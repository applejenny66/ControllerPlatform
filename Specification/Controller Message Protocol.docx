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51568855"/>
        <w:docPartObj>
          <w:docPartGallery w:val="Cover Pages"/>
          <w:docPartUnique/>
        </w:docPartObj>
      </w:sdtPr>
      <w:sdtContent>
        <w:p w14:paraId="01FD2814" w14:textId="77777777" w:rsidR="00B34661" w:rsidRDefault="00E947B2">
          <w:pPr>
            <w:rPr>
              <w:rFonts w:eastAsia="標楷體"/>
              <w:b/>
              <w:sz w:val="32"/>
              <w:szCs w:val="32"/>
            </w:rPr>
          </w:pPr>
          <w:r>
            <w:pict w14:anchorId="06837D7F">
              <v:rect id="_x0000_s1026" style="position:absolute;margin-left:2161.2pt;margin-top:0;width:281.3pt;height:213.7pt;z-index:251657728;mso-wrap-distance-left:9.35pt;mso-wrap-distance-right:9.35pt;mso-position-horizontal:right;mso-position-horizontal-relative:margin;mso-position-vertical:top;mso-position-vertical-relative:margin">
                <v:textbox style="mso-next-textbox:#_x0000_s1026" inset="0,0,0,0">
                  <w:txbxContent>
                    <w:tbl>
                      <w:tblPr>
                        <w:tblW w:w="5000" w:type="pct"/>
                        <w:jc w:val="right"/>
                        <w:tblBorders>
                          <w:top w:val="single" w:sz="36" w:space="0" w:color="9BBB59"/>
                          <w:bottom w:val="single" w:sz="36" w:space="0" w:color="9BBB59"/>
                          <w:insideH w:val="single" w:sz="36" w:space="0" w:color="9BBB59"/>
                        </w:tblBorders>
                        <w:tblCellMar>
                          <w:top w:w="360" w:type="dxa"/>
                          <w:left w:w="115" w:type="dxa"/>
                          <w:bottom w:w="360" w:type="dxa"/>
                          <w:right w:w="115" w:type="dxa"/>
                        </w:tblCellMar>
                        <w:tblLook w:val="04A0" w:firstRow="1" w:lastRow="0" w:firstColumn="1" w:lastColumn="0" w:noHBand="0" w:noVBand="1"/>
                      </w:tblPr>
                      <w:tblGrid>
                        <w:gridCol w:w="5856"/>
                      </w:tblGrid>
                      <w:tr w:rsidR="00E947B2" w14:paraId="27001034" w14:textId="77777777">
                        <w:trPr>
                          <w:jc w:val="right"/>
                        </w:trPr>
                        <w:tc>
                          <w:tcPr>
                            <w:tcW w:w="3986" w:type="dxa"/>
                            <w:tcBorders>
                              <w:top w:val="single" w:sz="36" w:space="0" w:color="9BBB59"/>
                              <w:bottom w:val="single" w:sz="36" w:space="0" w:color="9BBB59"/>
                            </w:tcBorders>
                            <w:shd w:val="clear" w:color="auto" w:fill="auto"/>
                          </w:tcPr>
                          <w:bookmarkStart w:id="0" w:name="_Toc4725006841" w:displacedByCustomXml="next"/>
                          <w:bookmarkEnd w:id="0" w:displacedByCustomXml="next"/>
                          <w:bookmarkStart w:id="1" w:name="_Toc479768970" w:displacedByCustomXml="next"/>
                          <w:sdt>
                            <w:sdtPr>
                              <w:alias w:val="標題"/>
                              <w:id w:val="12702899"/>
                              <w:dataBinding w:prefixMappings="xmlns:ns0='http://schemas.openxmlformats.org/package/2006/metadata/core-properties' xmlns:ns1='http://purl.org/dc/elements/1.1/'" w:xpath="/ns0:coreProperties[1]/ns1:title[1]" w:storeItemID="{6C3C8BC8-F283-45AE-878A-BAB7291924A1}"/>
                              <w:text/>
                            </w:sdtPr>
                            <w:sdtContent>
                              <w:p w14:paraId="563E16DD" w14:textId="77777777" w:rsidR="00E947B2" w:rsidRDefault="00E947B2" w:rsidP="00C860A1">
                                <w:pPr>
                                  <w:pStyle w:val="af3"/>
                                </w:pPr>
                                <w:r>
                                  <w:rPr>
                                    <w:rFonts w:ascii="Times New Roman" w:eastAsia="標楷體" w:hAnsi="Times New Roman"/>
                                  </w:rPr>
                                  <w:t>Controller Message Protocol</w:t>
                                </w:r>
                              </w:p>
                            </w:sdtContent>
                          </w:sdt>
                          <w:bookmarkEnd w:id="1" w:displacedByCustomXml="prev"/>
                        </w:tc>
                      </w:tr>
                      <w:tr w:rsidR="00E947B2" w14:paraId="1A8CD640" w14:textId="77777777">
                        <w:trPr>
                          <w:jc w:val="right"/>
                        </w:trPr>
                        <w:tc>
                          <w:tcPr>
                            <w:tcW w:w="3986" w:type="dxa"/>
                            <w:tcBorders>
                              <w:top w:val="single" w:sz="36" w:space="0" w:color="9BBB59"/>
                              <w:bottom w:val="single" w:sz="36" w:space="0" w:color="9BBB59"/>
                            </w:tcBorders>
                            <w:shd w:val="clear" w:color="auto" w:fill="auto"/>
                          </w:tcPr>
                          <w:bookmarkStart w:id="2" w:name="_Toc479768971" w:displacedByCustomXml="next"/>
                          <w:sdt>
                            <w:sdtPr>
                              <w:alias w:val="副標題"/>
                              <w:id w:val="12702900"/>
                              <w:dataBinding w:prefixMappings="xmlns:ns0='http://schemas.openxmlformats.org/package/2006/metadata/core-properties' xmlns:ns1='http://purl.org/dc/elements/1.1/'" w:xpath="/ns0:coreProperties[1]/ns1:subject[1]" w:storeItemID="{6C3C8BC8-F283-45AE-878A-BAB7291924A1}"/>
                              <w:text/>
                            </w:sdtPr>
                            <w:sdtContent>
                              <w:p w14:paraId="487A654B" w14:textId="77777777" w:rsidR="00E947B2" w:rsidRDefault="00E947B2">
                                <w:pPr>
                                  <w:pStyle w:val="af4"/>
                                </w:pPr>
                                <w:r>
                                  <w:rPr>
                                    <w:rFonts w:hint="eastAsia"/>
                                  </w:rPr>
                                  <w:t>Version 0.17.04.12</w:t>
                                </w:r>
                              </w:p>
                            </w:sdtContent>
                          </w:sdt>
                          <w:bookmarkEnd w:id="2" w:displacedByCustomXml="prev"/>
                        </w:tc>
                      </w:tr>
                      <w:tr w:rsidR="00E947B2" w14:paraId="3E7C117C" w14:textId="77777777">
                        <w:trPr>
                          <w:jc w:val="right"/>
                        </w:trPr>
                        <w:tc>
                          <w:tcPr>
                            <w:tcW w:w="3986" w:type="dxa"/>
                            <w:tcBorders>
                              <w:top w:val="single" w:sz="36" w:space="0" w:color="9BBB59"/>
                              <w:bottom w:val="single" w:sz="36" w:space="0" w:color="9BBB59"/>
                            </w:tcBorders>
                            <w:shd w:val="clear" w:color="auto" w:fill="auto"/>
                          </w:tcPr>
                          <w:p w14:paraId="28040D39" w14:textId="77777777" w:rsidR="00E947B2" w:rsidRDefault="00E947B2">
                            <w:pPr>
                              <w:pStyle w:val="af4"/>
                            </w:pPr>
                            <w:bookmarkStart w:id="3" w:name="_Toc479768972"/>
                            <w:r>
                              <w:rPr>
                                <w:rFonts w:ascii="Times New Roman" w:eastAsia="標楷體" w:hAnsi="Times New Roman"/>
                              </w:rPr>
                              <w:t>2016.11.30</w:t>
                            </w:r>
                            <w:bookmarkEnd w:id="3"/>
                          </w:p>
                        </w:tc>
                      </w:tr>
                    </w:tbl>
                    <w:p w14:paraId="38B78A5A" w14:textId="77777777" w:rsidR="00E947B2" w:rsidRDefault="00E947B2"/>
                  </w:txbxContent>
                </v:textbox>
                <w10:wrap type="square" anchorx="margin" anchory="margin"/>
              </v:rect>
            </w:pict>
          </w:r>
        </w:p>
        <w:p w14:paraId="67F7466E" w14:textId="77777777" w:rsidR="00B34661" w:rsidRDefault="00B34661">
          <w:pPr>
            <w:rPr>
              <w:rFonts w:eastAsia="標楷體"/>
              <w:b/>
              <w:sz w:val="32"/>
              <w:szCs w:val="32"/>
            </w:rPr>
          </w:pPr>
        </w:p>
        <w:p w14:paraId="1455C887" w14:textId="77777777" w:rsidR="00B34661" w:rsidRDefault="005331F7">
          <w:pPr>
            <w:widowControl/>
            <w:rPr>
              <w:rFonts w:eastAsia="標楷體"/>
              <w:b/>
              <w:sz w:val="32"/>
              <w:szCs w:val="32"/>
            </w:rPr>
          </w:pPr>
          <w:r>
            <w:br w:type="page"/>
          </w:r>
        </w:p>
      </w:sdtContent>
    </w:sdt>
    <w:sdt>
      <w:sdtPr>
        <w:rPr>
          <w:rFonts w:ascii="Times New Roman" w:eastAsiaTheme="minorEastAsia" w:hAnsi="Times New Roman" w:cstheme="minorBidi"/>
          <w:b w:val="0"/>
          <w:bCs w:val="0"/>
          <w:color w:val="auto"/>
          <w:sz w:val="24"/>
          <w:szCs w:val="22"/>
        </w:rPr>
        <w:id w:val="730504167"/>
        <w:docPartObj>
          <w:docPartGallery w:val="Table of Contents"/>
          <w:docPartUnique/>
        </w:docPartObj>
      </w:sdtPr>
      <w:sdtContent>
        <w:bookmarkStart w:id="4" w:name="_Toc479768973" w:displacedByCustomXml="prev"/>
        <w:p w14:paraId="39FA9000" w14:textId="77777777" w:rsidR="00B34661" w:rsidRDefault="005331F7">
          <w:pPr>
            <w:pStyle w:val="af1"/>
            <w:jc w:val="center"/>
          </w:pPr>
          <w:r>
            <w:rPr>
              <w:rFonts w:ascii="Times New Roman" w:eastAsia="標楷體" w:hAnsi="Times New Roman" w:cstheme="minorBidi"/>
              <w:b w:val="0"/>
              <w:bCs w:val="0"/>
              <w:color w:val="00000A"/>
              <w:sz w:val="36"/>
              <w:szCs w:val="36"/>
              <w:lang w:val="zh-TW"/>
            </w:rPr>
            <w:t>Table of Contents</w:t>
          </w:r>
          <w:bookmarkEnd w:id="4"/>
        </w:p>
        <w:p w14:paraId="5C73293D" w14:textId="77777777" w:rsidR="0060379B" w:rsidRDefault="00E64828">
          <w:pPr>
            <w:pStyle w:val="16"/>
            <w:tabs>
              <w:tab w:val="right" w:leader="dot" w:pos="8296"/>
            </w:tabs>
            <w:rPr>
              <w:noProof/>
            </w:rPr>
          </w:pPr>
          <w:r>
            <w:fldChar w:fldCharType="begin"/>
          </w:r>
          <w:r w:rsidR="005331F7">
            <w:instrText>TOC \z \o "1-3" \u \h</w:instrText>
          </w:r>
          <w:r>
            <w:fldChar w:fldCharType="separate"/>
          </w:r>
          <w:hyperlink w:anchor="_Toc479768970" w:history="1">
            <w:r w:rsidR="0060379B" w:rsidRPr="00FE2FA3">
              <w:rPr>
                <w:rStyle w:val="afb"/>
                <w:rFonts w:eastAsia="標楷體"/>
                <w:noProof/>
              </w:rPr>
              <w:t>Controller Message Protocol</w:t>
            </w:r>
            <w:r w:rsidR="0060379B">
              <w:rPr>
                <w:noProof/>
                <w:webHidden/>
              </w:rPr>
              <w:tab/>
            </w:r>
            <w:r>
              <w:rPr>
                <w:noProof/>
                <w:webHidden/>
              </w:rPr>
              <w:fldChar w:fldCharType="begin"/>
            </w:r>
            <w:r w:rsidR="0060379B">
              <w:rPr>
                <w:noProof/>
                <w:webHidden/>
              </w:rPr>
              <w:instrText xml:space="preserve"> PAGEREF _Toc479768970 \h </w:instrText>
            </w:r>
            <w:r>
              <w:rPr>
                <w:noProof/>
                <w:webHidden/>
              </w:rPr>
            </w:r>
            <w:r>
              <w:rPr>
                <w:noProof/>
                <w:webHidden/>
              </w:rPr>
              <w:fldChar w:fldCharType="separate"/>
            </w:r>
            <w:r w:rsidR="00F121E6">
              <w:rPr>
                <w:noProof/>
                <w:webHidden/>
              </w:rPr>
              <w:t>1</w:t>
            </w:r>
            <w:r>
              <w:rPr>
                <w:noProof/>
                <w:webHidden/>
              </w:rPr>
              <w:fldChar w:fldCharType="end"/>
            </w:r>
          </w:hyperlink>
        </w:p>
        <w:p w14:paraId="4901EFD0" w14:textId="77777777" w:rsidR="0060379B" w:rsidRDefault="00E947B2">
          <w:pPr>
            <w:pStyle w:val="20"/>
            <w:tabs>
              <w:tab w:val="right" w:leader="dot" w:pos="8296"/>
            </w:tabs>
            <w:rPr>
              <w:noProof/>
            </w:rPr>
          </w:pPr>
          <w:hyperlink w:anchor="_Toc479768971" w:history="1">
            <w:r w:rsidR="0060379B" w:rsidRPr="00FE2FA3">
              <w:rPr>
                <w:rStyle w:val="afb"/>
                <w:noProof/>
              </w:rPr>
              <w:t>Version 0.16.11.30</w:t>
            </w:r>
            <w:r w:rsidR="0060379B">
              <w:rPr>
                <w:noProof/>
                <w:webHidden/>
              </w:rPr>
              <w:tab/>
            </w:r>
            <w:r w:rsidR="00E64828">
              <w:rPr>
                <w:noProof/>
                <w:webHidden/>
              </w:rPr>
              <w:fldChar w:fldCharType="begin"/>
            </w:r>
            <w:r w:rsidR="0060379B">
              <w:rPr>
                <w:noProof/>
                <w:webHidden/>
              </w:rPr>
              <w:instrText xml:space="preserve"> PAGEREF _Toc479768971 \h </w:instrText>
            </w:r>
            <w:r w:rsidR="00E64828">
              <w:rPr>
                <w:noProof/>
                <w:webHidden/>
              </w:rPr>
            </w:r>
            <w:r w:rsidR="00E64828">
              <w:rPr>
                <w:noProof/>
                <w:webHidden/>
              </w:rPr>
              <w:fldChar w:fldCharType="separate"/>
            </w:r>
            <w:r w:rsidR="00F121E6">
              <w:rPr>
                <w:noProof/>
                <w:webHidden/>
              </w:rPr>
              <w:t>1</w:t>
            </w:r>
            <w:r w:rsidR="00E64828">
              <w:rPr>
                <w:noProof/>
                <w:webHidden/>
              </w:rPr>
              <w:fldChar w:fldCharType="end"/>
            </w:r>
          </w:hyperlink>
        </w:p>
        <w:p w14:paraId="6A59D28E" w14:textId="77777777" w:rsidR="0060379B" w:rsidRDefault="00E947B2">
          <w:pPr>
            <w:pStyle w:val="20"/>
            <w:tabs>
              <w:tab w:val="right" w:leader="dot" w:pos="8296"/>
            </w:tabs>
            <w:rPr>
              <w:noProof/>
            </w:rPr>
          </w:pPr>
          <w:hyperlink w:anchor="_Toc479768972" w:history="1">
            <w:r w:rsidR="0060379B" w:rsidRPr="00FE2FA3">
              <w:rPr>
                <w:rStyle w:val="afb"/>
                <w:rFonts w:eastAsia="標楷體"/>
                <w:noProof/>
              </w:rPr>
              <w:t>2016.11.30</w:t>
            </w:r>
            <w:r w:rsidR="0060379B">
              <w:rPr>
                <w:noProof/>
                <w:webHidden/>
              </w:rPr>
              <w:tab/>
            </w:r>
            <w:r w:rsidR="00E64828">
              <w:rPr>
                <w:noProof/>
                <w:webHidden/>
              </w:rPr>
              <w:fldChar w:fldCharType="begin"/>
            </w:r>
            <w:r w:rsidR="0060379B">
              <w:rPr>
                <w:noProof/>
                <w:webHidden/>
              </w:rPr>
              <w:instrText xml:space="preserve"> PAGEREF _Toc479768972 \h </w:instrText>
            </w:r>
            <w:r w:rsidR="00E64828">
              <w:rPr>
                <w:noProof/>
                <w:webHidden/>
              </w:rPr>
            </w:r>
            <w:r w:rsidR="00E64828">
              <w:rPr>
                <w:noProof/>
                <w:webHidden/>
              </w:rPr>
              <w:fldChar w:fldCharType="separate"/>
            </w:r>
            <w:r w:rsidR="00F121E6">
              <w:rPr>
                <w:noProof/>
                <w:webHidden/>
              </w:rPr>
              <w:t>1</w:t>
            </w:r>
            <w:r w:rsidR="00E64828">
              <w:rPr>
                <w:noProof/>
                <w:webHidden/>
              </w:rPr>
              <w:fldChar w:fldCharType="end"/>
            </w:r>
          </w:hyperlink>
        </w:p>
        <w:p w14:paraId="12EF832E" w14:textId="77777777" w:rsidR="0060379B" w:rsidRDefault="00E947B2">
          <w:pPr>
            <w:pStyle w:val="16"/>
            <w:tabs>
              <w:tab w:val="right" w:leader="dot" w:pos="8296"/>
            </w:tabs>
            <w:rPr>
              <w:noProof/>
            </w:rPr>
          </w:pPr>
          <w:hyperlink w:anchor="_Toc479768973" w:history="1">
            <w:r w:rsidR="0060379B" w:rsidRPr="00FE2FA3">
              <w:rPr>
                <w:rStyle w:val="afb"/>
                <w:rFonts w:eastAsia="標楷體"/>
                <w:noProof/>
                <w:lang w:val="zh-TW"/>
              </w:rPr>
              <w:t>Table of Contents</w:t>
            </w:r>
            <w:r w:rsidR="0060379B">
              <w:rPr>
                <w:noProof/>
                <w:webHidden/>
              </w:rPr>
              <w:tab/>
            </w:r>
            <w:r w:rsidR="00E64828">
              <w:rPr>
                <w:noProof/>
                <w:webHidden/>
              </w:rPr>
              <w:fldChar w:fldCharType="begin"/>
            </w:r>
            <w:r w:rsidR="0060379B">
              <w:rPr>
                <w:noProof/>
                <w:webHidden/>
              </w:rPr>
              <w:instrText xml:space="preserve"> PAGEREF _Toc479768973 \h </w:instrText>
            </w:r>
            <w:r w:rsidR="00E64828">
              <w:rPr>
                <w:noProof/>
                <w:webHidden/>
              </w:rPr>
            </w:r>
            <w:r w:rsidR="00E64828">
              <w:rPr>
                <w:noProof/>
                <w:webHidden/>
              </w:rPr>
              <w:fldChar w:fldCharType="separate"/>
            </w:r>
            <w:r w:rsidR="00F121E6">
              <w:rPr>
                <w:noProof/>
                <w:webHidden/>
              </w:rPr>
              <w:t>2</w:t>
            </w:r>
            <w:r w:rsidR="00E64828">
              <w:rPr>
                <w:noProof/>
                <w:webHidden/>
              </w:rPr>
              <w:fldChar w:fldCharType="end"/>
            </w:r>
          </w:hyperlink>
        </w:p>
        <w:p w14:paraId="09883D47" w14:textId="77777777" w:rsidR="0060379B" w:rsidRDefault="00E947B2">
          <w:pPr>
            <w:pStyle w:val="16"/>
            <w:tabs>
              <w:tab w:val="left" w:pos="480"/>
              <w:tab w:val="right" w:leader="dot" w:pos="8296"/>
            </w:tabs>
            <w:rPr>
              <w:noProof/>
            </w:rPr>
          </w:pPr>
          <w:hyperlink w:anchor="_Toc479768974" w:history="1">
            <w:r w:rsidR="0060379B" w:rsidRPr="00FE2FA3">
              <w:rPr>
                <w:rStyle w:val="afb"/>
                <w:rFonts w:eastAsia="標楷體"/>
                <w:noProof/>
              </w:rPr>
              <w:t>1.</w:t>
            </w:r>
            <w:r w:rsidR="0060379B">
              <w:rPr>
                <w:noProof/>
              </w:rPr>
              <w:tab/>
            </w:r>
            <w:r w:rsidR="0060379B" w:rsidRPr="00FE2FA3">
              <w:rPr>
                <w:rStyle w:val="afb"/>
                <w:rFonts w:eastAsia="標楷體"/>
                <w:noProof/>
              </w:rPr>
              <w:t>Introduction</w:t>
            </w:r>
            <w:r w:rsidR="0060379B">
              <w:rPr>
                <w:noProof/>
                <w:webHidden/>
              </w:rPr>
              <w:tab/>
            </w:r>
            <w:r w:rsidR="00E64828">
              <w:rPr>
                <w:noProof/>
                <w:webHidden/>
              </w:rPr>
              <w:fldChar w:fldCharType="begin"/>
            </w:r>
            <w:r w:rsidR="0060379B">
              <w:rPr>
                <w:noProof/>
                <w:webHidden/>
              </w:rPr>
              <w:instrText xml:space="preserve"> PAGEREF _Toc479768974 \h </w:instrText>
            </w:r>
            <w:r w:rsidR="00E64828">
              <w:rPr>
                <w:noProof/>
                <w:webHidden/>
              </w:rPr>
            </w:r>
            <w:r w:rsidR="00E64828">
              <w:rPr>
                <w:noProof/>
                <w:webHidden/>
              </w:rPr>
              <w:fldChar w:fldCharType="separate"/>
            </w:r>
            <w:r w:rsidR="00F121E6">
              <w:rPr>
                <w:noProof/>
                <w:webHidden/>
              </w:rPr>
              <w:t>6</w:t>
            </w:r>
            <w:r w:rsidR="00E64828">
              <w:rPr>
                <w:noProof/>
                <w:webHidden/>
              </w:rPr>
              <w:fldChar w:fldCharType="end"/>
            </w:r>
          </w:hyperlink>
        </w:p>
        <w:p w14:paraId="4AA37DCC" w14:textId="77777777" w:rsidR="0060379B" w:rsidRDefault="00E947B2">
          <w:pPr>
            <w:pStyle w:val="20"/>
            <w:tabs>
              <w:tab w:val="left" w:pos="1200"/>
              <w:tab w:val="right" w:leader="dot" w:pos="8296"/>
            </w:tabs>
            <w:rPr>
              <w:noProof/>
            </w:rPr>
          </w:pPr>
          <w:hyperlink w:anchor="_Toc479768975" w:history="1">
            <w:r w:rsidR="0060379B" w:rsidRPr="00FE2FA3">
              <w:rPr>
                <w:rStyle w:val="afb"/>
                <w:rFonts w:eastAsia="標楷體"/>
                <w:noProof/>
              </w:rPr>
              <w:t>1.1.</w:t>
            </w:r>
            <w:r w:rsidR="0060379B">
              <w:rPr>
                <w:noProof/>
              </w:rPr>
              <w:tab/>
            </w:r>
            <w:r w:rsidR="0060379B" w:rsidRPr="00FE2FA3">
              <w:rPr>
                <w:rStyle w:val="afb"/>
                <w:rFonts w:eastAsia="標楷體"/>
                <w:noProof/>
              </w:rPr>
              <w:t>Overview</w:t>
            </w:r>
            <w:r w:rsidR="0060379B">
              <w:rPr>
                <w:noProof/>
                <w:webHidden/>
              </w:rPr>
              <w:tab/>
            </w:r>
            <w:r w:rsidR="00E64828">
              <w:rPr>
                <w:noProof/>
                <w:webHidden/>
              </w:rPr>
              <w:fldChar w:fldCharType="begin"/>
            </w:r>
            <w:r w:rsidR="0060379B">
              <w:rPr>
                <w:noProof/>
                <w:webHidden/>
              </w:rPr>
              <w:instrText xml:space="preserve"> PAGEREF _Toc479768975 \h </w:instrText>
            </w:r>
            <w:r w:rsidR="00E64828">
              <w:rPr>
                <w:noProof/>
                <w:webHidden/>
              </w:rPr>
            </w:r>
            <w:r w:rsidR="00E64828">
              <w:rPr>
                <w:noProof/>
                <w:webHidden/>
              </w:rPr>
              <w:fldChar w:fldCharType="separate"/>
            </w:r>
            <w:r w:rsidR="00F121E6">
              <w:rPr>
                <w:noProof/>
                <w:webHidden/>
              </w:rPr>
              <w:t>6</w:t>
            </w:r>
            <w:r w:rsidR="00E64828">
              <w:rPr>
                <w:noProof/>
                <w:webHidden/>
              </w:rPr>
              <w:fldChar w:fldCharType="end"/>
            </w:r>
          </w:hyperlink>
        </w:p>
        <w:p w14:paraId="7D1DCD01" w14:textId="77777777" w:rsidR="0060379B" w:rsidRDefault="00E947B2">
          <w:pPr>
            <w:pStyle w:val="20"/>
            <w:tabs>
              <w:tab w:val="left" w:pos="1200"/>
              <w:tab w:val="right" w:leader="dot" w:pos="8296"/>
            </w:tabs>
            <w:rPr>
              <w:noProof/>
            </w:rPr>
          </w:pPr>
          <w:hyperlink w:anchor="_Toc479768976" w:history="1">
            <w:r w:rsidR="0060379B" w:rsidRPr="00FE2FA3">
              <w:rPr>
                <w:rStyle w:val="afb"/>
                <w:rFonts w:eastAsia="標楷體"/>
                <w:noProof/>
              </w:rPr>
              <w:t>1.2.</w:t>
            </w:r>
            <w:r w:rsidR="0060379B">
              <w:rPr>
                <w:noProof/>
              </w:rPr>
              <w:tab/>
            </w:r>
            <w:r w:rsidR="0060379B" w:rsidRPr="00FE2FA3">
              <w:rPr>
                <w:rStyle w:val="afb"/>
                <w:rFonts w:eastAsia="標楷體"/>
                <w:noProof/>
              </w:rPr>
              <w:t>Glossary</w:t>
            </w:r>
            <w:r w:rsidR="0060379B">
              <w:rPr>
                <w:noProof/>
                <w:webHidden/>
              </w:rPr>
              <w:tab/>
            </w:r>
            <w:r w:rsidR="00E64828">
              <w:rPr>
                <w:noProof/>
                <w:webHidden/>
              </w:rPr>
              <w:fldChar w:fldCharType="begin"/>
            </w:r>
            <w:r w:rsidR="0060379B">
              <w:rPr>
                <w:noProof/>
                <w:webHidden/>
              </w:rPr>
              <w:instrText xml:space="preserve"> PAGEREF _Toc479768976 \h </w:instrText>
            </w:r>
            <w:r w:rsidR="00E64828">
              <w:rPr>
                <w:noProof/>
                <w:webHidden/>
              </w:rPr>
            </w:r>
            <w:r w:rsidR="00E64828">
              <w:rPr>
                <w:noProof/>
                <w:webHidden/>
              </w:rPr>
              <w:fldChar w:fldCharType="separate"/>
            </w:r>
            <w:r w:rsidR="00F121E6">
              <w:rPr>
                <w:noProof/>
                <w:webHidden/>
              </w:rPr>
              <w:t>7</w:t>
            </w:r>
            <w:r w:rsidR="00E64828">
              <w:rPr>
                <w:noProof/>
                <w:webHidden/>
              </w:rPr>
              <w:fldChar w:fldCharType="end"/>
            </w:r>
          </w:hyperlink>
        </w:p>
        <w:p w14:paraId="7B4E8DA8" w14:textId="77777777" w:rsidR="0060379B" w:rsidRDefault="00E947B2">
          <w:pPr>
            <w:pStyle w:val="16"/>
            <w:tabs>
              <w:tab w:val="left" w:pos="480"/>
              <w:tab w:val="right" w:leader="dot" w:pos="8296"/>
            </w:tabs>
            <w:rPr>
              <w:noProof/>
            </w:rPr>
          </w:pPr>
          <w:hyperlink w:anchor="_Toc479768977" w:history="1">
            <w:r w:rsidR="0060379B" w:rsidRPr="00FE2FA3">
              <w:rPr>
                <w:rStyle w:val="afb"/>
                <w:rFonts w:eastAsia="標楷體"/>
                <w:noProof/>
              </w:rPr>
              <w:t>2.</w:t>
            </w:r>
            <w:r w:rsidR="0060379B">
              <w:rPr>
                <w:noProof/>
              </w:rPr>
              <w:tab/>
            </w:r>
            <w:r w:rsidR="0060379B" w:rsidRPr="00FE2FA3">
              <w:rPr>
                <w:rStyle w:val="afb"/>
                <w:rFonts w:eastAsia="標楷體"/>
                <w:noProof/>
              </w:rPr>
              <w:t>Controller Message Protocol</w:t>
            </w:r>
            <w:r w:rsidR="0060379B">
              <w:rPr>
                <w:noProof/>
                <w:webHidden/>
              </w:rPr>
              <w:tab/>
            </w:r>
            <w:r w:rsidR="00E64828">
              <w:rPr>
                <w:noProof/>
                <w:webHidden/>
              </w:rPr>
              <w:fldChar w:fldCharType="begin"/>
            </w:r>
            <w:r w:rsidR="0060379B">
              <w:rPr>
                <w:noProof/>
                <w:webHidden/>
              </w:rPr>
              <w:instrText xml:space="preserve"> PAGEREF _Toc479768977 \h </w:instrText>
            </w:r>
            <w:r w:rsidR="00E64828">
              <w:rPr>
                <w:noProof/>
                <w:webHidden/>
              </w:rPr>
            </w:r>
            <w:r w:rsidR="00E64828">
              <w:rPr>
                <w:noProof/>
                <w:webHidden/>
              </w:rPr>
              <w:fldChar w:fldCharType="separate"/>
            </w:r>
            <w:r w:rsidR="00F121E6">
              <w:rPr>
                <w:noProof/>
                <w:webHidden/>
              </w:rPr>
              <w:t>8</w:t>
            </w:r>
            <w:r w:rsidR="00E64828">
              <w:rPr>
                <w:noProof/>
                <w:webHidden/>
              </w:rPr>
              <w:fldChar w:fldCharType="end"/>
            </w:r>
          </w:hyperlink>
        </w:p>
        <w:p w14:paraId="0F9D4E43" w14:textId="77777777" w:rsidR="0060379B" w:rsidRDefault="00E947B2" w:rsidP="00254C2F">
          <w:pPr>
            <w:pStyle w:val="20"/>
            <w:tabs>
              <w:tab w:val="left" w:pos="1200"/>
              <w:tab w:val="right" w:leader="dot" w:pos="8296"/>
            </w:tabs>
            <w:ind w:leftChars="0" w:left="0"/>
            <w:rPr>
              <w:noProof/>
            </w:rPr>
          </w:pPr>
          <w:hyperlink w:anchor="_Toc479768978" w:history="1">
            <w:r w:rsidR="0060379B" w:rsidRPr="00FE2FA3">
              <w:rPr>
                <w:rStyle w:val="afb"/>
                <w:rFonts w:eastAsia="標楷體"/>
                <w:noProof/>
              </w:rPr>
              <w:t>2.1.</w:t>
            </w:r>
            <w:r w:rsidR="0060379B">
              <w:rPr>
                <w:noProof/>
              </w:rPr>
              <w:tab/>
            </w:r>
            <w:r w:rsidR="0060379B" w:rsidRPr="00FE2FA3">
              <w:rPr>
                <w:rStyle w:val="afb"/>
                <w:rFonts w:eastAsia="標楷體"/>
                <w:noProof/>
              </w:rPr>
              <w:t>CMP PDU Type and Format Definitions</w:t>
            </w:r>
            <w:r w:rsidR="0060379B">
              <w:rPr>
                <w:noProof/>
                <w:webHidden/>
              </w:rPr>
              <w:tab/>
            </w:r>
            <w:r w:rsidR="00E64828">
              <w:rPr>
                <w:noProof/>
                <w:webHidden/>
              </w:rPr>
              <w:fldChar w:fldCharType="begin"/>
            </w:r>
            <w:r w:rsidR="0060379B">
              <w:rPr>
                <w:noProof/>
                <w:webHidden/>
              </w:rPr>
              <w:instrText xml:space="preserve"> PAGEREF _Toc479768978 \h </w:instrText>
            </w:r>
            <w:r w:rsidR="00E64828">
              <w:rPr>
                <w:noProof/>
                <w:webHidden/>
              </w:rPr>
            </w:r>
            <w:r w:rsidR="00E64828">
              <w:rPr>
                <w:noProof/>
                <w:webHidden/>
              </w:rPr>
              <w:fldChar w:fldCharType="separate"/>
            </w:r>
            <w:r w:rsidR="00F121E6">
              <w:rPr>
                <w:noProof/>
                <w:webHidden/>
              </w:rPr>
              <w:t>8</w:t>
            </w:r>
            <w:r w:rsidR="00E64828">
              <w:rPr>
                <w:noProof/>
                <w:webHidden/>
              </w:rPr>
              <w:fldChar w:fldCharType="end"/>
            </w:r>
          </w:hyperlink>
        </w:p>
        <w:p w14:paraId="20D006EE" w14:textId="77777777" w:rsidR="0060379B" w:rsidRDefault="00E947B2">
          <w:pPr>
            <w:pStyle w:val="20"/>
            <w:tabs>
              <w:tab w:val="left" w:pos="1200"/>
              <w:tab w:val="right" w:leader="dot" w:pos="8296"/>
            </w:tabs>
            <w:rPr>
              <w:noProof/>
            </w:rPr>
          </w:pPr>
          <w:hyperlink w:anchor="_Toc479768979" w:history="1">
            <w:r w:rsidR="0060379B" w:rsidRPr="00FE2FA3">
              <w:rPr>
                <w:rStyle w:val="afb"/>
                <w:rFonts w:eastAsia="標楷體"/>
                <w:noProof/>
              </w:rPr>
              <w:t>2.2.</w:t>
            </w:r>
            <w:r w:rsidR="0060379B">
              <w:rPr>
                <w:noProof/>
              </w:rPr>
              <w:tab/>
            </w:r>
            <w:r w:rsidR="0060379B" w:rsidRPr="00FE2FA3">
              <w:rPr>
                <w:rStyle w:val="afb"/>
                <w:rFonts w:eastAsia="標楷體"/>
                <w:noProof/>
              </w:rPr>
              <w:t>CMP PDU Format</w:t>
            </w:r>
            <w:r w:rsidR="0060379B">
              <w:rPr>
                <w:noProof/>
                <w:webHidden/>
              </w:rPr>
              <w:tab/>
            </w:r>
            <w:r w:rsidR="00E64828">
              <w:rPr>
                <w:noProof/>
                <w:webHidden/>
              </w:rPr>
              <w:fldChar w:fldCharType="begin"/>
            </w:r>
            <w:r w:rsidR="0060379B">
              <w:rPr>
                <w:noProof/>
                <w:webHidden/>
              </w:rPr>
              <w:instrText xml:space="preserve"> PAGEREF _Toc479768979 \h </w:instrText>
            </w:r>
            <w:r w:rsidR="00E64828">
              <w:rPr>
                <w:noProof/>
                <w:webHidden/>
              </w:rPr>
            </w:r>
            <w:r w:rsidR="00E64828">
              <w:rPr>
                <w:noProof/>
                <w:webHidden/>
              </w:rPr>
              <w:fldChar w:fldCharType="separate"/>
            </w:r>
            <w:r w:rsidR="00F121E6">
              <w:rPr>
                <w:noProof/>
                <w:webHidden/>
              </w:rPr>
              <w:t>8</w:t>
            </w:r>
            <w:r w:rsidR="00E64828">
              <w:rPr>
                <w:noProof/>
                <w:webHidden/>
              </w:rPr>
              <w:fldChar w:fldCharType="end"/>
            </w:r>
          </w:hyperlink>
        </w:p>
        <w:p w14:paraId="67A6A0D7" w14:textId="77777777" w:rsidR="0060379B" w:rsidRDefault="00E947B2">
          <w:pPr>
            <w:pStyle w:val="20"/>
            <w:tabs>
              <w:tab w:val="left" w:pos="1200"/>
              <w:tab w:val="right" w:leader="dot" w:pos="8296"/>
            </w:tabs>
            <w:rPr>
              <w:noProof/>
            </w:rPr>
          </w:pPr>
          <w:hyperlink w:anchor="_Toc479768980" w:history="1">
            <w:r w:rsidR="0060379B" w:rsidRPr="00FE2FA3">
              <w:rPr>
                <w:rStyle w:val="afb"/>
                <w:rFonts w:eastAsia="標楷體"/>
                <w:noProof/>
              </w:rPr>
              <w:t>2.3.</w:t>
            </w:r>
            <w:r w:rsidR="0060379B">
              <w:rPr>
                <w:noProof/>
              </w:rPr>
              <w:tab/>
            </w:r>
            <w:r w:rsidR="0060379B" w:rsidRPr="00FE2FA3">
              <w:rPr>
                <w:rStyle w:val="afb"/>
                <w:rFonts w:eastAsia="標楷體"/>
                <w:noProof/>
              </w:rPr>
              <w:t>CMP PDU Layout</w:t>
            </w:r>
            <w:r w:rsidR="0060379B">
              <w:rPr>
                <w:noProof/>
                <w:webHidden/>
              </w:rPr>
              <w:tab/>
            </w:r>
            <w:r w:rsidR="00E64828">
              <w:rPr>
                <w:noProof/>
                <w:webHidden/>
              </w:rPr>
              <w:fldChar w:fldCharType="begin"/>
            </w:r>
            <w:r w:rsidR="0060379B">
              <w:rPr>
                <w:noProof/>
                <w:webHidden/>
              </w:rPr>
              <w:instrText xml:space="preserve"> PAGEREF _Toc479768980 \h </w:instrText>
            </w:r>
            <w:r w:rsidR="00E64828">
              <w:rPr>
                <w:noProof/>
                <w:webHidden/>
              </w:rPr>
            </w:r>
            <w:r w:rsidR="00E64828">
              <w:rPr>
                <w:noProof/>
                <w:webHidden/>
              </w:rPr>
              <w:fldChar w:fldCharType="separate"/>
            </w:r>
            <w:r w:rsidR="00F121E6">
              <w:rPr>
                <w:noProof/>
                <w:webHidden/>
              </w:rPr>
              <w:t>8</w:t>
            </w:r>
            <w:r w:rsidR="00E64828">
              <w:rPr>
                <w:noProof/>
                <w:webHidden/>
              </w:rPr>
              <w:fldChar w:fldCharType="end"/>
            </w:r>
          </w:hyperlink>
        </w:p>
        <w:p w14:paraId="7E7543C6" w14:textId="77777777" w:rsidR="0060379B" w:rsidRDefault="00E947B2">
          <w:pPr>
            <w:pStyle w:val="20"/>
            <w:tabs>
              <w:tab w:val="left" w:pos="1200"/>
              <w:tab w:val="right" w:leader="dot" w:pos="8296"/>
            </w:tabs>
            <w:rPr>
              <w:noProof/>
            </w:rPr>
          </w:pPr>
          <w:hyperlink w:anchor="_Toc479768981" w:history="1">
            <w:r w:rsidR="0060379B" w:rsidRPr="00FE2FA3">
              <w:rPr>
                <w:rStyle w:val="afb"/>
                <w:rFonts w:eastAsia="標楷體"/>
                <w:noProof/>
              </w:rPr>
              <w:t>2.4.</w:t>
            </w:r>
            <w:r w:rsidR="0060379B">
              <w:rPr>
                <w:noProof/>
              </w:rPr>
              <w:tab/>
            </w:r>
            <w:r w:rsidR="0060379B" w:rsidRPr="00FE2FA3">
              <w:rPr>
                <w:rStyle w:val="afb"/>
                <w:rFonts w:eastAsia="標楷體"/>
                <w:noProof/>
              </w:rPr>
              <w:t>CMP Session Description</w:t>
            </w:r>
            <w:r w:rsidR="0060379B">
              <w:rPr>
                <w:noProof/>
                <w:webHidden/>
              </w:rPr>
              <w:tab/>
            </w:r>
            <w:r w:rsidR="00E64828">
              <w:rPr>
                <w:noProof/>
                <w:webHidden/>
              </w:rPr>
              <w:fldChar w:fldCharType="begin"/>
            </w:r>
            <w:r w:rsidR="0060379B">
              <w:rPr>
                <w:noProof/>
                <w:webHidden/>
              </w:rPr>
              <w:instrText xml:space="preserve"> PAGEREF _Toc479768981 \h </w:instrText>
            </w:r>
            <w:r w:rsidR="00E64828">
              <w:rPr>
                <w:noProof/>
                <w:webHidden/>
              </w:rPr>
            </w:r>
            <w:r w:rsidR="00E64828">
              <w:rPr>
                <w:noProof/>
                <w:webHidden/>
              </w:rPr>
              <w:fldChar w:fldCharType="separate"/>
            </w:r>
            <w:r w:rsidR="00F121E6">
              <w:rPr>
                <w:noProof/>
                <w:webHidden/>
              </w:rPr>
              <w:t>10</w:t>
            </w:r>
            <w:r w:rsidR="00E64828">
              <w:rPr>
                <w:noProof/>
                <w:webHidden/>
              </w:rPr>
              <w:fldChar w:fldCharType="end"/>
            </w:r>
          </w:hyperlink>
        </w:p>
        <w:p w14:paraId="73B603CE" w14:textId="77777777" w:rsidR="0060379B" w:rsidRDefault="00E947B2">
          <w:pPr>
            <w:pStyle w:val="20"/>
            <w:tabs>
              <w:tab w:val="left" w:pos="1200"/>
              <w:tab w:val="right" w:leader="dot" w:pos="8296"/>
            </w:tabs>
            <w:rPr>
              <w:noProof/>
            </w:rPr>
          </w:pPr>
          <w:hyperlink w:anchor="_Toc479768982" w:history="1">
            <w:r w:rsidR="0060379B" w:rsidRPr="00FE2FA3">
              <w:rPr>
                <w:rStyle w:val="afb"/>
                <w:rFonts w:eastAsia="標楷體"/>
                <w:noProof/>
              </w:rPr>
              <w:t>2.5.</w:t>
            </w:r>
            <w:r w:rsidR="0060379B">
              <w:rPr>
                <w:noProof/>
              </w:rPr>
              <w:tab/>
            </w:r>
            <w:r w:rsidR="0060379B" w:rsidRPr="00FE2FA3">
              <w:rPr>
                <w:rStyle w:val="afb"/>
                <w:rFonts w:eastAsia="標楷體"/>
                <w:noProof/>
              </w:rPr>
              <w:t>CMP PDU Definition</w:t>
            </w:r>
            <w:r w:rsidR="0060379B">
              <w:rPr>
                <w:noProof/>
                <w:webHidden/>
              </w:rPr>
              <w:tab/>
            </w:r>
            <w:r w:rsidR="00E64828">
              <w:rPr>
                <w:noProof/>
                <w:webHidden/>
              </w:rPr>
              <w:fldChar w:fldCharType="begin"/>
            </w:r>
            <w:r w:rsidR="0060379B">
              <w:rPr>
                <w:noProof/>
                <w:webHidden/>
              </w:rPr>
              <w:instrText xml:space="preserve"> PAGEREF _Toc479768982 \h </w:instrText>
            </w:r>
            <w:r w:rsidR="00E64828">
              <w:rPr>
                <w:noProof/>
                <w:webHidden/>
              </w:rPr>
            </w:r>
            <w:r w:rsidR="00E64828">
              <w:rPr>
                <w:noProof/>
                <w:webHidden/>
              </w:rPr>
              <w:fldChar w:fldCharType="separate"/>
            </w:r>
            <w:r w:rsidR="00F121E6">
              <w:rPr>
                <w:noProof/>
                <w:webHidden/>
              </w:rPr>
              <w:t>11</w:t>
            </w:r>
            <w:r w:rsidR="00E64828">
              <w:rPr>
                <w:noProof/>
                <w:webHidden/>
              </w:rPr>
              <w:fldChar w:fldCharType="end"/>
            </w:r>
          </w:hyperlink>
        </w:p>
        <w:p w14:paraId="28BCDFDC" w14:textId="77777777" w:rsidR="0060379B" w:rsidRDefault="00E947B2">
          <w:pPr>
            <w:pStyle w:val="30"/>
            <w:tabs>
              <w:tab w:val="left" w:pos="1920"/>
              <w:tab w:val="right" w:leader="dot" w:pos="8296"/>
            </w:tabs>
            <w:rPr>
              <w:noProof/>
            </w:rPr>
          </w:pPr>
          <w:hyperlink w:anchor="_Toc479768983" w:history="1">
            <w:r w:rsidR="0060379B" w:rsidRPr="00FE2FA3">
              <w:rPr>
                <w:rStyle w:val="afb"/>
                <w:noProof/>
              </w:rPr>
              <w:t>2.5.1.</w:t>
            </w:r>
            <w:r w:rsidR="0060379B">
              <w:rPr>
                <w:noProof/>
              </w:rPr>
              <w:tab/>
            </w:r>
            <w:r w:rsidR="0060379B" w:rsidRPr="00FE2FA3">
              <w:rPr>
                <w:rStyle w:val="afb"/>
                <w:noProof/>
              </w:rPr>
              <w:t>Bind request syntax</w:t>
            </w:r>
            <w:r w:rsidR="0060379B">
              <w:rPr>
                <w:noProof/>
                <w:webHidden/>
              </w:rPr>
              <w:tab/>
            </w:r>
            <w:r w:rsidR="00E64828">
              <w:rPr>
                <w:noProof/>
                <w:webHidden/>
              </w:rPr>
              <w:fldChar w:fldCharType="begin"/>
            </w:r>
            <w:r w:rsidR="0060379B">
              <w:rPr>
                <w:noProof/>
                <w:webHidden/>
              </w:rPr>
              <w:instrText xml:space="preserve"> PAGEREF _Toc479768983 \h </w:instrText>
            </w:r>
            <w:r w:rsidR="00E64828">
              <w:rPr>
                <w:noProof/>
                <w:webHidden/>
              </w:rPr>
            </w:r>
            <w:r w:rsidR="00E64828">
              <w:rPr>
                <w:noProof/>
                <w:webHidden/>
              </w:rPr>
              <w:fldChar w:fldCharType="separate"/>
            </w:r>
            <w:r w:rsidR="00F121E6">
              <w:rPr>
                <w:noProof/>
                <w:webHidden/>
              </w:rPr>
              <w:t>11</w:t>
            </w:r>
            <w:r w:rsidR="00E64828">
              <w:rPr>
                <w:noProof/>
                <w:webHidden/>
              </w:rPr>
              <w:fldChar w:fldCharType="end"/>
            </w:r>
          </w:hyperlink>
        </w:p>
        <w:p w14:paraId="70E4D5A8" w14:textId="77777777" w:rsidR="0060379B" w:rsidRDefault="00E947B2">
          <w:pPr>
            <w:pStyle w:val="30"/>
            <w:tabs>
              <w:tab w:val="left" w:pos="1920"/>
              <w:tab w:val="right" w:leader="dot" w:pos="8296"/>
            </w:tabs>
            <w:rPr>
              <w:noProof/>
            </w:rPr>
          </w:pPr>
          <w:hyperlink w:anchor="_Toc479768984" w:history="1">
            <w:r w:rsidR="0060379B" w:rsidRPr="00FE2FA3">
              <w:rPr>
                <w:rStyle w:val="afb"/>
                <w:noProof/>
              </w:rPr>
              <w:t>2.5.2.</w:t>
            </w:r>
            <w:r w:rsidR="0060379B">
              <w:rPr>
                <w:noProof/>
              </w:rPr>
              <w:tab/>
            </w:r>
            <w:r w:rsidR="0060379B" w:rsidRPr="00FE2FA3">
              <w:rPr>
                <w:rStyle w:val="afb"/>
                <w:noProof/>
              </w:rPr>
              <w:t>Bind response syntax</w:t>
            </w:r>
            <w:r w:rsidR="0060379B">
              <w:rPr>
                <w:noProof/>
                <w:webHidden/>
              </w:rPr>
              <w:tab/>
            </w:r>
            <w:r w:rsidR="00E64828">
              <w:rPr>
                <w:noProof/>
                <w:webHidden/>
              </w:rPr>
              <w:fldChar w:fldCharType="begin"/>
            </w:r>
            <w:r w:rsidR="0060379B">
              <w:rPr>
                <w:noProof/>
                <w:webHidden/>
              </w:rPr>
              <w:instrText xml:space="preserve"> PAGEREF _Toc479768984 \h </w:instrText>
            </w:r>
            <w:r w:rsidR="00E64828">
              <w:rPr>
                <w:noProof/>
                <w:webHidden/>
              </w:rPr>
            </w:r>
            <w:r w:rsidR="00E64828">
              <w:rPr>
                <w:noProof/>
                <w:webHidden/>
              </w:rPr>
              <w:fldChar w:fldCharType="separate"/>
            </w:r>
            <w:r w:rsidR="00F121E6">
              <w:rPr>
                <w:noProof/>
                <w:webHidden/>
              </w:rPr>
              <w:t>11</w:t>
            </w:r>
            <w:r w:rsidR="00E64828">
              <w:rPr>
                <w:noProof/>
                <w:webHidden/>
              </w:rPr>
              <w:fldChar w:fldCharType="end"/>
            </w:r>
          </w:hyperlink>
        </w:p>
        <w:p w14:paraId="15E58CF6" w14:textId="77777777" w:rsidR="0060379B" w:rsidRDefault="00E947B2">
          <w:pPr>
            <w:pStyle w:val="30"/>
            <w:tabs>
              <w:tab w:val="left" w:pos="1920"/>
              <w:tab w:val="right" w:leader="dot" w:pos="8296"/>
            </w:tabs>
            <w:rPr>
              <w:noProof/>
            </w:rPr>
          </w:pPr>
          <w:hyperlink w:anchor="_Toc479768985" w:history="1">
            <w:r w:rsidR="0060379B" w:rsidRPr="00FE2FA3">
              <w:rPr>
                <w:rStyle w:val="afb"/>
                <w:noProof/>
              </w:rPr>
              <w:t>2.5.3.</w:t>
            </w:r>
            <w:r w:rsidR="0060379B">
              <w:rPr>
                <w:noProof/>
              </w:rPr>
              <w:tab/>
            </w:r>
            <w:r w:rsidR="0060379B" w:rsidRPr="00FE2FA3">
              <w:rPr>
                <w:rStyle w:val="afb"/>
                <w:noProof/>
              </w:rPr>
              <w:t>Initial request syntax</w:t>
            </w:r>
            <w:r w:rsidR="0060379B">
              <w:rPr>
                <w:noProof/>
                <w:webHidden/>
              </w:rPr>
              <w:tab/>
            </w:r>
            <w:r w:rsidR="00E64828">
              <w:rPr>
                <w:noProof/>
                <w:webHidden/>
              </w:rPr>
              <w:fldChar w:fldCharType="begin"/>
            </w:r>
            <w:r w:rsidR="0060379B">
              <w:rPr>
                <w:noProof/>
                <w:webHidden/>
              </w:rPr>
              <w:instrText xml:space="preserve"> PAGEREF _Toc479768985 \h </w:instrText>
            </w:r>
            <w:r w:rsidR="00E64828">
              <w:rPr>
                <w:noProof/>
                <w:webHidden/>
              </w:rPr>
            </w:r>
            <w:r w:rsidR="00E64828">
              <w:rPr>
                <w:noProof/>
                <w:webHidden/>
              </w:rPr>
              <w:fldChar w:fldCharType="separate"/>
            </w:r>
            <w:r w:rsidR="00F121E6">
              <w:rPr>
                <w:noProof/>
                <w:webHidden/>
              </w:rPr>
              <w:t>12</w:t>
            </w:r>
            <w:r w:rsidR="00E64828">
              <w:rPr>
                <w:noProof/>
                <w:webHidden/>
              </w:rPr>
              <w:fldChar w:fldCharType="end"/>
            </w:r>
          </w:hyperlink>
        </w:p>
        <w:p w14:paraId="225D87D2" w14:textId="77777777" w:rsidR="0060379B" w:rsidRDefault="00E947B2">
          <w:pPr>
            <w:pStyle w:val="30"/>
            <w:tabs>
              <w:tab w:val="left" w:pos="1920"/>
              <w:tab w:val="right" w:leader="dot" w:pos="8296"/>
            </w:tabs>
            <w:rPr>
              <w:noProof/>
            </w:rPr>
          </w:pPr>
          <w:hyperlink w:anchor="_Toc479768986" w:history="1">
            <w:r w:rsidR="0060379B" w:rsidRPr="00FE2FA3">
              <w:rPr>
                <w:rStyle w:val="afb"/>
                <w:noProof/>
              </w:rPr>
              <w:t>2.5.4.</w:t>
            </w:r>
            <w:r w:rsidR="0060379B">
              <w:rPr>
                <w:noProof/>
              </w:rPr>
              <w:tab/>
            </w:r>
            <w:r w:rsidR="0060379B" w:rsidRPr="00FE2FA3">
              <w:rPr>
                <w:rStyle w:val="afb"/>
                <w:noProof/>
              </w:rPr>
              <w:t>Initial response syntax</w:t>
            </w:r>
            <w:r w:rsidR="0060379B">
              <w:rPr>
                <w:noProof/>
                <w:webHidden/>
              </w:rPr>
              <w:tab/>
            </w:r>
            <w:r w:rsidR="00E64828">
              <w:rPr>
                <w:noProof/>
                <w:webHidden/>
              </w:rPr>
              <w:fldChar w:fldCharType="begin"/>
            </w:r>
            <w:r w:rsidR="0060379B">
              <w:rPr>
                <w:noProof/>
                <w:webHidden/>
              </w:rPr>
              <w:instrText xml:space="preserve"> PAGEREF _Toc479768986 \h </w:instrText>
            </w:r>
            <w:r w:rsidR="00E64828">
              <w:rPr>
                <w:noProof/>
                <w:webHidden/>
              </w:rPr>
            </w:r>
            <w:r w:rsidR="00E64828">
              <w:rPr>
                <w:noProof/>
                <w:webHidden/>
              </w:rPr>
              <w:fldChar w:fldCharType="separate"/>
            </w:r>
            <w:r w:rsidR="00F121E6">
              <w:rPr>
                <w:noProof/>
                <w:webHidden/>
              </w:rPr>
              <w:t>12</w:t>
            </w:r>
            <w:r w:rsidR="00E64828">
              <w:rPr>
                <w:noProof/>
                <w:webHidden/>
              </w:rPr>
              <w:fldChar w:fldCharType="end"/>
            </w:r>
          </w:hyperlink>
        </w:p>
        <w:p w14:paraId="79303D95" w14:textId="77777777" w:rsidR="0060379B" w:rsidRDefault="00E947B2">
          <w:pPr>
            <w:pStyle w:val="30"/>
            <w:tabs>
              <w:tab w:val="left" w:pos="1920"/>
              <w:tab w:val="right" w:leader="dot" w:pos="8296"/>
            </w:tabs>
            <w:rPr>
              <w:noProof/>
            </w:rPr>
          </w:pPr>
          <w:hyperlink w:anchor="_Toc479768987" w:history="1">
            <w:r w:rsidR="0060379B" w:rsidRPr="00FE2FA3">
              <w:rPr>
                <w:rStyle w:val="afb"/>
                <w:noProof/>
              </w:rPr>
              <w:t>2.5.5.</w:t>
            </w:r>
            <w:r w:rsidR="0060379B">
              <w:rPr>
                <w:noProof/>
              </w:rPr>
              <w:tab/>
            </w:r>
            <w:r w:rsidR="0060379B" w:rsidRPr="00FE2FA3">
              <w:rPr>
                <w:rStyle w:val="afb"/>
                <w:noProof/>
              </w:rPr>
              <w:t>Sign up request syntax</w:t>
            </w:r>
            <w:r w:rsidR="0060379B">
              <w:rPr>
                <w:noProof/>
                <w:webHidden/>
              </w:rPr>
              <w:tab/>
            </w:r>
            <w:r w:rsidR="00E64828">
              <w:rPr>
                <w:noProof/>
                <w:webHidden/>
              </w:rPr>
              <w:fldChar w:fldCharType="begin"/>
            </w:r>
            <w:r w:rsidR="0060379B">
              <w:rPr>
                <w:noProof/>
                <w:webHidden/>
              </w:rPr>
              <w:instrText xml:space="preserve"> PAGEREF _Toc479768987 \h </w:instrText>
            </w:r>
            <w:r w:rsidR="00E64828">
              <w:rPr>
                <w:noProof/>
                <w:webHidden/>
              </w:rPr>
            </w:r>
            <w:r w:rsidR="00E64828">
              <w:rPr>
                <w:noProof/>
                <w:webHidden/>
              </w:rPr>
              <w:fldChar w:fldCharType="separate"/>
            </w:r>
            <w:r w:rsidR="00F121E6">
              <w:rPr>
                <w:noProof/>
                <w:webHidden/>
              </w:rPr>
              <w:t>13</w:t>
            </w:r>
            <w:r w:rsidR="00E64828">
              <w:rPr>
                <w:noProof/>
                <w:webHidden/>
              </w:rPr>
              <w:fldChar w:fldCharType="end"/>
            </w:r>
          </w:hyperlink>
        </w:p>
        <w:p w14:paraId="4AB7631B" w14:textId="77777777" w:rsidR="0060379B" w:rsidRDefault="00E947B2">
          <w:pPr>
            <w:pStyle w:val="30"/>
            <w:tabs>
              <w:tab w:val="left" w:pos="1920"/>
              <w:tab w:val="right" w:leader="dot" w:pos="8296"/>
            </w:tabs>
            <w:rPr>
              <w:noProof/>
            </w:rPr>
          </w:pPr>
          <w:hyperlink w:anchor="_Toc479768988" w:history="1">
            <w:r w:rsidR="0060379B" w:rsidRPr="00FE2FA3">
              <w:rPr>
                <w:rStyle w:val="afb"/>
                <w:noProof/>
              </w:rPr>
              <w:t>2.5.6.</w:t>
            </w:r>
            <w:r w:rsidR="0060379B">
              <w:rPr>
                <w:noProof/>
              </w:rPr>
              <w:tab/>
            </w:r>
            <w:r w:rsidR="0060379B" w:rsidRPr="00FE2FA3">
              <w:rPr>
                <w:rStyle w:val="afb"/>
                <w:noProof/>
              </w:rPr>
              <w:t>Sign up response syntax</w:t>
            </w:r>
            <w:r w:rsidR="0060379B">
              <w:rPr>
                <w:noProof/>
                <w:webHidden/>
              </w:rPr>
              <w:tab/>
            </w:r>
            <w:r w:rsidR="00E64828">
              <w:rPr>
                <w:noProof/>
                <w:webHidden/>
              </w:rPr>
              <w:fldChar w:fldCharType="begin"/>
            </w:r>
            <w:r w:rsidR="0060379B">
              <w:rPr>
                <w:noProof/>
                <w:webHidden/>
              </w:rPr>
              <w:instrText xml:space="preserve"> PAGEREF _Toc479768988 \h </w:instrText>
            </w:r>
            <w:r w:rsidR="00E64828">
              <w:rPr>
                <w:noProof/>
                <w:webHidden/>
              </w:rPr>
            </w:r>
            <w:r w:rsidR="00E64828">
              <w:rPr>
                <w:noProof/>
                <w:webHidden/>
              </w:rPr>
              <w:fldChar w:fldCharType="separate"/>
            </w:r>
            <w:r w:rsidR="00F121E6">
              <w:rPr>
                <w:noProof/>
                <w:webHidden/>
              </w:rPr>
              <w:t>13</w:t>
            </w:r>
            <w:r w:rsidR="00E64828">
              <w:rPr>
                <w:noProof/>
                <w:webHidden/>
              </w:rPr>
              <w:fldChar w:fldCharType="end"/>
            </w:r>
          </w:hyperlink>
        </w:p>
        <w:p w14:paraId="7861E4E3" w14:textId="77777777" w:rsidR="0060379B" w:rsidRDefault="00E947B2">
          <w:pPr>
            <w:pStyle w:val="30"/>
            <w:tabs>
              <w:tab w:val="left" w:pos="1920"/>
              <w:tab w:val="right" w:leader="dot" w:pos="8296"/>
            </w:tabs>
            <w:rPr>
              <w:noProof/>
            </w:rPr>
          </w:pPr>
          <w:hyperlink w:anchor="_Toc479768989" w:history="1">
            <w:r w:rsidR="0060379B" w:rsidRPr="00FE2FA3">
              <w:rPr>
                <w:rStyle w:val="afb"/>
                <w:noProof/>
              </w:rPr>
              <w:t>2.5.7.</w:t>
            </w:r>
            <w:r w:rsidR="0060379B">
              <w:rPr>
                <w:noProof/>
              </w:rPr>
              <w:tab/>
            </w:r>
            <w:r w:rsidR="0060379B" w:rsidRPr="00FE2FA3">
              <w:rPr>
                <w:rStyle w:val="afb"/>
                <w:noProof/>
              </w:rPr>
              <w:t>Authentication request syntax</w:t>
            </w:r>
            <w:r w:rsidR="0060379B">
              <w:rPr>
                <w:noProof/>
                <w:webHidden/>
              </w:rPr>
              <w:tab/>
            </w:r>
            <w:r w:rsidR="00E64828">
              <w:rPr>
                <w:noProof/>
                <w:webHidden/>
              </w:rPr>
              <w:fldChar w:fldCharType="begin"/>
            </w:r>
            <w:r w:rsidR="0060379B">
              <w:rPr>
                <w:noProof/>
                <w:webHidden/>
              </w:rPr>
              <w:instrText xml:space="preserve"> PAGEREF _Toc479768989 \h </w:instrText>
            </w:r>
            <w:r w:rsidR="00E64828">
              <w:rPr>
                <w:noProof/>
                <w:webHidden/>
              </w:rPr>
            </w:r>
            <w:r w:rsidR="00E64828">
              <w:rPr>
                <w:noProof/>
                <w:webHidden/>
              </w:rPr>
              <w:fldChar w:fldCharType="separate"/>
            </w:r>
            <w:r w:rsidR="00F121E6">
              <w:rPr>
                <w:noProof/>
                <w:webHidden/>
              </w:rPr>
              <w:t>13</w:t>
            </w:r>
            <w:r w:rsidR="00E64828">
              <w:rPr>
                <w:noProof/>
                <w:webHidden/>
              </w:rPr>
              <w:fldChar w:fldCharType="end"/>
            </w:r>
          </w:hyperlink>
        </w:p>
        <w:p w14:paraId="5E96CFC0" w14:textId="77777777" w:rsidR="0060379B" w:rsidRDefault="00E947B2">
          <w:pPr>
            <w:pStyle w:val="30"/>
            <w:tabs>
              <w:tab w:val="left" w:pos="1920"/>
              <w:tab w:val="right" w:leader="dot" w:pos="8296"/>
            </w:tabs>
            <w:rPr>
              <w:noProof/>
            </w:rPr>
          </w:pPr>
          <w:hyperlink w:anchor="_Toc479768990" w:history="1">
            <w:r w:rsidR="0060379B" w:rsidRPr="00FE2FA3">
              <w:rPr>
                <w:rStyle w:val="afb"/>
                <w:noProof/>
              </w:rPr>
              <w:t>2.5.8.</w:t>
            </w:r>
            <w:r w:rsidR="0060379B">
              <w:rPr>
                <w:noProof/>
              </w:rPr>
              <w:tab/>
            </w:r>
            <w:r w:rsidR="0060379B" w:rsidRPr="00FE2FA3">
              <w:rPr>
                <w:rStyle w:val="afb"/>
                <w:noProof/>
              </w:rPr>
              <w:t>Authentication response syntax</w:t>
            </w:r>
            <w:r w:rsidR="0060379B">
              <w:rPr>
                <w:noProof/>
                <w:webHidden/>
              </w:rPr>
              <w:tab/>
            </w:r>
            <w:r w:rsidR="00E64828">
              <w:rPr>
                <w:noProof/>
                <w:webHidden/>
              </w:rPr>
              <w:fldChar w:fldCharType="begin"/>
            </w:r>
            <w:r w:rsidR="0060379B">
              <w:rPr>
                <w:noProof/>
                <w:webHidden/>
              </w:rPr>
              <w:instrText xml:space="preserve"> PAGEREF _Toc479768990 \h </w:instrText>
            </w:r>
            <w:r w:rsidR="00E64828">
              <w:rPr>
                <w:noProof/>
                <w:webHidden/>
              </w:rPr>
            </w:r>
            <w:r w:rsidR="00E64828">
              <w:rPr>
                <w:noProof/>
                <w:webHidden/>
              </w:rPr>
              <w:fldChar w:fldCharType="separate"/>
            </w:r>
            <w:r w:rsidR="00F121E6">
              <w:rPr>
                <w:noProof/>
                <w:webHidden/>
              </w:rPr>
              <w:t>14</w:t>
            </w:r>
            <w:r w:rsidR="00E64828">
              <w:rPr>
                <w:noProof/>
                <w:webHidden/>
              </w:rPr>
              <w:fldChar w:fldCharType="end"/>
            </w:r>
          </w:hyperlink>
        </w:p>
        <w:p w14:paraId="5AACD92E" w14:textId="77777777" w:rsidR="0060379B" w:rsidRDefault="00E947B2">
          <w:pPr>
            <w:pStyle w:val="30"/>
            <w:tabs>
              <w:tab w:val="left" w:pos="1920"/>
              <w:tab w:val="right" w:leader="dot" w:pos="8296"/>
            </w:tabs>
            <w:rPr>
              <w:noProof/>
            </w:rPr>
          </w:pPr>
          <w:hyperlink w:anchor="_Toc479768991" w:history="1">
            <w:r w:rsidR="0060379B" w:rsidRPr="00FE2FA3">
              <w:rPr>
                <w:rStyle w:val="afb"/>
                <w:noProof/>
              </w:rPr>
              <w:t>2.5.9.</w:t>
            </w:r>
            <w:r w:rsidR="0060379B">
              <w:rPr>
                <w:noProof/>
              </w:rPr>
              <w:tab/>
            </w:r>
            <w:r w:rsidR="0060379B" w:rsidRPr="00FE2FA3">
              <w:rPr>
                <w:rStyle w:val="afb"/>
                <w:noProof/>
              </w:rPr>
              <w:t>Access log request syntax</w:t>
            </w:r>
            <w:r w:rsidR="0060379B">
              <w:rPr>
                <w:noProof/>
                <w:webHidden/>
              </w:rPr>
              <w:tab/>
            </w:r>
            <w:r w:rsidR="00E64828">
              <w:rPr>
                <w:noProof/>
                <w:webHidden/>
              </w:rPr>
              <w:fldChar w:fldCharType="begin"/>
            </w:r>
            <w:r w:rsidR="0060379B">
              <w:rPr>
                <w:noProof/>
                <w:webHidden/>
              </w:rPr>
              <w:instrText xml:space="preserve"> PAGEREF _Toc479768991 \h </w:instrText>
            </w:r>
            <w:r w:rsidR="00E64828">
              <w:rPr>
                <w:noProof/>
                <w:webHidden/>
              </w:rPr>
            </w:r>
            <w:r w:rsidR="00E64828">
              <w:rPr>
                <w:noProof/>
                <w:webHidden/>
              </w:rPr>
              <w:fldChar w:fldCharType="separate"/>
            </w:r>
            <w:r w:rsidR="00F121E6">
              <w:rPr>
                <w:noProof/>
                <w:webHidden/>
              </w:rPr>
              <w:t>14</w:t>
            </w:r>
            <w:r w:rsidR="00E64828">
              <w:rPr>
                <w:noProof/>
                <w:webHidden/>
              </w:rPr>
              <w:fldChar w:fldCharType="end"/>
            </w:r>
          </w:hyperlink>
        </w:p>
        <w:p w14:paraId="3414B126" w14:textId="77777777" w:rsidR="0060379B" w:rsidRDefault="00E947B2">
          <w:pPr>
            <w:pStyle w:val="30"/>
            <w:tabs>
              <w:tab w:val="left" w:pos="1920"/>
              <w:tab w:val="right" w:leader="dot" w:pos="8296"/>
            </w:tabs>
            <w:rPr>
              <w:noProof/>
            </w:rPr>
          </w:pPr>
          <w:hyperlink w:anchor="_Toc479768992" w:history="1">
            <w:r w:rsidR="0060379B" w:rsidRPr="00FE2FA3">
              <w:rPr>
                <w:rStyle w:val="afb"/>
                <w:noProof/>
              </w:rPr>
              <w:t>2.5.10.</w:t>
            </w:r>
            <w:r w:rsidR="0060379B">
              <w:rPr>
                <w:noProof/>
              </w:rPr>
              <w:tab/>
            </w:r>
            <w:r w:rsidR="0060379B" w:rsidRPr="00FE2FA3">
              <w:rPr>
                <w:rStyle w:val="afb"/>
                <w:noProof/>
              </w:rPr>
              <w:t>Access log response syntax</w:t>
            </w:r>
            <w:r w:rsidR="0060379B">
              <w:rPr>
                <w:noProof/>
                <w:webHidden/>
              </w:rPr>
              <w:tab/>
            </w:r>
            <w:r w:rsidR="00E64828">
              <w:rPr>
                <w:noProof/>
                <w:webHidden/>
              </w:rPr>
              <w:fldChar w:fldCharType="begin"/>
            </w:r>
            <w:r w:rsidR="0060379B">
              <w:rPr>
                <w:noProof/>
                <w:webHidden/>
              </w:rPr>
              <w:instrText xml:space="preserve"> PAGEREF _Toc479768992 \h </w:instrText>
            </w:r>
            <w:r w:rsidR="00E64828">
              <w:rPr>
                <w:noProof/>
                <w:webHidden/>
              </w:rPr>
            </w:r>
            <w:r w:rsidR="00E64828">
              <w:rPr>
                <w:noProof/>
                <w:webHidden/>
              </w:rPr>
              <w:fldChar w:fldCharType="separate"/>
            </w:r>
            <w:r w:rsidR="00F121E6">
              <w:rPr>
                <w:noProof/>
                <w:webHidden/>
              </w:rPr>
              <w:t>15</w:t>
            </w:r>
            <w:r w:rsidR="00E64828">
              <w:rPr>
                <w:noProof/>
                <w:webHidden/>
              </w:rPr>
              <w:fldChar w:fldCharType="end"/>
            </w:r>
          </w:hyperlink>
        </w:p>
        <w:p w14:paraId="18DCC6D0" w14:textId="77777777" w:rsidR="0060379B" w:rsidRDefault="00E947B2">
          <w:pPr>
            <w:pStyle w:val="30"/>
            <w:tabs>
              <w:tab w:val="left" w:pos="1920"/>
              <w:tab w:val="right" w:leader="dot" w:pos="8296"/>
            </w:tabs>
            <w:rPr>
              <w:noProof/>
            </w:rPr>
          </w:pPr>
          <w:hyperlink w:anchor="_Toc479768993" w:history="1">
            <w:r w:rsidR="0060379B" w:rsidRPr="00FE2FA3">
              <w:rPr>
                <w:rStyle w:val="afb"/>
                <w:noProof/>
              </w:rPr>
              <w:t>2.5.11.</w:t>
            </w:r>
            <w:r w:rsidR="0060379B">
              <w:rPr>
                <w:noProof/>
              </w:rPr>
              <w:tab/>
            </w:r>
            <w:r w:rsidR="0060379B" w:rsidRPr="00FE2FA3">
              <w:rPr>
                <w:rStyle w:val="afb"/>
                <w:noProof/>
              </w:rPr>
              <w:t>Enquire link request syntax</w:t>
            </w:r>
            <w:r w:rsidR="0060379B">
              <w:rPr>
                <w:noProof/>
                <w:webHidden/>
              </w:rPr>
              <w:tab/>
            </w:r>
            <w:r w:rsidR="00E64828">
              <w:rPr>
                <w:noProof/>
                <w:webHidden/>
              </w:rPr>
              <w:fldChar w:fldCharType="begin"/>
            </w:r>
            <w:r w:rsidR="0060379B">
              <w:rPr>
                <w:noProof/>
                <w:webHidden/>
              </w:rPr>
              <w:instrText xml:space="preserve"> PAGEREF _Toc479768993 \h </w:instrText>
            </w:r>
            <w:r w:rsidR="00E64828">
              <w:rPr>
                <w:noProof/>
                <w:webHidden/>
              </w:rPr>
            </w:r>
            <w:r w:rsidR="00E64828">
              <w:rPr>
                <w:noProof/>
                <w:webHidden/>
              </w:rPr>
              <w:fldChar w:fldCharType="separate"/>
            </w:r>
            <w:r w:rsidR="00F121E6">
              <w:rPr>
                <w:noProof/>
                <w:webHidden/>
              </w:rPr>
              <w:t>15</w:t>
            </w:r>
            <w:r w:rsidR="00E64828">
              <w:rPr>
                <w:noProof/>
                <w:webHidden/>
              </w:rPr>
              <w:fldChar w:fldCharType="end"/>
            </w:r>
          </w:hyperlink>
        </w:p>
        <w:p w14:paraId="68C3E264" w14:textId="77777777" w:rsidR="0060379B" w:rsidRDefault="00E947B2">
          <w:pPr>
            <w:pStyle w:val="30"/>
            <w:tabs>
              <w:tab w:val="left" w:pos="1920"/>
              <w:tab w:val="right" w:leader="dot" w:pos="8296"/>
            </w:tabs>
            <w:rPr>
              <w:noProof/>
            </w:rPr>
          </w:pPr>
          <w:hyperlink w:anchor="_Toc479768994" w:history="1">
            <w:r w:rsidR="0060379B" w:rsidRPr="00FE2FA3">
              <w:rPr>
                <w:rStyle w:val="afb"/>
                <w:noProof/>
              </w:rPr>
              <w:t>2.5.12.</w:t>
            </w:r>
            <w:r w:rsidR="0060379B">
              <w:rPr>
                <w:noProof/>
              </w:rPr>
              <w:tab/>
            </w:r>
            <w:r w:rsidR="0060379B" w:rsidRPr="00FE2FA3">
              <w:rPr>
                <w:rStyle w:val="afb"/>
                <w:noProof/>
              </w:rPr>
              <w:t>Enquire link response syntax</w:t>
            </w:r>
            <w:r w:rsidR="0060379B">
              <w:rPr>
                <w:noProof/>
                <w:webHidden/>
              </w:rPr>
              <w:tab/>
            </w:r>
            <w:r w:rsidR="00E64828">
              <w:rPr>
                <w:noProof/>
                <w:webHidden/>
              </w:rPr>
              <w:fldChar w:fldCharType="begin"/>
            </w:r>
            <w:r w:rsidR="0060379B">
              <w:rPr>
                <w:noProof/>
                <w:webHidden/>
              </w:rPr>
              <w:instrText xml:space="preserve"> PAGEREF _Toc479768994 \h </w:instrText>
            </w:r>
            <w:r w:rsidR="00E64828">
              <w:rPr>
                <w:noProof/>
                <w:webHidden/>
              </w:rPr>
            </w:r>
            <w:r w:rsidR="00E64828">
              <w:rPr>
                <w:noProof/>
                <w:webHidden/>
              </w:rPr>
              <w:fldChar w:fldCharType="separate"/>
            </w:r>
            <w:r w:rsidR="00F121E6">
              <w:rPr>
                <w:noProof/>
                <w:webHidden/>
              </w:rPr>
              <w:t>16</w:t>
            </w:r>
            <w:r w:rsidR="00E64828">
              <w:rPr>
                <w:noProof/>
                <w:webHidden/>
              </w:rPr>
              <w:fldChar w:fldCharType="end"/>
            </w:r>
          </w:hyperlink>
        </w:p>
        <w:p w14:paraId="3DD10572" w14:textId="77777777" w:rsidR="0060379B" w:rsidRDefault="00E947B2">
          <w:pPr>
            <w:pStyle w:val="30"/>
            <w:tabs>
              <w:tab w:val="left" w:pos="1920"/>
              <w:tab w:val="right" w:leader="dot" w:pos="8296"/>
            </w:tabs>
            <w:rPr>
              <w:noProof/>
            </w:rPr>
          </w:pPr>
          <w:hyperlink w:anchor="_Toc479768995" w:history="1">
            <w:r w:rsidR="0060379B" w:rsidRPr="00FE2FA3">
              <w:rPr>
                <w:rStyle w:val="afb"/>
                <w:noProof/>
              </w:rPr>
              <w:t>2.5.13.</w:t>
            </w:r>
            <w:r w:rsidR="0060379B">
              <w:rPr>
                <w:noProof/>
              </w:rPr>
              <w:tab/>
            </w:r>
            <w:r w:rsidR="0060379B" w:rsidRPr="00FE2FA3">
              <w:rPr>
                <w:rStyle w:val="afb"/>
                <w:noProof/>
              </w:rPr>
              <w:t>Unbind request syntax</w:t>
            </w:r>
            <w:r w:rsidR="0060379B">
              <w:rPr>
                <w:noProof/>
                <w:webHidden/>
              </w:rPr>
              <w:tab/>
            </w:r>
            <w:r w:rsidR="00E64828">
              <w:rPr>
                <w:noProof/>
                <w:webHidden/>
              </w:rPr>
              <w:fldChar w:fldCharType="begin"/>
            </w:r>
            <w:r w:rsidR="0060379B">
              <w:rPr>
                <w:noProof/>
                <w:webHidden/>
              </w:rPr>
              <w:instrText xml:space="preserve"> PAGEREF _Toc479768995 \h </w:instrText>
            </w:r>
            <w:r w:rsidR="00E64828">
              <w:rPr>
                <w:noProof/>
                <w:webHidden/>
              </w:rPr>
            </w:r>
            <w:r w:rsidR="00E64828">
              <w:rPr>
                <w:noProof/>
                <w:webHidden/>
              </w:rPr>
              <w:fldChar w:fldCharType="separate"/>
            </w:r>
            <w:r w:rsidR="00F121E6">
              <w:rPr>
                <w:noProof/>
                <w:webHidden/>
              </w:rPr>
              <w:t>16</w:t>
            </w:r>
            <w:r w:rsidR="00E64828">
              <w:rPr>
                <w:noProof/>
                <w:webHidden/>
              </w:rPr>
              <w:fldChar w:fldCharType="end"/>
            </w:r>
          </w:hyperlink>
        </w:p>
        <w:p w14:paraId="16CACE91" w14:textId="77777777" w:rsidR="0060379B" w:rsidRDefault="00E947B2">
          <w:pPr>
            <w:pStyle w:val="30"/>
            <w:tabs>
              <w:tab w:val="left" w:pos="1920"/>
              <w:tab w:val="right" w:leader="dot" w:pos="8296"/>
            </w:tabs>
            <w:rPr>
              <w:noProof/>
            </w:rPr>
          </w:pPr>
          <w:hyperlink w:anchor="_Toc479768996" w:history="1">
            <w:r w:rsidR="0060379B" w:rsidRPr="00FE2FA3">
              <w:rPr>
                <w:rStyle w:val="afb"/>
                <w:noProof/>
              </w:rPr>
              <w:t>2.5.14.</w:t>
            </w:r>
            <w:r w:rsidR="0060379B">
              <w:rPr>
                <w:noProof/>
              </w:rPr>
              <w:tab/>
            </w:r>
            <w:r w:rsidR="0060379B" w:rsidRPr="00FE2FA3">
              <w:rPr>
                <w:rStyle w:val="afb"/>
                <w:noProof/>
              </w:rPr>
              <w:t>Unbind response syntax</w:t>
            </w:r>
            <w:r w:rsidR="0060379B">
              <w:rPr>
                <w:noProof/>
                <w:webHidden/>
              </w:rPr>
              <w:tab/>
            </w:r>
            <w:r w:rsidR="00E64828">
              <w:rPr>
                <w:noProof/>
                <w:webHidden/>
              </w:rPr>
              <w:fldChar w:fldCharType="begin"/>
            </w:r>
            <w:r w:rsidR="0060379B">
              <w:rPr>
                <w:noProof/>
                <w:webHidden/>
              </w:rPr>
              <w:instrText xml:space="preserve"> PAGEREF _Toc479768996 \h </w:instrText>
            </w:r>
            <w:r w:rsidR="00E64828">
              <w:rPr>
                <w:noProof/>
                <w:webHidden/>
              </w:rPr>
            </w:r>
            <w:r w:rsidR="00E64828">
              <w:rPr>
                <w:noProof/>
                <w:webHidden/>
              </w:rPr>
              <w:fldChar w:fldCharType="separate"/>
            </w:r>
            <w:r w:rsidR="00F121E6">
              <w:rPr>
                <w:noProof/>
                <w:webHidden/>
              </w:rPr>
              <w:t>17</w:t>
            </w:r>
            <w:r w:rsidR="00E64828">
              <w:rPr>
                <w:noProof/>
                <w:webHidden/>
              </w:rPr>
              <w:fldChar w:fldCharType="end"/>
            </w:r>
          </w:hyperlink>
        </w:p>
        <w:p w14:paraId="7D635695" w14:textId="77777777" w:rsidR="0060379B" w:rsidRDefault="00E947B2">
          <w:pPr>
            <w:pStyle w:val="30"/>
            <w:tabs>
              <w:tab w:val="left" w:pos="1920"/>
              <w:tab w:val="right" w:leader="dot" w:pos="8296"/>
            </w:tabs>
            <w:rPr>
              <w:noProof/>
            </w:rPr>
          </w:pPr>
          <w:hyperlink w:anchor="_Toc479768997" w:history="1">
            <w:r w:rsidR="0060379B" w:rsidRPr="00FE2FA3">
              <w:rPr>
                <w:rStyle w:val="afb"/>
                <w:noProof/>
              </w:rPr>
              <w:t>2.5.15.</w:t>
            </w:r>
            <w:r w:rsidR="0060379B">
              <w:rPr>
                <w:noProof/>
              </w:rPr>
              <w:tab/>
            </w:r>
            <w:r w:rsidR="0060379B" w:rsidRPr="00FE2FA3">
              <w:rPr>
                <w:rStyle w:val="afb"/>
                <w:noProof/>
              </w:rPr>
              <w:t>Update request syntax</w:t>
            </w:r>
            <w:r w:rsidR="0060379B">
              <w:rPr>
                <w:noProof/>
                <w:webHidden/>
              </w:rPr>
              <w:tab/>
            </w:r>
            <w:r w:rsidR="00E64828">
              <w:rPr>
                <w:noProof/>
                <w:webHidden/>
              </w:rPr>
              <w:fldChar w:fldCharType="begin"/>
            </w:r>
            <w:r w:rsidR="0060379B">
              <w:rPr>
                <w:noProof/>
                <w:webHidden/>
              </w:rPr>
              <w:instrText xml:space="preserve"> PAGEREF _Toc479768997 \h </w:instrText>
            </w:r>
            <w:r w:rsidR="00E64828">
              <w:rPr>
                <w:noProof/>
                <w:webHidden/>
              </w:rPr>
            </w:r>
            <w:r w:rsidR="00E64828">
              <w:rPr>
                <w:noProof/>
                <w:webHidden/>
              </w:rPr>
              <w:fldChar w:fldCharType="separate"/>
            </w:r>
            <w:r w:rsidR="00F121E6">
              <w:rPr>
                <w:noProof/>
                <w:webHidden/>
              </w:rPr>
              <w:t>17</w:t>
            </w:r>
            <w:r w:rsidR="00E64828">
              <w:rPr>
                <w:noProof/>
                <w:webHidden/>
              </w:rPr>
              <w:fldChar w:fldCharType="end"/>
            </w:r>
          </w:hyperlink>
        </w:p>
        <w:p w14:paraId="66FD7E06" w14:textId="77777777" w:rsidR="0060379B" w:rsidRDefault="00E947B2">
          <w:pPr>
            <w:pStyle w:val="30"/>
            <w:tabs>
              <w:tab w:val="left" w:pos="1920"/>
              <w:tab w:val="right" w:leader="dot" w:pos="8296"/>
            </w:tabs>
            <w:rPr>
              <w:noProof/>
            </w:rPr>
          </w:pPr>
          <w:hyperlink w:anchor="_Toc479768998" w:history="1">
            <w:r w:rsidR="0060379B" w:rsidRPr="00FE2FA3">
              <w:rPr>
                <w:rStyle w:val="afb"/>
                <w:noProof/>
              </w:rPr>
              <w:t>2.5.16.</w:t>
            </w:r>
            <w:r w:rsidR="0060379B">
              <w:rPr>
                <w:noProof/>
              </w:rPr>
              <w:tab/>
            </w:r>
            <w:r w:rsidR="0060379B" w:rsidRPr="00FE2FA3">
              <w:rPr>
                <w:rStyle w:val="afb"/>
                <w:noProof/>
              </w:rPr>
              <w:t>Update response syntax</w:t>
            </w:r>
            <w:r w:rsidR="0060379B">
              <w:rPr>
                <w:noProof/>
                <w:webHidden/>
              </w:rPr>
              <w:tab/>
            </w:r>
            <w:r w:rsidR="00E64828">
              <w:rPr>
                <w:noProof/>
                <w:webHidden/>
              </w:rPr>
              <w:fldChar w:fldCharType="begin"/>
            </w:r>
            <w:r w:rsidR="0060379B">
              <w:rPr>
                <w:noProof/>
                <w:webHidden/>
              </w:rPr>
              <w:instrText xml:space="preserve"> PAGEREF _Toc479768998 \h </w:instrText>
            </w:r>
            <w:r w:rsidR="00E64828">
              <w:rPr>
                <w:noProof/>
                <w:webHidden/>
              </w:rPr>
            </w:r>
            <w:r w:rsidR="00E64828">
              <w:rPr>
                <w:noProof/>
                <w:webHidden/>
              </w:rPr>
              <w:fldChar w:fldCharType="separate"/>
            </w:r>
            <w:r w:rsidR="00F121E6">
              <w:rPr>
                <w:noProof/>
                <w:webHidden/>
              </w:rPr>
              <w:t>17</w:t>
            </w:r>
            <w:r w:rsidR="00E64828">
              <w:rPr>
                <w:noProof/>
                <w:webHidden/>
              </w:rPr>
              <w:fldChar w:fldCharType="end"/>
            </w:r>
          </w:hyperlink>
        </w:p>
        <w:p w14:paraId="25D89B9A" w14:textId="77777777" w:rsidR="0060379B" w:rsidRDefault="00E947B2">
          <w:pPr>
            <w:pStyle w:val="30"/>
            <w:tabs>
              <w:tab w:val="left" w:pos="1920"/>
              <w:tab w:val="right" w:leader="dot" w:pos="8296"/>
            </w:tabs>
            <w:rPr>
              <w:noProof/>
            </w:rPr>
          </w:pPr>
          <w:hyperlink w:anchor="_Toc479768999" w:history="1">
            <w:r w:rsidR="0060379B" w:rsidRPr="00FE2FA3">
              <w:rPr>
                <w:rStyle w:val="afb"/>
                <w:noProof/>
              </w:rPr>
              <w:t>2.5.17.</w:t>
            </w:r>
            <w:r w:rsidR="0060379B">
              <w:rPr>
                <w:noProof/>
              </w:rPr>
              <w:tab/>
            </w:r>
            <w:r w:rsidR="0060379B" w:rsidRPr="00FE2FA3">
              <w:rPr>
                <w:rStyle w:val="afb"/>
                <w:noProof/>
              </w:rPr>
              <w:t>Reboot request syntax</w:t>
            </w:r>
            <w:r w:rsidR="0060379B">
              <w:rPr>
                <w:noProof/>
                <w:webHidden/>
              </w:rPr>
              <w:tab/>
            </w:r>
            <w:r w:rsidR="00E64828">
              <w:rPr>
                <w:noProof/>
                <w:webHidden/>
              </w:rPr>
              <w:fldChar w:fldCharType="begin"/>
            </w:r>
            <w:r w:rsidR="0060379B">
              <w:rPr>
                <w:noProof/>
                <w:webHidden/>
              </w:rPr>
              <w:instrText xml:space="preserve"> PAGEREF _Toc479768999 \h </w:instrText>
            </w:r>
            <w:r w:rsidR="00E64828">
              <w:rPr>
                <w:noProof/>
                <w:webHidden/>
              </w:rPr>
            </w:r>
            <w:r w:rsidR="00E64828">
              <w:rPr>
                <w:noProof/>
                <w:webHidden/>
              </w:rPr>
              <w:fldChar w:fldCharType="separate"/>
            </w:r>
            <w:r w:rsidR="00F121E6">
              <w:rPr>
                <w:noProof/>
                <w:webHidden/>
              </w:rPr>
              <w:t>18</w:t>
            </w:r>
            <w:r w:rsidR="00E64828">
              <w:rPr>
                <w:noProof/>
                <w:webHidden/>
              </w:rPr>
              <w:fldChar w:fldCharType="end"/>
            </w:r>
          </w:hyperlink>
        </w:p>
        <w:p w14:paraId="01D61A3F" w14:textId="77777777" w:rsidR="0060379B" w:rsidRDefault="00E947B2">
          <w:pPr>
            <w:pStyle w:val="30"/>
            <w:tabs>
              <w:tab w:val="left" w:pos="1920"/>
              <w:tab w:val="right" w:leader="dot" w:pos="8296"/>
            </w:tabs>
            <w:rPr>
              <w:noProof/>
            </w:rPr>
          </w:pPr>
          <w:hyperlink w:anchor="_Toc479769000" w:history="1">
            <w:r w:rsidR="0060379B" w:rsidRPr="00FE2FA3">
              <w:rPr>
                <w:rStyle w:val="afb"/>
                <w:noProof/>
              </w:rPr>
              <w:t>2.5.18.</w:t>
            </w:r>
            <w:r w:rsidR="0060379B">
              <w:rPr>
                <w:noProof/>
              </w:rPr>
              <w:tab/>
            </w:r>
            <w:r w:rsidR="0060379B" w:rsidRPr="00FE2FA3">
              <w:rPr>
                <w:rStyle w:val="afb"/>
                <w:noProof/>
              </w:rPr>
              <w:t>Reboot response syntax</w:t>
            </w:r>
            <w:r w:rsidR="0060379B">
              <w:rPr>
                <w:noProof/>
                <w:webHidden/>
              </w:rPr>
              <w:tab/>
            </w:r>
            <w:r w:rsidR="00E64828">
              <w:rPr>
                <w:noProof/>
                <w:webHidden/>
              </w:rPr>
              <w:fldChar w:fldCharType="begin"/>
            </w:r>
            <w:r w:rsidR="0060379B">
              <w:rPr>
                <w:noProof/>
                <w:webHidden/>
              </w:rPr>
              <w:instrText xml:space="preserve"> PAGEREF _Toc479769000 \h </w:instrText>
            </w:r>
            <w:r w:rsidR="00E64828">
              <w:rPr>
                <w:noProof/>
                <w:webHidden/>
              </w:rPr>
            </w:r>
            <w:r w:rsidR="00E64828">
              <w:rPr>
                <w:noProof/>
                <w:webHidden/>
              </w:rPr>
              <w:fldChar w:fldCharType="separate"/>
            </w:r>
            <w:r w:rsidR="00F121E6">
              <w:rPr>
                <w:noProof/>
                <w:webHidden/>
              </w:rPr>
              <w:t>18</w:t>
            </w:r>
            <w:r w:rsidR="00E64828">
              <w:rPr>
                <w:noProof/>
                <w:webHidden/>
              </w:rPr>
              <w:fldChar w:fldCharType="end"/>
            </w:r>
          </w:hyperlink>
        </w:p>
        <w:p w14:paraId="0DB99850" w14:textId="77777777" w:rsidR="0060379B" w:rsidRDefault="00E947B2">
          <w:pPr>
            <w:pStyle w:val="30"/>
            <w:tabs>
              <w:tab w:val="left" w:pos="1920"/>
              <w:tab w:val="right" w:leader="dot" w:pos="8296"/>
            </w:tabs>
            <w:rPr>
              <w:noProof/>
            </w:rPr>
          </w:pPr>
          <w:hyperlink w:anchor="_Toc479769001" w:history="1">
            <w:r w:rsidR="0060379B" w:rsidRPr="00FE2FA3">
              <w:rPr>
                <w:rStyle w:val="afb"/>
                <w:noProof/>
              </w:rPr>
              <w:t>2.5.19.</w:t>
            </w:r>
            <w:r w:rsidR="0060379B">
              <w:rPr>
                <w:noProof/>
              </w:rPr>
              <w:tab/>
            </w:r>
            <w:r w:rsidR="0060379B" w:rsidRPr="00FE2FA3">
              <w:rPr>
                <w:rStyle w:val="afb"/>
                <w:noProof/>
              </w:rPr>
              <w:t>Configuration request syntax</w:t>
            </w:r>
            <w:r w:rsidR="0060379B">
              <w:rPr>
                <w:noProof/>
                <w:webHidden/>
              </w:rPr>
              <w:tab/>
            </w:r>
            <w:r w:rsidR="00E64828">
              <w:rPr>
                <w:noProof/>
                <w:webHidden/>
              </w:rPr>
              <w:fldChar w:fldCharType="begin"/>
            </w:r>
            <w:r w:rsidR="0060379B">
              <w:rPr>
                <w:noProof/>
                <w:webHidden/>
              </w:rPr>
              <w:instrText xml:space="preserve"> PAGEREF _Toc479769001 \h </w:instrText>
            </w:r>
            <w:r w:rsidR="00E64828">
              <w:rPr>
                <w:noProof/>
                <w:webHidden/>
              </w:rPr>
            </w:r>
            <w:r w:rsidR="00E64828">
              <w:rPr>
                <w:noProof/>
                <w:webHidden/>
              </w:rPr>
              <w:fldChar w:fldCharType="separate"/>
            </w:r>
            <w:r w:rsidR="00F121E6">
              <w:rPr>
                <w:noProof/>
                <w:webHidden/>
              </w:rPr>
              <w:t>19</w:t>
            </w:r>
            <w:r w:rsidR="00E64828">
              <w:rPr>
                <w:noProof/>
                <w:webHidden/>
              </w:rPr>
              <w:fldChar w:fldCharType="end"/>
            </w:r>
          </w:hyperlink>
        </w:p>
        <w:p w14:paraId="2414FC19" w14:textId="77777777" w:rsidR="0060379B" w:rsidRDefault="00E947B2">
          <w:pPr>
            <w:pStyle w:val="30"/>
            <w:tabs>
              <w:tab w:val="left" w:pos="1920"/>
              <w:tab w:val="right" w:leader="dot" w:pos="8296"/>
            </w:tabs>
            <w:rPr>
              <w:noProof/>
            </w:rPr>
          </w:pPr>
          <w:hyperlink w:anchor="_Toc479769002" w:history="1">
            <w:r w:rsidR="0060379B" w:rsidRPr="00FE2FA3">
              <w:rPr>
                <w:rStyle w:val="afb"/>
                <w:noProof/>
              </w:rPr>
              <w:t>2.5.20.</w:t>
            </w:r>
            <w:r w:rsidR="0060379B">
              <w:rPr>
                <w:noProof/>
              </w:rPr>
              <w:tab/>
            </w:r>
            <w:r w:rsidR="0060379B" w:rsidRPr="00FE2FA3">
              <w:rPr>
                <w:rStyle w:val="afb"/>
                <w:noProof/>
              </w:rPr>
              <w:t>Configuration response syntax</w:t>
            </w:r>
            <w:r w:rsidR="0060379B">
              <w:rPr>
                <w:noProof/>
                <w:webHidden/>
              </w:rPr>
              <w:tab/>
            </w:r>
            <w:r w:rsidR="00E64828">
              <w:rPr>
                <w:noProof/>
                <w:webHidden/>
              </w:rPr>
              <w:fldChar w:fldCharType="begin"/>
            </w:r>
            <w:r w:rsidR="0060379B">
              <w:rPr>
                <w:noProof/>
                <w:webHidden/>
              </w:rPr>
              <w:instrText xml:space="preserve"> PAGEREF _Toc479769002 \h </w:instrText>
            </w:r>
            <w:r w:rsidR="00E64828">
              <w:rPr>
                <w:noProof/>
                <w:webHidden/>
              </w:rPr>
            </w:r>
            <w:r w:rsidR="00E64828">
              <w:rPr>
                <w:noProof/>
                <w:webHidden/>
              </w:rPr>
              <w:fldChar w:fldCharType="separate"/>
            </w:r>
            <w:r w:rsidR="00F121E6">
              <w:rPr>
                <w:noProof/>
                <w:webHidden/>
              </w:rPr>
              <w:t>19</w:t>
            </w:r>
            <w:r w:rsidR="00E64828">
              <w:rPr>
                <w:noProof/>
                <w:webHidden/>
              </w:rPr>
              <w:fldChar w:fldCharType="end"/>
            </w:r>
          </w:hyperlink>
        </w:p>
        <w:p w14:paraId="54181D0D" w14:textId="77777777" w:rsidR="0060379B" w:rsidRDefault="00E947B2">
          <w:pPr>
            <w:pStyle w:val="30"/>
            <w:tabs>
              <w:tab w:val="left" w:pos="1920"/>
              <w:tab w:val="right" w:leader="dot" w:pos="8296"/>
            </w:tabs>
            <w:rPr>
              <w:noProof/>
            </w:rPr>
          </w:pPr>
          <w:hyperlink w:anchor="_Toc479769003" w:history="1">
            <w:r w:rsidR="0060379B" w:rsidRPr="00FE2FA3">
              <w:rPr>
                <w:rStyle w:val="afb"/>
                <w:noProof/>
              </w:rPr>
              <w:t>2.5.21.</w:t>
            </w:r>
            <w:r w:rsidR="0060379B">
              <w:rPr>
                <w:noProof/>
              </w:rPr>
              <w:tab/>
            </w:r>
            <w:r w:rsidR="0060379B" w:rsidRPr="00FE2FA3">
              <w:rPr>
                <w:rStyle w:val="afb"/>
                <w:noProof/>
              </w:rPr>
              <w:t>Power port setting request syntax</w:t>
            </w:r>
            <w:r w:rsidR="0060379B">
              <w:rPr>
                <w:noProof/>
                <w:webHidden/>
              </w:rPr>
              <w:tab/>
            </w:r>
            <w:r w:rsidR="00E64828">
              <w:rPr>
                <w:noProof/>
                <w:webHidden/>
              </w:rPr>
              <w:fldChar w:fldCharType="begin"/>
            </w:r>
            <w:r w:rsidR="0060379B">
              <w:rPr>
                <w:noProof/>
                <w:webHidden/>
              </w:rPr>
              <w:instrText xml:space="preserve"> PAGEREF _Toc479769003 \h </w:instrText>
            </w:r>
            <w:r w:rsidR="00E64828">
              <w:rPr>
                <w:noProof/>
                <w:webHidden/>
              </w:rPr>
            </w:r>
            <w:r w:rsidR="00E64828">
              <w:rPr>
                <w:noProof/>
                <w:webHidden/>
              </w:rPr>
              <w:fldChar w:fldCharType="separate"/>
            </w:r>
            <w:r w:rsidR="00F121E6">
              <w:rPr>
                <w:noProof/>
                <w:webHidden/>
              </w:rPr>
              <w:t>20</w:t>
            </w:r>
            <w:r w:rsidR="00E64828">
              <w:rPr>
                <w:noProof/>
                <w:webHidden/>
              </w:rPr>
              <w:fldChar w:fldCharType="end"/>
            </w:r>
          </w:hyperlink>
        </w:p>
        <w:p w14:paraId="3C1F70FC" w14:textId="77777777" w:rsidR="0060379B" w:rsidRDefault="00E947B2">
          <w:pPr>
            <w:pStyle w:val="30"/>
            <w:tabs>
              <w:tab w:val="left" w:pos="1920"/>
              <w:tab w:val="right" w:leader="dot" w:pos="8296"/>
            </w:tabs>
            <w:rPr>
              <w:noProof/>
            </w:rPr>
          </w:pPr>
          <w:hyperlink w:anchor="_Toc479769004" w:history="1">
            <w:r w:rsidR="0060379B" w:rsidRPr="00FE2FA3">
              <w:rPr>
                <w:rStyle w:val="afb"/>
                <w:noProof/>
              </w:rPr>
              <w:t>2.5.22.</w:t>
            </w:r>
            <w:r w:rsidR="0060379B">
              <w:rPr>
                <w:noProof/>
              </w:rPr>
              <w:tab/>
            </w:r>
            <w:r w:rsidR="0060379B" w:rsidRPr="00FE2FA3">
              <w:rPr>
                <w:rStyle w:val="afb"/>
                <w:noProof/>
              </w:rPr>
              <w:t>Power port setting response syntax</w:t>
            </w:r>
            <w:r w:rsidR="0060379B">
              <w:rPr>
                <w:noProof/>
                <w:webHidden/>
              </w:rPr>
              <w:tab/>
            </w:r>
            <w:r w:rsidR="00E64828">
              <w:rPr>
                <w:noProof/>
                <w:webHidden/>
              </w:rPr>
              <w:fldChar w:fldCharType="begin"/>
            </w:r>
            <w:r w:rsidR="0060379B">
              <w:rPr>
                <w:noProof/>
                <w:webHidden/>
              </w:rPr>
              <w:instrText xml:space="preserve"> PAGEREF _Toc479769004 \h </w:instrText>
            </w:r>
            <w:r w:rsidR="00E64828">
              <w:rPr>
                <w:noProof/>
                <w:webHidden/>
              </w:rPr>
            </w:r>
            <w:r w:rsidR="00E64828">
              <w:rPr>
                <w:noProof/>
                <w:webHidden/>
              </w:rPr>
              <w:fldChar w:fldCharType="separate"/>
            </w:r>
            <w:r w:rsidR="00F121E6">
              <w:rPr>
                <w:noProof/>
                <w:webHidden/>
              </w:rPr>
              <w:t>20</w:t>
            </w:r>
            <w:r w:rsidR="00E64828">
              <w:rPr>
                <w:noProof/>
                <w:webHidden/>
              </w:rPr>
              <w:fldChar w:fldCharType="end"/>
            </w:r>
          </w:hyperlink>
        </w:p>
        <w:p w14:paraId="1D3E57A7" w14:textId="77777777" w:rsidR="0060379B" w:rsidRDefault="00E947B2">
          <w:pPr>
            <w:pStyle w:val="30"/>
            <w:tabs>
              <w:tab w:val="left" w:pos="1920"/>
              <w:tab w:val="right" w:leader="dot" w:pos="8296"/>
            </w:tabs>
            <w:rPr>
              <w:noProof/>
            </w:rPr>
          </w:pPr>
          <w:hyperlink w:anchor="_Toc479769005" w:history="1">
            <w:r w:rsidR="0060379B" w:rsidRPr="00FE2FA3">
              <w:rPr>
                <w:rStyle w:val="afb"/>
                <w:noProof/>
              </w:rPr>
              <w:t>2.5.23.</w:t>
            </w:r>
            <w:r w:rsidR="0060379B">
              <w:rPr>
                <w:noProof/>
              </w:rPr>
              <w:tab/>
            </w:r>
            <w:r w:rsidR="0060379B" w:rsidRPr="00FE2FA3">
              <w:rPr>
                <w:rStyle w:val="afb"/>
                <w:noProof/>
              </w:rPr>
              <w:t>Power port state requests syntax</w:t>
            </w:r>
            <w:r w:rsidR="0060379B">
              <w:rPr>
                <w:noProof/>
                <w:webHidden/>
              </w:rPr>
              <w:tab/>
            </w:r>
            <w:r w:rsidR="00E64828">
              <w:rPr>
                <w:noProof/>
                <w:webHidden/>
              </w:rPr>
              <w:fldChar w:fldCharType="begin"/>
            </w:r>
            <w:r w:rsidR="0060379B">
              <w:rPr>
                <w:noProof/>
                <w:webHidden/>
              </w:rPr>
              <w:instrText xml:space="preserve"> PAGEREF _Toc479769005 \h </w:instrText>
            </w:r>
            <w:r w:rsidR="00E64828">
              <w:rPr>
                <w:noProof/>
                <w:webHidden/>
              </w:rPr>
            </w:r>
            <w:r w:rsidR="00E64828">
              <w:rPr>
                <w:noProof/>
                <w:webHidden/>
              </w:rPr>
              <w:fldChar w:fldCharType="separate"/>
            </w:r>
            <w:r w:rsidR="00F121E6">
              <w:rPr>
                <w:noProof/>
                <w:webHidden/>
              </w:rPr>
              <w:t>21</w:t>
            </w:r>
            <w:r w:rsidR="00E64828">
              <w:rPr>
                <w:noProof/>
                <w:webHidden/>
              </w:rPr>
              <w:fldChar w:fldCharType="end"/>
            </w:r>
          </w:hyperlink>
        </w:p>
        <w:p w14:paraId="7BB56EEA" w14:textId="77777777" w:rsidR="0060379B" w:rsidRDefault="00E947B2">
          <w:pPr>
            <w:pStyle w:val="30"/>
            <w:tabs>
              <w:tab w:val="left" w:pos="1920"/>
              <w:tab w:val="right" w:leader="dot" w:pos="8296"/>
            </w:tabs>
            <w:rPr>
              <w:noProof/>
            </w:rPr>
          </w:pPr>
          <w:hyperlink w:anchor="_Toc479769006" w:history="1">
            <w:r w:rsidR="0060379B" w:rsidRPr="00FE2FA3">
              <w:rPr>
                <w:rStyle w:val="afb"/>
                <w:noProof/>
              </w:rPr>
              <w:t>2.5.24.</w:t>
            </w:r>
            <w:r w:rsidR="0060379B">
              <w:rPr>
                <w:noProof/>
              </w:rPr>
              <w:tab/>
            </w:r>
            <w:r w:rsidR="0060379B" w:rsidRPr="00FE2FA3">
              <w:rPr>
                <w:rStyle w:val="afb"/>
                <w:noProof/>
              </w:rPr>
              <w:t>Power port state response syntax</w:t>
            </w:r>
            <w:r w:rsidR="0060379B">
              <w:rPr>
                <w:noProof/>
                <w:webHidden/>
              </w:rPr>
              <w:tab/>
            </w:r>
            <w:r w:rsidR="00E64828">
              <w:rPr>
                <w:noProof/>
                <w:webHidden/>
              </w:rPr>
              <w:fldChar w:fldCharType="begin"/>
            </w:r>
            <w:r w:rsidR="0060379B">
              <w:rPr>
                <w:noProof/>
                <w:webHidden/>
              </w:rPr>
              <w:instrText xml:space="preserve"> PAGEREF _Toc479769006 \h </w:instrText>
            </w:r>
            <w:r w:rsidR="00E64828">
              <w:rPr>
                <w:noProof/>
                <w:webHidden/>
              </w:rPr>
            </w:r>
            <w:r w:rsidR="00E64828">
              <w:rPr>
                <w:noProof/>
                <w:webHidden/>
              </w:rPr>
              <w:fldChar w:fldCharType="separate"/>
            </w:r>
            <w:r w:rsidR="00F121E6">
              <w:rPr>
                <w:noProof/>
                <w:webHidden/>
              </w:rPr>
              <w:t>21</w:t>
            </w:r>
            <w:r w:rsidR="00E64828">
              <w:rPr>
                <w:noProof/>
                <w:webHidden/>
              </w:rPr>
              <w:fldChar w:fldCharType="end"/>
            </w:r>
          </w:hyperlink>
        </w:p>
        <w:p w14:paraId="7A6D119F" w14:textId="77777777" w:rsidR="0060379B" w:rsidRDefault="00E947B2">
          <w:pPr>
            <w:pStyle w:val="30"/>
            <w:tabs>
              <w:tab w:val="left" w:pos="1920"/>
              <w:tab w:val="right" w:leader="dot" w:pos="8296"/>
            </w:tabs>
            <w:rPr>
              <w:noProof/>
            </w:rPr>
          </w:pPr>
          <w:hyperlink w:anchor="_Toc479769007" w:history="1">
            <w:r w:rsidR="0060379B" w:rsidRPr="00FE2FA3">
              <w:rPr>
                <w:rStyle w:val="afb"/>
                <w:noProof/>
              </w:rPr>
              <w:t>2.5.25.</w:t>
            </w:r>
            <w:r w:rsidR="0060379B">
              <w:rPr>
                <w:noProof/>
              </w:rPr>
              <w:tab/>
            </w:r>
            <w:r w:rsidR="0060379B" w:rsidRPr="00FE2FA3">
              <w:rPr>
                <w:rStyle w:val="afb"/>
                <w:noProof/>
              </w:rPr>
              <w:t>SER API Sign in requests syntax</w:t>
            </w:r>
            <w:r w:rsidR="0060379B">
              <w:rPr>
                <w:noProof/>
                <w:webHidden/>
              </w:rPr>
              <w:tab/>
            </w:r>
            <w:r w:rsidR="00E64828">
              <w:rPr>
                <w:noProof/>
                <w:webHidden/>
              </w:rPr>
              <w:fldChar w:fldCharType="begin"/>
            </w:r>
            <w:r w:rsidR="0060379B">
              <w:rPr>
                <w:noProof/>
                <w:webHidden/>
              </w:rPr>
              <w:instrText xml:space="preserve"> PAGEREF _Toc479769007 \h </w:instrText>
            </w:r>
            <w:r w:rsidR="00E64828">
              <w:rPr>
                <w:noProof/>
                <w:webHidden/>
              </w:rPr>
            </w:r>
            <w:r w:rsidR="00E64828">
              <w:rPr>
                <w:noProof/>
                <w:webHidden/>
              </w:rPr>
              <w:fldChar w:fldCharType="separate"/>
            </w:r>
            <w:r w:rsidR="00F121E6">
              <w:rPr>
                <w:noProof/>
                <w:webHidden/>
              </w:rPr>
              <w:t>22</w:t>
            </w:r>
            <w:r w:rsidR="00E64828">
              <w:rPr>
                <w:noProof/>
                <w:webHidden/>
              </w:rPr>
              <w:fldChar w:fldCharType="end"/>
            </w:r>
          </w:hyperlink>
        </w:p>
        <w:p w14:paraId="454A0276" w14:textId="77777777" w:rsidR="0060379B" w:rsidRDefault="00E947B2">
          <w:pPr>
            <w:pStyle w:val="30"/>
            <w:tabs>
              <w:tab w:val="left" w:pos="1920"/>
              <w:tab w:val="right" w:leader="dot" w:pos="8296"/>
            </w:tabs>
            <w:rPr>
              <w:noProof/>
            </w:rPr>
          </w:pPr>
          <w:hyperlink w:anchor="_Toc479769008" w:history="1">
            <w:r w:rsidR="0060379B" w:rsidRPr="00FE2FA3">
              <w:rPr>
                <w:rStyle w:val="afb"/>
                <w:noProof/>
              </w:rPr>
              <w:t>2.5.26.</w:t>
            </w:r>
            <w:r w:rsidR="0060379B">
              <w:rPr>
                <w:noProof/>
              </w:rPr>
              <w:tab/>
            </w:r>
            <w:r w:rsidR="0060379B" w:rsidRPr="00FE2FA3">
              <w:rPr>
                <w:rStyle w:val="afb"/>
                <w:noProof/>
              </w:rPr>
              <w:t>SER API Sign in response syntax</w:t>
            </w:r>
            <w:r w:rsidR="0060379B">
              <w:rPr>
                <w:noProof/>
                <w:webHidden/>
              </w:rPr>
              <w:tab/>
            </w:r>
            <w:r w:rsidR="00E64828">
              <w:rPr>
                <w:noProof/>
                <w:webHidden/>
              </w:rPr>
              <w:fldChar w:fldCharType="begin"/>
            </w:r>
            <w:r w:rsidR="0060379B">
              <w:rPr>
                <w:noProof/>
                <w:webHidden/>
              </w:rPr>
              <w:instrText xml:space="preserve"> PAGEREF _Toc479769008 \h </w:instrText>
            </w:r>
            <w:r w:rsidR="00E64828">
              <w:rPr>
                <w:noProof/>
                <w:webHidden/>
              </w:rPr>
            </w:r>
            <w:r w:rsidR="00E64828">
              <w:rPr>
                <w:noProof/>
                <w:webHidden/>
              </w:rPr>
              <w:fldChar w:fldCharType="separate"/>
            </w:r>
            <w:r w:rsidR="00F121E6">
              <w:rPr>
                <w:noProof/>
                <w:webHidden/>
              </w:rPr>
              <w:t>22</w:t>
            </w:r>
            <w:r w:rsidR="00E64828">
              <w:rPr>
                <w:noProof/>
                <w:webHidden/>
              </w:rPr>
              <w:fldChar w:fldCharType="end"/>
            </w:r>
          </w:hyperlink>
        </w:p>
        <w:p w14:paraId="434D52E4" w14:textId="77777777" w:rsidR="0060379B" w:rsidRDefault="00E947B2">
          <w:pPr>
            <w:pStyle w:val="30"/>
            <w:tabs>
              <w:tab w:val="left" w:pos="1920"/>
              <w:tab w:val="right" w:leader="dot" w:pos="8296"/>
            </w:tabs>
            <w:rPr>
              <w:noProof/>
            </w:rPr>
          </w:pPr>
          <w:hyperlink w:anchor="_Toc479769009" w:history="1">
            <w:r w:rsidR="0060379B" w:rsidRPr="00FE2FA3">
              <w:rPr>
                <w:rStyle w:val="afb"/>
                <w:noProof/>
              </w:rPr>
              <w:t>2.5.27.</w:t>
            </w:r>
            <w:r w:rsidR="0060379B">
              <w:rPr>
                <w:noProof/>
              </w:rPr>
              <w:tab/>
            </w:r>
            <w:r w:rsidR="0060379B" w:rsidRPr="00FE2FA3">
              <w:rPr>
                <w:rStyle w:val="afb"/>
                <w:noProof/>
              </w:rPr>
              <w:t>RDM Login requests syntax</w:t>
            </w:r>
            <w:r w:rsidR="0060379B">
              <w:rPr>
                <w:noProof/>
                <w:webHidden/>
              </w:rPr>
              <w:tab/>
            </w:r>
            <w:r w:rsidR="00E64828">
              <w:rPr>
                <w:noProof/>
                <w:webHidden/>
              </w:rPr>
              <w:fldChar w:fldCharType="begin"/>
            </w:r>
            <w:r w:rsidR="0060379B">
              <w:rPr>
                <w:noProof/>
                <w:webHidden/>
              </w:rPr>
              <w:instrText xml:space="preserve"> PAGEREF _Toc479769009 \h </w:instrText>
            </w:r>
            <w:r w:rsidR="00E64828">
              <w:rPr>
                <w:noProof/>
                <w:webHidden/>
              </w:rPr>
            </w:r>
            <w:r w:rsidR="00E64828">
              <w:rPr>
                <w:noProof/>
                <w:webHidden/>
              </w:rPr>
              <w:fldChar w:fldCharType="separate"/>
            </w:r>
            <w:r w:rsidR="00F121E6">
              <w:rPr>
                <w:noProof/>
                <w:webHidden/>
              </w:rPr>
              <w:t>23</w:t>
            </w:r>
            <w:r w:rsidR="00E64828">
              <w:rPr>
                <w:noProof/>
                <w:webHidden/>
              </w:rPr>
              <w:fldChar w:fldCharType="end"/>
            </w:r>
          </w:hyperlink>
        </w:p>
        <w:p w14:paraId="0871CF7F" w14:textId="77777777" w:rsidR="0060379B" w:rsidRDefault="00E947B2">
          <w:pPr>
            <w:pStyle w:val="30"/>
            <w:tabs>
              <w:tab w:val="left" w:pos="1920"/>
              <w:tab w:val="right" w:leader="dot" w:pos="8296"/>
            </w:tabs>
            <w:rPr>
              <w:noProof/>
            </w:rPr>
          </w:pPr>
          <w:hyperlink w:anchor="_Toc479769010" w:history="1">
            <w:r w:rsidR="0060379B" w:rsidRPr="00FE2FA3">
              <w:rPr>
                <w:rStyle w:val="afb"/>
                <w:noProof/>
              </w:rPr>
              <w:t>2.5.28.</w:t>
            </w:r>
            <w:r w:rsidR="0060379B">
              <w:rPr>
                <w:noProof/>
              </w:rPr>
              <w:tab/>
            </w:r>
            <w:r w:rsidR="0060379B" w:rsidRPr="00FE2FA3">
              <w:rPr>
                <w:rStyle w:val="afb"/>
                <w:noProof/>
              </w:rPr>
              <w:t>RDM Login response syntax</w:t>
            </w:r>
            <w:r w:rsidR="0060379B">
              <w:rPr>
                <w:noProof/>
                <w:webHidden/>
              </w:rPr>
              <w:tab/>
            </w:r>
            <w:r w:rsidR="00E64828">
              <w:rPr>
                <w:noProof/>
                <w:webHidden/>
              </w:rPr>
              <w:fldChar w:fldCharType="begin"/>
            </w:r>
            <w:r w:rsidR="0060379B">
              <w:rPr>
                <w:noProof/>
                <w:webHidden/>
              </w:rPr>
              <w:instrText xml:space="preserve"> PAGEREF _Toc479769010 \h </w:instrText>
            </w:r>
            <w:r w:rsidR="00E64828">
              <w:rPr>
                <w:noProof/>
                <w:webHidden/>
              </w:rPr>
            </w:r>
            <w:r w:rsidR="00E64828">
              <w:rPr>
                <w:noProof/>
                <w:webHidden/>
              </w:rPr>
              <w:fldChar w:fldCharType="separate"/>
            </w:r>
            <w:r w:rsidR="00F121E6">
              <w:rPr>
                <w:noProof/>
                <w:webHidden/>
              </w:rPr>
              <w:t>23</w:t>
            </w:r>
            <w:r w:rsidR="00E64828">
              <w:rPr>
                <w:noProof/>
                <w:webHidden/>
              </w:rPr>
              <w:fldChar w:fldCharType="end"/>
            </w:r>
          </w:hyperlink>
        </w:p>
        <w:p w14:paraId="1131E660" w14:textId="77777777" w:rsidR="0060379B" w:rsidRDefault="00E947B2">
          <w:pPr>
            <w:pStyle w:val="30"/>
            <w:tabs>
              <w:tab w:val="left" w:pos="1920"/>
              <w:tab w:val="right" w:leader="dot" w:pos="8296"/>
            </w:tabs>
            <w:rPr>
              <w:noProof/>
            </w:rPr>
          </w:pPr>
          <w:hyperlink w:anchor="_Toc479769011" w:history="1">
            <w:r w:rsidR="0060379B" w:rsidRPr="00FE2FA3">
              <w:rPr>
                <w:rStyle w:val="afb"/>
                <w:noProof/>
              </w:rPr>
              <w:t>2.5.29.</w:t>
            </w:r>
            <w:r w:rsidR="0060379B">
              <w:rPr>
                <w:noProof/>
              </w:rPr>
              <w:tab/>
            </w:r>
            <w:r w:rsidR="0060379B" w:rsidRPr="00FE2FA3">
              <w:rPr>
                <w:rStyle w:val="afb"/>
                <w:noProof/>
              </w:rPr>
              <w:t>RDM Logout requests syntax</w:t>
            </w:r>
            <w:r w:rsidR="0060379B">
              <w:rPr>
                <w:noProof/>
                <w:webHidden/>
              </w:rPr>
              <w:tab/>
            </w:r>
            <w:r w:rsidR="00E64828">
              <w:rPr>
                <w:noProof/>
                <w:webHidden/>
              </w:rPr>
              <w:fldChar w:fldCharType="begin"/>
            </w:r>
            <w:r w:rsidR="0060379B">
              <w:rPr>
                <w:noProof/>
                <w:webHidden/>
              </w:rPr>
              <w:instrText xml:space="preserve"> PAGEREF _Toc479769011 \h </w:instrText>
            </w:r>
            <w:r w:rsidR="00E64828">
              <w:rPr>
                <w:noProof/>
                <w:webHidden/>
              </w:rPr>
            </w:r>
            <w:r w:rsidR="00E64828">
              <w:rPr>
                <w:noProof/>
                <w:webHidden/>
              </w:rPr>
              <w:fldChar w:fldCharType="separate"/>
            </w:r>
            <w:r w:rsidR="00F121E6">
              <w:rPr>
                <w:noProof/>
                <w:webHidden/>
              </w:rPr>
              <w:t>24</w:t>
            </w:r>
            <w:r w:rsidR="00E64828">
              <w:rPr>
                <w:noProof/>
                <w:webHidden/>
              </w:rPr>
              <w:fldChar w:fldCharType="end"/>
            </w:r>
          </w:hyperlink>
        </w:p>
        <w:p w14:paraId="425F9CEF" w14:textId="77777777" w:rsidR="0060379B" w:rsidRDefault="00E947B2">
          <w:pPr>
            <w:pStyle w:val="30"/>
            <w:tabs>
              <w:tab w:val="left" w:pos="1920"/>
              <w:tab w:val="right" w:leader="dot" w:pos="8296"/>
            </w:tabs>
            <w:rPr>
              <w:noProof/>
            </w:rPr>
          </w:pPr>
          <w:hyperlink w:anchor="_Toc479769012" w:history="1">
            <w:r w:rsidR="0060379B" w:rsidRPr="00FE2FA3">
              <w:rPr>
                <w:rStyle w:val="afb"/>
                <w:noProof/>
              </w:rPr>
              <w:t>2.5.30.</w:t>
            </w:r>
            <w:r w:rsidR="0060379B">
              <w:rPr>
                <w:noProof/>
              </w:rPr>
              <w:tab/>
            </w:r>
            <w:r w:rsidR="0060379B" w:rsidRPr="00FE2FA3">
              <w:rPr>
                <w:rStyle w:val="afb"/>
                <w:noProof/>
              </w:rPr>
              <w:t>RDM Logout response syntax</w:t>
            </w:r>
            <w:r w:rsidR="0060379B">
              <w:rPr>
                <w:noProof/>
                <w:webHidden/>
              </w:rPr>
              <w:tab/>
            </w:r>
            <w:r w:rsidR="00E64828">
              <w:rPr>
                <w:noProof/>
                <w:webHidden/>
              </w:rPr>
              <w:fldChar w:fldCharType="begin"/>
            </w:r>
            <w:r w:rsidR="0060379B">
              <w:rPr>
                <w:noProof/>
                <w:webHidden/>
              </w:rPr>
              <w:instrText xml:space="preserve"> PAGEREF _Toc479769012 \h </w:instrText>
            </w:r>
            <w:r w:rsidR="00E64828">
              <w:rPr>
                <w:noProof/>
                <w:webHidden/>
              </w:rPr>
            </w:r>
            <w:r w:rsidR="00E64828">
              <w:rPr>
                <w:noProof/>
                <w:webHidden/>
              </w:rPr>
              <w:fldChar w:fldCharType="separate"/>
            </w:r>
            <w:r w:rsidR="00F121E6">
              <w:rPr>
                <w:noProof/>
                <w:webHidden/>
              </w:rPr>
              <w:t>24</w:t>
            </w:r>
            <w:r w:rsidR="00E64828">
              <w:rPr>
                <w:noProof/>
                <w:webHidden/>
              </w:rPr>
              <w:fldChar w:fldCharType="end"/>
            </w:r>
          </w:hyperlink>
        </w:p>
        <w:p w14:paraId="69144F2B" w14:textId="77777777" w:rsidR="0060379B" w:rsidRDefault="00E947B2">
          <w:pPr>
            <w:pStyle w:val="30"/>
            <w:tabs>
              <w:tab w:val="left" w:pos="1920"/>
              <w:tab w:val="right" w:leader="dot" w:pos="8296"/>
            </w:tabs>
            <w:rPr>
              <w:noProof/>
            </w:rPr>
          </w:pPr>
          <w:hyperlink w:anchor="_Toc479769013" w:history="1">
            <w:r w:rsidR="0060379B" w:rsidRPr="00FE2FA3">
              <w:rPr>
                <w:rStyle w:val="afb"/>
                <w:noProof/>
              </w:rPr>
              <w:t>2.5.31.</w:t>
            </w:r>
            <w:r w:rsidR="0060379B">
              <w:rPr>
                <w:noProof/>
              </w:rPr>
              <w:tab/>
            </w:r>
            <w:r w:rsidR="0060379B" w:rsidRPr="00FE2FA3">
              <w:rPr>
                <w:rStyle w:val="afb"/>
                <w:noProof/>
              </w:rPr>
              <w:t>RDM Operate requests syntax</w:t>
            </w:r>
            <w:r w:rsidR="0060379B">
              <w:rPr>
                <w:noProof/>
                <w:webHidden/>
              </w:rPr>
              <w:tab/>
            </w:r>
            <w:r w:rsidR="00E64828">
              <w:rPr>
                <w:noProof/>
                <w:webHidden/>
              </w:rPr>
              <w:fldChar w:fldCharType="begin"/>
            </w:r>
            <w:r w:rsidR="0060379B">
              <w:rPr>
                <w:noProof/>
                <w:webHidden/>
              </w:rPr>
              <w:instrText xml:space="preserve"> PAGEREF _Toc479769013 \h </w:instrText>
            </w:r>
            <w:r w:rsidR="00E64828">
              <w:rPr>
                <w:noProof/>
                <w:webHidden/>
              </w:rPr>
            </w:r>
            <w:r w:rsidR="00E64828">
              <w:rPr>
                <w:noProof/>
                <w:webHidden/>
              </w:rPr>
              <w:fldChar w:fldCharType="separate"/>
            </w:r>
            <w:r w:rsidR="00F121E6">
              <w:rPr>
                <w:noProof/>
                <w:webHidden/>
              </w:rPr>
              <w:t>25</w:t>
            </w:r>
            <w:r w:rsidR="00E64828">
              <w:rPr>
                <w:noProof/>
                <w:webHidden/>
              </w:rPr>
              <w:fldChar w:fldCharType="end"/>
            </w:r>
          </w:hyperlink>
        </w:p>
        <w:p w14:paraId="4B2E165D" w14:textId="77777777" w:rsidR="0060379B" w:rsidRDefault="00E947B2">
          <w:pPr>
            <w:pStyle w:val="30"/>
            <w:tabs>
              <w:tab w:val="left" w:pos="1920"/>
              <w:tab w:val="right" w:leader="dot" w:pos="8296"/>
            </w:tabs>
            <w:rPr>
              <w:noProof/>
            </w:rPr>
          </w:pPr>
          <w:hyperlink w:anchor="_Toc479769014" w:history="1">
            <w:r w:rsidR="0060379B" w:rsidRPr="00FE2FA3">
              <w:rPr>
                <w:rStyle w:val="afb"/>
                <w:noProof/>
              </w:rPr>
              <w:t>2.5.32.</w:t>
            </w:r>
            <w:r w:rsidR="0060379B">
              <w:rPr>
                <w:noProof/>
              </w:rPr>
              <w:tab/>
            </w:r>
            <w:r w:rsidR="0060379B" w:rsidRPr="00FE2FA3">
              <w:rPr>
                <w:rStyle w:val="afb"/>
                <w:noProof/>
              </w:rPr>
              <w:t>RDM Operate response syntax</w:t>
            </w:r>
            <w:r w:rsidR="0060379B">
              <w:rPr>
                <w:noProof/>
                <w:webHidden/>
              </w:rPr>
              <w:tab/>
            </w:r>
            <w:r w:rsidR="00E64828">
              <w:rPr>
                <w:noProof/>
                <w:webHidden/>
              </w:rPr>
              <w:fldChar w:fldCharType="begin"/>
            </w:r>
            <w:r w:rsidR="0060379B">
              <w:rPr>
                <w:noProof/>
                <w:webHidden/>
              </w:rPr>
              <w:instrText xml:space="preserve"> PAGEREF _Toc479769014 \h </w:instrText>
            </w:r>
            <w:r w:rsidR="00E64828">
              <w:rPr>
                <w:noProof/>
                <w:webHidden/>
              </w:rPr>
            </w:r>
            <w:r w:rsidR="00E64828">
              <w:rPr>
                <w:noProof/>
                <w:webHidden/>
              </w:rPr>
              <w:fldChar w:fldCharType="separate"/>
            </w:r>
            <w:r w:rsidR="00F121E6">
              <w:rPr>
                <w:noProof/>
                <w:webHidden/>
              </w:rPr>
              <w:t>26</w:t>
            </w:r>
            <w:r w:rsidR="00E64828">
              <w:rPr>
                <w:noProof/>
                <w:webHidden/>
              </w:rPr>
              <w:fldChar w:fldCharType="end"/>
            </w:r>
          </w:hyperlink>
        </w:p>
        <w:p w14:paraId="421CBD49" w14:textId="77777777" w:rsidR="0060379B" w:rsidRDefault="00E947B2">
          <w:pPr>
            <w:pStyle w:val="30"/>
            <w:tabs>
              <w:tab w:val="left" w:pos="1920"/>
              <w:tab w:val="right" w:leader="dot" w:pos="8296"/>
            </w:tabs>
            <w:rPr>
              <w:noProof/>
            </w:rPr>
          </w:pPr>
          <w:hyperlink w:anchor="_Toc479769015" w:history="1">
            <w:r w:rsidR="0060379B" w:rsidRPr="00FE2FA3">
              <w:rPr>
                <w:rStyle w:val="afb"/>
                <w:noProof/>
              </w:rPr>
              <w:t>2.5.33.</w:t>
            </w:r>
            <w:r w:rsidR="0060379B">
              <w:rPr>
                <w:noProof/>
              </w:rPr>
              <w:tab/>
            </w:r>
            <w:r w:rsidR="0060379B" w:rsidRPr="00FE2FA3">
              <w:rPr>
                <w:rStyle w:val="afb"/>
                <w:noProof/>
              </w:rPr>
              <w:t>RDM State requests syntax</w:t>
            </w:r>
            <w:r w:rsidR="0060379B">
              <w:rPr>
                <w:noProof/>
                <w:webHidden/>
              </w:rPr>
              <w:tab/>
            </w:r>
            <w:r w:rsidR="00E64828">
              <w:rPr>
                <w:noProof/>
                <w:webHidden/>
              </w:rPr>
              <w:fldChar w:fldCharType="begin"/>
            </w:r>
            <w:r w:rsidR="0060379B">
              <w:rPr>
                <w:noProof/>
                <w:webHidden/>
              </w:rPr>
              <w:instrText xml:space="preserve"> PAGEREF _Toc479769015 \h </w:instrText>
            </w:r>
            <w:r w:rsidR="00E64828">
              <w:rPr>
                <w:noProof/>
                <w:webHidden/>
              </w:rPr>
            </w:r>
            <w:r w:rsidR="00E64828">
              <w:rPr>
                <w:noProof/>
                <w:webHidden/>
              </w:rPr>
              <w:fldChar w:fldCharType="separate"/>
            </w:r>
            <w:r w:rsidR="00F121E6">
              <w:rPr>
                <w:noProof/>
                <w:webHidden/>
              </w:rPr>
              <w:t>27</w:t>
            </w:r>
            <w:r w:rsidR="00E64828">
              <w:rPr>
                <w:noProof/>
                <w:webHidden/>
              </w:rPr>
              <w:fldChar w:fldCharType="end"/>
            </w:r>
          </w:hyperlink>
        </w:p>
        <w:p w14:paraId="639668A4" w14:textId="77777777" w:rsidR="0060379B" w:rsidRDefault="00E947B2">
          <w:pPr>
            <w:pStyle w:val="30"/>
            <w:tabs>
              <w:tab w:val="left" w:pos="1920"/>
              <w:tab w:val="right" w:leader="dot" w:pos="8296"/>
            </w:tabs>
            <w:rPr>
              <w:noProof/>
            </w:rPr>
          </w:pPr>
          <w:hyperlink w:anchor="_Toc479769016" w:history="1">
            <w:r w:rsidR="0060379B" w:rsidRPr="00FE2FA3">
              <w:rPr>
                <w:rStyle w:val="afb"/>
                <w:noProof/>
              </w:rPr>
              <w:t>2.5.34.</w:t>
            </w:r>
            <w:r w:rsidR="0060379B">
              <w:rPr>
                <w:noProof/>
              </w:rPr>
              <w:tab/>
            </w:r>
            <w:r w:rsidR="0060379B" w:rsidRPr="00FE2FA3">
              <w:rPr>
                <w:rStyle w:val="afb"/>
                <w:noProof/>
              </w:rPr>
              <w:t>RDM State response syntax</w:t>
            </w:r>
            <w:r w:rsidR="0060379B">
              <w:rPr>
                <w:noProof/>
                <w:webHidden/>
              </w:rPr>
              <w:tab/>
            </w:r>
            <w:r w:rsidR="00E64828">
              <w:rPr>
                <w:noProof/>
                <w:webHidden/>
              </w:rPr>
              <w:fldChar w:fldCharType="begin"/>
            </w:r>
            <w:r w:rsidR="0060379B">
              <w:rPr>
                <w:noProof/>
                <w:webHidden/>
              </w:rPr>
              <w:instrText xml:space="preserve"> PAGEREF _Toc479769016 \h </w:instrText>
            </w:r>
            <w:r w:rsidR="00E64828">
              <w:rPr>
                <w:noProof/>
                <w:webHidden/>
              </w:rPr>
            </w:r>
            <w:r w:rsidR="00E64828">
              <w:rPr>
                <w:noProof/>
                <w:webHidden/>
              </w:rPr>
              <w:fldChar w:fldCharType="separate"/>
            </w:r>
            <w:r w:rsidR="00F121E6">
              <w:rPr>
                <w:noProof/>
                <w:webHidden/>
              </w:rPr>
              <w:t>28</w:t>
            </w:r>
            <w:r w:rsidR="00E64828">
              <w:rPr>
                <w:noProof/>
                <w:webHidden/>
              </w:rPr>
              <w:fldChar w:fldCharType="end"/>
            </w:r>
          </w:hyperlink>
        </w:p>
        <w:p w14:paraId="1C395497" w14:textId="77777777" w:rsidR="0060379B" w:rsidRDefault="00E947B2">
          <w:pPr>
            <w:pStyle w:val="30"/>
            <w:tabs>
              <w:tab w:val="left" w:pos="1920"/>
              <w:tab w:val="right" w:leader="dot" w:pos="8296"/>
            </w:tabs>
            <w:rPr>
              <w:noProof/>
            </w:rPr>
          </w:pPr>
          <w:hyperlink w:anchor="_Toc479769017" w:history="1">
            <w:r w:rsidR="0060379B" w:rsidRPr="00FE2FA3">
              <w:rPr>
                <w:rStyle w:val="afb"/>
                <w:noProof/>
              </w:rPr>
              <w:t>2.5.35.</w:t>
            </w:r>
            <w:r w:rsidR="0060379B">
              <w:rPr>
                <w:noProof/>
              </w:rPr>
              <w:tab/>
            </w:r>
            <w:r w:rsidR="0060379B" w:rsidRPr="00FE2FA3">
              <w:rPr>
                <w:rStyle w:val="afb"/>
                <w:noProof/>
              </w:rPr>
              <w:t>Semantic requests syntax</w:t>
            </w:r>
            <w:r w:rsidR="0060379B">
              <w:rPr>
                <w:noProof/>
                <w:webHidden/>
              </w:rPr>
              <w:tab/>
            </w:r>
            <w:r w:rsidR="00E64828">
              <w:rPr>
                <w:noProof/>
                <w:webHidden/>
              </w:rPr>
              <w:fldChar w:fldCharType="begin"/>
            </w:r>
            <w:r w:rsidR="0060379B">
              <w:rPr>
                <w:noProof/>
                <w:webHidden/>
              </w:rPr>
              <w:instrText xml:space="preserve"> PAGEREF _Toc479769017 \h </w:instrText>
            </w:r>
            <w:r w:rsidR="00E64828">
              <w:rPr>
                <w:noProof/>
                <w:webHidden/>
              </w:rPr>
            </w:r>
            <w:r w:rsidR="00E64828">
              <w:rPr>
                <w:noProof/>
                <w:webHidden/>
              </w:rPr>
              <w:fldChar w:fldCharType="separate"/>
            </w:r>
            <w:r w:rsidR="00F121E6">
              <w:rPr>
                <w:noProof/>
                <w:webHidden/>
              </w:rPr>
              <w:t>28</w:t>
            </w:r>
            <w:r w:rsidR="00E64828">
              <w:rPr>
                <w:noProof/>
                <w:webHidden/>
              </w:rPr>
              <w:fldChar w:fldCharType="end"/>
            </w:r>
          </w:hyperlink>
        </w:p>
        <w:p w14:paraId="5E6EE5BE" w14:textId="77777777" w:rsidR="0060379B" w:rsidRDefault="00E947B2">
          <w:pPr>
            <w:pStyle w:val="30"/>
            <w:tabs>
              <w:tab w:val="left" w:pos="1920"/>
              <w:tab w:val="right" w:leader="dot" w:pos="8296"/>
            </w:tabs>
            <w:rPr>
              <w:noProof/>
            </w:rPr>
          </w:pPr>
          <w:hyperlink w:anchor="_Toc479769018" w:history="1">
            <w:r w:rsidR="0060379B" w:rsidRPr="00FE2FA3">
              <w:rPr>
                <w:rStyle w:val="afb"/>
                <w:noProof/>
              </w:rPr>
              <w:t>2.5.36.</w:t>
            </w:r>
            <w:r w:rsidR="0060379B">
              <w:rPr>
                <w:noProof/>
              </w:rPr>
              <w:tab/>
            </w:r>
            <w:r w:rsidR="0060379B" w:rsidRPr="00FE2FA3">
              <w:rPr>
                <w:rStyle w:val="afb"/>
                <w:noProof/>
              </w:rPr>
              <w:t>Semantic response syntax</w:t>
            </w:r>
            <w:r w:rsidR="0060379B">
              <w:rPr>
                <w:noProof/>
                <w:webHidden/>
              </w:rPr>
              <w:tab/>
            </w:r>
            <w:r w:rsidR="00E64828">
              <w:rPr>
                <w:noProof/>
                <w:webHidden/>
              </w:rPr>
              <w:fldChar w:fldCharType="begin"/>
            </w:r>
            <w:r w:rsidR="0060379B">
              <w:rPr>
                <w:noProof/>
                <w:webHidden/>
              </w:rPr>
              <w:instrText xml:space="preserve"> PAGEREF _Toc479769018 \h </w:instrText>
            </w:r>
            <w:r w:rsidR="00E64828">
              <w:rPr>
                <w:noProof/>
                <w:webHidden/>
              </w:rPr>
            </w:r>
            <w:r w:rsidR="00E64828">
              <w:rPr>
                <w:noProof/>
                <w:webHidden/>
              </w:rPr>
              <w:fldChar w:fldCharType="separate"/>
            </w:r>
            <w:r w:rsidR="00F121E6">
              <w:rPr>
                <w:noProof/>
                <w:webHidden/>
              </w:rPr>
              <w:t>29</w:t>
            </w:r>
            <w:r w:rsidR="00E64828">
              <w:rPr>
                <w:noProof/>
                <w:webHidden/>
              </w:rPr>
              <w:fldChar w:fldCharType="end"/>
            </w:r>
          </w:hyperlink>
        </w:p>
        <w:p w14:paraId="5F708F66" w14:textId="77777777" w:rsidR="0060379B" w:rsidRDefault="00E947B2">
          <w:pPr>
            <w:pStyle w:val="30"/>
            <w:tabs>
              <w:tab w:val="left" w:pos="1920"/>
              <w:tab w:val="right" w:leader="dot" w:pos="8296"/>
            </w:tabs>
            <w:rPr>
              <w:noProof/>
            </w:rPr>
          </w:pPr>
          <w:hyperlink w:anchor="_Toc479769019" w:history="1">
            <w:r w:rsidR="0060379B" w:rsidRPr="00FE2FA3">
              <w:rPr>
                <w:rStyle w:val="afb"/>
                <w:noProof/>
              </w:rPr>
              <w:t>2.5.37.</w:t>
            </w:r>
            <w:r w:rsidR="0060379B">
              <w:rPr>
                <w:noProof/>
              </w:rPr>
              <w:tab/>
            </w:r>
            <w:r w:rsidR="0060379B" w:rsidRPr="00FE2FA3">
              <w:rPr>
                <w:rStyle w:val="afb"/>
                <w:noProof/>
              </w:rPr>
              <w:t>AMX Control Command requests syntax</w:t>
            </w:r>
            <w:r w:rsidR="0060379B">
              <w:rPr>
                <w:noProof/>
                <w:webHidden/>
              </w:rPr>
              <w:tab/>
            </w:r>
            <w:r w:rsidR="00E64828">
              <w:rPr>
                <w:noProof/>
                <w:webHidden/>
              </w:rPr>
              <w:fldChar w:fldCharType="begin"/>
            </w:r>
            <w:r w:rsidR="0060379B">
              <w:rPr>
                <w:noProof/>
                <w:webHidden/>
              </w:rPr>
              <w:instrText xml:space="preserve"> PAGEREF _Toc479769019 \h </w:instrText>
            </w:r>
            <w:r w:rsidR="00E64828">
              <w:rPr>
                <w:noProof/>
                <w:webHidden/>
              </w:rPr>
            </w:r>
            <w:r w:rsidR="00E64828">
              <w:rPr>
                <w:noProof/>
                <w:webHidden/>
              </w:rPr>
              <w:fldChar w:fldCharType="separate"/>
            </w:r>
            <w:r w:rsidR="00F121E6">
              <w:rPr>
                <w:noProof/>
                <w:webHidden/>
              </w:rPr>
              <w:t>31</w:t>
            </w:r>
            <w:r w:rsidR="00E64828">
              <w:rPr>
                <w:noProof/>
                <w:webHidden/>
              </w:rPr>
              <w:fldChar w:fldCharType="end"/>
            </w:r>
          </w:hyperlink>
        </w:p>
        <w:p w14:paraId="7C3A330A" w14:textId="77777777" w:rsidR="0060379B" w:rsidRDefault="00E947B2">
          <w:pPr>
            <w:pStyle w:val="30"/>
            <w:tabs>
              <w:tab w:val="left" w:pos="1920"/>
              <w:tab w:val="right" w:leader="dot" w:pos="8296"/>
            </w:tabs>
            <w:rPr>
              <w:noProof/>
            </w:rPr>
          </w:pPr>
          <w:hyperlink w:anchor="_Toc479769020" w:history="1">
            <w:r w:rsidR="0060379B" w:rsidRPr="00FE2FA3">
              <w:rPr>
                <w:rStyle w:val="afb"/>
                <w:noProof/>
              </w:rPr>
              <w:t>2.5.38.</w:t>
            </w:r>
            <w:r w:rsidR="0060379B">
              <w:rPr>
                <w:noProof/>
              </w:rPr>
              <w:tab/>
            </w:r>
            <w:r w:rsidR="0060379B" w:rsidRPr="00FE2FA3">
              <w:rPr>
                <w:rStyle w:val="afb"/>
                <w:noProof/>
              </w:rPr>
              <w:t>AMX Control Command response syntax</w:t>
            </w:r>
            <w:r w:rsidR="0060379B">
              <w:rPr>
                <w:noProof/>
                <w:webHidden/>
              </w:rPr>
              <w:tab/>
            </w:r>
            <w:r w:rsidR="00E64828">
              <w:rPr>
                <w:noProof/>
                <w:webHidden/>
              </w:rPr>
              <w:fldChar w:fldCharType="begin"/>
            </w:r>
            <w:r w:rsidR="0060379B">
              <w:rPr>
                <w:noProof/>
                <w:webHidden/>
              </w:rPr>
              <w:instrText xml:space="preserve"> PAGEREF _Toc479769020 \h </w:instrText>
            </w:r>
            <w:r w:rsidR="00E64828">
              <w:rPr>
                <w:noProof/>
                <w:webHidden/>
              </w:rPr>
            </w:r>
            <w:r w:rsidR="00E64828">
              <w:rPr>
                <w:noProof/>
                <w:webHidden/>
              </w:rPr>
              <w:fldChar w:fldCharType="separate"/>
            </w:r>
            <w:r w:rsidR="00F121E6">
              <w:rPr>
                <w:noProof/>
                <w:webHidden/>
              </w:rPr>
              <w:t>31</w:t>
            </w:r>
            <w:r w:rsidR="00E64828">
              <w:rPr>
                <w:noProof/>
                <w:webHidden/>
              </w:rPr>
              <w:fldChar w:fldCharType="end"/>
            </w:r>
          </w:hyperlink>
        </w:p>
        <w:p w14:paraId="5FC4F18E" w14:textId="77777777" w:rsidR="0060379B" w:rsidRDefault="00E947B2">
          <w:pPr>
            <w:pStyle w:val="30"/>
            <w:tabs>
              <w:tab w:val="left" w:pos="1920"/>
              <w:tab w:val="right" w:leader="dot" w:pos="8296"/>
            </w:tabs>
            <w:rPr>
              <w:noProof/>
            </w:rPr>
          </w:pPr>
          <w:hyperlink w:anchor="_Toc479769021" w:history="1">
            <w:r w:rsidR="0060379B" w:rsidRPr="00FE2FA3">
              <w:rPr>
                <w:rStyle w:val="afb"/>
                <w:noProof/>
              </w:rPr>
              <w:t>2.5.39.</w:t>
            </w:r>
            <w:r w:rsidR="0060379B">
              <w:rPr>
                <w:noProof/>
              </w:rPr>
              <w:tab/>
            </w:r>
            <w:r w:rsidR="0060379B" w:rsidRPr="00FE2FA3">
              <w:rPr>
                <w:rStyle w:val="afb"/>
                <w:noProof/>
              </w:rPr>
              <w:t>AMX Status Command requests syntax</w:t>
            </w:r>
            <w:r w:rsidR="0060379B">
              <w:rPr>
                <w:noProof/>
                <w:webHidden/>
              </w:rPr>
              <w:tab/>
            </w:r>
            <w:r w:rsidR="00E64828">
              <w:rPr>
                <w:noProof/>
                <w:webHidden/>
              </w:rPr>
              <w:fldChar w:fldCharType="begin"/>
            </w:r>
            <w:r w:rsidR="0060379B">
              <w:rPr>
                <w:noProof/>
                <w:webHidden/>
              </w:rPr>
              <w:instrText xml:space="preserve"> PAGEREF _Toc479769021 \h </w:instrText>
            </w:r>
            <w:r w:rsidR="00E64828">
              <w:rPr>
                <w:noProof/>
                <w:webHidden/>
              </w:rPr>
            </w:r>
            <w:r w:rsidR="00E64828">
              <w:rPr>
                <w:noProof/>
                <w:webHidden/>
              </w:rPr>
              <w:fldChar w:fldCharType="separate"/>
            </w:r>
            <w:r w:rsidR="00F121E6">
              <w:rPr>
                <w:noProof/>
                <w:webHidden/>
              </w:rPr>
              <w:t>32</w:t>
            </w:r>
            <w:r w:rsidR="00E64828">
              <w:rPr>
                <w:noProof/>
                <w:webHidden/>
              </w:rPr>
              <w:fldChar w:fldCharType="end"/>
            </w:r>
          </w:hyperlink>
        </w:p>
        <w:p w14:paraId="2173B638" w14:textId="77777777" w:rsidR="0060379B" w:rsidRDefault="00E947B2">
          <w:pPr>
            <w:pStyle w:val="30"/>
            <w:tabs>
              <w:tab w:val="left" w:pos="1920"/>
              <w:tab w:val="right" w:leader="dot" w:pos="8296"/>
            </w:tabs>
            <w:rPr>
              <w:noProof/>
            </w:rPr>
          </w:pPr>
          <w:hyperlink w:anchor="_Toc479769022" w:history="1">
            <w:r w:rsidR="0060379B" w:rsidRPr="00FE2FA3">
              <w:rPr>
                <w:rStyle w:val="afb"/>
                <w:noProof/>
              </w:rPr>
              <w:t>2.5.40.</w:t>
            </w:r>
            <w:r w:rsidR="0060379B">
              <w:rPr>
                <w:noProof/>
              </w:rPr>
              <w:tab/>
            </w:r>
            <w:r w:rsidR="0060379B" w:rsidRPr="00FE2FA3">
              <w:rPr>
                <w:rStyle w:val="afb"/>
                <w:noProof/>
              </w:rPr>
              <w:t>AMX Status Command response syntax</w:t>
            </w:r>
            <w:r w:rsidR="0060379B">
              <w:rPr>
                <w:noProof/>
                <w:webHidden/>
              </w:rPr>
              <w:tab/>
            </w:r>
            <w:r w:rsidR="00E64828">
              <w:rPr>
                <w:noProof/>
                <w:webHidden/>
              </w:rPr>
              <w:fldChar w:fldCharType="begin"/>
            </w:r>
            <w:r w:rsidR="0060379B">
              <w:rPr>
                <w:noProof/>
                <w:webHidden/>
              </w:rPr>
              <w:instrText xml:space="preserve"> PAGEREF _Toc479769022 \h </w:instrText>
            </w:r>
            <w:r w:rsidR="00E64828">
              <w:rPr>
                <w:noProof/>
                <w:webHidden/>
              </w:rPr>
            </w:r>
            <w:r w:rsidR="00E64828">
              <w:rPr>
                <w:noProof/>
                <w:webHidden/>
              </w:rPr>
              <w:fldChar w:fldCharType="separate"/>
            </w:r>
            <w:r w:rsidR="00F121E6">
              <w:rPr>
                <w:noProof/>
                <w:webHidden/>
              </w:rPr>
              <w:t>32</w:t>
            </w:r>
            <w:r w:rsidR="00E64828">
              <w:rPr>
                <w:noProof/>
                <w:webHidden/>
              </w:rPr>
              <w:fldChar w:fldCharType="end"/>
            </w:r>
          </w:hyperlink>
        </w:p>
        <w:p w14:paraId="6F224FD1" w14:textId="77777777" w:rsidR="0060379B" w:rsidRDefault="00E947B2">
          <w:pPr>
            <w:pStyle w:val="30"/>
            <w:tabs>
              <w:tab w:val="left" w:pos="1920"/>
              <w:tab w:val="right" w:leader="dot" w:pos="8296"/>
            </w:tabs>
            <w:rPr>
              <w:noProof/>
            </w:rPr>
          </w:pPr>
          <w:hyperlink w:anchor="_Toc479769023" w:history="1">
            <w:r w:rsidR="0060379B" w:rsidRPr="00FE2FA3">
              <w:rPr>
                <w:rStyle w:val="afb"/>
                <w:noProof/>
              </w:rPr>
              <w:t>2.5.41.</w:t>
            </w:r>
            <w:r w:rsidR="0060379B">
              <w:rPr>
                <w:noProof/>
              </w:rPr>
              <w:tab/>
            </w:r>
            <w:r w:rsidR="0060379B" w:rsidRPr="00FE2FA3">
              <w:rPr>
                <w:rStyle w:val="afb"/>
                <w:noProof/>
              </w:rPr>
              <w:t>AMX Broadcast Status Command Request syntax (Controller Send)</w:t>
            </w:r>
            <w:r w:rsidR="0060379B">
              <w:rPr>
                <w:noProof/>
                <w:webHidden/>
              </w:rPr>
              <w:tab/>
            </w:r>
            <w:r w:rsidR="00E64828">
              <w:rPr>
                <w:noProof/>
                <w:webHidden/>
              </w:rPr>
              <w:fldChar w:fldCharType="begin"/>
            </w:r>
            <w:r w:rsidR="0060379B">
              <w:rPr>
                <w:noProof/>
                <w:webHidden/>
              </w:rPr>
              <w:instrText xml:space="preserve"> PAGEREF _Toc479769023 \h </w:instrText>
            </w:r>
            <w:r w:rsidR="00E64828">
              <w:rPr>
                <w:noProof/>
                <w:webHidden/>
              </w:rPr>
            </w:r>
            <w:r w:rsidR="00E64828">
              <w:rPr>
                <w:noProof/>
                <w:webHidden/>
              </w:rPr>
              <w:fldChar w:fldCharType="separate"/>
            </w:r>
            <w:r w:rsidR="00F121E6">
              <w:rPr>
                <w:noProof/>
                <w:webHidden/>
              </w:rPr>
              <w:t>33</w:t>
            </w:r>
            <w:r w:rsidR="00E64828">
              <w:rPr>
                <w:noProof/>
                <w:webHidden/>
              </w:rPr>
              <w:fldChar w:fldCharType="end"/>
            </w:r>
          </w:hyperlink>
        </w:p>
        <w:p w14:paraId="125CFE17" w14:textId="77777777" w:rsidR="0060379B" w:rsidRDefault="00E947B2">
          <w:pPr>
            <w:pStyle w:val="30"/>
            <w:tabs>
              <w:tab w:val="left" w:pos="1920"/>
              <w:tab w:val="right" w:leader="dot" w:pos="8296"/>
            </w:tabs>
            <w:rPr>
              <w:noProof/>
            </w:rPr>
          </w:pPr>
          <w:hyperlink w:anchor="_Toc479769024" w:history="1">
            <w:r w:rsidR="0060379B" w:rsidRPr="00FE2FA3">
              <w:rPr>
                <w:rStyle w:val="afb"/>
                <w:noProof/>
              </w:rPr>
              <w:t>2.5.42.</w:t>
            </w:r>
            <w:r w:rsidR="0060379B">
              <w:rPr>
                <w:noProof/>
              </w:rPr>
              <w:tab/>
            </w:r>
            <w:r w:rsidR="0060379B" w:rsidRPr="00FE2FA3">
              <w:rPr>
                <w:rStyle w:val="afb"/>
                <w:noProof/>
              </w:rPr>
              <w:t>AMX Broadcast Status Command Response syntax (Device Send)</w:t>
            </w:r>
            <w:r w:rsidR="0060379B">
              <w:rPr>
                <w:noProof/>
                <w:webHidden/>
              </w:rPr>
              <w:tab/>
            </w:r>
            <w:r w:rsidR="00E64828">
              <w:rPr>
                <w:noProof/>
                <w:webHidden/>
              </w:rPr>
              <w:fldChar w:fldCharType="begin"/>
            </w:r>
            <w:r w:rsidR="0060379B">
              <w:rPr>
                <w:noProof/>
                <w:webHidden/>
              </w:rPr>
              <w:instrText xml:space="preserve"> PAGEREF _Toc479769024 \h </w:instrText>
            </w:r>
            <w:r w:rsidR="00E64828">
              <w:rPr>
                <w:noProof/>
                <w:webHidden/>
              </w:rPr>
            </w:r>
            <w:r w:rsidR="00E64828">
              <w:rPr>
                <w:noProof/>
                <w:webHidden/>
              </w:rPr>
              <w:fldChar w:fldCharType="separate"/>
            </w:r>
            <w:r w:rsidR="00F121E6">
              <w:rPr>
                <w:noProof/>
                <w:webHidden/>
              </w:rPr>
              <w:t>33</w:t>
            </w:r>
            <w:r w:rsidR="00E64828">
              <w:rPr>
                <w:noProof/>
                <w:webHidden/>
              </w:rPr>
              <w:fldChar w:fldCharType="end"/>
            </w:r>
          </w:hyperlink>
        </w:p>
        <w:p w14:paraId="148C60E5" w14:textId="77777777" w:rsidR="0060379B" w:rsidRDefault="00E947B2">
          <w:pPr>
            <w:pStyle w:val="30"/>
            <w:tabs>
              <w:tab w:val="left" w:pos="1920"/>
              <w:tab w:val="right" w:leader="dot" w:pos="8296"/>
            </w:tabs>
            <w:rPr>
              <w:noProof/>
            </w:rPr>
          </w:pPr>
          <w:hyperlink w:anchor="_Toc479769025" w:history="1">
            <w:r w:rsidR="0060379B" w:rsidRPr="00FE2FA3">
              <w:rPr>
                <w:rStyle w:val="afb"/>
                <w:noProof/>
              </w:rPr>
              <w:t>2.5.43.</w:t>
            </w:r>
            <w:r w:rsidR="0060379B">
              <w:rPr>
                <w:noProof/>
              </w:rPr>
              <w:tab/>
            </w:r>
            <w:r w:rsidR="0060379B" w:rsidRPr="00FE2FA3">
              <w:rPr>
                <w:rStyle w:val="afb"/>
                <w:noProof/>
              </w:rPr>
              <w:t>Firebase Cloud Messaging ID Register Command Request syntax</w:t>
            </w:r>
            <w:r w:rsidR="0060379B">
              <w:rPr>
                <w:noProof/>
                <w:webHidden/>
              </w:rPr>
              <w:tab/>
            </w:r>
            <w:r w:rsidR="00E64828">
              <w:rPr>
                <w:noProof/>
                <w:webHidden/>
              </w:rPr>
              <w:fldChar w:fldCharType="begin"/>
            </w:r>
            <w:r w:rsidR="0060379B">
              <w:rPr>
                <w:noProof/>
                <w:webHidden/>
              </w:rPr>
              <w:instrText xml:space="preserve"> PAGEREF _Toc479769025 \h </w:instrText>
            </w:r>
            <w:r w:rsidR="00E64828">
              <w:rPr>
                <w:noProof/>
                <w:webHidden/>
              </w:rPr>
            </w:r>
            <w:r w:rsidR="00E64828">
              <w:rPr>
                <w:noProof/>
                <w:webHidden/>
              </w:rPr>
              <w:fldChar w:fldCharType="separate"/>
            </w:r>
            <w:r w:rsidR="00F121E6">
              <w:rPr>
                <w:noProof/>
                <w:webHidden/>
              </w:rPr>
              <w:t>34</w:t>
            </w:r>
            <w:r w:rsidR="00E64828">
              <w:rPr>
                <w:noProof/>
                <w:webHidden/>
              </w:rPr>
              <w:fldChar w:fldCharType="end"/>
            </w:r>
          </w:hyperlink>
        </w:p>
        <w:p w14:paraId="686DEEEE" w14:textId="77777777" w:rsidR="0060379B" w:rsidRDefault="00E947B2">
          <w:pPr>
            <w:pStyle w:val="30"/>
            <w:tabs>
              <w:tab w:val="left" w:pos="1920"/>
              <w:tab w:val="right" w:leader="dot" w:pos="8296"/>
            </w:tabs>
            <w:rPr>
              <w:noProof/>
            </w:rPr>
          </w:pPr>
          <w:hyperlink w:anchor="_Toc479769026" w:history="1">
            <w:r w:rsidR="0060379B" w:rsidRPr="00FE2FA3">
              <w:rPr>
                <w:rStyle w:val="afb"/>
                <w:noProof/>
              </w:rPr>
              <w:t>2.5.44.</w:t>
            </w:r>
            <w:r w:rsidR="0060379B">
              <w:rPr>
                <w:noProof/>
              </w:rPr>
              <w:tab/>
            </w:r>
            <w:r w:rsidR="0060379B" w:rsidRPr="00FE2FA3">
              <w:rPr>
                <w:rStyle w:val="afb"/>
                <w:noProof/>
              </w:rPr>
              <w:t>Firebase Cloud Messaging ID Register Command Response syntax</w:t>
            </w:r>
            <w:r w:rsidR="0060379B">
              <w:rPr>
                <w:noProof/>
                <w:webHidden/>
              </w:rPr>
              <w:tab/>
            </w:r>
            <w:r w:rsidR="00E64828">
              <w:rPr>
                <w:noProof/>
                <w:webHidden/>
              </w:rPr>
              <w:fldChar w:fldCharType="begin"/>
            </w:r>
            <w:r w:rsidR="0060379B">
              <w:rPr>
                <w:noProof/>
                <w:webHidden/>
              </w:rPr>
              <w:instrText xml:space="preserve"> PAGEREF _Toc479769026 \h </w:instrText>
            </w:r>
            <w:r w:rsidR="00E64828">
              <w:rPr>
                <w:noProof/>
                <w:webHidden/>
              </w:rPr>
            </w:r>
            <w:r w:rsidR="00E64828">
              <w:rPr>
                <w:noProof/>
                <w:webHidden/>
              </w:rPr>
              <w:fldChar w:fldCharType="separate"/>
            </w:r>
            <w:r w:rsidR="00F121E6">
              <w:rPr>
                <w:noProof/>
                <w:webHidden/>
              </w:rPr>
              <w:t>34</w:t>
            </w:r>
            <w:r w:rsidR="00E64828">
              <w:rPr>
                <w:noProof/>
                <w:webHidden/>
              </w:rPr>
              <w:fldChar w:fldCharType="end"/>
            </w:r>
          </w:hyperlink>
        </w:p>
        <w:p w14:paraId="5C741413" w14:textId="77777777" w:rsidR="0060379B" w:rsidRDefault="00E947B2">
          <w:pPr>
            <w:pStyle w:val="30"/>
            <w:tabs>
              <w:tab w:val="left" w:pos="1920"/>
              <w:tab w:val="right" w:leader="dot" w:pos="8296"/>
            </w:tabs>
            <w:rPr>
              <w:noProof/>
            </w:rPr>
          </w:pPr>
          <w:hyperlink w:anchor="_Toc479769027" w:history="1">
            <w:r w:rsidR="0060379B" w:rsidRPr="00FE2FA3">
              <w:rPr>
                <w:rStyle w:val="afb"/>
                <w:noProof/>
              </w:rPr>
              <w:t>2.5.45.</w:t>
            </w:r>
            <w:r w:rsidR="0060379B">
              <w:rPr>
                <w:noProof/>
              </w:rPr>
              <w:tab/>
            </w:r>
            <w:r w:rsidR="0060379B" w:rsidRPr="00FE2FA3">
              <w:rPr>
                <w:rStyle w:val="afb"/>
                <w:noProof/>
              </w:rPr>
              <w:t>Smart Building QR-Code Token Command Request syntax</w:t>
            </w:r>
            <w:r w:rsidR="0060379B">
              <w:rPr>
                <w:noProof/>
                <w:webHidden/>
              </w:rPr>
              <w:tab/>
            </w:r>
            <w:r w:rsidR="00E64828">
              <w:rPr>
                <w:noProof/>
                <w:webHidden/>
              </w:rPr>
              <w:fldChar w:fldCharType="begin"/>
            </w:r>
            <w:r w:rsidR="0060379B">
              <w:rPr>
                <w:noProof/>
                <w:webHidden/>
              </w:rPr>
              <w:instrText xml:space="preserve"> PAGEREF _Toc479769027 \h </w:instrText>
            </w:r>
            <w:r w:rsidR="00E64828">
              <w:rPr>
                <w:noProof/>
                <w:webHidden/>
              </w:rPr>
            </w:r>
            <w:r w:rsidR="00E64828">
              <w:rPr>
                <w:noProof/>
                <w:webHidden/>
              </w:rPr>
              <w:fldChar w:fldCharType="separate"/>
            </w:r>
            <w:r w:rsidR="00F121E6">
              <w:rPr>
                <w:noProof/>
                <w:webHidden/>
              </w:rPr>
              <w:t>35</w:t>
            </w:r>
            <w:r w:rsidR="00E64828">
              <w:rPr>
                <w:noProof/>
                <w:webHidden/>
              </w:rPr>
              <w:fldChar w:fldCharType="end"/>
            </w:r>
          </w:hyperlink>
        </w:p>
        <w:p w14:paraId="6C330127" w14:textId="77777777" w:rsidR="0060379B" w:rsidRDefault="00E947B2">
          <w:pPr>
            <w:pStyle w:val="30"/>
            <w:tabs>
              <w:tab w:val="left" w:pos="1920"/>
              <w:tab w:val="right" w:leader="dot" w:pos="8296"/>
            </w:tabs>
            <w:rPr>
              <w:noProof/>
            </w:rPr>
          </w:pPr>
          <w:hyperlink w:anchor="_Toc479769028" w:history="1">
            <w:r w:rsidR="0060379B" w:rsidRPr="00FE2FA3">
              <w:rPr>
                <w:rStyle w:val="afb"/>
                <w:noProof/>
              </w:rPr>
              <w:t>2.5.46.</w:t>
            </w:r>
            <w:r w:rsidR="0060379B">
              <w:rPr>
                <w:noProof/>
              </w:rPr>
              <w:tab/>
            </w:r>
            <w:r w:rsidR="0060379B" w:rsidRPr="00FE2FA3">
              <w:rPr>
                <w:rStyle w:val="afb"/>
                <w:noProof/>
              </w:rPr>
              <w:t>Smart Building QR-Code Token Command Response syntax</w:t>
            </w:r>
            <w:r w:rsidR="0060379B">
              <w:rPr>
                <w:noProof/>
                <w:webHidden/>
              </w:rPr>
              <w:tab/>
            </w:r>
            <w:r w:rsidR="00E64828">
              <w:rPr>
                <w:noProof/>
                <w:webHidden/>
              </w:rPr>
              <w:fldChar w:fldCharType="begin"/>
            </w:r>
            <w:r w:rsidR="0060379B">
              <w:rPr>
                <w:noProof/>
                <w:webHidden/>
              </w:rPr>
              <w:instrText xml:space="preserve"> PAGEREF _Toc479769028 \h </w:instrText>
            </w:r>
            <w:r w:rsidR="00E64828">
              <w:rPr>
                <w:noProof/>
                <w:webHidden/>
              </w:rPr>
            </w:r>
            <w:r w:rsidR="00E64828">
              <w:rPr>
                <w:noProof/>
                <w:webHidden/>
              </w:rPr>
              <w:fldChar w:fldCharType="separate"/>
            </w:r>
            <w:r w:rsidR="00F121E6">
              <w:rPr>
                <w:noProof/>
                <w:webHidden/>
              </w:rPr>
              <w:t>35</w:t>
            </w:r>
            <w:r w:rsidR="00E64828">
              <w:rPr>
                <w:noProof/>
                <w:webHidden/>
              </w:rPr>
              <w:fldChar w:fldCharType="end"/>
            </w:r>
          </w:hyperlink>
        </w:p>
        <w:p w14:paraId="7BC036B7" w14:textId="77777777" w:rsidR="0060379B" w:rsidRDefault="00E947B2">
          <w:pPr>
            <w:pStyle w:val="30"/>
            <w:tabs>
              <w:tab w:val="left" w:pos="1920"/>
              <w:tab w:val="right" w:leader="dot" w:pos="8296"/>
            </w:tabs>
            <w:rPr>
              <w:noProof/>
            </w:rPr>
          </w:pPr>
          <w:hyperlink w:anchor="_Toc479769029" w:history="1">
            <w:r w:rsidR="0060379B" w:rsidRPr="00FE2FA3">
              <w:rPr>
                <w:rStyle w:val="afb"/>
                <w:noProof/>
              </w:rPr>
              <w:t>2.5.47.</w:t>
            </w:r>
            <w:r w:rsidR="0060379B">
              <w:rPr>
                <w:noProof/>
              </w:rPr>
              <w:tab/>
            </w:r>
            <w:r w:rsidR="0060379B" w:rsidRPr="00FE2FA3">
              <w:rPr>
                <w:rStyle w:val="afb"/>
                <w:noProof/>
              </w:rPr>
              <w:t>Smart Building APP Version Command Request syntax</w:t>
            </w:r>
            <w:r w:rsidR="0060379B">
              <w:rPr>
                <w:noProof/>
                <w:webHidden/>
              </w:rPr>
              <w:tab/>
            </w:r>
            <w:r w:rsidR="00E64828">
              <w:rPr>
                <w:noProof/>
                <w:webHidden/>
              </w:rPr>
              <w:fldChar w:fldCharType="begin"/>
            </w:r>
            <w:r w:rsidR="0060379B">
              <w:rPr>
                <w:noProof/>
                <w:webHidden/>
              </w:rPr>
              <w:instrText xml:space="preserve"> PAGEREF _Toc479769029 \h </w:instrText>
            </w:r>
            <w:r w:rsidR="00E64828">
              <w:rPr>
                <w:noProof/>
                <w:webHidden/>
              </w:rPr>
            </w:r>
            <w:r w:rsidR="00E64828">
              <w:rPr>
                <w:noProof/>
                <w:webHidden/>
              </w:rPr>
              <w:fldChar w:fldCharType="separate"/>
            </w:r>
            <w:r w:rsidR="00F121E6">
              <w:rPr>
                <w:noProof/>
                <w:webHidden/>
              </w:rPr>
              <w:t>36</w:t>
            </w:r>
            <w:r w:rsidR="00E64828">
              <w:rPr>
                <w:noProof/>
                <w:webHidden/>
              </w:rPr>
              <w:fldChar w:fldCharType="end"/>
            </w:r>
          </w:hyperlink>
        </w:p>
        <w:p w14:paraId="18000CEF" w14:textId="77777777" w:rsidR="0060379B" w:rsidRDefault="00E947B2">
          <w:pPr>
            <w:pStyle w:val="30"/>
            <w:tabs>
              <w:tab w:val="left" w:pos="1920"/>
              <w:tab w:val="right" w:leader="dot" w:pos="8296"/>
            </w:tabs>
            <w:rPr>
              <w:noProof/>
            </w:rPr>
          </w:pPr>
          <w:hyperlink w:anchor="_Toc479769030" w:history="1">
            <w:r w:rsidR="0060379B" w:rsidRPr="00FE2FA3">
              <w:rPr>
                <w:rStyle w:val="afb"/>
                <w:noProof/>
              </w:rPr>
              <w:t>2.5.48.</w:t>
            </w:r>
            <w:r w:rsidR="0060379B">
              <w:rPr>
                <w:noProof/>
              </w:rPr>
              <w:tab/>
            </w:r>
            <w:r w:rsidR="0060379B" w:rsidRPr="00FE2FA3">
              <w:rPr>
                <w:rStyle w:val="afb"/>
                <w:noProof/>
              </w:rPr>
              <w:t>Smart Building APP Version Command Response syntax</w:t>
            </w:r>
            <w:r w:rsidR="0060379B">
              <w:rPr>
                <w:noProof/>
                <w:webHidden/>
              </w:rPr>
              <w:tab/>
            </w:r>
            <w:r w:rsidR="00E64828">
              <w:rPr>
                <w:noProof/>
                <w:webHidden/>
              </w:rPr>
              <w:fldChar w:fldCharType="begin"/>
            </w:r>
            <w:r w:rsidR="0060379B">
              <w:rPr>
                <w:noProof/>
                <w:webHidden/>
              </w:rPr>
              <w:instrText xml:space="preserve"> PAGEREF _Toc479769030 \h </w:instrText>
            </w:r>
            <w:r w:rsidR="00E64828">
              <w:rPr>
                <w:noProof/>
                <w:webHidden/>
              </w:rPr>
            </w:r>
            <w:r w:rsidR="00E64828">
              <w:rPr>
                <w:noProof/>
                <w:webHidden/>
              </w:rPr>
              <w:fldChar w:fldCharType="separate"/>
            </w:r>
            <w:r w:rsidR="00F121E6">
              <w:rPr>
                <w:noProof/>
                <w:webHidden/>
              </w:rPr>
              <w:t>36</w:t>
            </w:r>
            <w:r w:rsidR="00E64828">
              <w:rPr>
                <w:noProof/>
                <w:webHidden/>
              </w:rPr>
              <w:fldChar w:fldCharType="end"/>
            </w:r>
          </w:hyperlink>
        </w:p>
        <w:p w14:paraId="54FCE971" w14:textId="77777777" w:rsidR="0060379B" w:rsidRDefault="00E947B2">
          <w:pPr>
            <w:pStyle w:val="30"/>
            <w:tabs>
              <w:tab w:val="left" w:pos="1920"/>
              <w:tab w:val="right" w:leader="dot" w:pos="8296"/>
            </w:tabs>
            <w:rPr>
              <w:noProof/>
            </w:rPr>
          </w:pPr>
          <w:hyperlink w:anchor="_Toc479769031" w:history="1">
            <w:r w:rsidR="0060379B" w:rsidRPr="00FE2FA3">
              <w:rPr>
                <w:rStyle w:val="afb"/>
                <w:noProof/>
              </w:rPr>
              <w:t>2.5.49.</w:t>
            </w:r>
            <w:r w:rsidR="0060379B">
              <w:rPr>
                <w:noProof/>
              </w:rPr>
              <w:tab/>
            </w:r>
            <w:r w:rsidR="0060379B" w:rsidRPr="00FE2FA3">
              <w:rPr>
                <w:rStyle w:val="afb"/>
                <w:noProof/>
              </w:rPr>
              <w:t>Smart Building Get Meeting Data Command Request syntax</w:t>
            </w:r>
            <w:r w:rsidR="0060379B">
              <w:rPr>
                <w:noProof/>
                <w:webHidden/>
              </w:rPr>
              <w:tab/>
            </w:r>
            <w:r w:rsidR="00E64828">
              <w:rPr>
                <w:noProof/>
                <w:webHidden/>
              </w:rPr>
              <w:fldChar w:fldCharType="begin"/>
            </w:r>
            <w:r w:rsidR="0060379B">
              <w:rPr>
                <w:noProof/>
                <w:webHidden/>
              </w:rPr>
              <w:instrText xml:space="preserve"> PAGEREF _Toc479769031 \h </w:instrText>
            </w:r>
            <w:r w:rsidR="00E64828">
              <w:rPr>
                <w:noProof/>
                <w:webHidden/>
              </w:rPr>
            </w:r>
            <w:r w:rsidR="00E64828">
              <w:rPr>
                <w:noProof/>
                <w:webHidden/>
              </w:rPr>
              <w:fldChar w:fldCharType="separate"/>
            </w:r>
            <w:r w:rsidR="00F121E6">
              <w:rPr>
                <w:noProof/>
                <w:webHidden/>
              </w:rPr>
              <w:t>36</w:t>
            </w:r>
            <w:r w:rsidR="00E64828">
              <w:rPr>
                <w:noProof/>
                <w:webHidden/>
              </w:rPr>
              <w:fldChar w:fldCharType="end"/>
            </w:r>
          </w:hyperlink>
        </w:p>
        <w:p w14:paraId="05946BDF" w14:textId="77777777" w:rsidR="0060379B" w:rsidRDefault="00E947B2">
          <w:pPr>
            <w:pStyle w:val="30"/>
            <w:tabs>
              <w:tab w:val="left" w:pos="1920"/>
              <w:tab w:val="right" w:leader="dot" w:pos="8296"/>
            </w:tabs>
            <w:rPr>
              <w:noProof/>
            </w:rPr>
          </w:pPr>
          <w:hyperlink w:anchor="_Toc479769032" w:history="1">
            <w:r w:rsidR="0060379B" w:rsidRPr="00FE2FA3">
              <w:rPr>
                <w:rStyle w:val="afb"/>
                <w:noProof/>
              </w:rPr>
              <w:t>2.5.50.</w:t>
            </w:r>
            <w:r w:rsidR="0060379B">
              <w:rPr>
                <w:noProof/>
              </w:rPr>
              <w:tab/>
            </w:r>
            <w:r w:rsidR="0060379B" w:rsidRPr="00FE2FA3">
              <w:rPr>
                <w:rStyle w:val="afb"/>
                <w:noProof/>
              </w:rPr>
              <w:t>Smart Building Get Meeting Data Command Response syntax</w:t>
            </w:r>
            <w:r w:rsidR="0060379B">
              <w:rPr>
                <w:noProof/>
                <w:webHidden/>
              </w:rPr>
              <w:tab/>
            </w:r>
            <w:r w:rsidR="00E64828">
              <w:rPr>
                <w:noProof/>
                <w:webHidden/>
              </w:rPr>
              <w:fldChar w:fldCharType="begin"/>
            </w:r>
            <w:r w:rsidR="0060379B">
              <w:rPr>
                <w:noProof/>
                <w:webHidden/>
              </w:rPr>
              <w:instrText xml:space="preserve"> PAGEREF _Toc479769032 \h </w:instrText>
            </w:r>
            <w:r w:rsidR="00E64828">
              <w:rPr>
                <w:noProof/>
                <w:webHidden/>
              </w:rPr>
            </w:r>
            <w:r w:rsidR="00E64828">
              <w:rPr>
                <w:noProof/>
                <w:webHidden/>
              </w:rPr>
              <w:fldChar w:fldCharType="separate"/>
            </w:r>
            <w:r w:rsidR="00F121E6">
              <w:rPr>
                <w:noProof/>
                <w:webHidden/>
              </w:rPr>
              <w:t>37</w:t>
            </w:r>
            <w:r w:rsidR="00E64828">
              <w:rPr>
                <w:noProof/>
                <w:webHidden/>
              </w:rPr>
              <w:fldChar w:fldCharType="end"/>
            </w:r>
          </w:hyperlink>
        </w:p>
        <w:p w14:paraId="29FAF8FE" w14:textId="77777777" w:rsidR="0060379B" w:rsidRDefault="00E947B2">
          <w:pPr>
            <w:pStyle w:val="30"/>
            <w:tabs>
              <w:tab w:val="left" w:pos="1920"/>
              <w:tab w:val="right" w:leader="dot" w:pos="8296"/>
            </w:tabs>
            <w:rPr>
              <w:noProof/>
            </w:rPr>
          </w:pPr>
          <w:hyperlink w:anchor="_Toc479769033" w:history="1">
            <w:r w:rsidR="0060379B" w:rsidRPr="00FE2FA3">
              <w:rPr>
                <w:rStyle w:val="afb"/>
                <w:noProof/>
              </w:rPr>
              <w:t>2.5.51.</w:t>
            </w:r>
            <w:r w:rsidR="0060379B">
              <w:rPr>
                <w:noProof/>
              </w:rPr>
              <w:tab/>
            </w:r>
            <w:r w:rsidR="0060379B" w:rsidRPr="00FE2FA3">
              <w:rPr>
                <w:rStyle w:val="afb"/>
                <w:noProof/>
              </w:rPr>
              <w:t>Smart Building AMX Control Access Command Request syntax</w:t>
            </w:r>
            <w:r w:rsidR="0060379B">
              <w:rPr>
                <w:noProof/>
                <w:webHidden/>
              </w:rPr>
              <w:tab/>
            </w:r>
            <w:r w:rsidR="00E64828">
              <w:rPr>
                <w:noProof/>
                <w:webHidden/>
              </w:rPr>
              <w:fldChar w:fldCharType="begin"/>
            </w:r>
            <w:r w:rsidR="0060379B">
              <w:rPr>
                <w:noProof/>
                <w:webHidden/>
              </w:rPr>
              <w:instrText xml:space="preserve"> PAGEREF _Toc479769033 \h </w:instrText>
            </w:r>
            <w:r w:rsidR="00E64828">
              <w:rPr>
                <w:noProof/>
                <w:webHidden/>
              </w:rPr>
            </w:r>
            <w:r w:rsidR="00E64828">
              <w:rPr>
                <w:noProof/>
                <w:webHidden/>
              </w:rPr>
              <w:fldChar w:fldCharType="separate"/>
            </w:r>
            <w:r w:rsidR="00F121E6">
              <w:rPr>
                <w:noProof/>
                <w:webHidden/>
              </w:rPr>
              <w:t>37</w:t>
            </w:r>
            <w:r w:rsidR="00E64828">
              <w:rPr>
                <w:noProof/>
                <w:webHidden/>
              </w:rPr>
              <w:fldChar w:fldCharType="end"/>
            </w:r>
          </w:hyperlink>
        </w:p>
        <w:p w14:paraId="1C2EFDD8" w14:textId="77777777" w:rsidR="0060379B" w:rsidRDefault="00E947B2">
          <w:pPr>
            <w:pStyle w:val="30"/>
            <w:tabs>
              <w:tab w:val="left" w:pos="1920"/>
              <w:tab w:val="right" w:leader="dot" w:pos="8296"/>
            </w:tabs>
            <w:rPr>
              <w:noProof/>
            </w:rPr>
          </w:pPr>
          <w:hyperlink w:anchor="_Toc479769034" w:history="1">
            <w:r w:rsidR="0060379B" w:rsidRPr="00FE2FA3">
              <w:rPr>
                <w:rStyle w:val="afb"/>
                <w:noProof/>
              </w:rPr>
              <w:t>2.5.52.</w:t>
            </w:r>
            <w:r w:rsidR="0060379B">
              <w:rPr>
                <w:noProof/>
              </w:rPr>
              <w:tab/>
            </w:r>
            <w:r w:rsidR="0060379B" w:rsidRPr="00FE2FA3">
              <w:rPr>
                <w:rStyle w:val="afb"/>
                <w:noProof/>
              </w:rPr>
              <w:t>Smart Building AMX Control Access Command Response syntax</w:t>
            </w:r>
            <w:r w:rsidR="0060379B">
              <w:rPr>
                <w:noProof/>
                <w:webHidden/>
              </w:rPr>
              <w:tab/>
            </w:r>
            <w:r w:rsidR="00E64828">
              <w:rPr>
                <w:noProof/>
                <w:webHidden/>
              </w:rPr>
              <w:fldChar w:fldCharType="begin"/>
            </w:r>
            <w:r w:rsidR="0060379B">
              <w:rPr>
                <w:noProof/>
                <w:webHidden/>
              </w:rPr>
              <w:instrText xml:space="preserve"> PAGEREF _Toc479769034 \h </w:instrText>
            </w:r>
            <w:r w:rsidR="00E64828">
              <w:rPr>
                <w:noProof/>
                <w:webHidden/>
              </w:rPr>
            </w:r>
            <w:r w:rsidR="00E64828">
              <w:rPr>
                <w:noProof/>
                <w:webHidden/>
              </w:rPr>
              <w:fldChar w:fldCharType="separate"/>
            </w:r>
            <w:r w:rsidR="00F121E6">
              <w:rPr>
                <w:noProof/>
                <w:webHidden/>
              </w:rPr>
              <w:t>38</w:t>
            </w:r>
            <w:r w:rsidR="00E64828">
              <w:rPr>
                <w:noProof/>
                <w:webHidden/>
              </w:rPr>
              <w:fldChar w:fldCharType="end"/>
            </w:r>
          </w:hyperlink>
        </w:p>
        <w:p w14:paraId="51CD0B94" w14:textId="77777777" w:rsidR="0060379B" w:rsidRDefault="00E947B2">
          <w:pPr>
            <w:pStyle w:val="30"/>
            <w:tabs>
              <w:tab w:val="left" w:pos="1920"/>
              <w:tab w:val="right" w:leader="dot" w:pos="8296"/>
            </w:tabs>
            <w:rPr>
              <w:noProof/>
            </w:rPr>
          </w:pPr>
          <w:hyperlink w:anchor="_Toc479769035" w:history="1">
            <w:r w:rsidR="0060379B" w:rsidRPr="00FE2FA3">
              <w:rPr>
                <w:rStyle w:val="afb"/>
                <w:noProof/>
              </w:rPr>
              <w:t>2.5.53.</w:t>
            </w:r>
            <w:r w:rsidR="0060379B">
              <w:rPr>
                <w:noProof/>
              </w:rPr>
              <w:tab/>
            </w:r>
            <w:r w:rsidR="0060379B" w:rsidRPr="00FE2FA3">
              <w:rPr>
                <w:rStyle w:val="afb"/>
                <w:noProof/>
              </w:rPr>
              <w:t>Smart Building Wireless Power Charge Command Request syntax</w:t>
            </w:r>
            <w:r w:rsidR="0060379B">
              <w:rPr>
                <w:noProof/>
                <w:webHidden/>
              </w:rPr>
              <w:tab/>
            </w:r>
            <w:r w:rsidR="00E64828">
              <w:rPr>
                <w:noProof/>
                <w:webHidden/>
              </w:rPr>
              <w:fldChar w:fldCharType="begin"/>
            </w:r>
            <w:r w:rsidR="0060379B">
              <w:rPr>
                <w:noProof/>
                <w:webHidden/>
              </w:rPr>
              <w:instrText xml:space="preserve"> PAGEREF _Toc479769035 \h </w:instrText>
            </w:r>
            <w:r w:rsidR="00E64828">
              <w:rPr>
                <w:noProof/>
                <w:webHidden/>
              </w:rPr>
            </w:r>
            <w:r w:rsidR="00E64828">
              <w:rPr>
                <w:noProof/>
                <w:webHidden/>
              </w:rPr>
              <w:fldChar w:fldCharType="separate"/>
            </w:r>
            <w:r w:rsidR="00F121E6">
              <w:rPr>
                <w:noProof/>
                <w:webHidden/>
              </w:rPr>
              <w:t>38</w:t>
            </w:r>
            <w:r w:rsidR="00E64828">
              <w:rPr>
                <w:noProof/>
                <w:webHidden/>
              </w:rPr>
              <w:fldChar w:fldCharType="end"/>
            </w:r>
          </w:hyperlink>
        </w:p>
        <w:p w14:paraId="42420AE0" w14:textId="77777777" w:rsidR="0060379B" w:rsidRDefault="00E947B2">
          <w:pPr>
            <w:pStyle w:val="30"/>
            <w:tabs>
              <w:tab w:val="left" w:pos="1920"/>
              <w:tab w:val="right" w:leader="dot" w:pos="8296"/>
            </w:tabs>
            <w:rPr>
              <w:noProof/>
            </w:rPr>
          </w:pPr>
          <w:hyperlink w:anchor="_Toc479769036" w:history="1">
            <w:r w:rsidR="0060379B" w:rsidRPr="00FE2FA3">
              <w:rPr>
                <w:rStyle w:val="afb"/>
                <w:noProof/>
              </w:rPr>
              <w:t>2.5.54.</w:t>
            </w:r>
            <w:r w:rsidR="0060379B">
              <w:rPr>
                <w:noProof/>
              </w:rPr>
              <w:tab/>
            </w:r>
            <w:r w:rsidR="0060379B" w:rsidRPr="00FE2FA3">
              <w:rPr>
                <w:rStyle w:val="afb"/>
                <w:noProof/>
              </w:rPr>
              <w:t xml:space="preserve">Smart Building Wireless Power Charge Command Response </w:t>
            </w:r>
            <w:r w:rsidR="0060379B" w:rsidRPr="00FE2FA3">
              <w:rPr>
                <w:rStyle w:val="afb"/>
                <w:noProof/>
              </w:rPr>
              <w:lastRenderedPageBreak/>
              <w:t>syntax</w:t>
            </w:r>
            <w:r w:rsidR="0060379B">
              <w:rPr>
                <w:noProof/>
                <w:webHidden/>
              </w:rPr>
              <w:tab/>
            </w:r>
            <w:r w:rsidR="00E64828">
              <w:rPr>
                <w:noProof/>
                <w:webHidden/>
              </w:rPr>
              <w:fldChar w:fldCharType="begin"/>
            </w:r>
            <w:r w:rsidR="0060379B">
              <w:rPr>
                <w:noProof/>
                <w:webHidden/>
              </w:rPr>
              <w:instrText xml:space="preserve"> PAGEREF _Toc479769036 \h </w:instrText>
            </w:r>
            <w:r w:rsidR="00E64828">
              <w:rPr>
                <w:noProof/>
                <w:webHidden/>
              </w:rPr>
            </w:r>
            <w:r w:rsidR="00E64828">
              <w:rPr>
                <w:noProof/>
                <w:webHidden/>
              </w:rPr>
              <w:fldChar w:fldCharType="separate"/>
            </w:r>
            <w:r w:rsidR="00F121E6">
              <w:rPr>
                <w:noProof/>
                <w:webHidden/>
              </w:rPr>
              <w:t>39</w:t>
            </w:r>
            <w:r w:rsidR="00E64828">
              <w:rPr>
                <w:noProof/>
                <w:webHidden/>
              </w:rPr>
              <w:fldChar w:fldCharType="end"/>
            </w:r>
          </w:hyperlink>
        </w:p>
        <w:p w14:paraId="7AA8129B" w14:textId="77777777" w:rsidR="0060379B" w:rsidRDefault="00E947B2">
          <w:pPr>
            <w:pStyle w:val="30"/>
            <w:tabs>
              <w:tab w:val="left" w:pos="1920"/>
              <w:tab w:val="right" w:leader="dot" w:pos="8296"/>
            </w:tabs>
            <w:rPr>
              <w:noProof/>
            </w:rPr>
          </w:pPr>
          <w:hyperlink w:anchor="_Toc479769037" w:history="1">
            <w:r w:rsidR="0060379B" w:rsidRPr="00FE2FA3">
              <w:rPr>
                <w:rStyle w:val="afb"/>
                <w:noProof/>
              </w:rPr>
              <w:t>2.5.55.</w:t>
            </w:r>
            <w:r w:rsidR="0060379B">
              <w:rPr>
                <w:noProof/>
              </w:rPr>
              <w:tab/>
            </w:r>
            <w:r w:rsidR="0060379B" w:rsidRPr="00FE2FA3">
              <w:rPr>
                <w:rStyle w:val="afb"/>
                <w:noProof/>
              </w:rPr>
              <w:t>Facebook Token Command Request</w:t>
            </w:r>
            <w:r w:rsidR="0060379B">
              <w:rPr>
                <w:noProof/>
                <w:webHidden/>
              </w:rPr>
              <w:tab/>
            </w:r>
            <w:r w:rsidR="00E64828">
              <w:rPr>
                <w:noProof/>
                <w:webHidden/>
              </w:rPr>
              <w:fldChar w:fldCharType="begin"/>
            </w:r>
            <w:r w:rsidR="0060379B">
              <w:rPr>
                <w:noProof/>
                <w:webHidden/>
              </w:rPr>
              <w:instrText xml:space="preserve"> PAGEREF _Toc479769037 \h </w:instrText>
            </w:r>
            <w:r w:rsidR="00E64828">
              <w:rPr>
                <w:noProof/>
                <w:webHidden/>
              </w:rPr>
            </w:r>
            <w:r w:rsidR="00E64828">
              <w:rPr>
                <w:noProof/>
                <w:webHidden/>
              </w:rPr>
              <w:fldChar w:fldCharType="separate"/>
            </w:r>
            <w:r w:rsidR="00F121E6">
              <w:rPr>
                <w:noProof/>
                <w:webHidden/>
              </w:rPr>
              <w:t>39</w:t>
            </w:r>
            <w:r w:rsidR="00E64828">
              <w:rPr>
                <w:noProof/>
                <w:webHidden/>
              </w:rPr>
              <w:fldChar w:fldCharType="end"/>
            </w:r>
          </w:hyperlink>
        </w:p>
        <w:p w14:paraId="1CDEBF58" w14:textId="77777777" w:rsidR="0060379B" w:rsidRDefault="00E947B2">
          <w:pPr>
            <w:pStyle w:val="30"/>
            <w:tabs>
              <w:tab w:val="left" w:pos="1920"/>
              <w:tab w:val="right" w:leader="dot" w:pos="8296"/>
            </w:tabs>
            <w:rPr>
              <w:noProof/>
            </w:rPr>
          </w:pPr>
          <w:hyperlink w:anchor="_Toc479769038" w:history="1">
            <w:r w:rsidR="0060379B" w:rsidRPr="00FE2FA3">
              <w:rPr>
                <w:rStyle w:val="afb"/>
                <w:noProof/>
              </w:rPr>
              <w:t>2.5.56.</w:t>
            </w:r>
            <w:r w:rsidR="0060379B">
              <w:rPr>
                <w:noProof/>
              </w:rPr>
              <w:tab/>
            </w:r>
            <w:r w:rsidR="0060379B" w:rsidRPr="00FE2FA3">
              <w:rPr>
                <w:rStyle w:val="afb"/>
                <w:noProof/>
              </w:rPr>
              <w:t>Facebook Token Command Response</w:t>
            </w:r>
            <w:r w:rsidR="0060379B">
              <w:rPr>
                <w:noProof/>
                <w:webHidden/>
              </w:rPr>
              <w:tab/>
            </w:r>
            <w:r w:rsidR="00E64828">
              <w:rPr>
                <w:noProof/>
                <w:webHidden/>
              </w:rPr>
              <w:fldChar w:fldCharType="begin"/>
            </w:r>
            <w:r w:rsidR="0060379B">
              <w:rPr>
                <w:noProof/>
                <w:webHidden/>
              </w:rPr>
              <w:instrText xml:space="preserve"> PAGEREF _Toc479769038 \h </w:instrText>
            </w:r>
            <w:r w:rsidR="00E64828">
              <w:rPr>
                <w:noProof/>
                <w:webHidden/>
              </w:rPr>
            </w:r>
            <w:r w:rsidR="00E64828">
              <w:rPr>
                <w:noProof/>
                <w:webHidden/>
              </w:rPr>
              <w:fldChar w:fldCharType="separate"/>
            </w:r>
            <w:r w:rsidR="00F121E6">
              <w:rPr>
                <w:noProof/>
                <w:webHidden/>
              </w:rPr>
              <w:t>40</w:t>
            </w:r>
            <w:r w:rsidR="00E64828">
              <w:rPr>
                <w:noProof/>
                <w:webHidden/>
              </w:rPr>
              <w:fldChar w:fldCharType="end"/>
            </w:r>
          </w:hyperlink>
        </w:p>
        <w:p w14:paraId="285F5056" w14:textId="77777777" w:rsidR="0060379B" w:rsidRDefault="00E947B2">
          <w:pPr>
            <w:pStyle w:val="30"/>
            <w:tabs>
              <w:tab w:val="left" w:pos="1920"/>
              <w:tab w:val="right" w:leader="dot" w:pos="8296"/>
            </w:tabs>
            <w:rPr>
              <w:noProof/>
            </w:rPr>
          </w:pPr>
          <w:hyperlink w:anchor="_Toc479769039" w:history="1">
            <w:r w:rsidR="0060379B" w:rsidRPr="00FE2FA3">
              <w:rPr>
                <w:rStyle w:val="afb"/>
                <w:noProof/>
              </w:rPr>
              <w:t>2.5.57.</w:t>
            </w:r>
            <w:r w:rsidR="0060379B">
              <w:rPr>
                <w:noProof/>
              </w:rPr>
              <w:tab/>
            </w:r>
            <w:r w:rsidR="0060379B" w:rsidRPr="00FE2FA3">
              <w:rPr>
                <w:rStyle w:val="afb"/>
                <w:noProof/>
              </w:rPr>
              <w:t>Long Data Command Request</w:t>
            </w:r>
            <w:r w:rsidR="0060379B">
              <w:rPr>
                <w:noProof/>
                <w:webHidden/>
              </w:rPr>
              <w:tab/>
            </w:r>
            <w:r w:rsidR="00E64828">
              <w:rPr>
                <w:noProof/>
                <w:webHidden/>
              </w:rPr>
              <w:fldChar w:fldCharType="begin"/>
            </w:r>
            <w:r w:rsidR="0060379B">
              <w:rPr>
                <w:noProof/>
                <w:webHidden/>
              </w:rPr>
              <w:instrText xml:space="preserve"> PAGEREF _Toc479769039 \h </w:instrText>
            </w:r>
            <w:r w:rsidR="00E64828">
              <w:rPr>
                <w:noProof/>
                <w:webHidden/>
              </w:rPr>
            </w:r>
            <w:r w:rsidR="00E64828">
              <w:rPr>
                <w:noProof/>
                <w:webHidden/>
              </w:rPr>
              <w:fldChar w:fldCharType="separate"/>
            </w:r>
            <w:r w:rsidR="00F121E6">
              <w:rPr>
                <w:noProof/>
                <w:webHidden/>
              </w:rPr>
              <w:t>40</w:t>
            </w:r>
            <w:r w:rsidR="00E64828">
              <w:rPr>
                <w:noProof/>
                <w:webHidden/>
              </w:rPr>
              <w:fldChar w:fldCharType="end"/>
            </w:r>
          </w:hyperlink>
        </w:p>
        <w:p w14:paraId="6B99C403" w14:textId="77777777" w:rsidR="0060379B" w:rsidRDefault="00E947B2">
          <w:pPr>
            <w:pStyle w:val="30"/>
            <w:tabs>
              <w:tab w:val="left" w:pos="1920"/>
              <w:tab w:val="right" w:leader="dot" w:pos="8296"/>
            </w:tabs>
            <w:rPr>
              <w:noProof/>
            </w:rPr>
          </w:pPr>
          <w:hyperlink w:anchor="_Toc479769040" w:history="1">
            <w:r w:rsidR="0060379B" w:rsidRPr="00FE2FA3">
              <w:rPr>
                <w:rStyle w:val="afb"/>
                <w:noProof/>
              </w:rPr>
              <w:t>2.5.58.</w:t>
            </w:r>
            <w:r w:rsidR="0060379B">
              <w:rPr>
                <w:noProof/>
              </w:rPr>
              <w:tab/>
            </w:r>
            <w:r w:rsidR="0060379B" w:rsidRPr="00FE2FA3">
              <w:rPr>
                <w:rStyle w:val="afb"/>
                <w:noProof/>
              </w:rPr>
              <w:t>Long Data Command Response</w:t>
            </w:r>
            <w:r w:rsidR="0060379B">
              <w:rPr>
                <w:noProof/>
                <w:webHidden/>
              </w:rPr>
              <w:tab/>
            </w:r>
            <w:r w:rsidR="00E64828">
              <w:rPr>
                <w:noProof/>
                <w:webHidden/>
              </w:rPr>
              <w:fldChar w:fldCharType="begin"/>
            </w:r>
            <w:r w:rsidR="0060379B">
              <w:rPr>
                <w:noProof/>
                <w:webHidden/>
              </w:rPr>
              <w:instrText xml:space="preserve"> PAGEREF _Toc479769040 \h </w:instrText>
            </w:r>
            <w:r w:rsidR="00E64828">
              <w:rPr>
                <w:noProof/>
                <w:webHidden/>
              </w:rPr>
            </w:r>
            <w:r w:rsidR="00E64828">
              <w:rPr>
                <w:noProof/>
                <w:webHidden/>
              </w:rPr>
              <w:fldChar w:fldCharType="separate"/>
            </w:r>
            <w:r w:rsidR="00F121E6">
              <w:rPr>
                <w:noProof/>
                <w:webHidden/>
              </w:rPr>
              <w:t>41</w:t>
            </w:r>
            <w:r w:rsidR="00E64828">
              <w:rPr>
                <w:noProof/>
                <w:webHidden/>
              </w:rPr>
              <w:fldChar w:fldCharType="end"/>
            </w:r>
          </w:hyperlink>
        </w:p>
        <w:p w14:paraId="05019FF4" w14:textId="77777777" w:rsidR="0060379B" w:rsidRDefault="00E947B2">
          <w:pPr>
            <w:pStyle w:val="16"/>
            <w:tabs>
              <w:tab w:val="left" w:pos="480"/>
              <w:tab w:val="right" w:leader="dot" w:pos="8296"/>
            </w:tabs>
            <w:rPr>
              <w:noProof/>
            </w:rPr>
          </w:pPr>
          <w:hyperlink w:anchor="_Toc479769041" w:history="1">
            <w:r w:rsidR="0060379B" w:rsidRPr="00FE2FA3">
              <w:rPr>
                <w:rStyle w:val="afb"/>
                <w:rFonts w:eastAsia="標楷體"/>
                <w:noProof/>
              </w:rPr>
              <w:t>3.</w:t>
            </w:r>
            <w:r w:rsidR="0060379B">
              <w:rPr>
                <w:noProof/>
              </w:rPr>
              <w:tab/>
            </w:r>
            <w:r w:rsidR="0060379B" w:rsidRPr="00FE2FA3">
              <w:rPr>
                <w:rStyle w:val="afb"/>
                <w:rFonts w:eastAsia="標楷體"/>
                <w:noProof/>
              </w:rPr>
              <w:t>CMP Parameter Definition</w:t>
            </w:r>
            <w:r w:rsidR="0060379B">
              <w:rPr>
                <w:noProof/>
                <w:webHidden/>
              </w:rPr>
              <w:tab/>
            </w:r>
            <w:r w:rsidR="00E64828">
              <w:rPr>
                <w:noProof/>
                <w:webHidden/>
              </w:rPr>
              <w:fldChar w:fldCharType="begin"/>
            </w:r>
            <w:r w:rsidR="0060379B">
              <w:rPr>
                <w:noProof/>
                <w:webHidden/>
              </w:rPr>
              <w:instrText xml:space="preserve"> PAGEREF _Toc479769041 \h </w:instrText>
            </w:r>
            <w:r w:rsidR="00E64828">
              <w:rPr>
                <w:noProof/>
                <w:webHidden/>
              </w:rPr>
            </w:r>
            <w:r w:rsidR="00E64828">
              <w:rPr>
                <w:noProof/>
                <w:webHidden/>
              </w:rPr>
              <w:fldChar w:fldCharType="separate"/>
            </w:r>
            <w:r w:rsidR="00F121E6">
              <w:rPr>
                <w:noProof/>
                <w:webHidden/>
              </w:rPr>
              <w:t>41</w:t>
            </w:r>
            <w:r w:rsidR="00E64828">
              <w:rPr>
                <w:noProof/>
                <w:webHidden/>
              </w:rPr>
              <w:fldChar w:fldCharType="end"/>
            </w:r>
          </w:hyperlink>
        </w:p>
        <w:p w14:paraId="2A6206AB" w14:textId="77777777" w:rsidR="0060379B" w:rsidRDefault="00E947B2">
          <w:pPr>
            <w:pStyle w:val="20"/>
            <w:tabs>
              <w:tab w:val="left" w:pos="1200"/>
              <w:tab w:val="right" w:leader="dot" w:pos="8296"/>
            </w:tabs>
            <w:rPr>
              <w:noProof/>
            </w:rPr>
          </w:pPr>
          <w:hyperlink w:anchor="_Toc479769042" w:history="1">
            <w:r w:rsidR="0060379B" w:rsidRPr="00FE2FA3">
              <w:rPr>
                <w:rStyle w:val="afb"/>
                <w:rFonts w:eastAsia="標楷體"/>
                <w:noProof/>
              </w:rPr>
              <w:t>3.1.</w:t>
            </w:r>
            <w:r w:rsidR="0060379B">
              <w:rPr>
                <w:noProof/>
              </w:rPr>
              <w:tab/>
            </w:r>
            <w:r w:rsidR="0060379B" w:rsidRPr="00FE2FA3">
              <w:rPr>
                <w:rStyle w:val="afb"/>
                <w:rFonts w:eastAsia="標楷體"/>
                <w:noProof/>
              </w:rPr>
              <w:t>Command Header Parameters</w:t>
            </w:r>
            <w:r w:rsidR="0060379B">
              <w:rPr>
                <w:noProof/>
                <w:webHidden/>
              </w:rPr>
              <w:tab/>
            </w:r>
            <w:r w:rsidR="00E64828">
              <w:rPr>
                <w:noProof/>
                <w:webHidden/>
              </w:rPr>
              <w:fldChar w:fldCharType="begin"/>
            </w:r>
            <w:r w:rsidR="0060379B">
              <w:rPr>
                <w:noProof/>
                <w:webHidden/>
              </w:rPr>
              <w:instrText xml:space="preserve"> PAGEREF _Toc479769042 \h </w:instrText>
            </w:r>
            <w:r w:rsidR="00E64828">
              <w:rPr>
                <w:noProof/>
                <w:webHidden/>
              </w:rPr>
            </w:r>
            <w:r w:rsidR="00E64828">
              <w:rPr>
                <w:noProof/>
                <w:webHidden/>
              </w:rPr>
              <w:fldChar w:fldCharType="separate"/>
            </w:r>
            <w:r w:rsidR="00F121E6">
              <w:rPr>
                <w:noProof/>
                <w:webHidden/>
              </w:rPr>
              <w:t>41</w:t>
            </w:r>
            <w:r w:rsidR="00E64828">
              <w:rPr>
                <w:noProof/>
                <w:webHidden/>
              </w:rPr>
              <w:fldChar w:fldCharType="end"/>
            </w:r>
          </w:hyperlink>
        </w:p>
        <w:p w14:paraId="0DA69C5A" w14:textId="77777777" w:rsidR="0060379B" w:rsidRDefault="00E947B2">
          <w:pPr>
            <w:pStyle w:val="30"/>
            <w:tabs>
              <w:tab w:val="left" w:pos="1920"/>
              <w:tab w:val="right" w:leader="dot" w:pos="8296"/>
            </w:tabs>
            <w:rPr>
              <w:noProof/>
            </w:rPr>
          </w:pPr>
          <w:hyperlink w:anchor="_Toc479769043" w:history="1">
            <w:r w:rsidR="0060379B" w:rsidRPr="00FE2FA3">
              <w:rPr>
                <w:rStyle w:val="afb"/>
                <w:noProof/>
              </w:rPr>
              <w:t>3.1.1.</w:t>
            </w:r>
            <w:r w:rsidR="0060379B">
              <w:rPr>
                <w:noProof/>
              </w:rPr>
              <w:tab/>
            </w:r>
            <w:r w:rsidR="0060379B" w:rsidRPr="00FE2FA3">
              <w:rPr>
                <w:rStyle w:val="afb"/>
                <w:noProof/>
              </w:rPr>
              <w:t>Command length</w:t>
            </w:r>
            <w:r w:rsidR="0060379B">
              <w:rPr>
                <w:noProof/>
                <w:webHidden/>
              </w:rPr>
              <w:tab/>
            </w:r>
            <w:r w:rsidR="00E64828">
              <w:rPr>
                <w:noProof/>
                <w:webHidden/>
              </w:rPr>
              <w:fldChar w:fldCharType="begin"/>
            </w:r>
            <w:r w:rsidR="0060379B">
              <w:rPr>
                <w:noProof/>
                <w:webHidden/>
              </w:rPr>
              <w:instrText xml:space="preserve"> PAGEREF _Toc479769043 \h </w:instrText>
            </w:r>
            <w:r w:rsidR="00E64828">
              <w:rPr>
                <w:noProof/>
                <w:webHidden/>
              </w:rPr>
            </w:r>
            <w:r w:rsidR="00E64828">
              <w:rPr>
                <w:noProof/>
                <w:webHidden/>
              </w:rPr>
              <w:fldChar w:fldCharType="separate"/>
            </w:r>
            <w:r w:rsidR="00F121E6">
              <w:rPr>
                <w:noProof/>
                <w:webHidden/>
              </w:rPr>
              <w:t>41</w:t>
            </w:r>
            <w:r w:rsidR="00E64828">
              <w:rPr>
                <w:noProof/>
                <w:webHidden/>
              </w:rPr>
              <w:fldChar w:fldCharType="end"/>
            </w:r>
          </w:hyperlink>
        </w:p>
        <w:p w14:paraId="4BC8CE16" w14:textId="77777777" w:rsidR="0060379B" w:rsidRDefault="00E947B2">
          <w:pPr>
            <w:pStyle w:val="30"/>
            <w:tabs>
              <w:tab w:val="left" w:pos="1920"/>
              <w:tab w:val="right" w:leader="dot" w:pos="8296"/>
            </w:tabs>
            <w:rPr>
              <w:noProof/>
            </w:rPr>
          </w:pPr>
          <w:hyperlink w:anchor="_Toc479769044" w:history="1">
            <w:r w:rsidR="0060379B" w:rsidRPr="00FE2FA3">
              <w:rPr>
                <w:rStyle w:val="afb"/>
                <w:noProof/>
              </w:rPr>
              <w:t>3.1.2.</w:t>
            </w:r>
            <w:r w:rsidR="0060379B">
              <w:rPr>
                <w:noProof/>
              </w:rPr>
              <w:tab/>
            </w:r>
            <w:r w:rsidR="0060379B" w:rsidRPr="00FE2FA3">
              <w:rPr>
                <w:rStyle w:val="afb"/>
                <w:noProof/>
              </w:rPr>
              <w:t>Command id</w:t>
            </w:r>
            <w:r w:rsidR="0060379B">
              <w:rPr>
                <w:noProof/>
                <w:webHidden/>
              </w:rPr>
              <w:tab/>
            </w:r>
            <w:r w:rsidR="00E64828">
              <w:rPr>
                <w:noProof/>
                <w:webHidden/>
              </w:rPr>
              <w:fldChar w:fldCharType="begin"/>
            </w:r>
            <w:r w:rsidR="0060379B">
              <w:rPr>
                <w:noProof/>
                <w:webHidden/>
              </w:rPr>
              <w:instrText xml:space="preserve"> PAGEREF _Toc479769044 \h </w:instrText>
            </w:r>
            <w:r w:rsidR="00E64828">
              <w:rPr>
                <w:noProof/>
                <w:webHidden/>
              </w:rPr>
            </w:r>
            <w:r w:rsidR="00E64828">
              <w:rPr>
                <w:noProof/>
                <w:webHidden/>
              </w:rPr>
              <w:fldChar w:fldCharType="separate"/>
            </w:r>
            <w:r w:rsidR="00F121E6">
              <w:rPr>
                <w:noProof/>
                <w:webHidden/>
              </w:rPr>
              <w:t>42</w:t>
            </w:r>
            <w:r w:rsidR="00E64828">
              <w:rPr>
                <w:noProof/>
                <w:webHidden/>
              </w:rPr>
              <w:fldChar w:fldCharType="end"/>
            </w:r>
          </w:hyperlink>
        </w:p>
        <w:p w14:paraId="7196EDF7" w14:textId="77777777" w:rsidR="0060379B" w:rsidRDefault="00E947B2">
          <w:pPr>
            <w:pStyle w:val="30"/>
            <w:tabs>
              <w:tab w:val="left" w:pos="1920"/>
              <w:tab w:val="right" w:leader="dot" w:pos="8296"/>
            </w:tabs>
            <w:rPr>
              <w:noProof/>
            </w:rPr>
          </w:pPr>
          <w:hyperlink w:anchor="_Toc479769045" w:history="1">
            <w:r w:rsidR="0060379B" w:rsidRPr="00FE2FA3">
              <w:rPr>
                <w:rStyle w:val="afb"/>
                <w:noProof/>
              </w:rPr>
              <w:t>3.1.3.</w:t>
            </w:r>
            <w:r w:rsidR="0060379B">
              <w:rPr>
                <w:noProof/>
              </w:rPr>
              <w:tab/>
            </w:r>
            <w:r w:rsidR="0060379B" w:rsidRPr="00FE2FA3">
              <w:rPr>
                <w:rStyle w:val="afb"/>
                <w:noProof/>
              </w:rPr>
              <w:t>Command status</w:t>
            </w:r>
            <w:r w:rsidR="0060379B">
              <w:rPr>
                <w:noProof/>
                <w:webHidden/>
              </w:rPr>
              <w:tab/>
            </w:r>
            <w:r w:rsidR="00E64828">
              <w:rPr>
                <w:noProof/>
                <w:webHidden/>
              </w:rPr>
              <w:fldChar w:fldCharType="begin"/>
            </w:r>
            <w:r w:rsidR="0060379B">
              <w:rPr>
                <w:noProof/>
                <w:webHidden/>
              </w:rPr>
              <w:instrText xml:space="preserve"> PAGEREF _Toc479769045 \h </w:instrText>
            </w:r>
            <w:r w:rsidR="00E64828">
              <w:rPr>
                <w:noProof/>
                <w:webHidden/>
              </w:rPr>
            </w:r>
            <w:r w:rsidR="00E64828">
              <w:rPr>
                <w:noProof/>
                <w:webHidden/>
              </w:rPr>
              <w:fldChar w:fldCharType="separate"/>
            </w:r>
            <w:r w:rsidR="00F121E6">
              <w:rPr>
                <w:noProof/>
                <w:webHidden/>
              </w:rPr>
              <w:t>43</w:t>
            </w:r>
            <w:r w:rsidR="00E64828">
              <w:rPr>
                <w:noProof/>
                <w:webHidden/>
              </w:rPr>
              <w:fldChar w:fldCharType="end"/>
            </w:r>
          </w:hyperlink>
        </w:p>
        <w:p w14:paraId="463423FA" w14:textId="77777777" w:rsidR="0060379B" w:rsidRDefault="00E947B2">
          <w:pPr>
            <w:pStyle w:val="30"/>
            <w:tabs>
              <w:tab w:val="left" w:pos="1920"/>
              <w:tab w:val="right" w:leader="dot" w:pos="8296"/>
            </w:tabs>
            <w:rPr>
              <w:noProof/>
            </w:rPr>
          </w:pPr>
          <w:hyperlink w:anchor="_Toc479769046" w:history="1">
            <w:r w:rsidR="0060379B" w:rsidRPr="00FE2FA3">
              <w:rPr>
                <w:rStyle w:val="afb"/>
                <w:noProof/>
              </w:rPr>
              <w:t>3.1.4.</w:t>
            </w:r>
            <w:r w:rsidR="0060379B">
              <w:rPr>
                <w:noProof/>
              </w:rPr>
              <w:tab/>
            </w:r>
            <w:r w:rsidR="0060379B" w:rsidRPr="00FE2FA3">
              <w:rPr>
                <w:rStyle w:val="afb"/>
                <w:noProof/>
              </w:rPr>
              <w:t>Sequence number</w:t>
            </w:r>
            <w:r w:rsidR="0060379B">
              <w:rPr>
                <w:noProof/>
                <w:webHidden/>
              </w:rPr>
              <w:tab/>
            </w:r>
            <w:r w:rsidR="00E64828">
              <w:rPr>
                <w:noProof/>
                <w:webHidden/>
              </w:rPr>
              <w:fldChar w:fldCharType="begin"/>
            </w:r>
            <w:r w:rsidR="0060379B">
              <w:rPr>
                <w:noProof/>
                <w:webHidden/>
              </w:rPr>
              <w:instrText xml:space="preserve"> PAGEREF _Toc479769046 \h </w:instrText>
            </w:r>
            <w:r w:rsidR="00E64828">
              <w:rPr>
                <w:noProof/>
                <w:webHidden/>
              </w:rPr>
            </w:r>
            <w:r w:rsidR="00E64828">
              <w:rPr>
                <w:noProof/>
                <w:webHidden/>
              </w:rPr>
              <w:fldChar w:fldCharType="separate"/>
            </w:r>
            <w:r w:rsidR="00F121E6">
              <w:rPr>
                <w:noProof/>
                <w:webHidden/>
              </w:rPr>
              <w:t>44</w:t>
            </w:r>
            <w:r w:rsidR="00E64828">
              <w:rPr>
                <w:noProof/>
                <w:webHidden/>
              </w:rPr>
              <w:fldChar w:fldCharType="end"/>
            </w:r>
          </w:hyperlink>
        </w:p>
        <w:p w14:paraId="5955026A" w14:textId="77777777" w:rsidR="0060379B" w:rsidRDefault="00E947B2">
          <w:pPr>
            <w:pStyle w:val="20"/>
            <w:tabs>
              <w:tab w:val="left" w:pos="1200"/>
              <w:tab w:val="right" w:leader="dot" w:pos="8296"/>
            </w:tabs>
            <w:rPr>
              <w:noProof/>
            </w:rPr>
          </w:pPr>
          <w:hyperlink w:anchor="_Toc479769047" w:history="1">
            <w:r w:rsidR="0060379B" w:rsidRPr="00FE2FA3">
              <w:rPr>
                <w:rStyle w:val="afb"/>
                <w:rFonts w:eastAsia="標楷體"/>
                <w:noProof/>
              </w:rPr>
              <w:t>3.2.</w:t>
            </w:r>
            <w:r w:rsidR="0060379B">
              <w:rPr>
                <w:noProof/>
              </w:rPr>
              <w:tab/>
            </w:r>
            <w:r w:rsidR="0060379B" w:rsidRPr="00FE2FA3">
              <w:rPr>
                <w:rStyle w:val="afb"/>
                <w:rFonts w:eastAsia="標楷體"/>
                <w:noProof/>
              </w:rPr>
              <w:t>Mandatory CMP Parameters</w:t>
            </w:r>
            <w:r w:rsidR="0060379B">
              <w:rPr>
                <w:noProof/>
                <w:webHidden/>
              </w:rPr>
              <w:tab/>
            </w:r>
            <w:r w:rsidR="00E64828">
              <w:rPr>
                <w:noProof/>
                <w:webHidden/>
              </w:rPr>
              <w:fldChar w:fldCharType="begin"/>
            </w:r>
            <w:r w:rsidR="0060379B">
              <w:rPr>
                <w:noProof/>
                <w:webHidden/>
              </w:rPr>
              <w:instrText xml:space="preserve"> PAGEREF _Toc479769047 \h </w:instrText>
            </w:r>
            <w:r w:rsidR="00E64828">
              <w:rPr>
                <w:noProof/>
                <w:webHidden/>
              </w:rPr>
            </w:r>
            <w:r w:rsidR="00E64828">
              <w:rPr>
                <w:noProof/>
                <w:webHidden/>
              </w:rPr>
              <w:fldChar w:fldCharType="separate"/>
            </w:r>
            <w:r w:rsidR="00F121E6">
              <w:rPr>
                <w:noProof/>
                <w:webHidden/>
              </w:rPr>
              <w:t>44</w:t>
            </w:r>
            <w:r w:rsidR="00E64828">
              <w:rPr>
                <w:noProof/>
                <w:webHidden/>
              </w:rPr>
              <w:fldChar w:fldCharType="end"/>
            </w:r>
          </w:hyperlink>
        </w:p>
        <w:p w14:paraId="2D4A791F" w14:textId="77777777" w:rsidR="0060379B" w:rsidRDefault="00E947B2">
          <w:pPr>
            <w:pStyle w:val="30"/>
            <w:tabs>
              <w:tab w:val="left" w:pos="1920"/>
              <w:tab w:val="right" w:leader="dot" w:pos="8296"/>
            </w:tabs>
            <w:rPr>
              <w:noProof/>
            </w:rPr>
          </w:pPr>
          <w:hyperlink w:anchor="_Toc479769048" w:history="1">
            <w:r w:rsidR="0060379B" w:rsidRPr="00FE2FA3">
              <w:rPr>
                <w:rStyle w:val="afb"/>
                <w:noProof/>
              </w:rPr>
              <w:t>3.2.1.</w:t>
            </w:r>
            <w:r w:rsidR="0060379B">
              <w:rPr>
                <w:noProof/>
              </w:rPr>
              <w:tab/>
            </w:r>
            <w:r w:rsidR="0060379B" w:rsidRPr="00FE2FA3">
              <w:rPr>
                <w:rStyle w:val="afb"/>
                <w:noProof/>
              </w:rPr>
              <w:t>Service Type</w:t>
            </w:r>
            <w:r w:rsidR="0060379B">
              <w:rPr>
                <w:noProof/>
                <w:webHidden/>
              </w:rPr>
              <w:tab/>
            </w:r>
            <w:r w:rsidR="00E64828">
              <w:rPr>
                <w:noProof/>
                <w:webHidden/>
              </w:rPr>
              <w:fldChar w:fldCharType="begin"/>
            </w:r>
            <w:r w:rsidR="0060379B">
              <w:rPr>
                <w:noProof/>
                <w:webHidden/>
              </w:rPr>
              <w:instrText xml:space="preserve"> PAGEREF _Toc479769048 \h </w:instrText>
            </w:r>
            <w:r w:rsidR="00E64828">
              <w:rPr>
                <w:noProof/>
                <w:webHidden/>
              </w:rPr>
            </w:r>
            <w:r w:rsidR="00E64828">
              <w:rPr>
                <w:noProof/>
                <w:webHidden/>
              </w:rPr>
              <w:fldChar w:fldCharType="separate"/>
            </w:r>
            <w:r w:rsidR="00F121E6">
              <w:rPr>
                <w:noProof/>
                <w:webHidden/>
              </w:rPr>
              <w:t>44</w:t>
            </w:r>
            <w:r w:rsidR="00E64828">
              <w:rPr>
                <w:noProof/>
                <w:webHidden/>
              </w:rPr>
              <w:fldChar w:fldCharType="end"/>
            </w:r>
          </w:hyperlink>
        </w:p>
        <w:p w14:paraId="1D156139" w14:textId="77777777" w:rsidR="0060379B" w:rsidRDefault="00E947B2">
          <w:pPr>
            <w:pStyle w:val="30"/>
            <w:tabs>
              <w:tab w:val="left" w:pos="1920"/>
              <w:tab w:val="right" w:leader="dot" w:pos="8296"/>
            </w:tabs>
            <w:rPr>
              <w:noProof/>
            </w:rPr>
          </w:pPr>
          <w:hyperlink w:anchor="_Toc479769049" w:history="1">
            <w:r w:rsidR="0060379B" w:rsidRPr="00FE2FA3">
              <w:rPr>
                <w:rStyle w:val="afb"/>
                <w:noProof/>
              </w:rPr>
              <w:t>3.2.2.</w:t>
            </w:r>
            <w:r w:rsidR="0060379B">
              <w:rPr>
                <w:noProof/>
              </w:rPr>
              <w:tab/>
            </w:r>
            <w:r w:rsidR="0060379B" w:rsidRPr="00FE2FA3">
              <w:rPr>
                <w:rStyle w:val="afb"/>
                <w:noProof/>
              </w:rPr>
              <w:t>Initial Data</w:t>
            </w:r>
            <w:r w:rsidR="0060379B">
              <w:rPr>
                <w:noProof/>
                <w:webHidden/>
              </w:rPr>
              <w:tab/>
            </w:r>
            <w:r w:rsidR="00E64828">
              <w:rPr>
                <w:noProof/>
                <w:webHidden/>
              </w:rPr>
              <w:fldChar w:fldCharType="begin"/>
            </w:r>
            <w:r w:rsidR="0060379B">
              <w:rPr>
                <w:noProof/>
                <w:webHidden/>
              </w:rPr>
              <w:instrText xml:space="preserve"> PAGEREF _Toc479769049 \h </w:instrText>
            </w:r>
            <w:r w:rsidR="00E64828">
              <w:rPr>
                <w:noProof/>
                <w:webHidden/>
              </w:rPr>
            </w:r>
            <w:r w:rsidR="00E64828">
              <w:rPr>
                <w:noProof/>
                <w:webHidden/>
              </w:rPr>
              <w:fldChar w:fldCharType="separate"/>
            </w:r>
            <w:r w:rsidR="00F121E6">
              <w:rPr>
                <w:noProof/>
                <w:webHidden/>
              </w:rPr>
              <w:t>45</w:t>
            </w:r>
            <w:r w:rsidR="00E64828">
              <w:rPr>
                <w:noProof/>
                <w:webHidden/>
              </w:rPr>
              <w:fldChar w:fldCharType="end"/>
            </w:r>
          </w:hyperlink>
        </w:p>
        <w:p w14:paraId="583F7BB5" w14:textId="77777777" w:rsidR="0060379B" w:rsidRDefault="00E947B2">
          <w:pPr>
            <w:pStyle w:val="30"/>
            <w:tabs>
              <w:tab w:val="left" w:pos="1920"/>
              <w:tab w:val="right" w:leader="dot" w:pos="8296"/>
            </w:tabs>
            <w:rPr>
              <w:noProof/>
            </w:rPr>
          </w:pPr>
          <w:hyperlink w:anchor="_Toc479769050" w:history="1">
            <w:r w:rsidR="0060379B" w:rsidRPr="00FE2FA3">
              <w:rPr>
                <w:rStyle w:val="afb"/>
                <w:noProof/>
              </w:rPr>
              <w:t>3.2.3.</w:t>
            </w:r>
            <w:r w:rsidR="0060379B">
              <w:rPr>
                <w:noProof/>
              </w:rPr>
              <w:tab/>
            </w:r>
            <w:r w:rsidR="0060379B" w:rsidRPr="00FE2FA3">
              <w:rPr>
                <w:rStyle w:val="afb"/>
                <w:noProof/>
              </w:rPr>
              <w:t>Result Table</w:t>
            </w:r>
            <w:r w:rsidR="0060379B">
              <w:rPr>
                <w:noProof/>
                <w:webHidden/>
              </w:rPr>
              <w:tab/>
            </w:r>
            <w:r w:rsidR="00E64828">
              <w:rPr>
                <w:noProof/>
                <w:webHidden/>
              </w:rPr>
              <w:fldChar w:fldCharType="begin"/>
            </w:r>
            <w:r w:rsidR="0060379B">
              <w:rPr>
                <w:noProof/>
                <w:webHidden/>
              </w:rPr>
              <w:instrText xml:space="preserve"> PAGEREF _Toc479769050 \h </w:instrText>
            </w:r>
            <w:r w:rsidR="00E64828">
              <w:rPr>
                <w:noProof/>
                <w:webHidden/>
              </w:rPr>
            </w:r>
            <w:r w:rsidR="00E64828">
              <w:rPr>
                <w:noProof/>
                <w:webHidden/>
              </w:rPr>
              <w:fldChar w:fldCharType="separate"/>
            </w:r>
            <w:r w:rsidR="00F121E6">
              <w:rPr>
                <w:noProof/>
                <w:webHidden/>
              </w:rPr>
              <w:t>45</w:t>
            </w:r>
            <w:r w:rsidR="00E64828">
              <w:rPr>
                <w:noProof/>
                <w:webHidden/>
              </w:rPr>
              <w:fldChar w:fldCharType="end"/>
            </w:r>
          </w:hyperlink>
        </w:p>
        <w:p w14:paraId="1679AAD8" w14:textId="77777777" w:rsidR="0060379B" w:rsidRDefault="00E947B2">
          <w:pPr>
            <w:pStyle w:val="30"/>
            <w:tabs>
              <w:tab w:val="left" w:pos="1920"/>
              <w:tab w:val="right" w:leader="dot" w:pos="8296"/>
            </w:tabs>
            <w:rPr>
              <w:noProof/>
            </w:rPr>
          </w:pPr>
          <w:hyperlink w:anchor="_Toc479769051" w:history="1">
            <w:r w:rsidR="0060379B" w:rsidRPr="00FE2FA3">
              <w:rPr>
                <w:rStyle w:val="afb"/>
                <w:noProof/>
              </w:rPr>
              <w:t>3.2.4.</w:t>
            </w:r>
            <w:r w:rsidR="0060379B">
              <w:rPr>
                <w:noProof/>
              </w:rPr>
              <w:tab/>
            </w:r>
            <w:r w:rsidR="0060379B" w:rsidRPr="00FE2FA3">
              <w:rPr>
                <w:rStyle w:val="afb"/>
                <w:noProof/>
              </w:rPr>
              <w:t>Device Type Table</w:t>
            </w:r>
            <w:r w:rsidR="0060379B">
              <w:rPr>
                <w:noProof/>
                <w:webHidden/>
              </w:rPr>
              <w:tab/>
            </w:r>
            <w:r w:rsidR="00E64828">
              <w:rPr>
                <w:noProof/>
                <w:webHidden/>
              </w:rPr>
              <w:fldChar w:fldCharType="begin"/>
            </w:r>
            <w:r w:rsidR="0060379B">
              <w:rPr>
                <w:noProof/>
                <w:webHidden/>
              </w:rPr>
              <w:instrText xml:space="preserve"> PAGEREF _Toc479769051 \h </w:instrText>
            </w:r>
            <w:r w:rsidR="00E64828">
              <w:rPr>
                <w:noProof/>
                <w:webHidden/>
              </w:rPr>
            </w:r>
            <w:r w:rsidR="00E64828">
              <w:rPr>
                <w:noProof/>
                <w:webHidden/>
              </w:rPr>
              <w:fldChar w:fldCharType="separate"/>
            </w:r>
            <w:r w:rsidR="00F121E6">
              <w:rPr>
                <w:noProof/>
                <w:webHidden/>
              </w:rPr>
              <w:t>45</w:t>
            </w:r>
            <w:r w:rsidR="00E64828">
              <w:rPr>
                <w:noProof/>
                <w:webHidden/>
              </w:rPr>
              <w:fldChar w:fldCharType="end"/>
            </w:r>
          </w:hyperlink>
        </w:p>
        <w:p w14:paraId="549BDD03" w14:textId="77777777" w:rsidR="0060379B" w:rsidRDefault="00E947B2">
          <w:pPr>
            <w:pStyle w:val="20"/>
            <w:tabs>
              <w:tab w:val="left" w:pos="1200"/>
              <w:tab w:val="right" w:leader="dot" w:pos="8296"/>
            </w:tabs>
            <w:rPr>
              <w:noProof/>
            </w:rPr>
          </w:pPr>
          <w:hyperlink w:anchor="_Toc479769052" w:history="1">
            <w:r w:rsidR="0060379B" w:rsidRPr="00FE2FA3">
              <w:rPr>
                <w:rStyle w:val="afb"/>
                <w:rFonts w:eastAsia="標楷體"/>
                <w:noProof/>
              </w:rPr>
              <w:t>3.3.</w:t>
            </w:r>
            <w:r w:rsidR="0060379B">
              <w:rPr>
                <w:noProof/>
              </w:rPr>
              <w:tab/>
            </w:r>
            <w:r w:rsidR="0060379B" w:rsidRPr="00FE2FA3">
              <w:rPr>
                <w:rStyle w:val="afb"/>
                <w:rFonts w:eastAsia="標楷體"/>
                <w:noProof/>
              </w:rPr>
              <w:t>Optional Parameter</w:t>
            </w:r>
            <w:r w:rsidR="0060379B">
              <w:rPr>
                <w:noProof/>
                <w:webHidden/>
              </w:rPr>
              <w:tab/>
            </w:r>
            <w:r w:rsidR="00E64828">
              <w:rPr>
                <w:noProof/>
                <w:webHidden/>
              </w:rPr>
              <w:fldChar w:fldCharType="begin"/>
            </w:r>
            <w:r w:rsidR="0060379B">
              <w:rPr>
                <w:noProof/>
                <w:webHidden/>
              </w:rPr>
              <w:instrText xml:space="preserve"> PAGEREF _Toc479769052 \h </w:instrText>
            </w:r>
            <w:r w:rsidR="00E64828">
              <w:rPr>
                <w:noProof/>
                <w:webHidden/>
              </w:rPr>
            </w:r>
            <w:r w:rsidR="00E64828">
              <w:rPr>
                <w:noProof/>
                <w:webHidden/>
              </w:rPr>
              <w:fldChar w:fldCharType="separate"/>
            </w:r>
            <w:r w:rsidR="00F121E6">
              <w:rPr>
                <w:noProof/>
                <w:webHidden/>
              </w:rPr>
              <w:t>46</w:t>
            </w:r>
            <w:r w:rsidR="00E64828">
              <w:rPr>
                <w:noProof/>
                <w:webHidden/>
              </w:rPr>
              <w:fldChar w:fldCharType="end"/>
            </w:r>
          </w:hyperlink>
        </w:p>
        <w:p w14:paraId="7A7A8CEF" w14:textId="77777777" w:rsidR="0060379B" w:rsidRDefault="00E947B2">
          <w:pPr>
            <w:pStyle w:val="30"/>
            <w:tabs>
              <w:tab w:val="left" w:pos="1920"/>
              <w:tab w:val="right" w:leader="dot" w:pos="8296"/>
            </w:tabs>
            <w:rPr>
              <w:noProof/>
            </w:rPr>
          </w:pPr>
          <w:hyperlink w:anchor="_Toc479769053" w:history="1">
            <w:r w:rsidR="0060379B" w:rsidRPr="00FE2FA3">
              <w:rPr>
                <w:rStyle w:val="afb"/>
                <w:noProof/>
              </w:rPr>
              <w:t>3.3.1.</w:t>
            </w:r>
            <w:r w:rsidR="0060379B">
              <w:rPr>
                <w:noProof/>
              </w:rPr>
              <w:tab/>
            </w:r>
            <w:r w:rsidR="0060379B" w:rsidRPr="00FE2FA3">
              <w:rPr>
                <w:rStyle w:val="afb"/>
                <w:noProof/>
              </w:rPr>
              <w:t>MDM Operation</w:t>
            </w:r>
            <w:r w:rsidR="0060379B">
              <w:rPr>
                <w:noProof/>
                <w:webHidden/>
              </w:rPr>
              <w:tab/>
            </w:r>
            <w:r w:rsidR="00E64828">
              <w:rPr>
                <w:noProof/>
                <w:webHidden/>
              </w:rPr>
              <w:fldChar w:fldCharType="begin"/>
            </w:r>
            <w:r w:rsidR="0060379B">
              <w:rPr>
                <w:noProof/>
                <w:webHidden/>
              </w:rPr>
              <w:instrText xml:space="preserve"> PAGEREF _Toc479769053 \h </w:instrText>
            </w:r>
            <w:r w:rsidR="00E64828">
              <w:rPr>
                <w:noProof/>
                <w:webHidden/>
              </w:rPr>
            </w:r>
            <w:r w:rsidR="00E64828">
              <w:rPr>
                <w:noProof/>
                <w:webHidden/>
              </w:rPr>
              <w:fldChar w:fldCharType="separate"/>
            </w:r>
            <w:r w:rsidR="00F121E6">
              <w:rPr>
                <w:noProof/>
                <w:webHidden/>
              </w:rPr>
              <w:t>46</w:t>
            </w:r>
            <w:r w:rsidR="00E64828">
              <w:rPr>
                <w:noProof/>
                <w:webHidden/>
              </w:rPr>
              <w:fldChar w:fldCharType="end"/>
            </w:r>
          </w:hyperlink>
        </w:p>
        <w:p w14:paraId="4A7DACA7" w14:textId="77777777" w:rsidR="0060379B" w:rsidRDefault="00E947B2">
          <w:pPr>
            <w:pStyle w:val="30"/>
            <w:tabs>
              <w:tab w:val="left" w:pos="1920"/>
              <w:tab w:val="right" w:leader="dot" w:pos="8296"/>
            </w:tabs>
            <w:rPr>
              <w:noProof/>
            </w:rPr>
          </w:pPr>
          <w:hyperlink w:anchor="_Toc479769054" w:history="1">
            <w:r w:rsidR="0060379B" w:rsidRPr="00FE2FA3">
              <w:rPr>
                <w:rStyle w:val="afb"/>
                <w:noProof/>
              </w:rPr>
              <w:t>3.3.2.</w:t>
            </w:r>
            <w:r w:rsidR="0060379B">
              <w:rPr>
                <w:noProof/>
              </w:rPr>
              <w:tab/>
            </w:r>
            <w:r w:rsidR="0060379B" w:rsidRPr="00FE2FA3">
              <w:rPr>
                <w:rStyle w:val="afb"/>
                <w:noProof/>
              </w:rPr>
              <w:t>MDM State Updater Type</w:t>
            </w:r>
            <w:r w:rsidR="0060379B">
              <w:rPr>
                <w:noProof/>
                <w:webHidden/>
              </w:rPr>
              <w:tab/>
            </w:r>
            <w:r w:rsidR="00E64828">
              <w:rPr>
                <w:noProof/>
                <w:webHidden/>
              </w:rPr>
              <w:fldChar w:fldCharType="begin"/>
            </w:r>
            <w:r w:rsidR="0060379B">
              <w:rPr>
                <w:noProof/>
                <w:webHidden/>
              </w:rPr>
              <w:instrText xml:space="preserve"> PAGEREF _Toc479769054 \h </w:instrText>
            </w:r>
            <w:r w:rsidR="00E64828">
              <w:rPr>
                <w:noProof/>
                <w:webHidden/>
              </w:rPr>
            </w:r>
            <w:r w:rsidR="00E64828">
              <w:rPr>
                <w:noProof/>
                <w:webHidden/>
              </w:rPr>
              <w:fldChar w:fldCharType="separate"/>
            </w:r>
            <w:r w:rsidR="00F121E6">
              <w:rPr>
                <w:noProof/>
                <w:webHidden/>
              </w:rPr>
              <w:t>50</w:t>
            </w:r>
            <w:r w:rsidR="00E64828">
              <w:rPr>
                <w:noProof/>
                <w:webHidden/>
              </w:rPr>
              <w:fldChar w:fldCharType="end"/>
            </w:r>
          </w:hyperlink>
        </w:p>
        <w:p w14:paraId="52555803" w14:textId="77777777" w:rsidR="0060379B" w:rsidRDefault="00E947B2">
          <w:pPr>
            <w:pStyle w:val="30"/>
            <w:tabs>
              <w:tab w:val="left" w:pos="1920"/>
              <w:tab w:val="right" w:leader="dot" w:pos="8296"/>
            </w:tabs>
            <w:rPr>
              <w:noProof/>
            </w:rPr>
          </w:pPr>
          <w:hyperlink w:anchor="_Toc479769055" w:history="1">
            <w:r w:rsidR="0060379B" w:rsidRPr="00FE2FA3">
              <w:rPr>
                <w:rStyle w:val="afb"/>
                <w:noProof/>
              </w:rPr>
              <w:t>3.3.3.</w:t>
            </w:r>
            <w:r w:rsidR="0060379B">
              <w:rPr>
                <w:noProof/>
              </w:rPr>
              <w:tab/>
            </w:r>
            <w:r w:rsidR="0060379B" w:rsidRPr="00FE2FA3">
              <w:rPr>
                <w:rStyle w:val="afb"/>
                <w:noProof/>
              </w:rPr>
              <w:t>AMX Control Command Type</w:t>
            </w:r>
            <w:r w:rsidR="0060379B">
              <w:rPr>
                <w:noProof/>
                <w:webHidden/>
              </w:rPr>
              <w:tab/>
            </w:r>
            <w:r w:rsidR="00E64828">
              <w:rPr>
                <w:noProof/>
                <w:webHidden/>
              </w:rPr>
              <w:fldChar w:fldCharType="begin"/>
            </w:r>
            <w:r w:rsidR="0060379B">
              <w:rPr>
                <w:noProof/>
                <w:webHidden/>
              </w:rPr>
              <w:instrText xml:space="preserve"> PAGEREF _Toc479769055 \h </w:instrText>
            </w:r>
            <w:r w:rsidR="00E64828">
              <w:rPr>
                <w:noProof/>
                <w:webHidden/>
              </w:rPr>
            </w:r>
            <w:r w:rsidR="00E64828">
              <w:rPr>
                <w:noProof/>
                <w:webHidden/>
              </w:rPr>
              <w:fldChar w:fldCharType="separate"/>
            </w:r>
            <w:r w:rsidR="00F121E6">
              <w:rPr>
                <w:noProof/>
                <w:webHidden/>
              </w:rPr>
              <w:t>52</w:t>
            </w:r>
            <w:r w:rsidR="00E64828">
              <w:rPr>
                <w:noProof/>
                <w:webHidden/>
              </w:rPr>
              <w:fldChar w:fldCharType="end"/>
            </w:r>
          </w:hyperlink>
        </w:p>
        <w:p w14:paraId="2F1E40A9" w14:textId="77777777" w:rsidR="0060379B" w:rsidRDefault="00E947B2">
          <w:pPr>
            <w:pStyle w:val="30"/>
            <w:tabs>
              <w:tab w:val="left" w:pos="1920"/>
              <w:tab w:val="right" w:leader="dot" w:pos="8296"/>
            </w:tabs>
            <w:rPr>
              <w:noProof/>
            </w:rPr>
          </w:pPr>
          <w:hyperlink w:anchor="_Toc479769056" w:history="1">
            <w:r w:rsidR="0060379B" w:rsidRPr="00FE2FA3">
              <w:rPr>
                <w:rStyle w:val="afb"/>
                <w:noProof/>
              </w:rPr>
              <w:t>3.3.4.</w:t>
            </w:r>
            <w:r w:rsidR="0060379B">
              <w:rPr>
                <w:noProof/>
              </w:rPr>
              <w:tab/>
            </w:r>
            <w:r w:rsidR="0060379B" w:rsidRPr="00FE2FA3">
              <w:rPr>
                <w:rStyle w:val="afb"/>
                <w:noProof/>
              </w:rPr>
              <w:t>AMX Status Command Type</w:t>
            </w:r>
            <w:r w:rsidR="0060379B">
              <w:rPr>
                <w:noProof/>
                <w:webHidden/>
              </w:rPr>
              <w:tab/>
            </w:r>
            <w:r w:rsidR="00E64828">
              <w:rPr>
                <w:noProof/>
                <w:webHidden/>
              </w:rPr>
              <w:fldChar w:fldCharType="begin"/>
            </w:r>
            <w:r w:rsidR="0060379B">
              <w:rPr>
                <w:noProof/>
                <w:webHidden/>
              </w:rPr>
              <w:instrText xml:space="preserve"> PAGEREF _Toc479769056 \h </w:instrText>
            </w:r>
            <w:r w:rsidR="00E64828">
              <w:rPr>
                <w:noProof/>
                <w:webHidden/>
              </w:rPr>
            </w:r>
            <w:r w:rsidR="00E64828">
              <w:rPr>
                <w:noProof/>
                <w:webHidden/>
              </w:rPr>
              <w:fldChar w:fldCharType="separate"/>
            </w:r>
            <w:r w:rsidR="00F121E6">
              <w:rPr>
                <w:noProof/>
                <w:webHidden/>
              </w:rPr>
              <w:t>67</w:t>
            </w:r>
            <w:r w:rsidR="00E64828">
              <w:rPr>
                <w:noProof/>
                <w:webHidden/>
              </w:rPr>
              <w:fldChar w:fldCharType="end"/>
            </w:r>
          </w:hyperlink>
        </w:p>
        <w:p w14:paraId="36A35781" w14:textId="77777777" w:rsidR="0060379B" w:rsidRDefault="00E947B2">
          <w:pPr>
            <w:pStyle w:val="30"/>
            <w:tabs>
              <w:tab w:val="left" w:pos="1920"/>
              <w:tab w:val="right" w:leader="dot" w:pos="8296"/>
            </w:tabs>
            <w:rPr>
              <w:noProof/>
            </w:rPr>
          </w:pPr>
          <w:hyperlink w:anchor="_Toc479769057" w:history="1">
            <w:r w:rsidR="0060379B" w:rsidRPr="00FE2FA3">
              <w:rPr>
                <w:rStyle w:val="afb"/>
                <w:noProof/>
              </w:rPr>
              <w:t>3.3.5.</w:t>
            </w:r>
            <w:r w:rsidR="0060379B">
              <w:rPr>
                <w:noProof/>
              </w:rPr>
              <w:tab/>
            </w:r>
            <w:r w:rsidR="0060379B" w:rsidRPr="00FE2FA3">
              <w:rPr>
                <w:rStyle w:val="afb"/>
                <w:noProof/>
              </w:rPr>
              <w:t>Firebase Cloud Messaging ID Register Request Command JSON Example</w:t>
            </w:r>
            <w:r w:rsidR="0060379B">
              <w:rPr>
                <w:noProof/>
                <w:webHidden/>
              </w:rPr>
              <w:tab/>
            </w:r>
            <w:r w:rsidR="00E64828">
              <w:rPr>
                <w:noProof/>
                <w:webHidden/>
              </w:rPr>
              <w:fldChar w:fldCharType="begin"/>
            </w:r>
            <w:r w:rsidR="0060379B">
              <w:rPr>
                <w:noProof/>
                <w:webHidden/>
              </w:rPr>
              <w:instrText xml:space="preserve"> PAGEREF _Toc479769057 \h </w:instrText>
            </w:r>
            <w:r w:rsidR="00E64828">
              <w:rPr>
                <w:noProof/>
                <w:webHidden/>
              </w:rPr>
            </w:r>
            <w:r w:rsidR="00E64828">
              <w:rPr>
                <w:noProof/>
                <w:webHidden/>
              </w:rPr>
              <w:fldChar w:fldCharType="separate"/>
            </w:r>
            <w:r w:rsidR="00F121E6">
              <w:rPr>
                <w:noProof/>
                <w:webHidden/>
              </w:rPr>
              <w:t>84</w:t>
            </w:r>
            <w:r w:rsidR="00E64828">
              <w:rPr>
                <w:noProof/>
                <w:webHidden/>
              </w:rPr>
              <w:fldChar w:fldCharType="end"/>
            </w:r>
          </w:hyperlink>
        </w:p>
        <w:p w14:paraId="3360CDF9" w14:textId="77777777" w:rsidR="0060379B" w:rsidRDefault="00E947B2">
          <w:pPr>
            <w:pStyle w:val="30"/>
            <w:tabs>
              <w:tab w:val="left" w:pos="1920"/>
              <w:tab w:val="right" w:leader="dot" w:pos="8296"/>
            </w:tabs>
            <w:rPr>
              <w:noProof/>
            </w:rPr>
          </w:pPr>
          <w:hyperlink w:anchor="_Toc479769058" w:history="1">
            <w:r w:rsidR="0060379B" w:rsidRPr="00FE2FA3">
              <w:rPr>
                <w:rStyle w:val="afb"/>
                <w:noProof/>
              </w:rPr>
              <w:t>3.3.6.</w:t>
            </w:r>
            <w:r w:rsidR="0060379B">
              <w:rPr>
                <w:noProof/>
              </w:rPr>
              <w:tab/>
            </w:r>
            <w:r w:rsidR="0060379B" w:rsidRPr="00FE2FA3">
              <w:rPr>
                <w:rStyle w:val="afb"/>
                <w:noProof/>
              </w:rPr>
              <w:t>Smart Building QR-Code Token Command Request Command JSON Example</w:t>
            </w:r>
            <w:r w:rsidR="0060379B">
              <w:rPr>
                <w:noProof/>
                <w:webHidden/>
              </w:rPr>
              <w:tab/>
            </w:r>
            <w:r w:rsidR="00E64828">
              <w:rPr>
                <w:noProof/>
                <w:webHidden/>
              </w:rPr>
              <w:fldChar w:fldCharType="begin"/>
            </w:r>
            <w:r w:rsidR="0060379B">
              <w:rPr>
                <w:noProof/>
                <w:webHidden/>
              </w:rPr>
              <w:instrText xml:space="preserve"> PAGEREF _Toc479769058 \h </w:instrText>
            </w:r>
            <w:r w:rsidR="00E64828">
              <w:rPr>
                <w:noProof/>
                <w:webHidden/>
              </w:rPr>
            </w:r>
            <w:r w:rsidR="00E64828">
              <w:rPr>
                <w:noProof/>
                <w:webHidden/>
              </w:rPr>
              <w:fldChar w:fldCharType="separate"/>
            </w:r>
            <w:r w:rsidR="00F121E6">
              <w:rPr>
                <w:noProof/>
                <w:webHidden/>
              </w:rPr>
              <w:t>85</w:t>
            </w:r>
            <w:r w:rsidR="00E64828">
              <w:rPr>
                <w:noProof/>
                <w:webHidden/>
              </w:rPr>
              <w:fldChar w:fldCharType="end"/>
            </w:r>
          </w:hyperlink>
        </w:p>
        <w:p w14:paraId="23CAA8B1" w14:textId="77777777" w:rsidR="0060379B" w:rsidRDefault="00E947B2">
          <w:pPr>
            <w:pStyle w:val="30"/>
            <w:tabs>
              <w:tab w:val="left" w:pos="1920"/>
              <w:tab w:val="right" w:leader="dot" w:pos="8296"/>
            </w:tabs>
            <w:rPr>
              <w:noProof/>
            </w:rPr>
          </w:pPr>
          <w:hyperlink w:anchor="_Toc479769059" w:history="1">
            <w:r w:rsidR="0060379B" w:rsidRPr="00FE2FA3">
              <w:rPr>
                <w:rStyle w:val="afb"/>
                <w:noProof/>
              </w:rPr>
              <w:t>3.3.7.</w:t>
            </w:r>
            <w:r w:rsidR="0060379B">
              <w:rPr>
                <w:noProof/>
              </w:rPr>
              <w:tab/>
            </w:r>
            <w:r w:rsidR="0060379B" w:rsidRPr="00FE2FA3">
              <w:rPr>
                <w:rStyle w:val="afb"/>
                <w:noProof/>
              </w:rPr>
              <w:t>Smart Building QR-Code Token Command Response Command JSON Example</w:t>
            </w:r>
            <w:r w:rsidR="0060379B">
              <w:rPr>
                <w:noProof/>
                <w:webHidden/>
              </w:rPr>
              <w:tab/>
            </w:r>
            <w:r w:rsidR="00E64828">
              <w:rPr>
                <w:noProof/>
                <w:webHidden/>
              </w:rPr>
              <w:fldChar w:fldCharType="begin"/>
            </w:r>
            <w:r w:rsidR="0060379B">
              <w:rPr>
                <w:noProof/>
                <w:webHidden/>
              </w:rPr>
              <w:instrText xml:space="preserve"> PAGEREF _Toc479769059 \h </w:instrText>
            </w:r>
            <w:r w:rsidR="00E64828">
              <w:rPr>
                <w:noProof/>
                <w:webHidden/>
              </w:rPr>
            </w:r>
            <w:r w:rsidR="00E64828">
              <w:rPr>
                <w:noProof/>
                <w:webHidden/>
              </w:rPr>
              <w:fldChar w:fldCharType="separate"/>
            </w:r>
            <w:r w:rsidR="00F121E6">
              <w:rPr>
                <w:noProof/>
                <w:webHidden/>
              </w:rPr>
              <w:t>85</w:t>
            </w:r>
            <w:r w:rsidR="00E64828">
              <w:rPr>
                <w:noProof/>
                <w:webHidden/>
              </w:rPr>
              <w:fldChar w:fldCharType="end"/>
            </w:r>
          </w:hyperlink>
        </w:p>
        <w:p w14:paraId="30B662F9" w14:textId="77777777" w:rsidR="0060379B" w:rsidRDefault="00E947B2">
          <w:pPr>
            <w:pStyle w:val="30"/>
            <w:tabs>
              <w:tab w:val="left" w:pos="1920"/>
              <w:tab w:val="right" w:leader="dot" w:pos="8296"/>
            </w:tabs>
            <w:rPr>
              <w:noProof/>
            </w:rPr>
          </w:pPr>
          <w:hyperlink w:anchor="_Toc479769060" w:history="1">
            <w:r w:rsidR="0060379B" w:rsidRPr="00FE2FA3">
              <w:rPr>
                <w:rStyle w:val="afb"/>
                <w:noProof/>
              </w:rPr>
              <w:t>3.3.8.</w:t>
            </w:r>
            <w:r w:rsidR="0060379B">
              <w:rPr>
                <w:noProof/>
              </w:rPr>
              <w:tab/>
            </w:r>
            <w:r w:rsidR="0060379B" w:rsidRPr="00FE2FA3">
              <w:rPr>
                <w:rStyle w:val="afb"/>
                <w:noProof/>
              </w:rPr>
              <w:t>Smart Building APP Version Command Response Command JSON Example</w:t>
            </w:r>
            <w:r w:rsidR="0060379B">
              <w:rPr>
                <w:noProof/>
                <w:webHidden/>
              </w:rPr>
              <w:tab/>
            </w:r>
            <w:r w:rsidR="00E64828">
              <w:rPr>
                <w:noProof/>
                <w:webHidden/>
              </w:rPr>
              <w:fldChar w:fldCharType="begin"/>
            </w:r>
            <w:r w:rsidR="0060379B">
              <w:rPr>
                <w:noProof/>
                <w:webHidden/>
              </w:rPr>
              <w:instrText xml:space="preserve"> PAGEREF _Toc479769060 \h </w:instrText>
            </w:r>
            <w:r w:rsidR="00E64828">
              <w:rPr>
                <w:noProof/>
                <w:webHidden/>
              </w:rPr>
            </w:r>
            <w:r w:rsidR="00E64828">
              <w:rPr>
                <w:noProof/>
                <w:webHidden/>
              </w:rPr>
              <w:fldChar w:fldCharType="separate"/>
            </w:r>
            <w:r w:rsidR="00F121E6">
              <w:rPr>
                <w:noProof/>
                <w:webHidden/>
              </w:rPr>
              <w:t>87</w:t>
            </w:r>
            <w:r w:rsidR="00E64828">
              <w:rPr>
                <w:noProof/>
                <w:webHidden/>
              </w:rPr>
              <w:fldChar w:fldCharType="end"/>
            </w:r>
          </w:hyperlink>
        </w:p>
        <w:p w14:paraId="5FFFA7AC" w14:textId="77777777" w:rsidR="0060379B" w:rsidRDefault="00E947B2">
          <w:pPr>
            <w:pStyle w:val="30"/>
            <w:tabs>
              <w:tab w:val="left" w:pos="1920"/>
              <w:tab w:val="right" w:leader="dot" w:pos="8296"/>
            </w:tabs>
            <w:rPr>
              <w:noProof/>
            </w:rPr>
          </w:pPr>
          <w:hyperlink w:anchor="_Toc479769061" w:history="1">
            <w:r w:rsidR="0060379B" w:rsidRPr="00FE2FA3">
              <w:rPr>
                <w:rStyle w:val="afb"/>
                <w:noProof/>
              </w:rPr>
              <w:t>3.3.9.</w:t>
            </w:r>
            <w:r w:rsidR="0060379B">
              <w:rPr>
                <w:noProof/>
              </w:rPr>
              <w:tab/>
            </w:r>
            <w:r w:rsidR="0060379B" w:rsidRPr="00FE2FA3">
              <w:rPr>
                <w:rStyle w:val="afb"/>
                <w:noProof/>
              </w:rPr>
              <w:t>Smart Building Get Meeting Data Command Request JSON Example</w:t>
            </w:r>
            <w:r w:rsidR="0060379B">
              <w:rPr>
                <w:noProof/>
                <w:webHidden/>
              </w:rPr>
              <w:tab/>
            </w:r>
            <w:r w:rsidR="00E64828">
              <w:rPr>
                <w:noProof/>
                <w:webHidden/>
              </w:rPr>
              <w:fldChar w:fldCharType="begin"/>
            </w:r>
            <w:r w:rsidR="0060379B">
              <w:rPr>
                <w:noProof/>
                <w:webHidden/>
              </w:rPr>
              <w:instrText xml:space="preserve"> PAGEREF _Toc479769061 \h </w:instrText>
            </w:r>
            <w:r w:rsidR="00E64828">
              <w:rPr>
                <w:noProof/>
                <w:webHidden/>
              </w:rPr>
            </w:r>
            <w:r w:rsidR="00E64828">
              <w:rPr>
                <w:noProof/>
                <w:webHidden/>
              </w:rPr>
              <w:fldChar w:fldCharType="separate"/>
            </w:r>
            <w:r w:rsidR="00F121E6">
              <w:rPr>
                <w:noProof/>
                <w:webHidden/>
              </w:rPr>
              <w:t>88</w:t>
            </w:r>
            <w:r w:rsidR="00E64828">
              <w:rPr>
                <w:noProof/>
                <w:webHidden/>
              </w:rPr>
              <w:fldChar w:fldCharType="end"/>
            </w:r>
          </w:hyperlink>
        </w:p>
        <w:p w14:paraId="6DD05AAE" w14:textId="77777777" w:rsidR="0060379B" w:rsidRDefault="00E947B2">
          <w:pPr>
            <w:pStyle w:val="30"/>
            <w:tabs>
              <w:tab w:val="left" w:pos="1920"/>
              <w:tab w:val="right" w:leader="dot" w:pos="8296"/>
            </w:tabs>
            <w:rPr>
              <w:noProof/>
            </w:rPr>
          </w:pPr>
          <w:hyperlink w:anchor="_Toc479769062" w:history="1">
            <w:r w:rsidR="0060379B" w:rsidRPr="00FE2FA3">
              <w:rPr>
                <w:rStyle w:val="afb"/>
                <w:noProof/>
              </w:rPr>
              <w:t>3.3.10.</w:t>
            </w:r>
            <w:r w:rsidR="0060379B">
              <w:rPr>
                <w:noProof/>
              </w:rPr>
              <w:tab/>
            </w:r>
            <w:r w:rsidR="0060379B" w:rsidRPr="00FE2FA3">
              <w:rPr>
                <w:rStyle w:val="afb"/>
                <w:noProof/>
              </w:rPr>
              <w:t>Smart Building Get Meeting Data Command Response JSON Example</w:t>
            </w:r>
            <w:r w:rsidR="0060379B">
              <w:rPr>
                <w:noProof/>
                <w:webHidden/>
              </w:rPr>
              <w:tab/>
            </w:r>
            <w:r w:rsidR="00E64828">
              <w:rPr>
                <w:noProof/>
                <w:webHidden/>
              </w:rPr>
              <w:fldChar w:fldCharType="begin"/>
            </w:r>
            <w:r w:rsidR="0060379B">
              <w:rPr>
                <w:noProof/>
                <w:webHidden/>
              </w:rPr>
              <w:instrText xml:space="preserve"> PAGEREF _Toc479769062 \h </w:instrText>
            </w:r>
            <w:r w:rsidR="00E64828">
              <w:rPr>
                <w:noProof/>
                <w:webHidden/>
              </w:rPr>
            </w:r>
            <w:r w:rsidR="00E64828">
              <w:rPr>
                <w:noProof/>
                <w:webHidden/>
              </w:rPr>
              <w:fldChar w:fldCharType="separate"/>
            </w:r>
            <w:r w:rsidR="00F121E6">
              <w:rPr>
                <w:noProof/>
                <w:webHidden/>
              </w:rPr>
              <w:t>88</w:t>
            </w:r>
            <w:r w:rsidR="00E64828">
              <w:rPr>
                <w:noProof/>
                <w:webHidden/>
              </w:rPr>
              <w:fldChar w:fldCharType="end"/>
            </w:r>
          </w:hyperlink>
        </w:p>
        <w:p w14:paraId="6D33C64F" w14:textId="77777777" w:rsidR="0060379B" w:rsidRDefault="00E947B2">
          <w:pPr>
            <w:pStyle w:val="30"/>
            <w:tabs>
              <w:tab w:val="left" w:pos="1920"/>
              <w:tab w:val="right" w:leader="dot" w:pos="8296"/>
            </w:tabs>
            <w:rPr>
              <w:noProof/>
            </w:rPr>
          </w:pPr>
          <w:hyperlink w:anchor="_Toc479769063" w:history="1">
            <w:r w:rsidR="0060379B" w:rsidRPr="00FE2FA3">
              <w:rPr>
                <w:rStyle w:val="afb"/>
                <w:noProof/>
              </w:rPr>
              <w:t>3.3.11.</w:t>
            </w:r>
            <w:r w:rsidR="0060379B">
              <w:rPr>
                <w:noProof/>
              </w:rPr>
              <w:tab/>
            </w:r>
            <w:r w:rsidR="0060379B" w:rsidRPr="00FE2FA3">
              <w:rPr>
                <w:rStyle w:val="afb"/>
                <w:noProof/>
              </w:rPr>
              <w:t>Smart Building AMX Control Access Command Request JSON Example</w:t>
            </w:r>
            <w:r w:rsidR="0060379B">
              <w:rPr>
                <w:noProof/>
                <w:webHidden/>
              </w:rPr>
              <w:tab/>
            </w:r>
            <w:r w:rsidR="00E64828">
              <w:rPr>
                <w:noProof/>
                <w:webHidden/>
              </w:rPr>
              <w:fldChar w:fldCharType="begin"/>
            </w:r>
            <w:r w:rsidR="0060379B">
              <w:rPr>
                <w:noProof/>
                <w:webHidden/>
              </w:rPr>
              <w:instrText xml:space="preserve"> PAGEREF _Toc479769063 \h </w:instrText>
            </w:r>
            <w:r w:rsidR="00E64828">
              <w:rPr>
                <w:noProof/>
                <w:webHidden/>
              </w:rPr>
            </w:r>
            <w:r w:rsidR="00E64828">
              <w:rPr>
                <w:noProof/>
                <w:webHidden/>
              </w:rPr>
              <w:fldChar w:fldCharType="separate"/>
            </w:r>
            <w:r w:rsidR="00F121E6">
              <w:rPr>
                <w:noProof/>
                <w:webHidden/>
              </w:rPr>
              <w:t>89</w:t>
            </w:r>
            <w:r w:rsidR="00E64828">
              <w:rPr>
                <w:noProof/>
                <w:webHidden/>
              </w:rPr>
              <w:fldChar w:fldCharType="end"/>
            </w:r>
          </w:hyperlink>
        </w:p>
        <w:p w14:paraId="764BC3B3" w14:textId="77777777" w:rsidR="0060379B" w:rsidRDefault="00E947B2">
          <w:pPr>
            <w:pStyle w:val="30"/>
            <w:tabs>
              <w:tab w:val="left" w:pos="1920"/>
              <w:tab w:val="right" w:leader="dot" w:pos="8296"/>
            </w:tabs>
            <w:rPr>
              <w:noProof/>
            </w:rPr>
          </w:pPr>
          <w:hyperlink w:anchor="_Toc479769064" w:history="1">
            <w:r w:rsidR="0060379B" w:rsidRPr="00FE2FA3">
              <w:rPr>
                <w:rStyle w:val="afb"/>
                <w:noProof/>
              </w:rPr>
              <w:t>3.3.12.</w:t>
            </w:r>
            <w:r w:rsidR="0060379B">
              <w:rPr>
                <w:noProof/>
              </w:rPr>
              <w:tab/>
            </w:r>
            <w:r w:rsidR="0060379B" w:rsidRPr="00FE2FA3">
              <w:rPr>
                <w:rStyle w:val="afb"/>
                <w:noProof/>
              </w:rPr>
              <w:t>Smart Building AMX Control Access Command Response JSON Example</w:t>
            </w:r>
            <w:r w:rsidR="0060379B">
              <w:rPr>
                <w:noProof/>
                <w:webHidden/>
              </w:rPr>
              <w:tab/>
            </w:r>
            <w:r w:rsidR="00E64828">
              <w:rPr>
                <w:noProof/>
                <w:webHidden/>
              </w:rPr>
              <w:fldChar w:fldCharType="begin"/>
            </w:r>
            <w:r w:rsidR="0060379B">
              <w:rPr>
                <w:noProof/>
                <w:webHidden/>
              </w:rPr>
              <w:instrText xml:space="preserve"> PAGEREF _Toc479769064 \h </w:instrText>
            </w:r>
            <w:r w:rsidR="00E64828">
              <w:rPr>
                <w:noProof/>
                <w:webHidden/>
              </w:rPr>
            </w:r>
            <w:r w:rsidR="00E64828">
              <w:rPr>
                <w:noProof/>
                <w:webHidden/>
              </w:rPr>
              <w:fldChar w:fldCharType="separate"/>
            </w:r>
            <w:r w:rsidR="00F121E6">
              <w:rPr>
                <w:noProof/>
                <w:webHidden/>
              </w:rPr>
              <w:t>90</w:t>
            </w:r>
            <w:r w:rsidR="00E64828">
              <w:rPr>
                <w:noProof/>
                <w:webHidden/>
              </w:rPr>
              <w:fldChar w:fldCharType="end"/>
            </w:r>
          </w:hyperlink>
        </w:p>
        <w:p w14:paraId="539FA5BC" w14:textId="77777777" w:rsidR="0060379B" w:rsidRDefault="00E947B2">
          <w:pPr>
            <w:pStyle w:val="30"/>
            <w:tabs>
              <w:tab w:val="left" w:pos="1920"/>
              <w:tab w:val="right" w:leader="dot" w:pos="8296"/>
            </w:tabs>
            <w:rPr>
              <w:noProof/>
            </w:rPr>
          </w:pPr>
          <w:hyperlink w:anchor="_Toc479769065" w:history="1">
            <w:r w:rsidR="0060379B" w:rsidRPr="00FE2FA3">
              <w:rPr>
                <w:rStyle w:val="afb"/>
                <w:noProof/>
              </w:rPr>
              <w:t>3.3.13.</w:t>
            </w:r>
            <w:r w:rsidR="0060379B">
              <w:rPr>
                <w:noProof/>
              </w:rPr>
              <w:tab/>
            </w:r>
            <w:r w:rsidR="0060379B" w:rsidRPr="00FE2FA3">
              <w:rPr>
                <w:rStyle w:val="afb"/>
                <w:noProof/>
              </w:rPr>
              <w:t>Smart Building Wireless Power Charge Command Request</w:t>
            </w:r>
            <w:r w:rsidR="0060379B">
              <w:rPr>
                <w:noProof/>
                <w:webHidden/>
              </w:rPr>
              <w:tab/>
            </w:r>
            <w:r w:rsidR="00E64828">
              <w:rPr>
                <w:noProof/>
                <w:webHidden/>
              </w:rPr>
              <w:fldChar w:fldCharType="begin"/>
            </w:r>
            <w:r w:rsidR="0060379B">
              <w:rPr>
                <w:noProof/>
                <w:webHidden/>
              </w:rPr>
              <w:instrText xml:space="preserve"> PAGEREF _Toc479769065 \h </w:instrText>
            </w:r>
            <w:r w:rsidR="00E64828">
              <w:rPr>
                <w:noProof/>
                <w:webHidden/>
              </w:rPr>
            </w:r>
            <w:r w:rsidR="00E64828">
              <w:rPr>
                <w:noProof/>
                <w:webHidden/>
              </w:rPr>
              <w:fldChar w:fldCharType="separate"/>
            </w:r>
            <w:r w:rsidR="00F121E6">
              <w:rPr>
                <w:noProof/>
                <w:webHidden/>
              </w:rPr>
              <w:t>90</w:t>
            </w:r>
            <w:r w:rsidR="00E64828">
              <w:rPr>
                <w:noProof/>
                <w:webHidden/>
              </w:rPr>
              <w:fldChar w:fldCharType="end"/>
            </w:r>
          </w:hyperlink>
        </w:p>
        <w:p w14:paraId="2EA5F2F1" w14:textId="77777777" w:rsidR="0060379B" w:rsidRDefault="00E947B2">
          <w:pPr>
            <w:pStyle w:val="30"/>
            <w:tabs>
              <w:tab w:val="left" w:pos="1920"/>
              <w:tab w:val="right" w:leader="dot" w:pos="8296"/>
            </w:tabs>
            <w:rPr>
              <w:noProof/>
            </w:rPr>
          </w:pPr>
          <w:hyperlink w:anchor="_Toc479769066" w:history="1">
            <w:r w:rsidR="0060379B" w:rsidRPr="00FE2FA3">
              <w:rPr>
                <w:rStyle w:val="afb"/>
                <w:noProof/>
              </w:rPr>
              <w:t>3.3.14.</w:t>
            </w:r>
            <w:r w:rsidR="0060379B">
              <w:rPr>
                <w:noProof/>
              </w:rPr>
              <w:tab/>
            </w:r>
            <w:r w:rsidR="0060379B" w:rsidRPr="00FE2FA3">
              <w:rPr>
                <w:rStyle w:val="afb"/>
                <w:noProof/>
              </w:rPr>
              <w:t>Smart Building Wireless Power Charge Command Response</w:t>
            </w:r>
            <w:r w:rsidR="0060379B">
              <w:rPr>
                <w:noProof/>
                <w:webHidden/>
              </w:rPr>
              <w:tab/>
            </w:r>
            <w:r w:rsidR="00E64828">
              <w:rPr>
                <w:noProof/>
                <w:webHidden/>
              </w:rPr>
              <w:fldChar w:fldCharType="begin"/>
            </w:r>
            <w:r w:rsidR="0060379B">
              <w:rPr>
                <w:noProof/>
                <w:webHidden/>
              </w:rPr>
              <w:instrText xml:space="preserve"> PAGEREF _Toc479769066 \h </w:instrText>
            </w:r>
            <w:r w:rsidR="00E64828">
              <w:rPr>
                <w:noProof/>
                <w:webHidden/>
              </w:rPr>
            </w:r>
            <w:r w:rsidR="00E64828">
              <w:rPr>
                <w:noProof/>
                <w:webHidden/>
              </w:rPr>
              <w:fldChar w:fldCharType="separate"/>
            </w:r>
            <w:r w:rsidR="00F121E6">
              <w:rPr>
                <w:noProof/>
                <w:webHidden/>
              </w:rPr>
              <w:t>91</w:t>
            </w:r>
            <w:r w:rsidR="00E64828">
              <w:rPr>
                <w:noProof/>
                <w:webHidden/>
              </w:rPr>
              <w:fldChar w:fldCharType="end"/>
            </w:r>
          </w:hyperlink>
        </w:p>
        <w:p w14:paraId="2F65D2A1" w14:textId="77777777" w:rsidR="0060379B" w:rsidRDefault="00E947B2">
          <w:pPr>
            <w:pStyle w:val="30"/>
            <w:tabs>
              <w:tab w:val="left" w:pos="1920"/>
              <w:tab w:val="right" w:leader="dot" w:pos="8296"/>
            </w:tabs>
            <w:rPr>
              <w:noProof/>
            </w:rPr>
          </w:pPr>
          <w:hyperlink w:anchor="_Toc479769067" w:history="1">
            <w:r w:rsidR="0060379B" w:rsidRPr="00FE2FA3">
              <w:rPr>
                <w:rStyle w:val="afb"/>
                <w:noProof/>
              </w:rPr>
              <w:t>3.3.15.</w:t>
            </w:r>
            <w:r w:rsidR="0060379B">
              <w:rPr>
                <w:noProof/>
              </w:rPr>
              <w:tab/>
            </w:r>
            <w:r w:rsidR="0060379B" w:rsidRPr="00FE2FA3">
              <w:rPr>
                <w:rStyle w:val="afb"/>
                <w:noProof/>
              </w:rPr>
              <w:t>Facebook Token Command Request</w:t>
            </w:r>
            <w:r w:rsidR="0060379B">
              <w:rPr>
                <w:noProof/>
                <w:webHidden/>
              </w:rPr>
              <w:tab/>
            </w:r>
            <w:r w:rsidR="00E64828">
              <w:rPr>
                <w:noProof/>
                <w:webHidden/>
              </w:rPr>
              <w:fldChar w:fldCharType="begin"/>
            </w:r>
            <w:r w:rsidR="0060379B">
              <w:rPr>
                <w:noProof/>
                <w:webHidden/>
              </w:rPr>
              <w:instrText xml:space="preserve"> PAGEREF _Toc479769067 \h </w:instrText>
            </w:r>
            <w:r w:rsidR="00E64828">
              <w:rPr>
                <w:noProof/>
                <w:webHidden/>
              </w:rPr>
            </w:r>
            <w:r w:rsidR="00E64828">
              <w:rPr>
                <w:noProof/>
                <w:webHidden/>
              </w:rPr>
              <w:fldChar w:fldCharType="separate"/>
            </w:r>
            <w:r w:rsidR="00F121E6">
              <w:rPr>
                <w:noProof/>
                <w:webHidden/>
              </w:rPr>
              <w:t>91</w:t>
            </w:r>
            <w:r w:rsidR="00E64828">
              <w:rPr>
                <w:noProof/>
                <w:webHidden/>
              </w:rPr>
              <w:fldChar w:fldCharType="end"/>
            </w:r>
          </w:hyperlink>
        </w:p>
        <w:p w14:paraId="704E4479" w14:textId="77777777" w:rsidR="0060379B" w:rsidRDefault="00E947B2">
          <w:pPr>
            <w:pStyle w:val="30"/>
            <w:tabs>
              <w:tab w:val="left" w:pos="1920"/>
              <w:tab w:val="right" w:leader="dot" w:pos="8296"/>
            </w:tabs>
            <w:rPr>
              <w:noProof/>
            </w:rPr>
          </w:pPr>
          <w:hyperlink w:anchor="_Toc479769068" w:history="1">
            <w:r w:rsidR="0060379B" w:rsidRPr="00FE2FA3">
              <w:rPr>
                <w:rStyle w:val="afb"/>
                <w:noProof/>
              </w:rPr>
              <w:t>3.3.16.</w:t>
            </w:r>
            <w:r w:rsidR="0060379B">
              <w:rPr>
                <w:noProof/>
              </w:rPr>
              <w:tab/>
            </w:r>
            <w:r w:rsidR="0060379B" w:rsidRPr="00FE2FA3">
              <w:rPr>
                <w:rStyle w:val="afb"/>
                <w:noProof/>
              </w:rPr>
              <w:t>Long Data Command Request &amp; Response</w:t>
            </w:r>
            <w:r w:rsidR="0060379B">
              <w:rPr>
                <w:noProof/>
                <w:webHidden/>
              </w:rPr>
              <w:tab/>
            </w:r>
            <w:r w:rsidR="00E64828">
              <w:rPr>
                <w:noProof/>
                <w:webHidden/>
              </w:rPr>
              <w:fldChar w:fldCharType="begin"/>
            </w:r>
            <w:r w:rsidR="0060379B">
              <w:rPr>
                <w:noProof/>
                <w:webHidden/>
              </w:rPr>
              <w:instrText xml:space="preserve"> PAGEREF _Toc479769068 \h </w:instrText>
            </w:r>
            <w:r w:rsidR="00E64828">
              <w:rPr>
                <w:noProof/>
                <w:webHidden/>
              </w:rPr>
            </w:r>
            <w:r w:rsidR="00E64828">
              <w:rPr>
                <w:noProof/>
                <w:webHidden/>
              </w:rPr>
              <w:fldChar w:fldCharType="separate"/>
            </w:r>
            <w:r w:rsidR="00F121E6">
              <w:rPr>
                <w:noProof/>
                <w:webHidden/>
              </w:rPr>
              <w:t>91</w:t>
            </w:r>
            <w:r w:rsidR="00E64828">
              <w:rPr>
                <w:noProof/>
                <w:webHidden/>
              </w:rPr>
              <w:fldChar w:fldCharType="end"/>
            </w:r>
          </w:hyperlink>
        </w:p>
        <w:p w14:paraId="05A5DBEF" w14:textId="77777777" w:rsidR="0060379B" w:rsidRDefault="00E947B2">
          <w:pPr>
            <w:pStyle w:val="16"/>
            <w:tabs>
              <w:tab w:val="left" w:pos="480"/>
              <w:tab w:val="right" w:leader="dot" w:pos="8296"/>
            </w:tabs>
            <w:rPr>
              <w:noProof/>
            </w:rPr>
          </w:pPr>
          <w:hyperlink w:anchor="_Toc479769069" w:history="1">
            <w:r w:rsidR="0060379B" w:rsidRPr="00FE2FA3">
              <w:rPr>
                <w:rStyle w:val="afb"/>
                <w:rFonts w:eastAsia="標楷體"/>
                <w:noProof/>
              </w:rPr>
              <w:t>4.</w:t>
            </w:r>
            <w:r w:rsidR="0060379B">
              <w:rPr>
                <w:noProof/>
              </w:rPr>
              <w:tab/>
            </w:r>
            <w:r w:rsidR="0060379B" w:rsidRPr="00FE2FA3">
              <w:rPr>
                <w:rStyle w:val="afb"/>
                <w:rFonts w:eastAsia="標楷體"/>
                <w:noProof/>
              </w:rPr>
              <w:t>Notes</w:t>
            </w:r>
            <w:r w:rsidR="0060379B">
              <w:rPr>
                <w:noProof/>
                <w:webHidden/>
              </w:rPr>
              <w:tab/>
            </w:r>
            <w:r w:rsidR="00E64828">
              <w:rPr>
                <w:noProof/>
                <w:webHidden/>
              </w:rPr>
              <w:fldChar w:fldCharType="begin"/>
            </w:r>
            <w:r w:rsidR="0060379B">
              <w:rPr>
                <w:noProof/>
                <w:webHidden/>
              </w:rPr>
              <w:instrText xml:space="preserve"> PAGEREF _Toc479769069 \h </w:instrText>
            </w:r>
            <w:r w:rsidR="00E64828">
              <w:rPr>
                <w:noProof/>
                <w:webHidden/>
              </w:rPr>
            </w:r>
            <w:r w:rsidR="00E64828">
              <w:rPr>
                <w:noProof/>
                <w:webHidden/>
              </w:rPr>
              <w:fldChar w:fldCharType="separate"/>
            </w:r>
            <w:r w:rsidR="00F121E6">
              <w:rPr>
                <w:noProof/>
                <w:webHidden/>
              </w:rPr>
              <w:t>92</w:t>
            </w:r>
            <w:r w:rsidR="00E64828">
              <w:rPr>
                <w:noProof/>
                <w:webHidden/>
              </w:rPr>
              <w:fldChar w:fldCharType="end"/>
            </w:r>
          </w:hyperlink>
        </w:p>
        <w:p w14:paraId="46F30A9C" w14:textId="77777777" w:rsidR="00B34661" w:rsidRDefault="00E64828">
          <w:pPr>
            <w:rPr>
              <w:rFonts w:eastAsia="標楷體"/>
              <w:b/>
              <w:sz w:val="32"/>
              <w:szCs w:val="32"/>
            </w:rPr>
          </w:pPr>
          <w:r>
            <w:fldChar w:fldCharType="end"/>
          </w:r>
        </w:p>
      </w:sdtContent>
    </w:sdt>
    <w:p w14:paraId="74EAD1A5" w14:textId="77777777" w:rsidR="00B34661" w:rsidRDefault="005331F7">
      <w:pPr>
        <w:widowControl/>
        <w:rPr>
          <w:rFonts w:eastAsia="標楷體"/>
          <w:b/>
          <w:sz w:val="32"/>
          <w:szCs w:val="32"/>
        </w:rPr>
      </w:pPr>
      <w:r>
        <w:br w:type="page"/>
      </w:r>
    </w:p>
    <w:p w14:paraId="6F799203" w14:textId="77777777" w:rsidR="00B34661" w:rsidRDefault="005331F7">
      <w:pPr>
        <w:pStyle w:val="11"/>
        <w:numPr>
          <w:ilvl w:val="0"/>
          <w:numId w:val="3"/>
        </w:numPr>
        <w:rPr>
          <w:rFonts w:ascii="Times New Roman" w:eastAsia="標楷體" w:hAnsi="Times New Roman"/>
        </w:rPr>
      </w:pPr>
      <w:bookmarkStart w:id="5" w:name="_Toc479768974"/>
      <w:r>
        <w:rPr>
          <w:rFonts w:ascii="Times New Roman" w:eastAsia="標楷體" w:hAnsi="Times New Roman"/>
        </w:rPr>
        <w:lastRenderedPageBreak/>
        <w:t>Introduction</w:t>
      </w:r>
      <w:bookmarkEnd w:id="5"/>
    </w:p>
    <w:p w14:paraId="25E36CA9" w14:textId="77777777" w:rsidR="00B34661" w:rsidRDefault="005331F7">
      <w:pPr>
        <w:pStyle w:val="21"/>
        <w:numPr>
          <w:ilvl w:val="1"/>
          <w:numId w:val="2"/>
        </w:numPr>
        <w:rPr>
          <w:rFonts w:eastAsia="標楷體"/>
        </w:rPr>
      </w:pPr>
      <w:bookmarkStart w:id="6" w:name="_Toc479768975"/>
      <w:r>
        <w:rPr>
          <w:rFonts w:eastAsia="標楷體"/>
        </w:rPr>
        <w:t>Overview</w:t>
      </w:r>
      <w:bookmarkEnd w:id="6"/>
    </w:p>
    <w:p w14:paraId="20CC54B5" w14:textId="77777777" w:rsidR="00B34661" w:rsidRDefault="005331F7">
      <w:pPr>
        <w:pStyle w:val="af"/>
        <w:rPr>
          <w:rFonts w:eastAsia="標楷體"/>
        </w:rPr>
      </w:pPr>
      <w:r>
        <w:rPr>
          <w:rFonts w:eastAsia="標楷體"/>
        </w:rPr>
        <w:t>Controller Message Protocol (CMP)</w:t>
      </w:r>
      <w:r>
        <w:rPr>
          <w:rFonts w:eastAsia="標楷體"/>
        </w:rPr>
        <w:t>主要提供前端與後端做為一個快速溝通與訊息傳遞的通訊協定，</w:t>
      </w:r>
      <w:r>
        <w:rPr>
          <w:rFonts w:eastAsia="標楷體"/>
        </w:rPr>
        <w:t>Device</w:t>
      </w:r>
      <w:r>
        <w:rPr>
          <w:rFonts w:eastAsia="標楷體"/>
        </w:rPr>
        <w:t>端透過</w:t>
      </w:r>
      <w:r>
        <w:rPr>
          <w:rFonts w:eastAsia="標楷體"/>
        </w:rPr>
        <w:t>CMP</w:t>
      </w:r>
      <w:r>
        <w:rPr>
          <w:rFonts w:eastAsia="標楷體"/>
        </w:rPr>
        <w:t>可以傳送與接收</w:t>
      </w:r>
      <w:r>
        <w:rPr>
          <w:rFonts w:eastAsia="標楷體"/>
        </w:rPr>
        <w:t>Server</w:t>
      </w:r>
      <w:r>
        <w:rPr>
          <w:rFonts w:eastAsia="標楷體"/>
        </w:rPr>
        <w:t>端送來的指令與服務。</w:t>
      </w:r>
    </w:p>
    <w:p w14:paraId="59DA57E7" w14:textId="77777777" w:rsidR="00B34661" w:rsidRDefault="005331F7">
      <w:pPr>
        <w:pStyle w:val="af"/>
        <w:ind w:firstLine="0"/>
        <w:rPr>
          <w:rFonts w:eastAsia="標楷體"/>
        </w:rPr>
      </w:pPr>
      <w:r>
        <w:rPr>
          <w:noProof/>
        </w:rPr>
        <w:drawing>
          <wp:inline distT="0" distB="0" distL="19050" distR="2540" wp14:anchorId="7D721DDE" wp14:editId="1DF0B859">
            <wp:extent cx="5274310" cy="3947160"/>
            <wp:effectExtent l="0" t="0" r="0" b="0"/>
            <wp:docPr id="2" name="圖片 1" descr="specificat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specification.emf"/>
                    <pic:cNvPicPr>
                      <a:picLocks noChangeAspect="1" noChangeArrowheads="1"/>
                    </pic:cNvPicPr>
                  </pic:nvPicPr>
                  <pic:blipFill>
                    <a:blip r:embed="rId8" cstate="print"/>
                    <a:stretch>
                      <a:fillRect/>
                    </a:stretch>
                  </pic:blipFill>
                  <pic:spPr bwMode="auto">
                    <a:xfrm>
                      <a:off x="0" y="0"/>
                      <a:ext cx="5274310" cy="3947160"/>
                    </a:xfrm>
                    <a:prstGeom prst="rect">
                      <a:avLst/>
                    </a:prstGeom>
                  </pic:spPr>
                </pic:pic>
              </a:graphicData>
            </a:graphic>
          </wp:inline>
        </w:drawing>
      </w:r>
    </w:p>
    <w:p w14:paraId="286B22F1" w14:textId="77777777" w:rsidR="00B34661" w:rsidRDefault="005331F7">
      <w:pPr>
        <w:widowControl/>
        <w:rPr>
          <w:rFonts w:eastAsia="標楷體" w:cs="Times New Roman"/>
        </w:rPr>
      </w:pPr>
      <w:r>
        <w:br w:type="page"/>
      </w:r>
    </w:p>
    <w:p w14:paraId="31285237" w14:textId="77777777" w:rsidR="00B34661" w:rsidRDefault="005331F7">
      <w:pPr>
        <w:pStyle w:val="21"/>
        <w:numPr>
          <w:ilvl w:val="1"/>
          <w:numId w:val="2"/>
        </w:numPr>
        <w:rPr>
          <w:rFonts w:eastAsia="標楷體"/>
        </w:rPr>
      </w:pPr>
      <w:bookmarkStart w:id="7" w:name="_Toc479768976"/>
      <w:r>
        <w:rPr>
          <w:rFonts w:eastAsia="標楷體"/>
        </w:rPr>
        <w:lastRenderedPageBreak/>
        <w:t>Glossary</w:t>
      </w:r>
      <w:bookmarkEnd w:id="7"/>
    </w:p>
    <w:tbl>
      <w:tblPr>
        <w:tblStyle w:val="af8"/>
        <w:tblW w:w="8362" w:type="dxa"/>
        <w:tblLook w:val="04A0" w:firstRow="1" w:lastRow="0" w:firstColumn="1" w:lastColumn="0" w:noHBand="0" w:noVBand="1"/>
      </w:tblPr>
      <w:tblGrid>
        <w:gridCol w:w="4182"/>
        <w:gridCol w:w="4180"/>
      </w:tblGrid>
      <w:tr w:rsidR="00B34661" w14:paraId="354064C9" w14:textId="77777777">
        <w:tc>
          <w:tcPr>
            <w:tcW w:w="4181" w:type="dxa"/>
            <w:shd w:val="clear" w:color="auto" w:fill="auto"/>
            <w:tcMar>
              <w:left w:w="108" w:type="dxa"/>
            </w:tcMar>
            <w:vAlign w:val="center"/>
          </w:tcPr>
          <w:p w14:paraId="72E6D993" w14:textId="77777777" w:rsidR="00B34661" w:rsidRDefault="005331F7">
            <w:pPr>
              <w:jc w:val="both"/>
              <w:rPr>
                <w:rFonts w:eastAsia="標楷體"/>
              </w:rPr>
            </w:pPr>
            <w:r>
              <w:rPr>
                <w:rFonts w:eastAsia="標楷體"/>
              </w:rPr>
              <w:t>API</w:t>
            </w:r>
          </w:p>
        </w:tc>
        <w:tc>
          <w:tcPr>
            <w:tcW w:w="4180" w:type="dxa"/>
            <w:shd w:val="clear" w:color="auto" w:fill="auto"/>
            <w:tcMar>
              <w:left w:w="108" w:type="dxa"/>
            </w:tcMar>
          </w:tcPr>
          <w:p w14:paraId="1D35D530" w14:textId="77777777" w:rsidR="00B34661" w:rsidRDefault="005331F7">
            <w:pPr>
              <w:rPr>
                <w:rFonts w:eastAsia="標楷體"/>
              </w:rPr>
            </w:pPr>
            <w:r>
              <w:rPr>
                <w:rFonts w:eastAsia="標楷體"/>
              </w:rPr>
              <w:t>Application Programming Interface</w:t>
            </w:r>
          </w:p>
        </w:tc>
      </w:tr>
      <w:tr w:rsidR="00B34661" w14:paraId="7DBC7CB6" w14:textId="77777777">
        <w:tc>
          <w:tcPr>
            <w:tcW w:w="4181" w:type="dxa"/>
            <w:shd w:val="clear" w:color="auto" w:fill="auto"/>
            <w:tcMar>
              <w:left w:w="108" w:type="dxa"/>
            </w:tcMar>
            <w:vAlign w:val="center"/>
          </w:tcPr>
          <w:p w14:paraId="02673E67" w14:textId="77777777" w:rsidR="00B34661" w:rsidRDefault="005331F7">
            <w:pPr>
              <w:jc w:val="both"/>
              <w:rPr>
                <w:rFonts w:eastAsia="標楷體"/>
              </w:rPr>
            </w:pPr>
            <w:r>
              <w:rPr>
                <w:rFonts w:eastAsia="標楷體"/>
              </w:rPr>
              <w:t>MSB</w:t>
            </w:r>
          </w:p>
        </w:tc>
        <w:tc>
          <w:tcPr>
            <w:tcW w:w="4180" w:type="dxa"/>
            <w:shd w:val="clear" w:color="auto" w:fill="auto"/>
            <w:tcMar>
              <w:left w:w="108" w:type="dxa"/>
            </w:tcMar>
          </w:tcPr>
          <w:p w14:paraId="4DD19E8E" w14:textId="77777777" w:rsidR="00B34661" w:rsidRDefault="005331F7">
            <w:pPr>
              <w:rPr>
                <w:rFonts w:eastAsia="標楷體"/>
              </w:rPr>
            </w:pPr>
            <w:r>
              <w:rPr>
                <w:rFonts w:eastAsia="標楷體"/>
              </w:rPr>
              <w:t>Most Significant Bit</w:t>
            </w:r>
          </w:p>
        </w:tc>
      </w:tr>
      <w:tr w:rsidR="00B34661" w14:paraId="3655F7E9" w14:textId="77777777">
        <w:tc>
          <w:tcPr>
            <w:tcW w:w="4181" w:type="dxa"/>
            <w:shd w:val="clear" w:color="auto" w:fill="auto"/>
            <w:tcMar>
              <w:left w:w="108" w:type="dxa"/>
            </w:tcMar>
            <w:vAlign w:val="center"/>
          </w:tcPr>
          <w:p w14:paraId="43093BC4" w14:textId="77777777" w:rsidR="00B34661" w:rsidRDefault="005331F7">
            <w:pPr>
              <w:jc w:val="both"/>
              <w:rPr>
                <w:rFonts w:eastAsia="標楷體"/>
              </w:rPr>
            </w:pPr>
            <w:r>
              <w:rPr>
                <w:rFonts w:eastAsia="標楷體"/>
              </w:rPr>
              <w:t>CMP</w:t>
            </w:r>
          </w:p>
        </w:tc>
        <w:tc>
          <w:tcPr>
            <w:tcW w:w="4180" w:type="dxa"/>
            <w:shd w:val="clear" w:color="auto" w:fill="auto"/>
            <w:tcMar>
              <w:left w:w="108" w:type="dxa"/>
            </w:tcMar>
          </w:tcPr>
          <w:p w14:paraId="5446AC89" w14:textId="77777777" w:rsidR="00B34661" w:rsidRDefault="005331F7">
            <w:pPr>
              <w:rPr>
                <w:rFonts w:eastAsia="標楷體"/>
              </w:rPr>
            </w:pPr>
            <w:r>
              <w:rPr>
                <w:rFonts w:eastAsia="標楷體"/>
              </w:rPr>
              <w:t>Control Message Protocol</w:t>
            </w:r>
          </w:p>
        </w:tc>
      </w:tr>
      <w:tr w:rsidR="00B34661" w14:paraId="783266D1" w14:textId="77777777">
        <w:tc>
          <w:tcPr>
            <w:tcW w:w="4181" w:type="dxa"/>
            <w:shd w:val="clear" w:color="auto" w:fill="auto"/>
            <w:tcMar>
              <w:left w:w="108" w:type="dxa"/>
            </w:tcMar>
            <w:vAlign w:val="center"/>
          </w:tcPr>
          <w:p w14:paraId="1B146DF4" w14:textId="77777777" w:rsidR="00B34661" w:rsidRDefault="005331F7">
            <w:pPr>
              <w:jc w:val="both"/>
              <w:rPr>
                <w:rFonts w:eastAsia="標楷體"/>
              </w:rPr>
            </w:pPr>
            <w:r>
              <w:rPr>
                <w:rFonts w:eastAsia="標楷體"/>
              </w:rPr>
              <w:t>CMPS</w:t>
            </w:r>
          </w:p>
        </w:tc>
        <w:tc>
          <w:tcPr>
            <w:tcW w:w="4180" w:type="dxa"/>
            <w:shd w:val="clear" w:color="auto" w:fill="auto"/>
            <w:tcMar>
              <w:left w:w="108" w:type="dxa"/>
            </w:tcMar>
          </w:tcPr>
          <w:p w14:paraId="79CAE7FA" w14:textId="77777777" w:rsidR="00B34661" w:rsidRDefault="005331F7">
            <w:pPr>
              <w:rPr>
                <w:rFonts w:eastAsia="標楷體"/>
              </w:rPr>
            </w:pPr>
            <w:r>
              <w:rPr>
                <w:rFonts w:eastAsia="標楷體"/>
              </w:rPr>
              <w:t>Control Message Protocol Server</w:t>
            </w:r>
          </w:p>
        </w:tc>
      </w:tr>
      <w:tr w:rsidR="00B34661" w14:paraId="600D2C74" w14:textId="77777777">
        <w:tc>
          <w:tcPr>
            <w:tcW w:w="4181" w:type="dxa"/>
            <w:shd w:val="clear" w:color="auto" w:fill="auto"/>
            <w:tcMar>
              <w:left w:w="108" w:type="dxa"/>
            </w:tcMar>
            <w:vAlign w:val="center"/>
          </w:tcPr>
          <w:p w14:paraId="409F49A6" w14:textId="77777777" w:rsidR="00B34661" w:rsidRDefault="005331F7">
            <w:pPr>
              <w:jc w:val="both"/>
              <w:rPr>
                <w:rFonts w:eastAsia="標楷體"/>
              </w:rPr>
            </w:pPr>
            <w:r>
              <w:rPr>
                <w:rFonts w:eastAsia="標楷體"/>
              </w:rPr>
              <w:t>PDU</w:t>
            </w:r>
          </w:p>
        </w:tc>
        <w:tc>
          <w:tcPr>
            <w:tcW w:w="4180" w:type="dxa"/>
            <w:shd w:val="clear" w:color="auto" w:fill="auto"/>
            <w:tcMar>
              <w:left w:w="108" w:type="dxa"/>
            </w:tcMar>
          </w:tcPr>
          <w:p w14:paraId="39D94A89" w14:textId="77777777" w:rsidR="00B34661" w:rsidRDefault="005331F7">
            <w:pPr>
              <w:rPr>
                <w:rFonts w:eastAsia="標楷體"/>
              </w:rPr>
            </w:pPr>
            <w:r>
              <w:rPr>
                <w:rFonts w:eastAsia="標楷體"/>
              </w:rPr>
              <w:t>Protocol Data Unit</w:t>
            </w:r>
          </w:p>
        </w:tc>
      </w:tr>
      <w:tr w:rsidR="00B34661" w14:paraId="21B89EFF" w14:textId="77777777">
        <w:tc>
          <w:tcPr>
            <w:tcW w:w="4181" w:type="dxa"/>
            <w:shd w:val="clear" w:color="auto" w:fill="auto"/>
            <w:tcMar>
              <w:left w:w="108" w:type="dxa"/>
            </w:tcMar>
            <w:vAlign w:val="center"/>
          </w:tcPr>
          <w:p w14:paraId="746F514D" w14:textId="77777777" w:rsidR="00B34661" w:rsidRDefault="005331F7">
            <w:pPr>
              <w:jc w:val="both"/>
              <w:rPr>
                <w:rFonts w:eastAsia="標楷體"/>
              </w:rPr>
            </w:pPr>
            <w:r>
              <w:rPr>
                <w:rFonts w:eastAsia="標楷體"/>
              </w:rPr>
              <w:t>HEADER</w:t>
            </w:r>
          </w:p>
        </w:tc>
        <w:tc>
          <w:tcPr>
            <w:tcW w:w="4180" w:type="dxa"/>
            <w:shd w:val="clear" w:color="auto" w:fill="auto"/>
            <w:tcMar>
              <w:left w:w="108" w:type="dxa"/>
            </w:tcMar>
          </w:tcPr>
          <w:p w14:paraId="6D8EFE24" w14:textId="77777777" w:rsidR="00B34661" w:rsidRDefault="005331F7">
            <w:pPr>
              <w:rPr>
                <w:rFonts w:eastAsia="標楷體"/>
              </w:rPr>
            </w:pPr>
            <w:r>
              <w:rPr>
                <w:rFonts w:eastAsia="標楷體"/>
              </w:rPr>
              <w:t>Leading portion of the CMP message, common to all CMP PDUs</w:t>
            </w:r>
          </w:p>
        </w:tc>
      </w:tr>
      <w:tr w:rsidR="00B34661" w14:paraId="2253DCA5" w14:textId="77777777">
        <w:tc>
          <w:tcPr>
            <w:tcW w:w="4181" w:type="dxa"/>
            <w:shd w:val="clear" w:color="auto" w:fill="auto"/>
            <w:tcMar>
              <w:left w:w="108" w:type="dxa"/>
            </w:tcMar>
            <w:vAlign w:val="center"/>
          </w:tcPr>
          <w:p w14:paraId="42B8501D" w14:textId="77777777" w:rsidR="00B34661" w:rsidRDefault="005331F7">
            <w:pPr>
              <w:jc w:val="both"/>
              <w:rPr>
                <w:rFonts w:eastAsia="標楷體"/>
              </w:rPr>
            </w:pPr>
            <w:r>
              <w:rPr>
                <w:rFonts w:eastAsia="標楷體"/>
              </w:rPr>
              <w:t>SPS</w:t>
            </w:r>
          </w:p>
        </w:tc>
        <w:tc>
          <w:tcPr>
            <w:tcW w:w="4180" w:type="dxa"/>
            <w:shd w:val="clear" w:color="auto" w:fill="auto"/>
            <w:tcMar>
              <w:left w:w="108" w:type="dxa"/>
            </w:tcMar>
          </w:tcPr>
          <w:p w14:paraId="33E63A35" w14:textId="77777777" w:rsidR="00B34661" w:rsidRDefault="005331F7">
            <w:pPr>
              <w:rPr>
                <w:rFonts w:eastAsia="標楷體"/>
              </w:rPr>
            </w:pPr>
            <w:r>
              <w:t>Smart Power Station</w:t>
            </w:r>
          </w:p>
        </w:tc>
      </w:tr>
      <w:tr w:rsidR="00B34661" w14:paraId="4D896BDA" w14:textId="77777777">
        <w:tc>
          <w:tcPr>
            <w:tcW w:w="4181" w:type="dxa"/>
            <w:shd w:val="clear" w:color="auto" w:fill="auto"/>
            <w:tcMar>
              <w:left w:w="108" w:type="dxa"/>
            </w:tcMar>
            <w:vAlign w:val="center"/>
          </w:tcPr>
          <w:p w14:paraId="0644742C" w14:textId="77777777" w:rsidR="00B34661" w:rsidRDefault="005331F7">
            <w:pPr>
              <w:jc w:val="both"/>
              <w:rPr>
                <w:rFonts w:eastAsia="標楷體"/>
              </w:rPr>
            </w:pPr>
            <w:r>
              <w:rPr>
                <w:rFonts w:eastAsia="標楷體"/>
              </w:rPr>
              <w:t>MDM</w:t>
            </w:r>
          </w:p>
        </w:tc>
        <w:tc>
          <w:tcPr>
            <w:tcW w:w="4180" w:type="dxa"/>
            <w:shd w:val="clear" w:color="auto" w:fill="auto"/>
            <w:tcMar>
              <w:left w:w="108" w:type="dxa"/>
            </w:tcMar>
          </w:tcPr>
          <w:p w14:paraId="0B296161" w14:textId="77777777" w:rsidR="00B34661" w:rsidRDefault="005331F7">
            <w:r>
              <w:t>Mobile Device Manager</w:t>
            </w:r>
          </w:p>
        </w:tc>
      </w:tr>
      <w:tr w:rsidR="00B34661" w14:paraId="44A29EAA" w14:textId="77777777">
        <w:tc>
          <w:tcPr>
            <w:tcW w:w="4181" w:type="dxa"/>
            <w:shd w:val="clear" w:color="auto" w:fill="auto"/>
            <w:tcMar>
              <w:left w:w="108" w:type="dxa"/>
            </w:tcMar>
            <w:vAlign w:val="center"/>
          </w:tcPr>
          <w:p w14:paraId="2BFB6B14" w14:textId="77777777" w:rsidR="00B34661" w:rsidRDefault="005331F7">
            <w:pPr>
              <w:jc w:val="both"/>
              <w:rPr>
                <w:rFonts w:eastAsia="標楷體"/>
              </w:rPr>
            </w:pPr>
            <w:r>
              <w:rPr>
                <w:rFonts w:eastAsia="標楷體"/>
              </w:rPr>
              <w:t>SER</w:t>
            </w:r>
          </w:p>
        </w:tc>
        <w:tc>
          <w:tcPr>
            <w:tcW w:w="4180" w:type="dxa"/>
            <w:shd w:val="clear" w:color="auto" w:fill="auto"/>
            <w:tcMar>
              <w:left w:w="108" w:type="dxa"/>
            </w:tcMar>
          </w:tcPr>
          <w:p w14:paraId="6747B2C8" w14:textId="77777777" w:rsidR="00B34661" w:rsidRDefault="005331F7">
            <w:r>
              <w:t>Social Event Radar</w:t>
            </w:r>
          </w:p>
        </w:tc>
      </w:tr>
    </w:tbl>
    <w:p w14:paraId="2DADAAD6" w14:textId="77777777" w:rsidR="00B34661" w:rsidRDefault="00B34661">
      <w:pPr>
        <w:pStyle w:val="af"/>
        <w:rPr>
          <w:rFonts w:eastAsia="標楷體"/>
        </w:rPr>
      </w:pPr>
    </w:p>
    <w:p w14:paraId="7A7FADBA" w14:textId="77777777" w:rsidR="00B34661" w:rsidRDefault="005331F7">
      <w:pPr>
        <w:widowControl/>
        <w:rPr>
          <w:rFonts w:eastAsia="標楷體" w:cstheme="majorBidi"/>
          <w:b/>
          <w:bCs/>
          <w:sz w:val="32"/>
          <w:szCs w:val="52"/>
        </w:rPr>
      </w:pPr>
      <w:r>
        <w:br w:type="page"/>
      </w:r>
    </w:p>
    <w:p w14:paraId="0F38BE8C" w14:textId="77777777" w:rsidR="00B34661" w:rsidRDefault="005331F7">
      <w:pPr>
        <w:pStyle w:val="11"/>
        <w:numPr>
          <w:ilvl w:val="0"/>
          <w:numId w:val="2"/>
        </w:numPr>
        <w:rPr>
          <w:rFonts w:ascii="Times New Roman" w:eastAsia="標楷體" w:hAnsi="Times New Roman"/>
        </w:rPr>
      </w:pPr>
      <w:bookmarkStart w:id="8" w:name="_Toc479768977"/>
      <w:r>
        <w:rPr>
          <w:rFonts w:ascii="Times New Roman" w:eastAsia="標楷體" w:hAnsi="Times New Roman"/>
        </w:rPr>
        <w:lastRenderedPageBreak/>
        <w:t>Controller Message Protocol</w:t>
      </w:r>
      <w:bookmarkEnd w:id="8"/>
    </w:p>
    <w:p w14:paraId="0EF2ABA6" w14:textId="77777777" w:rsidR="00B34661" w:rsidRDefault="005331F7">
      <w:pPr>
        <w:pStyle w:val="af"/>
        <w:rPr>
          <w:rFonts w:eastAsia="標楷體"/>
        </w:rPr>
      </w:pPr>
      <w:r>
        <w:rPr>
          <w:rFonts w:eastAsia="標楷體"/>
        </w:rPr>
        <w:t>The Controller Message Protocol (CMP) is designed to provide a flexible data communications interface for transfer of message data between a server and client.</w:t>
      </w:r>
    </w:p>
    <w:p w14:paraId="0EAFA7EB" w14:textId="77777777" w:rsidR="00B34661" w:rsidRDefault="005331F7">
      <w:pPr>
        <w:pStyle w:val="af"/>
        <w:rPr>
          <w:rFonts w:eastAsia="標楷體"/>
        </w:rPr>
      </w:pPr>
      <w:r>
        <w:rPr>
          <w:rFonts w:eastAsia="標楷體"/>
        </w:rPr>
        <w:t xml:space="preserve">CMP is based on the exchange of request and response protocol data units (PDUs) between the client and the server over an underlying TCP/IP network connection. </w:t>
      </w:r>
    </w:p>
    <w:p w14:paraId="03C9A716" w14:textId="77777777" w:rsidR="00B34661" w:rsidRDefault="00B34661">
      <w:pPr>
        <w:pStyle w:val="af"/>
        <w:rPr>
          <w:rFonts w:eastAsia="標楷體"/>
        </w:rPr>
      </w:pPr>
    </w:p>
    <w:p w14:paraId="6A1B99C2" w14:textId="77777777" w:rsidR="00B34661" w:rsidRDefault="005331F7">
      <w:pPr>
        <w:pStyle w:val="21"/>
        <w:numPr>
          <w:ilvl w:val="1"/>
          <w:numId w:val="2"/>
        </w:numPr>
        <w:rPr>
          <w:rFonts w:eastAsia="標楷體"/>
        </w:rPr>
      </w:pPr>
      <w:bookmarkStart w:id="9" w:name="_Toc479768978"/>
      <w:r>
        <w:rPr>
          <w:rFonts w:eastAsia="標楷體"/>
        </w:rPr>
        <w:t>CMP PDU Type and Format Definitions</w:t>
      </w:r>
      <w:bookmarkEnd w:id="9"/>
    </w:p>
    <w:tbl>
      <w:tblPr>
        <w:tblStyle w:val="af8"/>
        <w:tblW w:w="8362" w:type="dxa"/>
        <w:tblLook w:val="04A0" w:firstRow="1" w:lastRow="0" w:firstColumn="1" w:lastColumn="0" w:noHBand="0" w:noVBand="1"/>
      </w:tblPr>
      <w:tblGrid>
        <w:gridCol w:w="2093"/>
        <w:gridCol w:w="6269"/>
      </w:tblGrid>
      <w:tr w:rsidR="00B34661" w14:paraId="67652761" w14:textId="77777777">
        <w:tc>
          <w:tcPr>
            <w:tcW w:w="2093" w:type="dxa"/>
            <w:shd w:val="clear" w:color="auto" w:fill="auto"/>
            <w:tcMar>
              <w:left w:w="108" w:type="dxa"/>
            </w:tcMar>
            <w:vAlign w:val="center"/>
          </w:tcPr>
          <w:p w14:paraId="3FE68C1B" w14:textId="77777777" w:rsidR="00B34661" w:rsidRDefault="005331F7">
            <w:pPr>
              <w:jc w:val="center"/>
              <w:rPr>
                <w:rFonts w:eastAsia="標楷體"/>
                <w:b/>
              </w:rPr>
            </w:pPr>
            <w:r>
              <w:rPr>
                <w:rFonts w:eastAsia="標楷體"/>
                <w:b/>
              </w:rPr>
              <w:t>Integer</w:t>
            </w:r>
          </w:p>
        </w:tc>
        <w:tc>
          <w:tcPr>
            <w:tcW w:w="6268" w:type="dxa"/>
            <w:shd w:val="clear" w:color="auto" w:fill="auto"/>
            <w:tcMar>
              <w:left w:w="108" w:type="dxa"/>
            </w:tcMar>
          </w:tcPr>
          <w:p w14:paraId="0A99BF7A" w14:textId="77777777" w:rsidR="00B34661" w:rsidRDefault="005331F7">
            <w:pPr>
              <w:rPr>
                <w:rFonts w:eastAsia="標楷體"/>
              </w:rPr>
            </w:pPr>
            <w:r>
              <w:rPr>
                <w:rFonts w:eastAsia="標楷體"/>
              </w:rPr>
              <w:t>An unsigned value with the defined number of octets.</w:t>
            </w:r>
          </w:p>
          <w:p w14:paraId="475372BA" w14:textId="77777777" w:rsidR="00B34661" w:rsidRDefault="005331F7">
            <w:pPr>
              <w:rPr>
                <w:rFonts w:eastAsia="標楷體"/>
              </w:rPr>
            </w:pPr>
            <w:r>
              <w:rPr>
                <w:rFonts w:eastAsia="標楷體"/>
              </w:rPr>
              <w:t>The octets will always be transmitted MSB first (Big Endian).</w:t>
            </w:r>
          </w:p>
        </w:tc>
      </w:tr>
      <w:tr w:rsidR="00B34661" w14:paraId="29288F66" w14:textId="77777777">
        <w:tc>
          <w:tcPr>
            <w:tcW w:w="2093" w:type="dxa"/>
            <w:shd w:val="clear" w:color="auto" w:fill="auto"/>
            <w:tcMar>
              <w:left w:w="108" w:type="dxa"/>
            </w:tcMar>
            <w:vAlign w:val="center"/>
          </w:tcPr>
          <w:p w14:paraId="2EA49DF7" w14:textId="77777777" w:rsidR="00B34661" w:rsidRDefault="005331F7">
            <w:pPr>
              <w:jc w:val="center"/>
              <w:rPr>
                <w:rFonts w:eastAsia="標楷體"/>
                <w:b/>
              </w:rPr>
            </w:pPr>
            <w:r>
              <w:rPr>
                <w:rFonts w:eastAsia="標楷體"/>
                <w:b/>
              </w:rPr>
              <w:t>C-Octet String</w:t>
            </w:r>
          </w:p>
        </w:tc>
        <w:tc>
          <w:tcPr>
            <w:tcW w:w="6268" w:type="dxa"/>
            <w:shd w:val="clear" w:color="auto" w:fill="auto"/>
            <w:tcMar>
              <w:left w:w="108" w:type="dxa"/>
            </w:tcMar>
          </w:tcPr>
          <w:p w14:paraId="7C4CCB84" w14:textId="77777777" w:rsidR="00B34661" w:rsidRDefault="005331F7">
            <w:pPr>
              <w:rPr>
                <w:rFonts w:eastAsia="標楷體"/>
              </w:rPr>
            </w:pPr>
            <w:r>
              <w:rPr>
                <w:rFonts w:eastAsia="標楷體"/>
              </w:rPr>
              <w:t>A series of ASCII characters terminated with the NULL character.</w:t>
            </w:r>
          </w:p>
        </w:tc>
      </w:tr>
      <w:tr w:rsidR="00B34661" w14:paraId="1E349926" w14:textId="77777777">
        <w:tc>
          <w:tcPr>
            <w:tcW w:w="2093" w:type="dxa"/>
            <w:shd w:val="clear" w:color="auto" w:fill="auto"/>
            <w:tcMar>
              <w:left w:w="108" w:type="dxa"/>
            </w:tcMar>
            <w:vAlign w:val="center"/>
          </w:tcPr>
          <w:p w14:paraId="14120D0E" w14:textId="77777777" w:rsidR="00B34661" w:rsidRDefault="005331F7">
            <w:pPr>
              <w:jc w:val="center"/>
              <w:rPr>
                <w:rFonts w:eastAsia="標楷體"/>
                <w:b/>
              </w:rPr>
            </w:pPr>
            <w:r>
              <w:rPr>
                <w:rFonts w:eastAsia="標楷體"/>
                <w:b/>
              </w:rPr>
              <w:t>C-Octet String</w:t>
            </w:r>
          </w:p>
          <w:p w14:paraId="138B9320" w14:textId="77777777" w:rsidR="00B34661" w:rsidRDefault="005331F7">
            <w:pPr>
              <w:jc w:val="center"/>
              <w:rPr>
                <w:rFonts w:eastAsia="標楷體"/>
                <w:b/>
              </w:rPr>
            </w:pPr>
            <w:r>
              <w:rPr>
                <w:rFonts w:eastAsia="標楷體"/>
                <w:b/>
              </w:rPr>
              <w:t>(Decimal)</w:t>
            </w:r>
          </w:p>
        </w:tc>
        <w:tc>
          <w:tcPr>
            <w:tcW w:w="6268" w:type="dxa"/>
            <w:shd w:val="clear" w:color="auto" w:fill="auto"/>
            <w:tcMar>
              <w:left w:w="108" w:type="dxa"/>
            </w:tcMar>
          </w:tcPr>
          <w:p w14:paraId="6C97FF93" w14:textId="77777777" w:rsidR="00B34661" w:rsidRDefault="005331F7">
            <w:pPr>
              <w:rPr>
                <w:rFonts w:eastAsia="標楷體"/>
              </w:rPr>
            </w:pPr>
            <w:r>
              <w:rPr>
                <w:rFonts w:eastAsia="標楷體"/>
              </w:rPr>
              <w:t>A series of ASCII characters, each character representing a decimal digit (0 - 9) and terminated with the NULL character.</w:t>
            </w:r>
          </w:p>
        </w:tc>
      </w:tr>
      <w:tr w:rsidR="00B34661" w14:paraId="79F08409" w14:textId="77777777">
        <w:tc>
          <w:tcPr>
            <w:tcW w:w="2093" w:type="dxa"/>
            <w:shd w:val="clear" w:color="auto" w:fill="auto"/>
            <w:tcMar>
              <w:left w:w="108" w:type="dxa"/>
            </w:tcMar>
            <w:vAlign w:val="center"/>
          </w:tcPr>
          <w:p w14:paraId="62E40C43" w14:textId="77777777" w:rsidR="00B34661" w:rsidRDefault="005331F7">
            <w:pPr>
              <w:jc w:val="center"/>
              <w:rPr>
                <w:rFonts w:eastAsia="標楷體"/>
                <w:b/>
              </w:rPr>
            </w:pPr>
            <w:r>
              <w:rPr>
                <w:rFonts w:eastAsia="標楷體"/>
                <w:b/>
              </w:rPr>
              <w:t>C-Octet String</w:t>
            </w:r>
          </w:p>
          <w:p w14:paraId="61B74ECA" w14:textId="77777777" w:rsidR="00B34661" w:rsidRDefault="005331F7">
            <w:pPr>
              <w:jc w:val="center"/>
              <w:rPr>
                <w:rFonts w:eastAsia="標楷體"/>
                <w:b/>
              </w:rPr>
            </w:pPr>
            <w:r>
              <w:rPr>
                <w:rFonts w:eastAsia="標楷體"/>
                <w:b/>
              </w:rPr>
              <w:t>(Hex)</w:t>
            </w:r>
          </w:p>
        </w:tc>
        <w:tc>
          <w:tcPr>
            <w:tcW w:w="6268" w:type="dxa"/>
            <w:shd w:val="clear" w:color="auto" w:fill="auto"/>
            <w:tcMar>
              <w:left w:w="108" w:type="dxa"/>
            </w:tcMar>
          </w:tcPr>
          <w:p w14:paraId="50567D2A" w14:textId="77777777" w:rsidR="00B34661" w:rsidRDefault="005331F7">
            <w:pPr>
              <w:rPr>
                <w:rFonts w:eastAsia="標楷體"/>
              </w:rPr>
            </w:pPr>
            <w:r>
              <w:rPr>
                <w:rFonts w:eastAsia="標楷體"/>
              </w:rPr>
              <w:t xml:space="preserve">A series of ASCII characters, each character representing a </w:t>
            </w:r>
          </w:p>
          <w:p w14:paraId="210C8FAC" w14:textId="77777777" w:rsidR="00B34661" w:rsidRDefault="005331F7">
            <w:pPr>
              <w:rPr>
                <w:rFonts w:eastAsia="標楷體"/>
              </w:rPr>
            </w:pPr>
            <w:r>
              <w:rPr>
                <w:rFonts w:eastAsia="標楷體"/>
              </w:rPr>
              <w:t>Hexadecimal digit (0 - F) and terminated with the NULL character.</w:t>
            </w:r>
          </w:p>
        </w:tc>
      </w:tr>
      <w:tr w:rsidR="00B34661" w14:paraId="5B97CA99" w14:textId="77777777">
        <w:tc>
          <w:tcPr>
            <w:tcW w:w="2093" w:type="dxa"/>
            <w:shd w:val="clear" w:color="auto" w:fill="auto"/>
            <w:tcMar>
              <w:left w:w="108" w:type="dxa"/>
            </w:tcMar>
            <w:vAlign w:val="center"/>
          </w:tcPr>
          <w:p w14:paraId="1B064336" w14:textId="77777777" w:rsidR="00B34661" w:rsidRDefault="005331F7">
            <w:pPr>
              <w:jc w:val="center"/>
              <w:rPr>
                <w:rFonts w:eastAsia="標楷體"/>
                <w:b/>
              </w:rPr>
            </w:pPr>
            <w:r>
              <w:rPr>
                <w:rFonts w:eastAsia="標楷體"/>
                <w:b/>
              </w:rPr>
              <w:t>Octet String</w:t>
            </w:r>
          </w:p>
        </w:tc>
        <w:tc>
          <w:tcPr>
            <w:tcW w:w="6268" w:type="dxa"/>
            <w:shd w:val="clear" w:color="auto" w:fill="auto"/>
            <w:tcMar>
              <w:left w:w="108" w:type="dxa"/>
            </w:tcMar>
          </w:tcPr>
          <w:p w14:paraId="5A4D1E7F" w14:textId="77777777" w:rsidR="00B34661" w:rsidRDefault="005331F7">
            <w:pPr>
              <w:rPr>
                <w:rFonts w:eastAsia="標楷體"/>
              </w:rPr>
            </w:pPr>
            <w:r>
              <w:rPr>
                <w:rFonts w:eastAsia="標楷體"/>
              </w:rPr>
              <w:t>A series of octets, not necessarily NULL terminated.</w:t>
            </w:r>
          </w:p>
        </w:tc>
      </w:tr>
      <w:tr w:rsidR="00B34661" w14:paraId="4CF199CA" w14:textId="77777777">
        <w:tc>
          <w:tcPr>
            <w:tcW w:w="2093" w:type="dxa"/>
            <w:shd w:val="clear" w:color="auto" w:fill="auto"/>
            <w:tcMar>
              <w:left w:w="108" w:type="dxa"/>
            </w:tcMar>
            <w:vAlign w:val="center"/>
          </w:tcPr>
          <w:p w14:paraId="69442EF7" w14:textId="77777777" w:rsidR="00B34661" w:rsidRDefault="005331F7">
            <w:pPr>
              <w:jc w:val="center"/>
              <w:rPr>
                <w:rFonts w:eastAsia="標楷體"/>
                <w:b/>
              </w:rPr>
            </w:pPr>
            <w:r>
              <w:rPr>
                <w:rFonts w:eastAsia="標楷體"/>
                <w:b/>
              </w:rPr>
              <w:t>Octet String</w:t>
            </w:r>
          </w:p>
          <w:p w14:paraId="77CA9C55" w14:textId="77777777" w:rsidR="00B34661" w:rsidRDefault="005331F7">
            <w:pPr>
              <w:jc w:val="center"/>
              <w:rPr>
                <w:rFonts w:eastAsia="標楷體"/>
                <w:b/>
              </w:rPr>
            </w:pPr>
            <w:r>
              <w:rPr>
                <w:rFonts w:eastAsia="標楷體"/>
                <w:b/>
              </w:rPr>
              <w:t>(Decimal)</w:t>
            </w:r>
          </w:p>
        </w:tc>
        <w:tc>
          <w:tcPr>
            <w:tcW w:w="6268" w:type="dxa"/>
            <w:shd w:val="clear" w:color="auto" w:fill="auto"/>
            <w:tcMar>
              <w:left w:w="108" w:type="dxa"/>
            </w:tcMar>
          </w:tcPr>
          <w:p w14:paraId="32DC6A95" w14:textId="77777777" w:rsidR="00B34661" w:rsidRDefault="005331F7">
            <w:pPr>
              <w:rPr>
                <w:rFonts w:eastAsia="標楷體"/>
              </w:rPr>
            </w:pPr>
            <w:r>
              <w:rPr>
                <w:rFonts w:eastAsia="標楷體"/>
              </w:rPr>
              <w:t>A series of ASCII characters, each character representing a decimal digit (0 - 9) and not necessarily NULL terminated.</w:t>
            </w:r>
          </w:p>
        </w:tc>
      </w:tr>
    </w:tbl>
    <w:p w14:paraId="6BA5B50B" w14:textId="77777777" w:rsidR="00B34661" w:rsidRDefault="00B34661">
      <w:pPr>
        <w:rPr>
          <w:rFonts w:eastAsia="標楷體"/>
        </w:rPr>
      </w:pPr>
    </w:p>
    <w:p w14:paraId="4F1F5EF5" w14:textId="77777777" w:rsidR="00B34661" w:rsidRDefault="005331F7">
      <w:pPr>
        <w:pStyle w:val="21"/>
        <w:numPr>
          <w:ilvl w:val="1"/>
          <w:numId w:val="2"/>
        </w:numPr>
        <w:rPr>
          <w:rFonts w:eastAsia="標楷體"/>
        </w:rPr>
      </w:pPr>
      <w:bookmarkStart w:id="10" w:name="_Toc479768979"/>
      <w:r>
        <w:rPr>
          <w:rFonts w:eastAsia="標楷體"/>
        </w:rPr>
        <w:t>CMP PDU Format</w:t>
      </w:r>
      <w:bookmarkEnd w:id="10"/>
    </w:p>
    <w:tbl>
      <w:tblPr>
        <w:tblStyle w:val="af8"/>
        <w:tblW w:w="5000" w:type="pct"/>
        <w:tblLook w:val="04A0" w:firstRow="1" w:lastRow="0" w:firstColumn="1" w:lastColumn="0" w:noHBand="0" w:noVBand="1"/>
      </w:tblPr>
      <w:tblGrid>
        <w:gridCol w:w="1525"/>
        <w:gridCol w:w="1417"/>
        <w:gridCol w:w="1559"/>
        <w:gridCol w:w="1533"/>
        <w:gridCol w:w="2488"/>
      </w:tblGrid>
      <w:tr w:rsidR="00B34661" w14:paraId="60EF0B2F" w14:textId="77777777">
        <w:tc>
          <w:tcPr>
            <w:tcW w:w="5882" w:type="dxa"/>
            <w:gridSpan w:val="4"/>
            <w:shd w:val="clear" w:color="auto" w:fill="auto"/>
            <w:tcMar>
              <w:left w:w="108" w:type="dxa"/>
            </w:tcMar>
          </w:tcPr>
          <w:p w14:paraId="018AAF81" w14:textId="77777777" w:rsidR="00B34661" w:rsidRDefault="005331F7">
            <w:pPr>
              <w:rPr>
                <w:rFonts w:eastAsia="標楷體" w:cs="Times New Roman"/>
              </w:rPr>
            </w:pPr>
            <w:r>
              <w:rPr>
                <w:rFonts w:eastAsia="標楷體" w:cs="Times New Roman"/>
              </w:rPr>
              <w:t>PDU Header (Mandatory)</w:t>
            </w:r>
          </w:p>
        </w:tc>
        <w:tc>
          <w:tcPr>
            <w:tcW w:w="2424" w:type="dxa"/>
            <w:shd w:val="clear" w:color="auto" w:fill="auto"/>
            <w:tcMar>
              <w:left w:w="108" w:type="dxa"/>
            </w:tcMar>
          </w:tcPr>
          <w:p w14:paraId="407B9AD1" w14:textId="77777777" w:rsidR="00B34661" w:rsidRDefault="005331F7">
            <w:pPr>
              <w:rPr>
                <w:rFonts w:eastAsia="標楷體" w:cs="Times New Roman"/>
              </w:rPr>
            </w:pPr>
            <w:r>
              <w:rPr>
                <w:rFonts w:eastAsia="標楷體" w:cs="Times New Roman"/>
              </w:rPr>
              <w:t>PDU Body (Optional)</w:t>
            </w:r>
          </w:p>
        </w:tc>
      </w:tr>
      <w:tr w:rsidR="00B34661" w14:paraId="5B975ECF" w14:textId="77777777">
        <w:tc>
          <w:tcPr>
            <w:tcW w:w="1487" w:type="dxa"/>
            <w:shd w:val="clear" w:color="auto" w:fill="auto"/>
            <w:tcMar>
              <w:left w:w="108" w:type="dxa"/>
            </w:tcMar>
          </w:tcPr>
          <w:p w14:paraId="4D8CE569" w14:textId="77777777" w:rsidR="00B34661" w:rsidRDefault="005331F7">
            <w:pPr>
              <w:rPr>
                <w:rFonts w:eastAsia="標楷體" w:cs="Times New Roman"/>
              </w:rPr>
            </w:pPr>
            <w:r>
              <w:rPr>
                <w:rFonts w:eastAsia="標楷體" w:cs="Times New Roman"/>
              </w:rPr>
              <w:t>Command</w:t>
            </w:r>
          </w:p>
          <w:p w14:paraId="3149D718" w14:textId="77777777" w:rsidR="00B34661" w:rsidRDefault="005331F7">
            <w:pPr>
              <w:rPr>
                <w:rFonts w:eastAsia="標楷體" w:cs="Times New Roman"/>
              </w:rPr>
            </w:pPr>
            <w:r>
              <w:rPr>
                <w:rFonts w:eastAsia="標楷體" w:cs="Times New Roman"/>
              </w:rPr>
              <w:t>Length</w:t>
            </w:r>
          </w:p>
        </w:tc>
        <w:tc>
          <w:tcPr>
            <w:tcW w:w="1381" w:type="dxa"/>
            <w:shd w:val="clear" w:color="auto" w:fill="auto"/>
            <w:tcMar>
              <w:left w:w="108" w:type="dxa"/>
            </w:tcMar>
          </w:tcPr>
          <w:p w14:paraId="78CD8769" w14:textId="77777777" w:rsidR="00B34661" w:rsidRDefault="005331F7">
            <w:pPr>
              <w:rPr>
                <w:rFonts w:eastAsia="標楷體" w:cs="Times New Roman"/>
              </w:rPr>
            </w:pPr>
            <w:r>
              <w:rPr>
                <w:rFonts w:eastAsia="標楷體" w:cs="Times New Roman"/>
              </w:rPr>
              <w:t>Command</w:t>
            </w:r>
          </w:p>
          <w:p w14:paraId="7FD0C339" w14:textId="77777777" w:rsidR="00B34661" w:rsidRDefault="005331F7">
            <w:pPr>
              <w:rPr>
                <w:rFonts w:eastAsia="標楷體" w:cs="Times New Roman"/>
              </w:rPr>
            </w:pPr>
            <w:r>
              <w:rPr>
                <w:rFonts w:eastAsia="標楷體" w:cs="Times New Roman"/>
              </w:rPr>
              <w:t>Id</w:t>
            </w:r>
          </w:p>
        </w:tc>
        <w:tc>
          <w:tcPr>
            <w:tcW w:w="1520" w:type="dxa"/>
            <w:shd w:val="clear" w:color="auto" w:fill="auto"/>
            <w:tcMar>
              <w:left w:w="108" w:type="dxa"/>
            </w:tcMar>
          </w:tcPr>
          <w:p w14:paraId="06DE5A1F" w14:textId="77777777" w:rsidR="00B34661" w:rsidRDefault="005331F7">
            <w:pPr>
              <w:rPr>
                <w:rFonts w:eastAsia="標楷體" w:cs="Times New Roman"/>
              </w:rPr>
            </w:pPr>
            <w:r>
              <w:rPr>
                <w:rFonts w:eastAsia="標楷體" w:cs="Times New Roman"/>
              </w:rPr>
              <w:t>Command</w:t>
            </w:r>
          </w:p>
          <w:p w14:paraId="1B3406D8" w14:textId="77777777" w:rsidR="00B34661" w:rsidRDefault="005331F7">
            <w:pPr>
              <w:rPr>
                <w:rFonts w:eastAsia="標楷體" w:cs="Times New Roman"/>
              </w:rPr>
            </w:pPr>
            <w:r>
              <w:rPr>
                <w:rFonts w:eastAsia="標楷體" w:cs="Times New Roman"/>
              </w:rPr>
              <w:t>Status</w:t>
            </w:r>
          </w:p>
        </w:tc>
        <w:tc>
          <w:tcPr>
            <w:tcW w:w="1493" w:type="dxa"/>
            <w:shd w:val="clear" w:color="auto" w:fill="auto"/>
            <w:tcMar>
              <w:left w:w="108" w:type="dxa"/>
            </w:tcMar>
          </w:tcPr>
          <w:p w14:paraId="35F74D0F" w14:textId="77777777" w:rsidR="00B34661" w:rsidRDefault="005331F7">
            <w:pPr>
              <w:rPr>
                <w:rFonts w:eastAsia="標楷體" w:cs="Times New Roman"/>
              </w:rPr>
            </w:pPr>
            <w:r>
              <w:rPr>
                <w:rFonts w:eastAsia="標楷體" w:cs="Times New Roman"/>
              </w:rPr>
              <w:t>Sequence</w:t>
            </w:r>
          </w:p>
          <w:p w14:paraId="6B5401F4" w14:textId="77777777" w:rsidR="00B34661" w:rsidRDefault="005331F7">
            <w:pPr>
              <w:rPr>
                <w:rFonts w:eastAsia="標楷體" w:cs="Times New Roman"/>
              </w:rPr>
            </w:pPr>
            <w:r>
              <w:rPr>
                <w:rFonts w:eastAsia="標楷體" w:cs="Times New Roman"/>
              </w:rPr>
              <w:t>Number</w:t>
            </w:r>
          </w:p>
        </w:tc>
        <w:tc>
          <w:tcPr>
            <w:tcW w:w="2425" w:type="dxa"/>
            <w:shd w:val="clear" w:color="auto" w:fill="auto"/>
            <w:tcMar>
              <w:left w:w="108" w:type="dxa"/>
            </w:tcMar>
            <w:vAlign w:val="center"/>
          </w:tcPr>
          <w:p w14:paraId="10DBCEC0" w14:textId="77777777" w:rsidR="00B34661" w:rsidRDefault="005331F7">
            <w:pPr>
              <w:rPr>
                <w:rFonts w:eastAsia="標楷體" w:cs="Times New Roman"/>
              </w:rPr>
            </w:pPr>
            <w:r>
              <w:rPr>
                <w:rFonts w:eastAsia="標楷體" w:cs="Times New Roman"/>
              </w:rPr>
              <w:t>PDU Body</w:t>
            </w:r>
          </w:p>
        </w:tc>
      </w:tr>
      <w:tr w:rsidR="00B34661" w14:paraId="08D641E9" w14:textId="77777777">
        <w:tc>
          <w:tcPr>
            <w:tcW w:w="1487" w:type="dxa"/>
            <w:shd w:val="clear" w:color="auto" w:fill="auto"/>
            <w:tcMar>
              <w:left w:w="108" w:type="dxa"/>
            </w:tcMar>
          </w:tcPr>
          <w:p w14:paraId="591D1AD7" w14:textId="77777777" w:rsidR="00B34661" w:rsidRDefault="005331F7">
            <w:pPr>
              <w:rPr>
                <w:rFonts w:eastAsia="標楷體" w:cs="Times New Roman"/>
              </w:rPr>
            </w:pPr>
            <w:r>
              <w:rPr>
                <w:rFonts w:eastAsia="標楷體" w:cs="Times New Roman"/>
              </w:rPr>
              <w:t>4 octets</w:t>
            </w:r>
          </w:p>
        </w:tc>
        <w:tc>
          <w:tcPr>
            <w:tcW w:w="6819" w:type="dxa"/>
            <w:gridSpan w:val="4"/>
            <w:shd w:val="clear" w:color="auto" w:fill="auto"/>
            <w:tcMar>
              <w:left w:w="108" w:type="dxa"/>
            </w:tcMar>
          </w:tcPr>
          <w:p w14:paraId="4C9B9CAC" w14:textId="77777777" w:rsidR="00B34661" w:rsidRDefault="005331F7">
            <w:pPr>
              <w:rPr>
                <w:rFonts w:eastAsia="標楷體" w:cs="Times New Roman"/>
              </w:rPr>
            </w:pPr>
            <w:r>
              <w:rPr>
                <w:rFonts w:eastAsia="標楷體" w:cs="Times New Roman"/>
              </w:rPr>
              <w:t>Length = (Command Length value - 4) Octets</w:t>
            </w:r>
          </w:p>
        </w:tc>
      </w:tr>
    </w:tbl>
    <w:p w14:paraId="1EAB4FCE" w14:textId="77777777" w:rsidR="00B34661" w:rsidRDefault="00B34661">
      <w:pPr>
        <w:rPr>
          <w:rFonts w:eastAsia="標楷體" w:cs="Times New Roman"/>
          <w:sz w:val="32"/>
          <w:szCs w:val="32"/>
        </w:rPr>
      </w:pPr>
    </w:p>
    <w:p w14:paraId="2D21423E" w14:textId="77777777" w:rsidR="00B34661" w:rsidRDefault="005331F7">
      <w:pPr>
        <w:pStyle w:val="21"/>
        <w:numPr>
          <w:ilvl w:val="1"/>
          <w:numId w:val="2"/>
        </w:numPr>
        <w:rPr>
          <w:rFonts w:eastAsia="標楷體"/>
        </w:rPr>
      </w:pPr>
      <w:bookmarkStart w:id="11" w:name="_Toc479768980"/>
      <w:r>
        <w:rPr>
          <w:rFonts w:eastAsia="標楷體"/>
        </w:rPr>
        <w:t>CMP PDU Layout</w:t>
      </w:r>
      <w:bookmarkEnd w:id="11"/>
    </w:p>
    <w:tbl>
      <w:tblPr>
        <w:tblStyle w:val="af8"/>
        <w:tblW w:w="8410" w:type="dxa"/>
        <w:tblLook w:val="04A0" w:firstRow="1" w:lastRow="0" w:firstColumn="1" w:lastColumn="0" w:noHBand="0" w:noVBand="1"/>
      </w:tblPr>
      <w:tblGrid>
        <w:gridCol w:w="581"/>
        <w:gridCol w:w="2645"/>
        <w:gridCol w:w="1134"/>
        <w:gridCol w:w="1134"/>
        <w:gridCol w:w="2916"/>
      </w:tblGrid>
      <w:tr w:rsidR="00B34661" w14:paraId="399FA4A5" w14:textId="77777777">
        <w:tc>
          <w:tcPr>
            <w:tcW w:w="581" w:type="dxa"/>
            <w:vMerge w:val="restart"/>
            <w:shd w:val="clear" w:color="auto" w:fill="auto"/>
            <w:tcMar>
              <w:left w:w="108" w:type="dxa"/>
            </w:tcMar>
          </w:tcPr>
          <w:p w14:paraId="6FF70509" w14:textId="77777777" w:rsidR="00B34661" w:rsidRDefault="00B34661">
            <w:pPr>
              <w:rPr>
                <w:rFonts w:eastAsia="標楷體" w:cs="Times New Roman"/>
                <w:szCs w:val="24"/>
              </w:rPr>
            </w:pPr>
          </w:p>
          <w:p w14:paraId="7289132B" w14:textId="77777777" w:rsidR="00B34661" w:rsidRDefault="00B34661">
            <w:pPr>
              <w:rPr>
                <w:rFonts w:eastAsia="標楷體" w:cs="Times New Roman"/>
                <w:szCs w:val="24"/>
              </w:rPr>
            </w:pPr>
          </w:p>
          <w:p w14:paraId="0FB13DDA" w14:textId="77777777" w:rsidR="00B34661" w:rsidRDefault="005331F7">
            <w:pPr>
              <w:rPr>
                <w:rFonts w:eastAsia="標楷體" w:cs="Times New Roman"/>
                <w:szCs w:val="24"/>
              </w:rPr>
            </w:pPr>
            <w:r>
              <w:rPr>
                <w:rFonts w:eastAsia="標楷體" w:cs="Times New Roman"/>
                <w:szCs w:val="24"/>
              </w:rPr>
              <w:t>H</w:t>
            </w:r>
          </w:p>
          <w:p w14:paraId="1D9E96F5" w14:textId="77777777" w:rsidR="00B34661" w:rsidRDefault="005331F7">
            <w:pPr>
              <w:rPr>
                <w:rFonts w:eastAsia="標楷體" w:cs="Times New Roman"/>
                <w:szCs w:val="24"/>
              </w:rPr>
            </w:pPr>
            <w:r>
              <w:rPr>
                <w:rFonts w:eastAsia="標楷體" w:cs="Times New Roman"/>
                <w:szCs w:val="24"/>
              </w:rPr>
              <w:t>E</w:t>
            </w:r>
          </w:p>
          <w:p w14:paraId="681208C6" w14:textId="77777777" w:rsidR="00B34661" w:rsidRDefault="005331F7">
            <w:pPr>
              <w:rPr>
                <w:rFonts w:eastAsia="標楷體" w:cs="Times New Roman"/>
                <w:szCs w:val="24"/>
              </w:rPr>
            </w:pPr>
            <w:r>
              <w:rPr>
                <w:rFonts w:eastAsia="標楷體" w:cs="Times New Roman"/>
                <w:szCs w:val="24"/>
              </w:rPr>
              <w:lastRenderedPageBreak/>
              <w:t>A</w:t>
            </w:r>
          </w:p>
          <w:p w14:paraId="16E7709E" w14:textId="77777777" w:rsidR="00B34661" w:rsidRDefault="005331F7">
            <w:pPr>
              <w:rPr>
                <w:rFonts w:eastAsia="標楷體" w:cs="Times New Roman"/>
                <w:szCs w:val="24"/>
              </w:rPr>
            </w:pPr>
            <w:r>
              <w:rPr>
                <w:rFonts w:eastAsia="標楷體" w:cs="Times New Roman"/>
                <w:szCs w:val="24"/>
              </w:rPr>
              <w:t>D</w:t>
            </w:r>
          </w:p>
          <w:p w14:paraId="47D82B53" w14:textId="77777777" w:rsidR="00B34661" w:rsidRDefault="005331F7">
            <w:pPr>
              <w:rPr>
                <w:rFonts w:eastAsia="標楷體" w:cs="Times New Roman"/>
                <w:szCs w:val="24"/>
              </w:rPr>
            </w:pPr>
            <w:r>
              <w:rPr>
                <w:rFonts w:eastAsia="標楷體" w:cs="Times New Roman"/>
                <w:szCs w:val="24"/>
              </w:rPr>
              <w:t>E</w:t>
            </w:r>
          </w:p>
          <w:p w14:paraId="4B02E565" w14:textId="77777777" w:rsidR="00B34661" w:rsidRDefault="005331F7">
            <w:pPr>
              <w:rPr>
                <w:rFonts w:eastAsia="標楷體" w:cs="Times New Roman"/>
                <w:szCs w:val="24"/>
              </w:rPr>
            </w:pPr>
            <w:r>
              <w:rPr>
                <w:rFonts w:eastAsia="標楷體" w:cs="Times New Roman"/>
                <w:szCs w:val="24"/>
              </w:rPr>
              <w:t>R</w:t>
            </w:r>
          </w:p>
        </w:tc>
        <w:tc>
          <w:tcPr>
            <w:tcW w:w="2645" w:type="dxa"/>
            <w:shd w:val="clear" w:color="auto" w:fill="BFBFBF" w:themeFill="background1" w:themeFillShade="BF"/>
            <w:tcMar>
              <w:left w:w="108" w:type="dxa"/>
            </w:tcMar>
            <w:vAlign w:val="center"/>
          </w:tcPr>
          <w:p w14:paraId="49273027" w14:textId="77777777" w:rsidR="00B34661" w:rsidRDefault="005331F7">
            <w:pPr>
              <w:jc w:val="center"/>
              <w:rPr>
                <w:rFonts w:eastAsia="標楷體" w:cs="Times New Roman"/>
                <w:szCs w:val="24"/>
              </w:rPr>
            </w:pPr>
            <w:r>
              <w:rPr>
                <w:rFonts w:eastAsia="標楷體" w:cs="Times New Roman"/>
                <w:szCs w:val="24"/>
              </w:rPr>
              <w:lastRenderedPageBreak/>
              <w:t>CMP PDU Field</w:t>
            </w:r>
          </w:p>
        </w:tc>
        <w:tc>
          <w:tcPr>
            <w:tcW w:w="1134" w:type="dxa"/>
            <w:shd w:val="clear" w:color="auto" w:fill="BFBFBF" w:themeFill="background1" w:themeFillShade="BF"/>
            <w:tcMar>
              <w:left w:w="108" w:type="dxa"/>
            </w:tcMar>
            <w:vAlign w:val="center"/>
          </w:tcPr>
          <w:p w14:paraId="7F6F278C" w14:textId="77777777" w:rsidR="00B34661" w:rsidRDefault="005331F7">
            <w:pPr>
              <w:jc w:val="center"/>
              <w:rPr>
                <w:rFonts w:eastAsia="標楷體" w:cs="Times New Roman"/>
                <w:szCs w:val="24"/>
              </w:rPr>
            </w:pPr>
            <w:r>
              <w:rPr>
                <w:rFonts w:eastAsia="標楷體" w:cs="Times New Roman"/>
                <w:szCs w:val="24"/>
              </w:rPr>
              <w:t>Size Octets</w:t>
            </w:r>
          </w:p>
        </w:tc>
        <w:tc>
          <w:tcPr>
            <w:tcW w:w="1134" w:type="dxa"/>
            <w:shd w:val="clear" w:color="auto" w:fill="BFBFBF" w:themeFill="background1" w:themeFillShade="BF"/>
            <w:tcMar>
              <w:left w:w="108" w:type="dxa"/>
            </w:tcMar>
            <w:vAlign w:val="center"/>
          </w:tcPr>
          <w:p w14:paraId="664D2ED4" w14:textId="77777777" w:rsidR="00B34661" w:rsidRDefault="005331F7">
            <w:pPr>
              <w:jc w:val="center"/>
              <w:rPr>
                <w:rFonts w:eastAsia="標楷體" w:cs="Times New Roman"/>
                <w:szCs w:val="24"/>
              </w:rPr>
            </w:pPr>
            <w:r>
              <w:rPr>
                <w:rFonts w:eastAsia="標楷體" w:cs="Times New Roman"/>
                <w:szCs w:val="24"/>
              </w:rPr>
              <w:t>Type</w:t>
            </w:r>
          </w:p>
        </w:tc>
        <w:tc>
          <w:tcPr>
            <w:tcW w:w="2916" w:type="dxa"/>
            <w:shd w:val="clear" w:color="auto" w:fill="BFBFBF" w:themeFill="background1" w:themeFillShade="BF"/>
            <w:tcMar>
              <w:left w:w="108" w:type="dxa"/>
            </w:tcMar>
            <w:vAlign w:val="center"/>
          </w:tcPr>
          <w:p w14:paraId="3A0A565B" w14:textId="77777777" w:rsidR="00B34661" w:rsidRDefault="005331F7">
            <w:pPr>
              <w:jc w:val="center"/>
              <w:rPr>
                <w:rFonts w:eastAsia="標楷體" w:cs="Times New Roman"/>
                <w:szCs w:val="24"/>
              </w:rPr>
            </w:pPr>
            <w:r>
              <w:rPr>
                <w:rFonts w:eastAsia="標楷體" w:cs="Times New Roman"/>
                <w:szCs w:val="24"/>
              </w:rPr>
              <w:t>Description</w:t>
            </w:r>
          </w:p>
        </w:tc>
      </w:tr>
      <w:tr w:rsidR="00B34661" w14:paraId="2C6A070C" w14:textId="77777777">
        <w:tc>
          <w:tcPr>
            <w:tcW w:w="581" w:type="dxa"/>
            <w:vMerge/>
            <w:shd w:val="clear" w:color="auto" w:fill="auto"/>
            <w:tcMar>
              <w:left w:w="108" w:type="dxa"/>
            </w:tcMar>
          </w:tcPr>
          <w:p w14:paraId="3C7C21A3" w14:textId="77777777" w:rsidR="00B34661" w:rsidRDefault="00B34661">
            <w:pPr>
              <w:rPr>
                <w:rFonts w:eastAsia="標楷體" w:cs="Times New Roman"/>
                <w:szCs w:val="24"/>
              </w:rPr>
            </w:pPr>
          </w:p>
        </w:tc>
        <w:tc>
          <w:tcPr>
            <w:tcW w:w="2645" w:type="dxa"/>
            <w:shd w:val="clear" w:color="auto" w:fill="auto"/>
            <w:tcMar>
              <w:left w:w="108" w:type="dxa"/>
            </w:tcMar>
            <w:vAlign w:val="center"/>
          </w:tcPr>
          <w:p w14:paraId="01233FF0" w14:textId="77777777" w:rsidR="00B34661" w:rsidRDefault="005331F7">
            <w:pPr>
              <w:rPr>
                <w:rFonts w:eastAsia="標楷體" w:cs="Times New Roman"/>
                <w:szCs w:val="24"/>
              </w:rPr>
            </w:pPr>
            <w:r>
              <w:rPr>
                <w:rFonts w:eastAsia="標楷體" w:cs="Times New Roman"/>
                <w:szCs w:val="24"/>
              </w:rPr>
              <w:t>command length</w:t>
            </w:r>
          </w:p>
        </w:tc>
        <w:tc>
          <w:tcPr>
            <w:tcW w:w="1134" w:type="dxa"/>
            <w:shd w:val="clear" w:color="auto" w:fill="auto"/>
            <w:tcMar>
              <w:left w:w="108" w:type="dxa"/>
            </w:tcMar>
            <w:vAlign w:val="center"/>
          </w:tcPr>
          <w:p w14:paraId="405885DF" w14:textId="77777777"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14:paraId="1F1491E2" w14:textId="77777777"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14:paraId="732D502F" w14:textId="77777777" w:rsidR="00B34661" w:rsidRDefault="005331F7">
            <w:pPr>
              <w:rPr>
                <w:rFonts w:eastAsia="標楷體" w:cs="Times New Roman"/>
                <w:szCs w:val="24"/>
              </w:rPr>
            </w:pPr>
            <w:r>
              <w:rPr>
                <w:rFonts w:eastAsia="標楷體" w:cs="Times New Roman"/>
                <w:szCs w:val="24"/>
              </w:rPr>
              <w:t xml:space="preserve">The command length field defines the total octet </w:t>
            </w:r>
            <w:r>
              <w:rPr>
                <w:rFonts w:eastAsia="標楷體" w:cs="Times New Roman"/>
                <w:szCs w:val="24"/>
              </w:rPr>
              <w:lastRenderedPageBreak/>
              <w:t>length of the CMP PDU packet including the length field.</w:t>
            </w:r>
          </w:p>
        </w:tc>
      </w:tr>
      <w:tr w:rsidR="00B34661" w14:paraId="6B145BE0" w14:textId="77777777">
        <w:tc>
          <w:tcPr>
            <w:tcW w:w="581" w:type="dxa"/>
            <w:vMerge/>
            <w:shd w:val="clear" w:color="auto" w:fill="auto"/>
            <w:tcMar>
              <w:left w:w="108" w:type="dxa"/>
            </w:tcMar>
          </w:tcPr>
          <w:p w14:paraId="7A9D2774" w14:textId="77777777" w:rsidR="00B34661" w:rsidRDefault="00B34661">
            <w:pPr>
              <w:rPr>
                <w:rFonts w:eastAsia="標楷體" w:cs="Times New Roman"/>
                <w:szCs w:val="24"/>
              </w:rPr>
            </w:pPr>
          </w:p>
        </w:tc>
        <w:tc>
          <w:tcPr>
            <w:tcW w:w="2645" w:type="dxa"/>
            <w:shd w:val="clear" w:color="auto" w:fill="auto"/>
            <w:tcMar>
              <w:left w:w="108" w:type="dxa"/>
            </w:tcMar>
            <w:vAlign w:val="center"/>
          </w:tcPr>
          <w:p w14:paraId="79FF9402" w14:textId="77777777" w:rsidR="00B34661" w:rsidRDefault="005331F7">
            <w:pPr>
              <w:rPr>
                <w:rFonts w:eastAsia="標楷體" w:cs="Times New Roman"/>
                <w:szCs w:val="24"/>
              </w:rPr>
            </w:pPr>
            <w:r>
              <w:rPr>
                <w:rFonts w:eastAsia="標楷體" w:cs="Times New Roman"/>
                <w:szCs w:val="24"/>
              </w:rPr>
              <w:t>command id</w:t>
            </w:r>
          </w:p>
        </w:tc>
        <w:tc>
          <w:tcPr>
            <w:tcW w:w="1134" w:type="dxa"/>
            <w:shd w:val="clear" w:color="auto" w:fill="auto"/>
            <w:tcMar>
              <w:left w:w="108" w:type="dxa"/>
            </w:tcMar>
            <w:vAlign w:val="center"/>
          </w:tcPr>
          <w:p w14:paraId="5CDE0F21" w14:textId="77777777"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14:paraId="4DF74F50" w14:textId="77777777"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14:paraId="23AA803D" w14:textId="77777777" w:rsidR="00B34661" w:rsidRDefault="005331F7">
            <w:pPr>
              <w:rPr>
                <w:rFonts w:eastAsia="標楷體" w:cs="Times New Roman"/>
                <w:szCs w:val="24"/>
              </w:rPr>
            </w:pPr>
            <w:r>
              <w:rPr>
                <w:rFonts w:eastAsia="標楷體" w:cs="Times New Roman"/>
                <w:szCs w:val="24"/>
              </w:rPr>
              <w:t>The command id field identifies the particular CMP PDU.</w:t>
            </w:r>
          </w:p>
          <w:p w14:paraId="5F066545" w14:textId="77777777" w:rsidR="00B34661" w:rsidRDefault="005331F7">
            <w:pPr>
              <w:rPr>
                <w:rFonts w:eastAsia="標楷體" w:cs="Times New Roman"/>
                <w:szCs w:val="24"/>
              </w:rPr>
            </w:pPr>
            <w:r>
              <w:rPr>
                <w:rFonts w:eastAsia="標楷體" w:cs="Times New Roman"/>
                <w:szCs w:val="24"/>
              </w:rPr>
              <w:t>A unique command identifier is allocated to each CMP request PDU in the range:</w:t>
            </w:r>
          </w:p>
          <w:p w14:paraId="1368025A" w14:textId="77777777" w:rsidR="00B34661" w:rsidRDefault="005331F7">
            <w:pPr>
              <w:rPr>
                <w:rFonts w:eastAsia="標楷體" w:cs="Times New Roman"/>
                <w:szCs w:val="24"/>
              </w:rPr>
            </w:pPr>
            <w:r>
              <w:rPr>
                <w:rFonts w:eastAsia="標楷體" w:cs="Times New Roman"/>
                <w:szCs w:val="24"/>
              </w:rPr>
              <w:t>0x00000000 to 0x000000 FF</w:t>
            </w:r>
          </w:p>
          <w:p w14:paraId="182EFAF5" w14:textId="77777777" w:rsidR="00B34661" w:rsidRDefault="005331F7">
            <w:pPr>
              <w:rPr>
                <w:rFonts w:eastAsia="標楷體" w:cs="Times New Roman"/>
                <w:szCs w:val="24"/>
              </w:rPr>
            </w:pPr>
            <w:r>
              <w:rPr>
                <w:rFonts w:eastAsia="標楷體" w:cs="Times New Roman"/>
                <w:szCs w:val="24"/>
              </w:rPr>
              <w:t xml:space="preserve">A unique command identifier is also allocated to each CMP response PDU in the range: </w:t>
            </w:r>
          </w:p>
          <w:p w14:paraId="5D5E4EB0" w14:textId="77777777" w:rsidR="00B34661" w:rsidRDefault="005331F7">
            <w:pPr>
              <w:rPr>
                <w:rFonts w:eastAsia="標楷體" w:cs="Times New Roman"/>
                <w:szCs w:val="24"/>
              </w:rPr>
            </w:pPr>
            <w:r>
              <w:rPr>
                <w:rFonts w:eastAsia="標楷體" w:cs="Times New Roman"/>
                <w:szCs w:val="24"/>
              </w:rPr>
              <w:t>0x80000000 to 0x800000FF</w:t>
            </w:r>
          </w:p>
          <w:p w14:paraId="05FD8CEF" w14:textId="77777777" w:rsidR="00B34661" w:rsidRDefault="005331F7">
            <w:r>
              <w:rPr>
                <w:rFonts w:eastAsia="標楷體" w:cs="Times New Roman"/>
                <w:szCs w:val="24"/>
              </w:rPr>
              <w:t xml:space="preserve">The complete list of CMP command codes is defined in </w:t>
            </w:r>
            <w:r w:rsidR="00E64828">
              <w:rPr>
                <w:rFonts w:eastAsia="標楷體" w:cs="Times New Roman"/>
                <w:szCs w:val="24"/>
              </w:rPr>
              <w:fldChar w:fldCharType="begin"/>
            </w:r>
            <w:r>
              <w:instrText>REF _Ref433373034 \r \h</w:instrText>
            </w:r>
            <w:r w:rsidR="00E64828">
              <w:rPr>
                <w:rFonts w:eastAsia="標楷體" w:cs="Times New Roman"/>
                <w:szCs w:val="24"/>
              </w:rPr>
            </w:r>
            <w:r w:rsidR="00E64828">
              <w:fldChar w:fldCharType="separate"/>
            </w:r>
            <w:r>
              <w:t>3.1.2</w:t>
            </w:r>
            <w:r w:rsidR="00E64828">
              <w:fldChar w:fldCharType="end"/>
            </w:r>
          </w:p>
        </w:tc>
      </w:tr>
      <w:tr w:rsidR="00B34661" w14:paraId="228D16EF" w14:textId="77777777">
        <w:tc>
          <w:tcPr>
            <w:tcW w:w="581" w:type="dxa"/>
            <w:vMerge/>
            <w:shd w:val="clear" w:color="auto" w:fill="auto"/>
            <w:tcMar>
              <w:left w:w="108" w:type="dxa"/>
            </w:tcMar>
          </w:tcPr>
          <w:p w14:paraId="0715A347" w14:textId="77777777" w:rsidR="00B34661" w:rsidRDefault="00B34661">
            <w:pPr>
              <w:rPr>
                <w:rFonts w:eastAsia="標楷體" w:cs="Times New Roman"/>
                <w:szCs w:val="24"/>
              </w:rPr>
            </w:pPr>
          </w:p>
        </w:tc>
        <w:tc>
          <w:tcPr>
            <w:tcW w:w="2645" w:type="dxa"/>
            <w:shd w:val="clear" w:color="auto" w:fill="auto"/>
            <w:tcMar>
              <w:left w:w="108" w:type="dxa"/>
            </w:tcMar>
            <w:vAlign w:val="center"/>
          </w:tcPr>
          <w:p w14:paraId="64259ADB" w14:textId="77777777" w:rsidR="00B34661" w:rsidRDefault="005331F7">
            <w:pPr>
              <w:rPr>
                <w:rFonts w:eastAsia="標楷體" w:cs="Times New Roman"/>
                <w:szCs w:val="24"/>
              </w:rPr>
            </w:pPr>
            <w:r>
              <w:rPr>
                <w:rFonts w:eastAsia="標楷體" w:cs="Times New Roman"/>
                <w:szCs w:val="24"/>
              </w:rPr>
              <w:t>command status</w:t>
            </w:r>
          </w:p>
        </w:tc>
        <w:tc>
          <w:tcPr>
            <w:tcW w:w="1134" w:type="dxa"/>
            <w:shd w:val="clear" w:color="auto" w:fill="auto"/>
            <w:tcMar>
              <w:left w:w="108" w:type="dxa"/>
            </w:tcMar>
            <w:vAlign w:val="center"/>
          </w:tcPr>
          <w:p w14:paraId="11B2A904" w14:textId="77777777"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14:paraId="0E0AAFAF" w14:textId="77777777"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14:paraId="4B028D03" w14:textId="77777777" w:rsidR="00B34661" w:rsidRDefault="005331F7">
            <w:pPr>
              <w:rPr>
                <w:rFonts w:eastAsia="標楷體" w:cs="Times New Roman"/>
                <w:szCs w:val="24"/>
              </w:rPr>
            </w:pPr>
            <w:r>
              <w:rPr>
                <w:rFonts w:eastAsia="標楷體" w:cs="Times New Roman"/>
                <w:szCs w:val="24"/>
              </w:rPr>
              <w:t>The command status field indicates the success or failure of a CMP request.</w:t>
            </w:r>
          </w:p>
          <w:p w14:paraId="3BE88E06" w14:textId="77777777" w:rsidR="00B34661" w:rsidRDefault="005331F7">
            <w:pPr>
              <w:rPr>
                <w:rFonts w:eastAsia="標楷體" w:cs="Times New Roman"/>
                <w:szCs w:val="24"/>
              </w:rPr>
            </w:pPr>
            <w:r>
              <w:rPr>
                <w:rFonts w:eastAsia="標楷體" w:cs="Times New Roman"/>
                <w:szCs w:val="24"/>
              </w:rPr>
              <w:t>It is relevant only in the CMP response PDU and it must contain a NULL value in a CMP request PDU.</w:t>
            </w:r>
          </w:p>
          <w:p w14:paraId="639D3F2A" w14:textId="77777777" w:rsidR="00B34661" w:rsidRDefault="005331F7">
            <w:r>
              <w:rPr>
                <w:rFonts w:eastAsia="標楷體" w:cs="Times New Roman"/>
                <w:szCs w:val="24"/>
              </w:rPr>
              <w:t xml:space="preserve">The complete list of CMP Error codes is defined in </w:t>
            </w:r>
            <w:r w:rsidR="00E64828">
              <w:rPr>
                <w:rFonts w:eastAsia="標楷體" w:cs="Times New Roman"/>
                <w:szCs w:val="24"/>
              </w:rPr>
              <w:fldChar w:fldCharType="begin"/>
            </w:r>
            <w:r>
              <w:instrText>REF _Ref433373013 \r \h</w:instrText>
            </w:r>
            <w:r w:rsidR="00E64828">
              <w:rPr>
                <w:rFonts w:eastAsia="標楷體" w:cs="Times New Roman"/>
                <w:szCs w:val="24"/>
              </w:rPr>
            </w:r>
            <w:r w:rsidR="00E64828">
              <w:fldChar w:fldCharType="separate"/>
            </w:r>
            <w:r>
              <w:t>3.1.3</w:t>
            </w:r>
            <w:r w:rsidR="00E64828">
              <w:fldChar w:fldCharType="end"/>
            </w:r>
          </w:p>
        </w:tc>
      </w:tr>
      <w:tr w:rsidR="00B34661" w14:paraId="02A306C2" w14:textId="77777777">
        <w:tc>
          <w:tcPr>
            <w:tcW w:w="581" w:type="dxa"/>
            <w:vMerge/>
            <w:shd w:val="clear" w:color="auto" w:fill="auto"/>
            <w:tcMar>
              <w:left w:w="108" w:type="dxa"/>
            </w:tcMar>
          </w:tcPr>
          <w:p w14:paraId="19B59F26" w14:textId="77777777" w:rsidR="00B34661" w:rsidRDefault="00B34661">
            <w:pPr>
              <w:rPr>
                <w:rFonts w:eastAsia="標楷體" w:cs="Times New Roman"/>
                <w:szCs w:val="24"/>
              </w:rPr>
            </w:pPr>
          </w:p>
        </w:tc>
        <w:tc>
          <w:tcPr>
            <w:tcW w:w="2645" w:type="dxa"/>
            <w:shd w:val="clear" w:color="auto" w:fill="auto"/>
            <w:tcMar>
              <w:left w:w="108" w:type="dxa"/>
            </w:tcMar>
            <w:vAlign w:val="center"/>
          </w:tcPr>
          <w:p w14:paraId="67A743DA" w14:textId="77777777" w:rsidR="00B34661" w:rsidRDefault="005331F7">
            <w:pPr>
              <w:rPr>
                <w:rFonts w:eastAsia="標楷體" w:cs="Times New Roman"/>
                <w:szCs w:val="24"/>
              </w:rPr>
            </w:pPr>
            <w:r>
              <w:rPr>
                <w:rFonts w:eastAsia="標楷體" w:cs="Times New Roman"/>
                <w:szCs w:val="24"/>
              </w:rPr>
              <w:t>sequence number</w:t>
            </w:r>
          </w:p>
        </w:tc>
        <w:tc>
          <w:tcPr>
            <w:tcW w:w="1134" w:type="dxa"/>
            <w:shd w:val="clear" w:color="auto" w:fill="auto"/>
            <w:tcMar>
              <w:left w:w="108" w:type="dxa"/>
            </w:tcMar>
            <w:vAlign w:val="center"/>
          </w:tcPr>
          <w:p w14:paraId="16E2F43D" w14:textId="77777777" w:rsidR="00B34661" w:rsidRDefault="005331F7">
            <w:pPr>
              <w:jc w:val="center"/>
              <w:rPr>
                <w:rFonts w:eastAsia="標楷體" w:cs="Times New Roman"/>
                <w:szCs w:val="24"/>
              </w:rPr>
            </w:pPr>
            <w:r>
              <w:rPr>
                <w:rFonts w:eastAsia="標楷體" w:cs="Times New Roman"/>
                <w:szCs w:val="24"/>
              </w:rPr>
              <w:t>4</w:t>
            </w:r>
          </w:p>
        </w:tc>
        <w:tc>
          <w:tcPr>
            <w:tcW w:w="1134" w:type="dxa"/>
            <w:shd w:val="clear" w:color="auto" w:fill="auto"/>
            <w:tcMar>
              <w:left w:w="108" w:type="dxa"/>
            </w:tcMar>
            <w:vAlign w:val="center"/>
          </w:tcPr>
          <w:p w14:paraId="1BC08D2C" w14:textId="77777777" w:rsidR="00B34661" w:rsidRDefault="005331F7">
            <w:pPr>
              <w:jc w:val="center"/>
              <w:rPr>
                <w:rFonts w:eastAsia="標楷體" w:cs="Times New Roman"/>
                <w:szCs w:val="24"/>
              </w:rPr>
            </w:pPr>
            <w:r>
              <w:rPr>
                <w:rFonts w:eastAsia="標楷體" w:cs="Times New Roman"/>
                <w:szCs w:val="24"/>
              </w:rPr>
              <w:t>Integer</w:t>
            </w:r>
          </w:p>
        </w:tc>
        <w:tc>
          <w:tcPr>
            <w:tcW w:w="2916" w:type="dxa"/>
            <w:shd w:val="clear" w:color="auto" w:fill="auto"/>
            <w:tcMar>
              <w:left w:w="108" w:type="dxa"/>
            </w:tcMar>
            <w:vAlign w:val="center"/>
          </w:tcPr>
          <w:p w14:paraId="44F48FA0" w14:textId="77777777" w:rsidR="00B34661" w:rsidRDefault="005331F7">
            <w:pPr>
              <w:rPr>
                <w:rFonts w:eastAsia="標楷體" w:cs="Times New Roman"/>
                <w:szCs w:val="24"/>
              </w:rPr>
            </w:pPr>
            <w:r>
              <w:rPr>
                <w:rFonts w:eastAsia="標楷體" w:cs="Times New Roman"/>
                <w:szCs w:val="24"/>
              </w:rPr>
              <w:t>This field contains a sequence number which allows CMP requests and responses to be associated for correlation purposes. The use of sequence numbers for message correlation allows CMP PDUs to be exchanged asynchronously.</w:t>
            </w:r>
          </w:p>
          <w:p w14:paraId="7536C144" w14:textId="77777777" w:rsidR="00B34661" w:rsidRDefault="005331F7">
            <w:pPr>
              <w:rPr>
                <w:rFonts w:eastAsia="標楷體" w:cs="Times New Roman"/>
                <w:szCs w:val="24"/>
              </w:rPr>
            </w:pPr>
            <w:r>
              <w:rPr>
                <w:rFonts w:eastAsia="標楷體" w:cs="Times New Roman"/>
                <w:szCs w:val="24"/>
              </w:rPr>
              <w:t>The sequence number should be increased monotonically for each request PDU and must be preserved in the associated CMP response PDU.</w:t>
            </w:r>
          </w:p>
          <w:p w14:paraId="50A14D3B" w14:textId="77777777" w:rsidR="00B34661" w:rsidRDefault="005331F7">
            <w:pPr>
              <w:rPr>
                <w:rFonts w:eastAsia="標楷體" w:cs="Times New Roman"/>
                <w:szCs w:val="24"/>
              </w:rPr>
            </w:pPr>
            <w:r>
              <w:rPr>
                <w:rFonts w:eastAsia="標楷體" w:cs="Times New Roman"/>
                <w:szCs w:val="24"/>
              </w:rPr>
              <w:t>The sequence number may range from:</w:t>
            </w:r>
          </w:p>
          <w:p w14:paraId="571CB044" w14:textId="77777777" w:rsidR="00B34661" w:rsidRDefault="005331F7">
            <w:pPr>
              <w:rPr>
                <w:rFonts w:eastAsia="標楷體" w:cs="Times New Roman"/>
                <w:szCs w:val="24"/>
              </w:rPr>
            </w:pPr>
            <w:r>
              <w:rPr>
                <w:rFonts w:eastAsia="標楷體" w:cs="Times New Roman"/>
                <w:szCs w:val="24"/>
              </w:rPr>
              <w:t xml:space="preserve">0x00000001 to </w:t>
            </w:r>
            <w:r>
              <w:rPr>
                <w:rFonts w:eastAsia="標楷體" w:cs="Times New Roman"/>
                <w:szCs w:val="24"/>
              </w:rPr>
              <w:lastRenderedPageBreak/>
              <w:t>0x7FFFFFFF.</w:t>
            </w:r>
          </w:p>
        </w:tc>
      </w:tr>
      <w:tr w:rsidR="00B34661" w14:paraId="3FBA9C75" w14:textId="77777777">
        <w:tc>
          <w:tcPr>
            <w:tcW w:w="581" w:type="dxa"/>
            <w:vMerge w:val="restart"/>
            <w:shd w:val="clear" w:color="auto" w:fill="auto"/>
            <w:tcMar>
              <w:left w:w="108" w:type="dxa"/>
            </w:tcMar>
          </w:tcPr>
          <w:p w14:paraId="43470317" w14:textId="77777777" w:rsidR="00B34661" w:rsidRDefault="00B34661">
            <w:pPr>
              <w:rPr>
                <w:rFonts w:eastAsia="標楷體" w:cs="Times New Roman"/>
                <w:szCs w:val="24"/>
              </w:rPr>
            </w:pPr>
          </w:p>
          <w:p w14:paraId="164E4F32" w14:textId="77777777" w:rsidR="00B34661" w:rsidRDefault="00B34661">
            <w:pPr>
              <w:rPr>
                <w:rFonts w:eastAsia="標楷體" w:cs="Times New Roman"/>
                <w:szCs w:val="24"/>
              </w:rPr>
            </w:pPr>
          </w:p>
          <w:p w14:paraId="5540E05E" w14:textId="77777777" w:rsidR="00B34661" w:rsidRDefault="005331F7">
            <w:pPr>
              <w:rPr>
                <w:rFonts w:eastAsia="標楷體" w:cs="Times New Roman"/>
                <w:szCs w:val="24"/>
              </w:rPr>
            </w:pPr>
            <w:r>
              <w:rPr>
                <w:rFonts w:eastAsia="標楷體" w:cs="Times New Roman"/>
                <w:szCs w:val="24"/>
              </w:rPr>
              <w:t>B</w:t>
            </w:r>
          </w:p>
          <w:p w14:paraId="34EC609F" w14:textId="77777777" w:rsidR="00B34661" w:rsidRDefault="005331F7">
            <w:pPr>
              <w:rPr>
                <w:rFonts w:eastAsia="標楷體" w:cs="Times New Roman"/>
                <w:szCs w:val="24"/>
              </w:rPr>
            </w:pPr>
            <w:r>
              <w:rPr>
                <w:rFonts w:eastAsia="標楷體" w:cs="Times New Roman"/>
                <w:szCs w:val="24"/>
              </w:rPr>
              <w:t>O</w:t>
            </w:r>
          </w:p>
          <w:p w14:paraId="6B4391DF" w14:textId="77777777" w:rsidR="00B34661" w:rsidRDefault="005331F7">
            <w:pPr>
              <w:rPr>
                <w:rFonts w:eastAsia="標楷體" w:cs="Times New Roman"/>
                <w:szCs w:val="24"/>
              </w:rPr>
            </w:pPr>
            <w:r>
              <w:rPr>
                <w:rFonts w:eastAsia="標楷體" w:cs="Times New Roman"/>
                <w:szCs w:val="24"/>
              </w:rPr>
              <w:t>D</w:t>
            </w:r>
          </w:p>
          <w:p w14:paraId="1A3FF740" w14:textId="77777777" w:rsidR="00B34661" w:rsidRDefault="005331F7">
            <w:pPr>
              <w:rPr>
                <w:rFonts w:eastAsia="標楷體" w:cs="Times New Roman"/>
                <w:szCs w:val="24"/>
              </w:rPr>
            </w:pPr>
            <w:r>
              <w:rPr>
                <w:rFonts w:eastAsia="標楷體" w:cs="Times New Roman"/>
                <w:szCs w:val="24"/>
              </w:rPr>
              <w:t>Y</w:t>
            </w:r>
          </w:p>
        </w:tc>
        <w:tc>
          <w:tcPr>
            <w:tcW w:w="2645" w:type="dxa"/>
            <w:shd w:val="clear" w:color="auto" w:fill="auto"/>
            <w:tcMar>
              <w:left w:w="108" w:type="dxa"/>
            </w:tcMar>
            <w:vAlign w:val="center"/>
          </w:tcPr>
          <w:p w14:paraId="22FD00A2" w14:textId="77777777" w:rsidR="00B34661" w:rsidRDefault="005331F7">
            <w:pPr>
              <w:rPr>
                <w:rFonts w:eastAsia="標楷體" w:cs="Times New Roman"/>
                <w:szCs w:val="24"/>
              </w:rPr>
            </w:pPr>
            <w:r>
              <w:rPr>
                <w:rFonts w:eastAsia="標楷體" w:cs="Times New Roman"/>
                <w:szCs w:val="24"/>
              </w:rPr>
              <w:t>Mandatory Parameters</w:t>
            </w:r>
          </w:p>
        </w:tc>
        <w:tc>
          <w:tcPr>
            <w:tcW w:w="1134" w:type="dxa"/>
            <w:shd w:val="clear" w:color="auto" w:fill="auto"/>
            <w:tcMar>
              <w:left w:w="108" w:type="dxa"/>
            </w:tcMar>
            <w:vAlign w:val="center"/>
          </w:tcPr>
          <w:p w14:paraId="5F0E0B09" w14:textId="77777777" w:rsidR="00B34661" w:rsidRDefault="005331F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14:paraId="38CA3D59" w14:textId="77777777" w:rsidR="00B34661" w:rsidRDefault="005331F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14:paraId="41A05A72" w14:textId="77777777" w:rsidR="00B34661" w:rsidRDefault="005331F7">
            <w:pPr>
              <w:rPr>
                <w:rFonts w:eastAsia="標楷體" w:cs="Times New Roman"/>
                <w:szCs w:val="24"/>
              </w:rPr>
            </w:pPr>
            <w:r>
              <w:rPr>
                <w:rFonts w:eastAsia="標楷體" w:cs="Times New Roman"/>
                <w:szCs w:val="24"/>
              </w:rPr>
              <w:t>A list of mandatory parameters corresponding to that CMP PDU defined in the command id field.</w:t>
            </w:r>
          </w:p>
        </w:tc>
      </w:tr>
      <w:tr w:rsidR="00B34661" w14:paraId="58F2DDFC" w14:textId="77777777">
        <w:trPr>
          <w:trHeight w:val="960"/>
        </w:trPr>
        <w:tc>
          <w:tcPr>
            <w:tcW w:w="581" w:type="dxa"/>
            <w:vMerge/>
            <w:shd w:val="clear" w:color="auto" w:fill="auto"/>
            <w:tcMar>
              <w:left w:w="108" w:type="dxa"/>
            </w:tcMar>
          </w:tcPr>
          <w:p w14:paraId="7511148F" w14:textId="77777777" w:rsidR="00B34661" w:rsidRDefault="00B34661">
            <w:pPr>
              <w:rPr>
                <w:rFonts w:eastAsia="標楷體" w:cs="Times New Roman"/>
                <w:szCs w:val="24"/>
              </w:rPr>
            </w:pPr>
          </w:p>
        </w:tc>
        <w:tc>
          <w:tcPr>
            <w:tcW w:w="2645" w:type="dxa"/>
            <w:shd w:val="clear" w:color="auto" w:fill="auto"/>
            <w:tcMar>
              <w:left w:w="108" w:type="dxa"/>
            </w:tcMar>
            <w:vAlign w:val="center"/>
          </w:tcPr>
          <w:p w14:paraId="2B4EACE8" w14:textId="77777777" w:rsidR="00B34661" w:rsidRDefault="005331F7">
            <w:pPr>
              <w:rPr>
                <w:rFonts w:eastAsia="標楷體" w:cs="Times New Roman"/>
                <w:szCs w:val="24"/>
              </w:rPr>
            </w:pPr>
            <w:r>
              <w:rPr>
                <w:rFonts w:eastAsia="標楷體" w:cs="Times New Roman"/>
                <w:szCs w:val="24"/>
              </w:rPr>
              <w:t>Optional Parameters</w:t>
            </w:r>
          </w:p>
        </w:tc>
        <w:tc>
          <w:tcPr>
            <w:tcW w:w="1134" w:type="dxa"/>
            <w:shd w:val="clear" w:color="auto" w:fill="auto"/>
            <w:tcMar>
              <w:left w:w="108" w:type="dxa"/>
            </w:tcMar>
            <w:vAlign w:val="center"/>
          </w:tcPr>
          <w:p w14:paraId="044C1CF9" w14:textId="77777777" w:rsidR="00B34661" w:rsidRDefault="005331F7">
            <w:pPr>
              <w:jc w:val="center"/>
              <w:rPr>
                <w:rFonts w:eastAsia="標楷體" w:cs="Times New Roman"/>
                <w:szCs w:val="24"/>
              </w:rPr>
            </w:pPr>
            <w:r>
              <w:rPr>
                <w:rFonts w:eastAsia="標楷體" w:cs="Times New Roman"/>
                <w:szCs w:val="24"/>
              </w:rPr>
              <w:t>Var.</w:t>
            </w:r>
          </w:p>
        </w:tc>
        <w:tc>
          <w:tcPr>
            <w:tcW w:w="1134" w:type="dxa"/>
            <w:shd w:val="clear" w:color="auto" w:fill="auto"/>
            <w:tcMar>
              <w:left w:w="108" w:type="dxa"/>
            </w:tcMar>
            <w:vAlign w:val="center"/>
          </w:tcPr>
          <w:p w14:paraId="77002404" w14:textId="77777777" w:rsidR="00B34661" w:rsidRDefault="005331F7">
            <w:pPr>
              <w:jc w:val="center"/>
              <w:rPr>
                <w:rFonts w:eastAsia="標楷體" w:cs="Times New Roman"/>
                <w:szCs w:val="24"/>
              </w:rPr>
            </w:pPr>
            <w:r>
              <w:rPr>
                <w:rFonts w:eastAsia="標楷體" w:cs="Times New Roman"/>
                <w:szCs w:val="24"/>
              </w:rPr>
              <w:t>mixed</w:t>
            </w:r>
          </w:p>
        </w:tc>
        <w:tc>
          <w:tcPr>
            <w:tcW w:w="2916" w:type="dxa"/>
            <w:shd w:val="clear" w:color="auto" w:fill="auto"/>
            <w:tcMar>
              <w:left w:w="108" w:type="dxa"/>
            </w:tcMar>
            <w:vAlign w:val="center"/>
          </w:tcPr>
          <w:p w14:paraId="5B72AA0F" w14:textId="77777777" w:rsidR="00B34661" w:rsidRDefault="005331F7">
            <w:pPr>
              <w:rPr>
                <w:rFonts w:eastAsia="標楷體" w:cs="Times New Roman"/>
                <w:szCs w:val="24"/>
              </w:rPr>
            </w:pPr>
            <w:r>
              <w:rPr>
                <w:rFonts w:eastAsia="標楷體" w:cs="Times New Roman"/>
                <w:szCs w:val="24"/>
              </w:rPr>
              <w:t xml:space="preserve">A list of Optional Parameters corresponding to that CMP PDU defined in the command id field. </w:t>
            </w:r>
          </w:p>
        </w:tc>
      </w:tr>
    </w:tbl>
    <w:p w14:paraId="783AF2E5" w14:textId="77777777" w:rsidR="00B34661" w:rsidRDefault="00B34661">
      <w:pPr>
        <w:rPr>
          <w:rFonts w:eastAsia="標楷體" w:cs="Times New Roman"/>
          <w:sz w:val="32"/>
          <w:szCs w:val="32"/>
        </w:rPr>
      </w:pPr>
    </w:p>
    <w:p w14:paraId="0885400B" w14:textId="77777777" w:rsidR="00B34661" w:rsidRDefault="005331F7">
      <w:pPr>
        <w:pStyle w:val="21"/>
        <w:numPr>
          <w:ilvl w:val="1"/>
          <w:numId w:val="2"/>
        </w:numPr>
        <w:rPr>
          <w:rFonts w:eastAsia="標楷體"/>
        </w:rPr>
      </w:pPr>
      <w:bookmarkStart w:id="12" w:name="_Toc479768981"/>
      <w:r>
        <w:rPr>
          <w:rFonts w:eastAsia="標楷體"/>
        </w:rPr>
        <w:t>CMP Session Description</w:t>
      </w:r>
      <w:bookmarkEnd w:id="12"/>
    </w:p>
    <w:p w14:paraId="7AF69B6B" w14:textId="77777777" w:rsidR="00B34661" w:rsidRDefault="005331F7">
      <w:pPr>
        <w:pStyle w:val="af"/>
        <w:rPr>
          <w:rFonts w:eastAsia="標楷體"/>
        </w:rPr>
      </w:pPr>
      <w:r>
        <w:rPr>
          <w:rFonts w:eastAsia="標楷體"/>
        </w:rPr>
        <w:t>A CMP session between a server and a client is initiated by the client first establishing a network connection with the server and then issuing a CMP Bind request to open a CMP session.</w:t>
      </w:r>
    </w:p>
    <w:p w14:paraId="61B54544" w14:textId="77777777" w:rsidR="00B34661" w:rsidRDefault="005331F7">
      <w:pPr>
        <w:jc w:val="center"/>
        <w:rPr>
          <w:rFonts w:eastAsia="標楷體" w:cs="Times New Roman"/>
          <w:sz w:val="32"/>
          <w:szCs w:val="32"/>
        </w:rPr>
      </w:pPr>
      <w:r>
        <w:rPr>
          <w:noProof/>
        </w:rPr>
        <w:drawing>
          <wp:inline distT="0" distB="0" distL="19050" distR="2540" wp14:anchorId="36DCFAFC" wp14:editId="5695686B">
            <wp:extent cx="5274310" cy="3947160"/>
            <wp:effectExtent l="0" t="0" r="0" b="0"/>
            <wp:docPr id="3" name="圖片 3" descr="sessio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圖片 3" descr="session.emf"/>
                    <pic:cNvPicPr>
                      <a:picLocks noChangeAspect="1" noChangeArrowheads="1"/>
                    </pic:cNvPicPr>
                  </pic:nvPicPr>
                  <pic:blipFill>
                    <a:blip r:embed="rId9" cstate="print"/>
                    <a:stretch>
                      <a:fillRect/>
                    </a:stretch>
                  </pic:blipFill>
                  <pic:spPr bwMode="auto">
                    <a:xfrm>
                      <a:off x="0" y="0"/>
                      <a:ext cx="5274310" cy="3947160"/>
                    </a:xfrm>
                    <a:prstGeom prst="rect">
                      <a:avLst/>
                    </a:prstGeom>
                  </pic:spPr>
                </pic:pic>
              </a:graphicData>
            </a:graphic>
          </wp:inline>
        </w:drawing>
      </w:r>
    </w:p>
    <w:p w14:paraId="022F230A" w14:textId="77777777" w:rsidR="00B34661" w:rsidRDefault="005331F7">
      <w:pPr>
        <w:pStyle w:val="af"/>
        <w:rPr>
          <w:rFonts w:eastAsia="標楷體"/>
        </w:rPr>
      </w:pPr>
      <w:r>
        <w:rPr>
          <w:rFonts w:eastAsia="標楷體"/>
        </w:rPr>
        <w:t>CMP Client and CMP Server entire communication process, mainly divided into Bind, Commands, Unbind three parts.</w:t>
      </w:r>
    </w:p>
    <w:p w14:paraId="655FE83C" w14:textId="77777777" w:rsidR="00B34661" w:rsidRDefault="00B34661">
      <w:pPr>
        <w:rPr>
          <w:rFonts w:eastAsia="標楷體"/>
        </w:rPr>
      </w:pPr>
    </w:p>
    <w:p w14:paraId="2B5D2915" w14:textId="77777777" w:rsidR="00B34661" w:rsidRDefault="005331F7">
      <w:pPr>
        <w:pStyle w:val="21"/>
        <w:numPr>
          <w:ilvl w:val="1"/>
          <w:numId w:val="2"/>
        </w:numPr>
        <w:rPr>
          <w:rFonts w:eastAsia="標楷體"/>
        </w:rPr>
      </w:pPr>
      <w:bookmarkStart w:id="13" w:name="_Toc479768982"/>
      <w:r>
        <w:rPr>
          <w:rFonts w:eastAsia="標楷體"/>
        </w:rPr>
        <w:lastRenderedPageBreak/>
        <w:t>CMP PDU Definition</w:t>
      </w:r>
      <w:bookmarkEnd w:id="13"/>
    </w:p>
    <w:p w14:paraId="2FFDC899" w14:textId="77777777" w:rsidR="00B34661" w:rsidRDefault="005331F7" w:rsidP="00427CCF">
      <w:pPr>
        <w:pStyle w:val="31"/>
      </w:pPr>
      <w:bookmarkStart w:id="14" w:name="_Toc479768983"/>
      <w:r>
        <w:t>Bind request syntax</w:t>
      </w:r>
      <w:bookmarkEnd w:id="14"/>
    </w:p>
    <w:tbl>
      <w:tblPr>
        <w:tblStyle w:val="af8"/>
        <w:tblW w:w="8522" w:type="dxa"/>
        <w:tblLook w:val="04A0" w:firstRow="1" w:lastRow="0" w:firstColumn="1" w:lastColumn="0" w:noHBand="0" w:noVBand="1"/>
      </w:tblPr>
      <w:tblGrid>
        <w:gridCol w:w="531"/>
        <w:gridCol w:w="2129"/>
        <w:gridCol w:w="850"/>
        <w:gridCol w:w="994"/>
        <w:gridCol w:w="3259"/>
        <w:gridCol w:w="759"/>
      </w:tblGrid>
      <w:tr w:rsidR="00B34661" w14:paraId="6678BD8D" w14:textId="77777777">
        <w:tc>
          <w:tcPr>
            <w:tcW w:w="530" w:type="dxa"/>
            <w:vMerge w:val="restart"/>
            <w:shd w:val="clear" w:color="auto" w:fill="auto"/>
            <w:tcMar>
              <w:left w:w="108" w:type="dxa"/>
            </w:tcMar>
            <w:vAlign w:val="center"/>
          </w:tcPr>
          <w:p w14:paraId="36055160" w14:textId="77777777" w:rsidR="00B34661" w:rsidRDefault="005331F7">
            <w:pPr>
              <w:jc w:val="center"/>
              <w:rPr>
                <w:rFonts w:eastAsia="標楷體"/>
              </w:rPr>
            </w:pPr>
            <w:r>
              <w:rPr>
                <w:rFonts w:eastAsia="標楷體"/>
              </w:rPr>
              <w:t>H</w:t>
            </w:r>
          </w:p>
          <w:p w14:paraId="050FA7C5" w14:textId="77777777" w:rsidR="00B34661" w:rsidRDefault="005331F7">
            <w:pPr>
              <w:jc w:val="center"/>
              <w:rPr>
                <w:rFonts w:eastAsia="標楷體"/>
              </w:rPr>
            </w:pPr>
            <w:r>
              <w:rPr>
                <w:rFonts w:eastAsia="標楷體"/>
              </w:rPr>
              <w:t>E</w:t>
            </w:r>
          </w:p>
          <w:p w14:paraId="44A3E684" w14:textId="77777777" w:rsidR="00B34661" w:rsidRDefault="005331F7">
            <w:pPr>
              <w:jc w:val="center"/>
              <w:rPr>
                <w:rFonts w:eastAsia="標楷體"/>
              </w:rPr>
            </w:pPr>
            <w:r>
              <w:rPr>
                <w:rFonts w:eastAsia="標楷體"/>
              </w:rPr>
              <w:t>A</w:t>
            </w:r>
          </w:p>
          <w:p w14:paraId="5ECF2766" w14:textId="77777777" w:rsidR="00B34661" w:rsidRDefault="005331F7">
            <w:pPr>
              <w:jc w:val="center"/>
              <w:rPr>
                <w:rFonts w:eastAsia="標楷體"/>
              </w:rPr>
            </w:pPr>
            <w:r>
              <w:rPr>
                <w:rFonts w:eastAsia="標楷體"/>
              </w:rPr>
              <w:t>D</w:t>
            </w:r>
          </w:p>
          <w:p w14:paraId="4C275EE7" w14:textId="77777777" w:rsidR="00B34661" w:rsidRDefault="005331F7">
            <w:pPr>
              <w:jc w:val="center"/>
              <w:rPr>
                <w:rFonts w:eastAsia="標楷體"/>
              </w:rPr>
            </w:pPr>
            <w:r>
              <w:rPr>
                <w:rFonts w:eastAsia="標楷體"/>
              </w:rPr>
              <w:t>E</w:t>
            </w:r>
          </w:p>
          <w:p w14:paraId="1D709E82" w14:textId="77777777" w:rsidR="00B34661" w:rsidRDefault="005331F7">
            <w:pPr>
              <w:jc w:val="center"/>
              <w:rPr>
                <w:rFonts w:eastAsia="標楷體"/>
              </w:rPr>
            </w:pPr>
            <w:r>
              <w:rPr>
                <w:rFonts w:eastAsia="標楷體"/>
              </w:rPr>
              <w:t>R</w:t>
            </w:r>
          </w:p>
        </w:tc>
        <w:tc>
          <w:tcPr>
            <w:tcW w:w="2129" w:type="dxa"/>
            <w:shd w:val="clear" w:color="auto" w:fill="auto"/>
            <w:tcMar>
              <w:left w:w="108" w:type="dxa"/>
            </w:tcMar>
            <w:vAlign w:val="center"/>
          </w:tcPr>
          <w:p w14:paraId="047DABDC" w14:textId="77777777" w:rsidR="00B34661" w:rsidRDefault="005331F7">
            <w:pPr>
              <w:jc w:val="center"/>
              <w:rPr>
                <w:rFonts w:eastAsia="標楷體"/>
              </w:rPr>
            </w:pPr>
            <w:r>
              <w:rPr>
                <w:rFonts w:eastAsia="標楷體"/>
              </w:rPr>
              <w:t>Field Name</w:t>
            </w:r>
          </w:p>
        </w:tc>
        <w:tc>
          <w:tcPr>
            <w:tcW w:w="850" w:type="dxa"/>
            <w:shd w:val="clear" w:color="auto" w:fill="auto"/>
            <w:tcMar>
              <w:left w:w="108" w:type="dxa"/>
            </w:tcMar>
            <w:vAlign w:val="center"/>
          </w:tcPr>
          <w:p w14:paraId="6436C719" w14:textId="77777777" w:rsidR="00B34661" w:rsidRDefault="005331F7">
            <w:pPr>
              <w:jc w:val="center"/>
              <w:rPr>
                <w:rFonts w:eastAsia="標楷體"/>
              </w:rPr>
            </w:pPr>
            <w:r>
              <w:rPr>
                <w:rFonts w:eastAsia="標楷體"/>
              </w:rPr>
              <w:t>Size</w:t>
            </w:r>
          </w:p>
          <w:p w14:paraId="2481026B" w14:textId="77777777" w:rsidR="00B34661" w:rsidRDefault="005331F7">
            <w:pPr>
              <w:jc w:val="center"/>
              <w:rPr>
                <w:rFonts w:eastAsia="標楷體"/>
              </w:rPr>
            </w:pPr>
            <w:r>
              <w:rPr>
                <w:rFonts w:eastAsia="標楷體"/>
              </w:rPr>
              <w:t>octets</w:t>
            </w:r>
          </w:p>
        </w:tc>
        <w:tc>
          <w:tcPr>
            <w:tcW w:w="994" w:type="dxa"/>
            <w:shd w:val="clear" w:color="auto" w:fill="auto"/>
            <w:tcMar>
              <w:left w:w="108" w:type="dxa"/>
            </w:tcMar>
            <w:vAlign w:val="center"/>
          </w:tcPr>
          <w:p w14:paraId="044691C6" w14:textId="77777777" w:rsidR="00B34661" w:rsidRDefault="005331F7">
            <w:pPr>
              <w:jc w:val="center"/>
              <w:rPr>
                <w:rFonts w:eastAsia="標楷體"/>
              </w:rPr>
            </w:pPr>
            <w:r>
              <w:rPr>
                <w:rFonts w:eastAsia="標楷體"/>
              </w:rPr>
              <w:t>Type</w:t>
            </w:r>
          </w:p>
        </w:tc>
        <w:tc>
          <w:tcPr>
            <w:tcW w:w="3259" w:type="dxa"/>
            <w:shd w:val="clear" w:color="auto" w:fill="auto"/>
            <w:tcMar>
              <w:left w:w="108" w:type="dxa"/>
            </w:tcMar>
            <w:vAlign w:val="center"/>
          </w:tcPr>
          <w:p w14:paraId="225316AC" w14:textId="77777777" w:rsidR="00B34661" w:rsidRDefault="005331F7">
            <w:pPr>
              <w:jc w:val="center"/>
              <w:rPr>
                <w:rFonts w:eastAsia="標楷體"/>
              </w:rPr>
            </w:pPr>
            <w:r>
              <w:rPr>
                <w:rFonts w:eastAsia="標楷體"/>
              </w:rPr>
              <w:t>Description</w:t>
            </w:r>
          </w:p>
        </w:tc>
        <w:tc>
          <w:tcPr>
            <w:tcW w:w="759" w:type="dxa"/>
            <w:shd w:val="clear" w:color="auto" w:fill="auto"/>
            <w:tcMar>
              <w:left w:w="108" w:type="dxa"/>
            </w:tcMar>
            <w:vAlign w:val="center"/>
          </w:tcPr>
          <w:p w14:paraId="689991BC" w14:textId="77777777" w:rsidR="00B34661" w:rsidRDefault="005331F7">
            <w:pPr>
              <w:jc w:val="center"/>
              <w:rPr>
                <w:rFonts w:eastAsia="標楷體"/>
              </w:rPr>
            </w:pPr>
            <w:r>
              <w:rPr>
                <w:rFonts w:eastAsia="標楷體"/>
              </w:rPr>
              <w:t>Ref.</w:t>
            </w:r>
          </w:p>
        </w:tc>
      </w:tr>
      <w:tr w:rsidR="00B34661" w14:paraId="6F219096" w14:textId="77777777">
        <w:tc>
          <w:tcPr>
            <w:tcW w:w="530" w:type="dxa"/>
            <w:vMerge/>
            <w:shd w:val="clear" w:color="auto" w:fill="auto"/>
            <w:tcMar>
              <w:left w:w="108" w:type="dxa"/>
            </w:tcMar>
          </w:tcPr>
          <w:p w14:paraId="410CA569" w14:textId="77777777" w:rsidR="00B34661" w:rsidRDefault="00B34661">
            <w:pPr>
              <w:rPr>
                <w:rFonts w:eastAsia="標楷體"/>
              </w:rPr>
            </w:pPr>
          </w:p>
        </w:tc>
        <w:tc>
          <w:tcPr>
            <w:tcW w:w="2129" w:type="dxa"/>
            <w:shd w:val="clear" w:color="auto" w:fill="auto"/>
            <w:tcMar>
              <w:left w:w="108" w:type="dxa"/>
            </w:tcMar>
            <w:vAlign w:val="center"/>
          </w:tcPr>
          <w:p w14:paraId="1D328929" w14:textId="77777777" w:rsidR="00B34661" w:rsidRDefault="005331F7">
            <w:pPr>
              <w:rPr>
                <w:rFonts w:eastAsia="標楷體"/>
              </w:rPr>
            </w:pPr>
            <w:r>
              <w:rPr>
                <w:rFonts w:eastAsia="標楷體"/>
              </w:rPr>
              <w:t>command length</w:t>
            </w:r>
          </w:p>
        </w:tc>
        <w:tc>
          <w:tcPr>
            <w:tcW w:w="850" w:type="dxa"/>
            <w:shd w:val="clear" w:color="auto" w:fill="auto"/>
            <w:tcMar>
              <w:left w:w="108" w:type="dxa"/>
            </w:tcMar>
            <w:vAlign w:val="center"/>
          </w:tcPr>
          <w:p w14:paraId="36C49F78" w14:textId="77777777"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14:paraId="30269390" w14:textId="77777777" w:rsidR="00B34661" w:rsidRDefault="005331F7">
            <w:pPr>
              <w:jc w:val="center"/>
              <w:rPr>
                <w:rFonts w:eastAsia="標楷體"/>
              </w:rPr>
            </w:pPr>
            <w:r>
              <w:rPr>
                <w:rFonts w:eastAsia="標楷體"/>
              </w:rPr>
              <w:t>Integer</w:t>
            </w:r>
          </w:p>
        </w:tc>
        <w:tc>
          <w:tcPr>
            <w:tcW w:w="3259" w:type="dxa"/>
            <w:shd w:val="clear" w:color="auto" w:fill="auto"/>
            <w:tcMar>
              <w:left w:w="108" w:type="dxa"/>
            </w:tcMar>
          </w:tcPr>
          <w:p w14:paraId="52F7D467" w14:textId="77777777" w:rsidR="00B34661" w:rsidRDefault="005331F7">
            <w:pPr>
              <w:rPr>
                <w:rFonts w:eastAsia="標楷體"/>
              </w:rPr>
            </w:pPr>
            <w:r>
              <w:rPr>
                <w:rFonts w:eastAsia="標楷體"/>
              </w:rPr>
              <w:t>Set the overall length of PDU.</w:t>
            </w:r>
          </w:p>
        </w:tc>
        <w:tc>
          <w:tcPr>
            <w:tcW w:w="759" w:type="dxa"/>
            <w:shd w:val="clear" w:color="auto" w:fill="auto"/>
            <w:tcMar>
              <w:left w:w="108" w:type="dxa"/>
            </w:tcMar>
            <w:vAlign w:val="center"/>
          </w:tcPr>
          <w:p w14:paraId="089C4C23"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3D75083A" w14:textId="77777777">
        <w:tc>
          <w:tcPr>
            <w:tcW w:w="530" w:type="dxa"/>
            <w:vMerge/>
            <w:shd w:val="clear" w:color="auto" w:fill="auto"/>
            <w:tcMar>
              <w:left w:w="108" w:type="dxa"/>
            </w:tcMar>
          </w:tcPr>
          <w:p w14:paraId="75B4BB55" w14:textId="77777777" w:rsidR="00B34661" w:rsidRDefault="00B34661">
            <w:pPr>
              <w:rPr>
                <w:rFonts w:eastAsia="標楷體"/>
              </w:rPr>
            </w:pPr>
          </w:p>
        </w:tc>
        <w:tc>
          <w:tcPr>
            <w:tcW w:w="2129" w:type="dxa"/>
            <w:shd w:val="clear" w:color="auto" w:fill="auto"/>
            <w:tcMar>
              <w:left w:w="108" w:type="dxa"/>
            </w:tcMar>
            <w:vAlign w:val="center"/>
          </w:tcPr>
          <w:p w14:paraId="31839B00" w14:textId="77777777" w:rsidR="00B34661" w:rsidRDefault="005331F7">
            <w:pPr>
              <w:rPr>
                <w:rFonts w:eastAsia="標楷體"/>
              </w:rPr>
            </w:pPr>
            <w:r>
              <w:rPr>
                <w:rFonts w:eastAsia="標楷體"/>
              </w:rPr>
              <w:t>command id</w:t>
            </w:r>
          </w:p>
        </w:tc>
        <w:tc>
          <w:tcPr>
            <w:tcW w:w="850" w:type="dxa"/>
            <w:shd w:val="clear" w:color="auto" w:fill="auto"/>
            <w:tcMar>
              <w:left w:w="108" w:type="dxa"/>
            </w:tcMar>
            <w:vAlign w:val="center"/>
          </w:tcPr>
          <w:p w14:paraId="20DE10DD" w14:textId="77777777"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14:paraId="0239BB2A" w14:textId="77777777" w:rsidR="00B34661" w:rsidRDefault="005331F7">
            <w:pPr>
              <w:jc w:val="center"/>
              <w:rPr>
                <w:rFonts w:eastAsia="標楷體"/>
              </w:rPr>
            </w:pPr>
            <w:r>
              <w:rPr>
                <w:rFonts w:eastAsia="標楷體"/>
              </w:rPr>
              <w:t>Integer</w:t>
            </w:r>
          </w:p>
        </w:tc>
        <w:tc>
          <w:tcPr>
            <w:tcW w:w="3259" w:type="dxa"/>
            <w:shd w:val="clear" w:color="auto" w:fill="auto"/>
            <w:tcMar>
              <w:left w:w="108" w:type="dxa"/>
            </w:tcMar>
          </w:tcPr>
          <w:p w14:paraId="7BCDFBAB" w14:textId="77777777" w:rsidR="00B34661" w:rsidRDefault="005331F7">
            <w:pPr>
              <w:rPr>
                <w:rFonts w:eastAsia="標楷體"/>
              </w:rPr>
            </w:pPr>
            <w:r>
              <w:rPr>
                <w:rFonts w:eastAsia="標楷體"/>
              </w:rPr>
              <w:t>The value corresponding to the binding request.</w:t>
            </w:r>
          </w:p>
        </w:tc>
        <w:tc>
          <w:tcPr>
            <w:tcW w:w="759" w:type="dxa"/>
            <w:shd w:val="clear" w:color="auto" w:fill="auto"/>
            <w:tcMar>
              <w:left w:w="108" w:type="dxa"/>
            </w:tcMar>
            <w:vAlign w:val="center"/>
          </w:tcPr>
          <w:p w14:paraId="283CBEEB"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2375A638" w14:textId="77777777">
        <w:tc>
          <w:tcPr>
            <w:tcW w:w="530" w:type="dxa"/>
            <w:vMerge/>
            <w:shd w:val="clear" w:color="auto" w:fill="auto"/>
            <w:tcMar>
              <w:left w:w="108" w:type="dxa"/>
            </w:tcMar>
          </w:tcPr>
          <w:p w14:paraId="4DC95E27" w14:textId="77777777" w:rsidR="00B34661" w:rsidRDefault="00B34661">
            <w:pPr>
              <w:rPr>
                <w:rFonts w:eastAsia="標楷體"/>
              </w:rPr>
            </w:pPr>
          </w:p>
        </w:tc>
        <w:tc>
          <w:tcPr>
            <w:tcW w:w="2129" w:type="dxa"/>
            <w:shd w:val="clear" w:color="auto" w:fill="auto"/>
            <w:tcMar>
              <w:left w:w="108" w:type="dxa"/>
            </w:tcMar>
            <w:vAlign w:val="center"/>
          </w:tcPr>
          <w:p w14:paraId="412DEA24" w14:textId="77777777" w:rsidR="00B34661" w:rsidRDefault="005331F7">
            <w:pPr>
              <w:rPr>
                <w:rFonts w:eastAsia="標楷體"/>
              </w:rPr>
            </w:pPr>
            <w:r>
              <w:rPr>
                <w:rFonts w:eastAsia="標楷體"/>
              </w:rPr>
              <w:t>command status</w:t>
            </w:r>
          </w:p>
        </w:tc>
        <w:tc>
          <w:tcPr>
            <w:tcW w:w="850" w:type="dxa"/>
            <w:shd w:val="clear" w:color="auto" w:fill="auto"/>
            <w:tcMar>
              <w:left w:w="108" w:type="dxa"/>
            </w:tcMar>
            <w:vAlign w:val="center"/>
          </w:tcPr>
          <w:p w14:paraId="197C371B" w14:textId="77777777"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14:paraId="4D5AB9FC" w14:textId="77777777" w:rsidR="00B34661" w:rsidRDefault="005331F7">
            <w:pPr>
              <w:jc w:val="center"/>
              <w:rPr>
                <w:rFonts w:eastAsia="標楷體"/>
              </w:rPr>
            </w:pPr>
            <w:r>
              <w:rPr>
                <w:rFonts w:eastAsia="標楷體"/>
              </w:rPr>
              <w:t>Integer</w:t>
            </w:r>
          </w:p>
        </w:tc>
        <w:tc>
          <w:tcPr>
            <w:tcW w:w="3259" w:type="dxa"/>
            <w:shd w:val="clear" w:color="auto" w:fill="auto"/>
            <w:tcMar>
              <w:left w:w="108" w:type="dxa"/>
            </w:tcMar>
          </w:tcPr>
          <w:p w14:paraId="2C9DD4B6" w14:textId="77777777" w:rsidR="00B34661" w:rsidRDefault="005331F7">
            <w:pPr>
              <w:rPr>
                <w:rFonts w:eastAsia="標楷體"/>
              </w:rPr>
            </w:pPr>
            <w:r>
              <w:rPr>
                <w:rFonts w:eastAsia="標楷體"/>
              </w:rPr>
              <w:t>Set to STATUS_ROK</w:t>
            </w:r>
          </w:p>
        </w:tc>
        <w:tc>
          <w:tcPr>
            <w:tcW w:w="759" w:type="dxa"/>
            <w:shd w:val="clear" w:color="auto" w:fill="auto"/>
            <w:tcMar>
              <w:left w:w="108" w:type="dxa"/>
            </w:tcMar>
            <w:vAlign w:val="center"/>
          </w:tcPr>
          <w:p w14:paraId="3DF60DA1"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7E777BD9" w14:textId="77777777">
        <w:tc>
          <w:tcPr>
            <w:tcW w:w="530" w:type="dxa"/>
            <w:vMerge/>
            <w:shd w:val="clear" w:color="auto" w:fill="auto"/>
            <w:tcMar>
              <w:left w:w="108" w:type="dxa"/>
            </w:tcMar>
          </w:tcPr>
          <w:p w14:paraId="737665D1" w14:textId="77777777" w:rsidR="00B34661" w:rsidRDefault="00B34661">
            <w:pPr>
              <w:rPr>
                <w:rFonts w:eastAsia="標楷體"/>
              </w:rPr>
            </w:pPr>
          </w:p>
        </w:tc>
        <w:tc>
          <w:tcPr>
            <w:tcW w:w="2129" w:type="dxa"/>
            <w:shd w:val="clear" w:color="auto" w:fill="auto"/>
            <w:tcMar>
              <w:left w:w="108" w:type="dxa"/>
            </w:tcMar>
            <w:vAlign w:val="center"/>
          </w:tcPr>
          <w:p w14:paraId="202CFAF7" w14:textId="77777777" w:rsidR="00B34661" w:rsidRDefault="005331F7">
            <w:pPr>
              <w:rPr>
                <w:rFonts w:eastAsia="標楷體"/>
              </w:rPr>
            </w:pPr>
            <w:r>
              <w:rPr>
                <w:rFonts w:eastAsia="標楷體"/>
              </w:rPr>
              <w:t>sequence number</w:t>
            </w:r>
          </w:p>
        </w:tc>
        <w:tc>
          <w:tcPr>
            <w:tcW w:w="850" w:type="dxa"/>
            <w:shd w:val="clear" w:color="auto" w:fill="auto"/>
            <w:tcMar>
              <w:left w:w="108" w:type="dxa"/>
            </w:tcMar>
            <w:vAlign w:val="center"/>
          </w:tcPr>
          <w:p w14:paraId="78A488E7" w14:textId="77777777"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14:paraId="5B250871" w14:textId="77777777" w:rsidR="00B34661" w:rsidRDefault="005331F7">
            <w:pPr>
              <w:jc w:val="center"/>
              <w:rPr>
                <w:rFonts w:eastAsia="標楷體"/>
              </w:rPr>
            </w:pPr>
            <w:r>
              <w:rPr>
                <w:rFonts w:eastAsia="標楷體"/>
              </w:rPr>
              <w:t>Integer</w:t>
            </w:r>
          </w:p>
        </w:tc>
        <w:tc>
          <w:tcPr>
            <w:tcW w:w="3259" w:type="dxa"/>
            <w:shd w:val="clear" w:color="auto" w:fill="auto"/>
            <w:tcMar>
              <w:left w:w="108" w:type="dxa"/>
            </w:tcMar>
          </w:tcPr>
          <w:p w14:paraId="36C1C113" w14:textId="77777777" w:rsidR="00B34661" w:rsidRDefault="005331F7">
            <w:pPr>
              <w:rPr>
                <w:rFonts w:eastAsia="標楷體"/>
              </w:rPr>
            </w:pPr>
            <w:r>
              <w:rPr>
                <w:rFonts w:eastAsia="標楷體"/>
              </w:rPr>
              <w:t>Set to a unique sequence number.</w:t>
            </w:r>
          </w:p>
          <w:p w14:paraId="4218D091" w14:textId="77777777" w:rsidR="00B34661" w:rsidRDefault="005331F7">
            <w:pPr>
              <w:rPr>
                <w:rFonts w:eastAsia="標楷體"/>
              </w:rPr>
            </w:pPr>
            <w:r>
              <w:rPr>
                <w:rFonts w:eastAsia="標楷體"/>
              </w:rPr>
              <w:t>The associated bind response PDU will echo the same sequence number.</w:t>
            </w:r>
          </w:p>
        </w:tc>
        <w:tc>
          <w:tcPr>
            <w:tcW w:w="759" w:type="dxa"/>
            <w:shd w:val="clear" w:color="auto" w:fill="auto"/>
            <w:tcMar>
              <w:left w:w="108" w:type="dxa"/>
            </w:tcMar>
            <w:vAlign w:val="center"/>
          </w:tcPr>
          <w:p w14:paraId="4D061C46"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0AE44966" w14:textId="77777777">
        <w:trPr>
          <w:trHeight w:val="2880"/>
        </w:trPr>
        <w:tc>
          <w:tcPr>
            <w:tcW w:w="530" w:type="dxa"/>
            <w:shd w:val="clear" w:color="auto" w:fill="auto"/>
            <w:tcMar>
              <w:left w:w="108" w:type="dxa"/>
            </w:tcMar>
            <w:vAlign w:val="center"/>
          </w:tcPr>
          <w:p w14:paraId="48D72C8B" w14:textId="77777777" w:rsidR="00B34661" w:rsidRDefault="005331F7">
            <w:pPr>
              <w:jc w:val="center"/>
              <w:rPr>
                <w:rFonts w:eastAsia="標楷體"/>
              </w:rPr>
            </w:pPr>
            <w:r>
              <w:rPr>
                <w:rFonts w:eastAsia="標楷體"/>
              </w:rPr>
              <w:t>B</w:t>
            </w:r>
          </w:p>
          <w:p w14:paraId="01D49BF4" w14:textId="77777777" w:rsidR="00B34661" w:rsidRDefault="005331F7">
            <w:pPr>
              <w:jc w:val="center"/>
              <w:rPr>
                <w:rFonts w:eastAsia="標楷體"/>
              </w:rPr>
            </w:pPr>
            <w:r>
              <w:rPr>
                <w:rFonts w:eastAsia="標楷體"/>
              </w:rPr>
              <w:t>O</w:t>
            </w:r>
          </w:p>
          <w:p w14:paraId="546F8FBE" w14:textId="77777777" w:rsidR="00B34661" w:rsidRDefault="005331F7">
            <w:pPr>
              <w:jc w:val="center"/>
              <w:rPr>
                <w:rFonts w:eastAsia="標楷體"/>
              </w:rPr>
            </w:pPr>
            <w:r>
              <w:rPr>
                <w:rFonts w:eastAsia="標楷體"/>
              </w:rPr>
              <w:t>D</w:t>
            </w:r>
          </w:p>
          <w:p w14:paraId="56EA5D64" w14:textId="77777777" w:rsidR="00B34661" w:rsidRDefault="005331F7">
            <w:pPr>
              <w:jc w:val="center"/>
              <w:rPr>
                <w:rFonts w:eastAsia="標楷體"/>
              </w:rPr>
            </w:pPr>
            <w:r>
              <w:rPr>
                <w:rFonts w:eastAsia="標楷體"/>
              </w:rPr>
              <w:t>Y</w:t>
            </w:r>
          </w:p>
        </w:tc>
        <w:tc>
          <w:tcPr>
            <w:tcW w:w="2129" w:type="dxa"/>
            <w:shd w:val="clear" w:color="auto" w:fill="auto"/>
            <w:tcMar>
              <w:left w:w="108" w:type="dxa"/>
            </w:tcMar>
            <w:vAlign w:val="center"/>
          </w:tcPr>
          <w:p w14:paraId="780DAF59" w14:textId="77777777" w:rsidR="00B34661" w:rsidRDefault="005331F7">
            <w:pPr>
              <w:jc w:val="both"/>
              <w:rPr>
                <w:rFonts w:eastAsia="標楷體"/>
              </w:rPr>
            </w:pPr>
            <w:r>
              <w:rPr>
                <w:rFonts w:eastAsia="標楷體"/>
              </w:rPr>
              <w:t>Id</w:t>
            </w:r>
          </w:p>
        </w:tc>
        <w:tc>
          <w:tcPr>
            <w:tcW w:w="850" w:type="dxa"/>
            <w:shd w:val="clear" w:color="auto" w:fill="auto"/>
            <w:tcMar>
              <w:left w:w="108" w:type="dxa"/>
            </w:tcMar>
            <w:vAlign w:val="center"/>
          </w:tcPr>
          <w:p w14:paraId="400CEA5C" w14:textId="77777777" w:rsidR="00B34661" w:rsidRDefault="005331F7">
            <w:pPr>
              <w:jc w:val="center"/>
              <w:rPr>
                <w:rFonts w:eastAsia="標楷體"/>
              </w:rPr>
            </w:pPr>
            <w:r>
              <w:rPr>
                <w:rFonts w:eastAsia="標楷體"/>
              </w:rPr>
              <w:t>Var.</w:t>
            </w:r>
          </w:p>
        </w:tc>
        <w:tc>
          <w:tcPr>
            <w:tcW w:w="994" w:type="dxa"/>
            <w:shd w:val="clear" w:color="auto" w:fill="auto"/>
            <w:tcMar>
              <w:left w:w="108" w:type="dxa"/>
            </w:tcMar>
            <w:vAlign w:val="center"/>
          </w:tcPr>
          <w:p w14:paraId="4A879D2B" w14:textId="77777777" w:rsidR="00B34661" w:rsidRDefault="005331F7">
            <w:pPr>
              <w:jc w:val="center"/>
              <w:rPr>
                <w:rFonts w:eastAsia="標楷體"/>
              </w:rPr>
            </w:pPr>
            <w:r>
              <w:rPr>
                <w:rFonts w:eastAsia="標楷體"/>
              </w:rPr>
              <w:t>C-Octet String</w:t>
            </w:r>
          </w:p>
        </w:tc>
        <w:tc>
          <w:tcPr>
            <w:tcW w:w="3259" w:type="dxa"/>
            <w:shd w:val="clear" w:color="auto" w:fill="auto"/>
            <w:tcMar>
              <w:left w:w="108" w:type="dxa"/>
            </w:tcMar>
          </w:tcPr>
          <w:p w14:paraId="4FA55AFA" w14:textId="77777777" w:rsidR="00B34661" w:rsidRDefault="005331F7">
            <w:pPr>
              <w:rPr>
                <w:rFonts w:eastAsia="標楷體"/>
              </w:rPr>
            </w:pPr>
            <w:r>
              <w:rPr>
                <w:rFonts w:eastAsia="標楷體" w:cs="Times New Roman"/>
                <w:szCs w:val="24"/>
              </w:rPr>
              <w:t>Mandatory Parameter</w:t>
            </w:r>
            <w:r>
              <w:rPr>
                <w:rFonts w:eastAsia="標楷體"/>
              </w:rPr>
              <w:t>.</w:t>
            </w:r>
          </w:p>
          <w:p w14:paraId="15A0194A" w14:textId="77777777" w:rsidR="00B34661" w:rsidRDefault="005331F7">
            <w:pPr>
              <w:rPr>
                <w:rFonts w:eastAsia="標楷體"/>
              </w:rPr>
            </w:pPr>
            <w:r>
              <w:rPr>
                <w:rFonts w:eastAsia="標楷體"/>
              </w:rPr>
              <w:t>JSON Data Format.</w:t>
            </w:r>
          </w:p>
          <w:p w14:paraId="39F6F803" w14:textId="77777777" w:rsidR="00B34661" w:rsidRDefault="005331F7">
            <w:r>
              <w:t>Collection</w:t>
            </w:r>
            <w:r>
              <w:t>：</w:t>
            </w:r>
          </w:p>
          <w:p w14:paraId="5295538B" w14:textId="77777777" w:rsidR="00B34661" w:rsidRDefault="005331F7">
            <w:r>
              <w:t>(name/value data type)</w:t>
            </w:r>
          </w:p>
          <w:p w14:paraId="45B2EE23" w14:textId="77777777" w:rsidR="00B34661" w:rsidRDefault="005331F7">
            <w:r>
              <w:t>id/string</w:t>
            </w:r>
          </w:p>
          <w:p w14:paraId="7C668B1B" w14:textId="77777777" w:rsidR="00B34661" w:rsidRDefault="00B34661">
            <w:pPr>
              <w:rPr>
                <w:rFonts w:eastAsia="標楷體"/>
              </w:rPr>
            </w:pPr>
          </w:p>
        </w:tc>
        <w:tc>
          <w:tcPr>
            <w:tcW w:w="759" w:type="dxa"/>
            <w:shd w:val="clear" w:color="auto" w:fill="auto"/>
            <w:tcMar>
              <w:left w:w="108" w:type="dxa"/>
            </w:tcMar>
            <w:vAlign w:val="center"/>
          </w:tcPr>
          <w:p w14:paraId="04F37536" w14:textId="77777777" w:rsidR="00B34661" w:rsidRDefault="00B34661">
            <w:pPr>
              <w:jc w:val="center"/>
              <w:rPr>
                <w:rFonts w:eastAsia="標楷體"/>
              </w:rPr>
            </w:pPr>
          </w:p>
        </w:tc>
      </w:tr>
    </w:tbl>
    <w:p w14:paraId="72E08B0B" w14:textId="77777777" w:rsidR="00B34661" w:rsidRDefault="00B34661">
      <w:pPr>
        <w:rPr>
          <w:rFonts w:eastAsia="標楷體" w:cs="Times New Roman"/>
          <w:sz w:val="32"/>
          <w:szCs w:val="32"/>
        </w:rPr>
      </w:pPr>
    </w:p>
    <w:p w14:paraId="2B431FA8" w14:textId="77777777" w:rsidR="00B34661" w:rsidRDefault="005331F7" w:rsidP="00427CCF">
      <w:pPr>
        <w:pStyle w:val="31"/>
      </w:pPr>
      <w:bookmarkStart w:id="15" w:name="_Toc479768984"/>
      <w:r>
        <w:t>Bind response syntax</w:t>
      </w:r>
      <w:bookmarkEnd w:id="15"/>
    </w:p>
    <w:tbl>
      <w:tblPr>
        <w:tblStyle w:val="af8"/>
        <w:tblW w:w="8522" w:type="dxa"/>
        <w:tblLook w:val="04A0" w:firstRow="1" w:lastRow="0" w:firstColumn="1" w:lastColumn="0" w:noHBand="0" w:noVBand="1"/>
      </w:tblPr>
      <w:tblGrid>
        <w:gridCol w:w="525"/>
        <w:gridCol w:w="2092"/>
        <w:gridCol w:w="776"/>
        <w:gridCol w:w="924"/>
        <w:gridCol w:w="3330"/>
        <w:gridCol w:w="875"/>
      </w:tblGrid>
      <w:tr w:rsidR="00B34661" w14:paraId="00DDB420" w14:textId="77777777">
        <w:tc>
          <w:tcPr>
            <w:tcW w:w="524" w:type="dxa"/>
            <w:vMerge w:val="restart"/>
            <w:shd w:val="clear" w:color="auto" w:fill="auto"/>
            <w:tcMar>
              <w:left w:w="108" w:type="dxa"/>
            </w:tcMar>
          </w:tcPr>
          <w:p w14:paraId="492230D8" w14:textId="77777777" w:rsidR="00B34661" w:rsidRDefault="005331F7">
            <w:pPr>
              <w:rPr>
                <w:rFonts w:eastAsia="標楷體"/>
              </w:rPr>
            </w:pPr>
            <w:r>
              <w:rPr>
                <w:rFonts w:eastAsia="標楷體"/>
              </w:rPr>
              <w:t>H</w:t>
            </w:r>
          </w:p>
          <w:p w14:paraId="3FB8ACE1" w14:textId="77777777" w:rsidR="00B34661" w:rsidRDefault="005331F7">
            <w:pPr>
              <w:rPr>
                <w:rFonts w:eastAsia="標楷體"/>
              </w:rPr>
            </w:pPr>
            <w:r>
              <w:rPr>
                <w:rFonts w:eastAsia="標楷體"/>
              </w:rPr>
              <w:t>E</w:t>
            </w:r>
          </w:p>
          <w:p w14:paraId="2ACD087C" w14:textId="77777777" w:rsidR="00B34661" w:rsidRDefault="005331F7">
            <w:pPr>
              <w:rPr>
                <w:rFonts w:eastAsia="標楷體"/>
              </w:rPr>
            </w:pPr>
            <w:r>
              <w:rPr>
                <w:rFonts w:eastAsia="標楷體"/>
              </w:rPr>
              <w:t>A</w:t>
            </w:r>
          </w:p>
          <w:p w14:paraId="16CB413C" w14:textId="77777777" w:rsidR="00B34661" w:rsidRDefault="005331F7">
            <w:pPr>
              <w:rPr>
                <w:rFonts w:eastAsia="標楷體"/>
              </w:rPr>
            </w:pPr>
            <w:r>
              <w:rPr>
                <w:rFonts w:eastAsia="標楷體"/>
              </w:rPr>
              <w:t>D</w:t>
            </w:r>
          </w:p>
          <w:p w14:paraId="0E925984" w14:textId="77777777" w:rsidR="00B34661" w:rsidRDefault="005331F7">
            <w:pPr>
              <w:rPr>
                <w:rFonts w:eastAsia="標楷體"/>
              </w:rPr>
            </w:pPr>
            <w:r>
              <w:rPr>
                <w:rFonts w:eastAsia="標楷體"/>
              </w:rPr>
              <w:t>E</w:t>
            </w:r>
          </w:p>
          <w:p w14:paraId="1F80D1B4" w14:textId="77777777" w:rsidR="00B34661" w:rsidRDefault="005331F7">
            <w:pPr>
              <w:rPr>
                <w:rFonts w:eastAsia="標楷體"/>
              </w:rPr>
            </w:pPr>
            <w:r>
              <w:rPr>
                <w:rFonts w:eastAsia="標楷體"/>
              </w:rPr>
              <w:t>R</w:t>
            </w:r>
          </w:p>
        </w:tc>
        <w:tc>
          <w:tcPr>
            <w:tcW w:w="2092" w:type="dxa"/>
            <w:shd w:val="clear" w:color="auto" w:fill="auto"/>
            <w:tcMar>
              <w:left w:w="108" w:type="dxa"/>
            </w:tcMar>
            <w:vAlign w:val="center"/>
          </w:tcPr>
          <w:p w14:paraId="2BF9BB70" w14:textId="77777777" w:rsidR="00B34661" w:rsidRDefault="005331F7">
            <w:pPr>
              <w:jc w:val="center"/>
              <w:rPr>
                <w:rFonts w:eastAsia="標楷體"/>
              </w:rPr>
            </w:pPr>
            <w:r>
              <w:rPr>
                <w:rFonts w:eastAsia="標楷體"/>
              </w:rPr>
              <w:t>Field Name</w:t>
            </w:r>
          </w:p>
        </w:tc>
        <w:tc>
          <w:tcPr>
            <w:tcW w:w="776" w:type="dxa"/>
            <w:shd w:val="clear" w:color="auto" w:fill="auto"/>
            <w:tcMar>
              <w:left w:w="108" w:type="dxa"/>
            </w:tcMar>
            <w:vAlign w:val="center"/>
          </w:tcPr>
          <w:p w14:paraId="26987162" w14:textId="77777777" w:rsidR="00B34661" w:rsidRDefault="005331F7">
            <w:pPr>
              <w:jc w:val="center"/>
              <w:rPr>
                <w:rFonts w:eastAsia="標楷體"/>
              </w:rPr>
            </w:pPr>
            <w:r>
              <w:rPr>
                <w:rFonts w:eastAsia="標楷體"/>
              </w:rPr>
              <w:t>Size</w:t>
            </w:r>
          </w:p>
          <w:p w14:paraId="41429132" w14:textId="77777777" w:rsidR="00B34661" w:rsidRDefault="005331F7">
            <w:pPr>
              <w:jc w:val="center"/>
              <w:rPr>
                <w:rFonts w:eastAsia="標楷體"/>
              </w:rPr>
            </w:pPr>
            <w:r>
              <w:rPr>
                <w:rFonts w:eastAsia="標楷體"/>
              </w:rPr>
              <w:t>octets</w:t>
            </w:r>
          </w:p>
        </w:tc>
        <w:tc>
          <w:tcPr>
            <w:tcW w:w="924" w:type="dxa"/>
            <w:shd w:val="clear" w:color="auto" w:fill="auto"/>
            <w:tcMar>
              <w:left w:w="108" w:type="dxa"/>
            </w:tcMar>
            <w:vAlign w:val="center"/>
          </w:tcPr>
          <w:p w14:paraId="31C907C7" w14:textId="77777777" w:rsidR="00B34661" w:rsidRDefault="005331F7">
            <w:pPr>
              <w:jc w:val="center"/>
              <w:rPr>
                <w:rFonts w:eastAsia="標楷體"/>
              </w:rPr>
            </w:pPr>
            <w:r>
              <w:rPr>
                <w:rFonts w:eastAsia="標楷體"/>
              </w:rPr>
              <w:t>Type</w:t>
            </w:r>
          </w:p>
        </w:tc>
        <w:tc>
          <w:tcPr>
            <w:tcW w:w="3330" w:type="dxa"/>
            <w:shd w:val="clear" w:color="auto" w:fill="auto"/>
            <w:tcMar>
              <w:left w:w="108" w:type="dxa"/>
            </w:tcMar>
            <w:vAlign w:val="center"/>
          </w:tcPr>
          <w:p w14:paraId="083C2441" w14:textId="77777777"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14:paraId="0647859E" w14:textId="77777777" w:rsidR="00B34661" w:rsidRDefault="005331F7">
            <w:pPr>
              <w:jc w:val="center"/>
              <w:rPr>
                <w:rFonts w:eastAsia="標楷體"/>
              </w:rPr>
            </w:pPr>
            <w:r>
              <w:rPr>
                <w:rFonts w:eastAsia="標楷體"/>
              </w:rPr>
              <w:t>Ref.</w:t>
            </w:r>
          </w:p>
        </w:tc>
      </w:tr>
      <w:tr w:rsidR="00B34661" w14:paraId="67FDBFCD" w14:textId="77777777">
        <w:tc>
          <w:tcPr>
            <w:tcW w:w="524" w:type="dxa"/>
            <w:vMerge/>
            <w:shd w:val="clear" w:color="auto" w:fill="auto"/>
            <w:tcMar>
              <w:left w:w="108" w:type="dxa"/>
            </w:tcMar>
          </w:tcPr>
          <w:p w14:paraId="5453EC2B" w14:textId="77777777" w:rsidR="00B34661" w:rsidRDefault="00B34661">
            <w:pPr>
              <w:rPr>
                <w:rFonts w:eastAsia="標楷體"/>
              </w:rPr>
            </w:pPr>
          </w:p>
        </w:tc>
        <w:tc>
          <w:tcPr>
            <w:tcW w:w="2092" w:type="dxa"/>
            <w:shd w:val="clear" w:color="auto" w:fill="auto"/>
            <w:tcMar>
              <w:left w:w="108" w:type="dxa"/>
            </w:tcMar>
            <w:vAlign w:val="center"/>
          </w:tcPr>
          <w:p w14:paraId="3297FE79" w14:textId="77777777" w:rsidR="00B34661" w:rsidRDefault="005331F7">
            <w:pPr>
              <w:rPr>
                <w:rFonts w:eastAsia="標楷體"/>
              </w:rPr>
            </w:pPr>
            <w:r>
              <w:rPr>
                <w:rFonts w:eastAsia="標楷體"/>
              </w:rPr>
              <w:t>command length</w:t>
            </w:r>
          </w:p>
        </w:tc>
        <w:tc>
          <w:tcPr>
            <w:tcW w:w="776" w:type="dxa"/>
            <w:shd w:val="clear" w:color="auto" w:fill="auto"/>
            <w:tcMar>
              <w:left w:w="108" w:type="dxa"/>
            </w:tcMar>
            <w:vAlign w:val="center"/>
          </w:tcPr>
          <w:p w14:paraId="0C0A2687" w14:textId="77777777"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14:paraId="7C74AFDA" w14:textId="77777777" w:rsidR="00B34661" w:rsidRDefault="005331F7">
            <w:pPr>
              <w:jc w:val="center"/>
              <w:rPr>
                <w:rFonts w:eastAsia="標楷體"/>
              </w:rPr>
            </w:pPr>
            <w:r>
              <w:rPr>
                <w:rFonts w:eastAsia="標楷體"/>
              </w:rPr>
              <w:t>Integer</w:t>
            </w:r>
          </w:p>
        </w:tc>
        <w:tc>
          <w:tcPr>
            <w:tcW w:w="3330" w:type="dxa"/>
            <w:shd w:val="clear" w:color="auto" w:fill="auto"/>
            <w:tcMar>
              <w:left w:w="108" w:type="dxa"/>
            </w:tcMar>
          </w:tcPr>
          <w:p w14:paraId="238B41D9" w14:textId="77777777"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14:paraId="3069DADB"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74325059" w14:textId="77777777">
        <w:tc>
          <w:tcPr>
            <w:tcW w:w="524" w:type="dxa"/>
            <w:vMerge/>
            <w:shd w:val="clear" w:color="auto" w:fill="auto"/>
            <w:tcMar>
              <w:left w:w="108" w:type="dxa"/>
            </w:tcMar>
          </w:tcPr>
          <w:p w14:paraId="0CB3F6D0" w14:textId="77777777" w:rsidR="00B34661" w:rsidRDefault="00B34661">
            <w:pPr>
              <w:rPr>
                <w:rFonts w:eastAsia="標楷體"/>
              </w:rPr>
            </w:pPr>
          </w:p>
        </w:tc>
        <w:tc>
          <w:tcPr>
            <w:tcW w:w="2092" w:type="dxa"/>
            <w:shd w:val="clear" w:color="auto" w:fill="auto"/>
            <w:tcMar>
              <w:left w:w="108" w:type="dxa"/>
            </w:tcMar>
            <w:vAlign w:val="center"/>
          </w:tcPr>
          <w:p w14:paraId="6F104D25" w14:textId="77777777" w:rsidR="00B34661" w:rsidRDefault="005331F7">
            <w:pPr>
              <w:rPr>
                <w:rFonts w:eastAsia="標楷體"/>
              </w:rPr>
            </w:pPr>
            <w:r>
              <w:rPr>
                <w:rFonts w:eastAsia="標楷體"/>
              </w:rPr>
              <w:t>command id</w:t>
            </w:r>
          </w:p>
        </w:tc>
        <w:tc>
          <w:tcPr>
            <w:tcW w:w="776" w:type="dxa"/>
            <w:shd w:val="clear" w:color="auto" w:fill="auto"/>
            <w:tcMar>
              <w:left w:w="108" w:type="dxa"/>
            </w:tcMar>
            <w:vAlign w:val="center"/>
          </w:tcPr>
          <w:p w14:paraId="5F6C7E7F" w14:textId="77777777"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14:paraId="603DCA4B" w14:textId="77777777" w:rsidR="00B34661" w:rsidRDefault="005331F7">
            <w:pPr>
              <w:jc w:val="center"/>
              <w:rPr>
                <w:rFonts w:eastAsia="標楷體"/>
              </w:rPr>
            </w:pPr>
            <w:r>
              <w:rPr>
                <w:rFonts w:eastAsia="標楷體"/>
              </w:rPr>
              <w:t>Integer</w:t>
            </w:r>
          </w:p>
        </w:tc>
        <w:tc>
          <w:tcPr>
            <w:tcW w:w="3330" w:type="dxa"/>
            <w:shd w:val="clear" w:color="auto" w:fill="auto"/>
            <w:tcMar>
              <w:left w:w="108" w:type="dxa"/>
            </w:tcMar>
          </w:tcPr>
          <w:p w14:paraId="3D867843" w14:textId="77777777" w:rsidR="00B34661" w:rsidRDefault="005331F7">
            <w:pPr>
              <w:rPr>
                <w:rFonts w:eastAsia="標楷體"/>
              </w:rPr>
            </w:pPr>
            <w:r>
              <w:rPr>
                <w:rFonts w:eastAsia="標楷體"/>
              </w:rPr>
              <w:t>The value corresponding to the binding response.</w:t>
            </w:r>
          </w:p>
        </w:tc>
        <w:tc>
          <w:tcPr>
            <w:tcW w:w="875" w:type="dxa"/>
            <w:shd w:val="clear" w:color="auto" w:fill="auto"/>
            <w:tcMar>
              <w:left w:w="108" w:type="dxa"/>
            </w:tcMar>
            <w:vAlign w:val="center"/>
          </w:tcPr>
          <w:p w14:paraId="6AC07416"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3912FE18" w14:textId="77777777">
        <w:tc>
          <w:tcPr>
            <w:tcW w:w="524" w:type="dxa"/>
            <w:vMerge/>
            <w:shd w:val="clear" w:color="auto" w:fill="auto"/>
            <w:tcMar>
              <w:left w:w="108" w:type="dxa"/>
            </w:tcMar>
          </w:tcPr>
          <w:p w14:paraId="494156CD" w14:textId="77777777" w:rsidR="00B34661" w:rsidRDefault="00B34661">
            <w:pPr>
              <w:rPr>
                <w:rFonts w:eastAsia="標楷體"/>
              </w:rPr>
            </w:pPr>
          </w:p>
        </w:tc>
        <w:tc>
          <w:tcPr>
            <w:tcW w:w="2092" w:type="dxa"/>
            <w:shd w:val="clear" w:color="auto" w:fill="auto"/>
            <w:tcMar>
              <w:left w:w="108" w:type="dxa"/>
            </w:tcMar>
            <w:vAlign w:val="center"/>
          </w:tcPr>
          <w:p w14:paraId="6AABC2AC" w14:textId="77777777" w:rsidR="00B34661" w:rsidRDefault="005331F7">
            <w:pPr>
              <w:rPr>
                <w:rFonts w:eastAsia="標楷體"/>
              </w:rPr>
            </w:pPr>
            <w:r>
              <w:rPr>
                <w:rFonts w:eastAsia="標楷體"/>
              </w:rPr>
              <w:t>command status</w:t>
            </w:r>
          </w:p>
        </w:tc>
        <w:tc>
          <w:tcPr>
            <w:tcW w:w="776" w:type="dxa"/>
            <w:shd w:val="clear" w:color="auto" w:fill="auto"/>
            <w:tcMar>
              <w:left w:w="108" w:type="dxa"/>
            </w:tcMar>
            <w:vAlign w:val="center"/>
          </w:tcPr>
          <w:p w14:paraId="5A583645" w14:textId="77777777"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14:paraId="0526E397" w14:textId="77777777" w:rsidR="00B34661" w:rsidRDefault="005331F7">
            <w:pPr>
              <w:jc w:val="center"/>
              <w:rPr>
                <w:rFonts w:eastAsia="標楷體"/>
              </w:rPr>
            </w:pPr>
            <w:r>
              <w:rPr>
                <w:rFonts w:eastAsia="標楷體"/>
              </w:rPr>
              <w:t>Integer</w:t>
            </w:r>
          </w:p>
        </w:tc>
        <w:tc>
          <w:tcPr>
            <w:tcW w:w="3330" w:type="dxa"/>
            <w:shd w:val="clear" w:color="auto" w:fill="auto"/>
            <w:tcMar>
              <w:left w:w="108" w:type="dxa"/>
            </w:tcMar>
          </w:tcPr>
          <w:p w14:paraId="3FF5C842" w14:textId="77777777"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14:paraId="531072DA"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451055B0" w14:textId="77777777">
        <w:tc>
          <w:tcPr>
            <w:tcW w:w="524" w:type="dxa"/>
            <w:vMerge/>
            <w:shd w:val="clear" w:color="auto" w:fill="auto"/>
            <w:tcMar>
              <w:left w:w="108" w:type="dxa"/>
            </w:tcMar>
          </w:tcPr>
          <w:p w14:paraId="28AAC3F3" w14:textId="77777777" w:rsidR="00B34661" w:rsidRDefault="00B34661">
            <w:pPr>
              <w:rPr>
                <w:rFonts w:eastAsia="標楷體"/>
              </w:rPr>
            </w:pPr>
          </w:p>
        </w:tc>
        <w:tc>
          <w:tcPr>
            <w:tcW w:w="2092" w:type="dxa"/>
            <w:shd w:val="clear" w:color="auto" w:fill="auto"/>
            <w:tcMar>
              <w:left w:w="108" w:type="dxa"/>
            </w:tcMar>
            <w:vAlign w:val="center"/>
          </w:tcPr>
          <w:p w14:paraId="3A2C03F7" w14:textId="77777777" w:rsidR="00B34661" w:rsidRDefault="005331F7">
            <w:pPr>
              <w:rPr>
                <w:rFonts w:eastAsia="標楷體"/>
              </w:rPr>
            </w:pPr>
            <w:r>
              <w:rPr>
                <w:rFonts w:eastAsia="標楷體"/>
              </w:rPr>
              <w:t>sequence number</w:t>
            </w:r>
          </w:p>
        </w:tc>
        <w:tc>
          <w:tcPr>
            <w:tcW w:w="776" w:type="dxa"/>
            <w:shd w:val="clear" w:color="auto" w:fill="auto"/>
            <w:tcMar>
              <w:left w:w="108" w:type="dxa"/>
            </w:tcMar>
            <w:vAlign w:val="center"/>
          </w:tcPr>
          <w:p w14:paraId="45A0E788" w14:textId="77777777" w:rsidR="00B34661" w:rsidRDefault="005331F7">
            <w:pPr>
              <w:jc w:val="center"/>
              <w:rPr>
                <w:rFonts w:eastAsia="標楷體"/>
              </w:rPr>
            </w:pPr>
            <w:r>
              <w:rPr>
                <w:rFonts w:eastAsia="標楷體"/>
              </w:rPr>
              <w:t>4</w:t>
            </w:r>
          </w:p>
        </w:tc>
        <w:tc>
          <w:tcPr>
            <w:tcW w:w="924" w:type="dxa"/>
            <w:shd w:val="clear" w:color="auto" w:fill="auto"/>
            <w:tcMar>
              <w:left w:w="108" w:type="dxa"/>
            </w:tcMar>
            <w:vAlign w:val="center"/>
          </w:tcPr>
          <w:p w14:paraId="48DF2D37" w14:textId="77777777" w:rsidR="00B34661" w:rsidRDefault="005331F7">
            <w:pPr>
              <w:jc w:val="center"/>
              <w:rPr>
                <w:rFonts w:eastAsia="標楷體"/>
              </w:rPr>
            </w:pPr>
            <w:r>
              <w:rPr>
                <w:rFonts w:eastAsia="標楷體"/>
              </w:rPr>
              <w:t>Integer</w:t>
            </w:r>
          </w:p>
        </w:tc>
        <w:tc>
          <w:tcPr>
            <w:tcW w:w="3330" w:type="dxa"/>
            <w:shd w:val="clear" w:color="auto" w:fill="auto"/>
            <w:tcMar>
              <w:left w:w="108" w:type="dxa"/>
            </w:tcMar>
          </w:tcPr>
          <w:p w14:paraId="34D66488" w14:textId="77777777" w:rsidR="00B34661" w:rsidRDefault="005331F7">
            <w:pPr>
              <w:rPr>
                <w:rFonts w:eastAsia="標楷體"/>
              </w:rPr>
            </w:pPr>
            <w:r>
              <w:rPr>
                <w:rFonts w:eastAsia="標楷體"/>
              </w:rPr>
              <w:t>Set to the sequence number of original bind request.</w:t>
            </w:r>
          </w:p>
        </w:tc>
        <w:tc>
          <w:tcPr>
            <w:tcW w:w="875" w:type="dxa"/>
            <w:shd w:val="clear" w:color="auto" w:fill="auto"/>
            <w:tcMar>
              <w:left w:w="108" w:type="dxa"/>
            </w:tcMar>
            <w:vAlign w:val="center"/>
          </w:tcPr>
          <w:p w14:paraId="1FDB8F2C"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7C2562AA" w14:textId="77777777">
        <w:tc>
          <w:tcPr>
            <w:tcW w:w="524" w:type="dxa"/>
            <w:vMerge w:val="restart"/>
            <w:shd w:val="clear" w:color="auto" w:fill="auto"/>
            <w:tcMar>
              <w:left w:w="108" w:type="dxa"/>
            </w:tcMar>
          </w:tcPr>
          <w:p w14:paraId="1EB41E73" w14:textId="77777777" w:rsidR="00B34661" w:rsidRDefault="005331F7">
            <w:pPr>
              <w:rPr>
                <w:rFonts w:eastAsia="標楷體"/>
              </w:rPr>
            </w:pPr>
            <w:r>
              <w:rPr>
                <w:rFonts w:eastAsia="標楷體"/>
              </w:rPr>
              <w:t>B</w:t>
            </w:r>
          </w:p>
          <w:p w14:paraId="7F00EFA0" w14:textId="77777777" w:rsidR="00B34661" w:rsidRDefault="005331F7">
            <w:pPr>
              <w:rPr>
                <w:rFonts w:eastAsia="標楷體"/>
              </w:rPr>
            </w:pPr>
            <w:r>
              <w:rPr>
                <w:rFonts w:eastAsia="標楷體"/>
              </w:rPr>
              <w:t>O</w:t>
            </w:r>
          </w:p>
          <w:p w14:paraId="61F5C2C3" w14:textId="77777777" w:rsidR="00B34661" w:rsidRDefault="005331F7">
            <w:pPr>
              <w:rPr>
                <w:rFonts w:eastAsia="標楷體"/>
              </w:rPr>
            </w:pPr>
            <w:r>
              <w:rPr>
                <w:rFonts w:eastAsia="標楷體"/>
              </w:rPr>
              <w:t>D</w:t>
            </w:r>
          </w:p>
          <w:p w14:paraId="2C3D9393" w14:textId="77777777" w:rsidR="00B34661" w:rsidRDefault="005331F7">
            <w:pPr>
              <w:rPr>
                <w:rFonts w:eastAsia="標楷體"/>
              </w:rPr>
            </w:pPr>
            <w:r>
              <w:rPr>
                <w:rFonts w:eastAsia="標楷體"/>
              </w:rPr>
              <w:t>Y</w:t>
            </w:r>
          </w:p>
        </w:tc>
        <w:tc>
          <w:tcPr>
            <w:tcW w:w="2092" w:type="dxa"/>
            <w:shd w:val="clear" w:color="auto" w:fill="auto"/>
            <w:tcMar>
              <w:left w:w="108" w:type="dxa"/>
            </w:tcMar>
            <w:vAlign w:val="center"/>
          </w:tcPr>
          <w:p w14:paraId="515334FC" w14:textId="77777777" w:rsidR="00B34661" w:rsidRDefault="00B34661">
            <w:pPr>
              <w:rPr>
                <w:rFonts w:eastAsia="標楷體"/>
              </w:rPr>
            </w:pPr>
          </w:p>
        </w:tc>
        <w:tc>
          <w:tcPr>
            <w:tcW w:w="776" w:type="dxa"/>
            <w:shd w:val="clear" w:color="auto" w:fill="auto"/>
            <w:tcMar>
              <w:left w:w="108" w:type="dxa"/>
            </w:tcMar>
            <w:vAlign w:val="center"/>
          </w:tcPr>
          <w:p w14:paraId="00248570" w14:textId="77777777" w:rsidR="00B34661" w:rsidRDefault="00B34661">
            <w:pPr>
              <w:jc w:val="center"/>
              <w:rPr>
                <w:rFonts w:eastAsia="標楷體"/>
              </w:rPr>
            </w:pPr>
          </w:p>
        </w:tc>
        <w:tc>
          <w:tcPr>
            <w:tcW w:w="924" w:type="dxa"/>
            <w:shd w:val="clear" w:color="auto" w:fill="auto"/>
            <w:tcMar>
              <w:left w:w="108" w:type="dxa"/>
            </w:tcMar>
            <w:vAlign w:val="center"/>
          </w:tcPr>
          <w:p w14:paraId="141FBDA8" w14:textId="77777777" w:rsidR="00B34661" w:rsidRDefault="00B34661">
            <w:pPr>
              <w:jc w:val="center"/>
              <w:rPr>
                <w:rFonts w:eastAsia="標楷體"/>
              </w:rPr>
            </w:pPr>
          </w:p>
        </w:tc>
        <w:tc>
          <w:tcPr>
            <w:tcW w:w="3330" w:type="dxa"/>
            <w:shd w:val="clear" w:color="auto" w:fill="auto"/>
            <w:tcMar>
              <w:left w:w="108" w:type="dxa"/>
            </w:tcMar>
            <w:vAlign w:val="center"/>
          </w:tcPr>
          <w:p w14:paraId="20BB90B4" w14:textId="77777777" w:rsidR="00B34661" w:rsidRDefault="00B34661">
            <w:pPr>
              <w:rPr>
                <w:rFonts w:eastAsia="標楷體"/>
              </w:rPr>
            </w:pPr>
          </w:p>
        </w:tc>
        <w:tc>
          <w:tcPr>
            <w:tcW w:w="875" w:type="dxa"/>
            <w:shd w:val="clear" w:color="auto" w:fill="auto"/>
            <w:tcMar>
              <w:left w:w="108" w:type="dxa"/>
            </w:tcMar>
            <w:vAlign w:val="center"/>
          </w:tcPr>
          <w:p w14:paraId="56AB13D9" w14:textId="77777777" w:rsidR="00B34661" w:rsidRDefault="00B34661">
            <w:pPr>
              <w:jc w:val="center"/>
              <w:rPr>
                <w:rFonts w:eastAsia="標楷體"/>
              </w:rPr>
            </w:pPr>
          </w:p>
        </w:tc>
      </w:tr>
      <w:tr w:rsidR="00B34661" w14:paraId="2C97A4AA" w14:textId="77777777">
        <w:tc>
          <w:tcPr>
            <w:tcW w:w="524" w:type="dxa"/>
            <w:vMerge/>
            <w:shd w:val="clear" w:color="auto" w:fill="auto"/>
            <w:tcMar>
              <w:left w:w="108" w:type="dxa"/>
            </w:tcMar>
          </w:tcPr>
          <w:p w14:paraId="4147171B" w14:textId="77777777" w:rsidR="00B34661" w:rsidRDefault="00B34661">
            <w:pPr>
              <w:rPr>
                <w:rFonts w:eastAsia="標楷體" w:cs="Times New Roman"/>
                <w:sz w:val="32"/>
                <w:szCs w:val="32"/>
              </w:rPr>
            </w:pPr>
          </w:p>
        </w:tc>
        <w:tc>
          <w:tcPr>
            <w:tcW w:w="2092" w:type="dxa"/>
            <w:shd w:val="clear" w:color="auto" w:fill="auto"/>
            <w:tcMar>
              <w:left w:w="108" w:type="dxa"/>
            </w:tcMar>
            <w:vAlign w:val="center"/>
          </w:tcPr>
          <w:p w14:paraId="5F4E50AE" w14:textId="77777777" w:rsidR="00B34661" w:rsidRDefault="00B34661">
            <w:pPr>
              <w:rPr>
                <w:rFonts w:eastAsia="標楷體" w:cs="Times New Roman"/>
                <w:sz w:val="32"/>
                <w:szCs w:val="32"/>
              </w:rPr>
            </w:pPr>
          </w:p>
        </w:tc>
        <w:tc>
          <w:tcPr>
            <w:tcW w:w="776" w:type="dxa"/>
            <w:shd w:val="clear" w:color="auto" w:fill="auto"/>
            <w:tcMar>
              <w:left w:w="108" w:type="dxa"/>
            </w:tcMar>
            <w:vAlign w:val="center"/>
          </w:tcPr>
          <w:p w14:paraId="5A7A164D" w14:textId="77777777" w:rsidR="00B34661" w:rsidRDefault="00B34661">
            <w:pPr>
              <w:jc w:val="center"/>
              <w:rPr>
                <w:rFonts w:eastAsia="標楷體" w:cs="Times New Roman"/>
                <w:sz w:val="32"/>
                <w:szCs w:val="32"/>
              </w:rPr>
            </w:pPr>
          </w:p>
        </w:tc>
        <w:tc>
          <w:tcPr>
            <w:tcW w:w="924" w:type="dxa"/>
            <w:shd w:val="clear" w:color="auto" w:fill="auto"/>
            <w:tcMar>
              <w:left w:w="108" w:type="dxa"/>
            </w:tcMar>
            <w:vAlign w:val="center"/>
          </w:tcPr>
          <w:p w14:paraId="18B661D0" w14:textId="77777777" w:rsidR="00B34661" w:rsidRDefault="00B34661">
            <w:pPr>
              <w:jc w:val="center"/>
              <w:rPr>
                <w:rFonts w:eastAsia="標楷體" w:cs="Times New Roman"/>
                <w:sz w:val="32"/>
                <w:szCs w:val="32"/>
              </w:rPr>
            </w:pPr>
          </w:p>
        </w:tc>
        <w:tc>
          <w:tcPr>
            <w:tcW w:w="3330" w:type="dxa"/>
            <w:shd w:val="clear" w:color="auto" w:fill="auto"/>
            <w:tcMar>
              <w:left w:w="108" w:type="dxa"/>
            </w:tcMar>
            <w:vAlign w:val="center"/>
          </w:tcPr>
          <w:p w14:paraId="27D33A3C" w14:textId="77777777" w:rsidR="00B34661" w:rsidRDefault="00B34661">
            <w:pPr>
              <w:rPr>
                <w:rFonts w:eastAsia="標楷體"/>
              </w:rPr>
            </w:pPr>
          </w:p>
        </w:tc>
        <w:tc>
          <w:tcPr>
            <w:tcW w:w="875" w:type="dxa"/>
            <w:shd w:val="clear" w:color="auto" w:fill="auto"/>
            <w:tcMar>
              <w:left w:w="108" w:type="dxa"/>
            </w:tcMar>
            <w:vAlign w:val="center"/>
          </w:tcPr>
          <w:p w14:paraId="6D6DE92F" w14:textId="77777777" w:rsidR="00B34661" w:rsidRDefault="00B34661">
            <w:pPr>
              <w:jc w:val="center"/>
              <w:rPr>
                <w:rFonts w:eastAsia="標楷體" w:cs="Times New Roman"/>
                <w:sz w:val="32"/>
                <w:szCs w:val="32"/>
              </w:rPr>
            </w:pPr>
          </w:p>
        </w:tc>
      </w:tr>
    </w:tbl>
    <w:p w14:paraId="5094D982" w14:textId="77777777" w:rsidR="00B34661" w:rsidRDefault="00B34661">
      <w:pPr>
        <w:rPr>
          <w:rFonts w:eastAsia="標楷體" w:cs="Times New Roman"/>
          <w:sz w:val="32"/>
          <w:szCs w:val="32"/>
        </w:rPr>
      </w:pPr>
    </w:p>
    <w:p w14:paraId="79694290" w14:textId="77777777" w:rsidR="00B34661" w:rsidRDefault="005331F7" w:rsidP="00427CCF">
      <w:pPr>
        <w:pStyle w:val="31"/>
      </w:pPr>
      <w:bookmarkStart w:id="16" w:name="_Toc479768985"/>
      <w:r>
        <w:t>Initial request syntax</w:t>
      </w:r>
      <w:bookmarkEnd w:id="16"/>
    </w:p>
    <w:tbl>
      <w:tblPr>
        <w:tblStyle w:val="af8"/>
        <w:tblW w:w="8522" w:type="dxa"/>
        <w:tblLook w:val="04A0" w:firstRow="1" w:lastRow="0" w:firstColumn="1" w:lastColumn="0" w:noHBand="0" w:noVBand="1"/>
      </w:tblPr>
      <w:tblGrid>
        <w:gridCol w:w="444"/>
        <w:gridCol w:w="2144"/>
        <w:gridCol w:w="789"/>
        <w:gridCol w:w="1042"/>
        <w:gridCol w:w="3227"/>
        <w:gridCol w:w="876"/>
      </w:tblGrid>
      <w:tr w:rsidR="00B34661" w14:paraId="3BAB9A56" w14:textId="77777777">
        <w:tc>
          <w:tcPr>
            <w:tcW w:w="444" w:type="dxa"/>
            <w:vMerge w:val="restart"/>
            <w:shd w:val="clear" w:color="auto" w:fill="auto"/>
            <w:tcMar>
              <w:left w:w="108" w:type="dxa"/>
            </w:tcMar>
            <w:vAlign w:val="center"/>
          </w:tcPr>
          <w:p w14:paraId="562B958F" w14:textId="77777777" w:rsidR="00B34661" w:rsidRDefault="005331F7">
            <w:pPr>
              <w:jc w:val="center"/>
              <w:rPr>
                <w:rFonts w:eastAsia="標楷體"/>
              </w:rPr>
            </w:pPr>
            <w:r>
              <w:rPr>
                <w:rFonts w:eastAsia="標楷體"/>
              </w:rPr>
              <w:t>H</w:t>
            </w:r>
          </w:p>
          <w:p w14:paraId="6115638B" w14:textId="77777777" w:rsidR="00B34661" w:rsidRDefault="005331F7">
            <w:pPr>
              <w:jc w:val="center"/>
              <w:rPr>
                <w:rFonts w:eastAsia="標楷體"/>
              </w:rPr>
            </w:pPr>
            <w:r>
              <w:rPr>
                <w:rFonts w:eastAsia="標楷體"/>
              </w:rPr>
              <w:t>E</w:t>
            </w:r>
          </w:p>
          <w:p w14:paraId="0C98A81C" w14:textId="77777777" w:rsidR="00B34661" w:rsidRDefault="005331F7">
            <w:pPr>
              <w:jc w:val="center"/>
              <w:rPr>
                <w:rFonts w:eastAsia="標楷體"/>
              </w:rPr>
            </w:pPr>
            <w:r>
              <w:rPr>
                <w:rFonts w:eastAsia="標楷體"/>
              </w:rPr>
              <w:t>A</w:t>
            </w:r>
          </w:p>
          <w:p w14:paraId="57760121" w14:textId="77777777" w:rsidR="00B34661" w:rsidRDefault="005331F7">
            <w:pPr>
              <w:jc w:val="center"/>
              <w:rPr>
                <w:rFonts w:eastAsia="標楷體"/>
              </w:rPr>
            </w:pPr>
            <w:r>
              <w:rPr>
                <w:rFonts w:eastAsia="標楷體"/>
              </w:rPr>
              <w:t>D</w:t>
            </w:r>
          </w:p>
          <w:p w14:paraId="6516295A" w14:textId="77777777" w:rsidR="00B34661" w:rsidRDefault="005331F7">
            <w:pPr>
              <w:jc w:val="center"/>
              <w:rPr>
                <w:rFonts w:eastAsia="標楷體"/>
              </w:rPr>
            </w:pPr>
            <w:r>
              <w:rPr>
                <w:rFonts w:eastAsia="標楷體"/>
              </w:rPr>
              <w:t>E</w:t>
            </w:r>
          </w:p>
          <w:p w14:paraId="1E3D3DC9" w14:textId="77777777" w:rsidR="00B34661" w:rsidRDefault="005331F7">
            <w:pPr>
              <w:jc w:val="center"/>
              <w:rPr>
                <w:rFonts w:eastAsia="標楷體"/>
              </w:rPr>
            </w:pPr>
            <w:r>
              <w:rPr>
                <w:rFonts w:eastAsia="標楷體"/>
              </w:rPr>
              <w:t>R</w:t>
            </w:r>
          </w:p>
        </w:tc>
        <w:tc>
          <w:tcPr>
            <w:tcW w:w="2144" w:type="dxa"/>
            <w:shd w:val="clear" w:color="auto" w:fill="auto"/>
            <w:tcMar>
              <w:left w:w="108" w:type="dxa"/>
            </w:tcMar>
            <w:vAlign w:val="center"/>
          </w:tcPr>
          <w:p w14:paraId="2E780490" w14:textId="77777777" w:rsidR="00B34661" w:rsidRDefault="005331F7">
            <w:pPr>
              <w:jc w:val="center"/>
              <w:rPr>
                <w:rFonts w:eastAsia="標楷體"/>
              </w:rPr>
            </w:pPr>
            <w:r>
              <w:rPr>
                <w:rFonts w:eastAsia="標楷體"/>
              </w:rPr>
              <w:t>Field Name</w:t>
            </w:r>
          </w:p>
        </w:tc>
        <w:tc>
          <w:tcPr>
            <w:tcW w:w="789" w:type="dxa"/>
            <w:shd w:val="clear" w:color="auto" w:fill="auto"/>
            <w:tcMar>
              <w:left w:w="108" w:type="dxa"/>
            </w:tcMar>
            <w:vAlign w:val="center"/>
          </w:tcPr>
          <w:p w14:paraId="4D53D929" w14:textId="77777777" w:rsidR="00B34661" w:rsidRDefault="005331F7">
            <w:pPr>
              <w:jc w:val="center"/>
              <w:rPr>
                <w:rFonts w:eastAsia="標楷體"/>
              </w:rPr>
            </w:pPr>
            <w:r>
              <w:rPr>
                <w:rFonts w:eastAsia="標楷體"/>
              </w:rPr>
              <w:t>Size</w:t>
            </w:r>
          </w:p>
          <w:p w14:paraId="24BED35C" w14:textId="77777777"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14:paraId="47BF459D" w14:textId="77777777"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14:paraId="0FDE8608" w14:textId="77777777"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14:paraId="66C8AD42" w14:textId="77777777" w:rsidR="00B34661" w:rsidRDefault="005331F7">
            <w:pPr>
              <w:jc w:val="center"/>
              <w:rPr>
                <w:rFonts w:eastAsia="標楷體"/>
              </w:rPr>
            </w:pPr>
            <w:r>
              <w:rPr>
                <w:rFonts w:eastAsia="標楷體"/>
              </w:rPr>
              <w:t>Ref.</w:t>
            </w:r>
          </w:p>
        </w:tc>
      </w:tr>
      <w:tr w:rsidR="00B34661" w14:paraId="5BF1AAE1" w14:textId="77777777">
        <w:tc>
          <w:tcPr>
            <w:tcW w:w="444" w:type="dxa"/>
            <w:vMerge/>
            <w:shd w:val="clear" w:color="auto" w:fill="auto"/>
            <w:tcMar>
              <w:left w:w="108" w:type="dxa"/>
            </w:tcMar>
          </w:tcPr>
          <w:p w14:paraId="414CBB85" w14:textId="77777777" w:rsidR="00B34661" w:rsidRDefault="00B34661">
            <w:pPr>
              <w:rPr>
                <w:rFonts w:eastAsia="標楷體"/>
              </w:rPr>
            </w:pPr>
          </w:p>
        </w:tc>
        <w:tc>
          <w:tcPr>
            <w:tcW w:w="2144" w:type="dxa"/>
            <w:shd w:val="clear" w:color="auto" w:fill="auto"/>
            <w:tcMar>
              <w:left w:w="108" w:type="dxa"/>
            </w:tcMar>
            <w:vAlign w:val="center"/>
          </w:tcPr>
          <w:p w14:paraId="37C2B4D5" w14:textId="77777777"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14:paraId="43A02F36" w14:textId="77777777"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14:paraId="734010AB" w14:textId="77777777" w:rsidR="00B34661" w:rsidRDefault="005331F7">
            <w:pPr>
              <w:jc w:val="center"/>
              <w:rPr>
                <w:rFonts w:eastAsia="標楷體"/>
              </w:rPr>
            </w:pPr>
            <w:r>
              <w:rPr>
                <w:rFonts w:eastAsia="標楷體"/>
              </w:rPr>
              <w:t>Integer</w:t>
            </w:r>
          </w:p>
        </w:tc>
        <w:tc>
          <w:tcPr>
            <w:tcW w:w="3227" w:type="dxa"/>
            <w:shd w:val="clear" w:color="auto" w:fill="auto"/>
            <w:tcMar>
              <w:left w:w="108" w:type="dxa"/>
            </w:tcMar>
          </w:tcPr>
          <w:p w14:paraId="7BCC5918" w14:textId="77777777"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14:paraId="6982D9FD"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07B66CA0" w14:textId="77777777">
        <w:tc>
          <w:tcPr>
            <w:tcW w:w="444" w:type="dxa"/>
            <w:vMerge/>
            <w:shd w:val="clear" w:color="auto" w:fill="auto"/>
            <w:tcMar>
              <w:left w:w="108" w:type="dxa"/>
            </w:tcMar>
          </w:tcPr>
          <w:p w14:paraId="61357020" w14:textId="77777777" w:rsidR="00B34661" w:rsidRDefault="00B34661">
            <w:pPr>
              <w:rPr>
                <w:rFonts w:eastAsia="標楷體"/>
              </w:rPr>
            </w:pPr>
          </w:p>
        </w:tc>
        <w:tc>
          <w:tcPr>
            <w:tcW w:w="2144" w:type="dxa"/>
            <w:shd w:val="clear" w:color="auto" w:fill="auto"/>
            <w:tcMar>
              <w:left w:w="108" w:type="dxa"/>
            </w:tcMar>
            <w:vAlign w:val="center"/>
          </w:tcPr>
          <w:p w14:paraId="5A1B552A" w14:textId="77777777"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14:paraId="659F086B" w14:textId="77777777"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14:paraId="2112DABF" w14:textId="77777777" w:rsidR="00B34661" w:rsidRDefault="005331F7">
            <w:pPr>
              <w:jc w:val="center"/>
              <w:rPr>
                <w:rFonts w:eastAsia="標楷體"/>
              </w:rPr>
            </w:pPr>
            <w:r>
              <w:rPr>
                <w:rFonts w:eastAsia="標楷體"/>
              </w:rPr>
              <w:t>Integer</w:t>
            </w:r>
          </w:p>
        </w:tc>
        <w:tc>
          <w:tcPr>
            <w:tcW w:w="3227" w:type="dxa"/>
            <w:shd w:val="clear" w:color="auto" w:fill="auto"/>
            <w:tcMar>
              <w:left w:w="108" w:type="dxa"/>
            </w:tcMar>
          </w:tcPr>
          <w:p w14:paraId="6B5E9E1C" w14:textId="77777777" w:rsidR="00B34661" w:rsidRDefault="005331F7">
            <w:pPr>
              <w:ind w:left="120" w:hanging="120"/>
              <w:rPr>
                <w:rFonts w:eastAsia="標楷體"/>
              </w:rPr>
            </w:pPr>
            <w:r>
              <w:rPr>
                <w:rFonts w:eastAsia="標楷體"/>
              </w:rPr>
              <w:t>Value corresponding to initial request</w:t>
            </w:r>
          </w:p>
        </w:tc>
        <w:tc>
          <w:tcPr>
            <w:tcW w:w="875" w:type="dxa"/>
            <w:shd w:val="clear" w:color="auto" w:fill="auto"/>
            <w:tcMar>
              <w:left w:w="108" w:type="dxa"/>
            </w:tcMar>
            <w:vAlign w:val="center"/>
          </w:tcPr>
          <w:p w14:paraId="27E49860"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50701D17" w14:textId="77777777">
        <w:tc>
          <w:tcPr>
            <w:tcW w:w="444" w:type="dxa"/>
            <w:vMerge/>
            <w:shd w:val="clear" w:color="auto" w:fill="auto"/>
            <w:tcMar>
              <w:left w:w="108" w:type="dxa"/>
            </w:tcMar>
          </w:tcPr>
          <w:p w14:paraId="7C71F01E" w14:textId="77777777" w:rsidR="00B34661" w:rsidRDefault="00B34661">
            <w:pPr>
              <w:rPr>
                <w:rFonts w:eastAsia="標楷體"/>
              </w:rPr>
            </w:pPr>
          </w:p>
        </w:tc>
        <w:tc>
          <w:tcPr>
            <w:tcW w:w="2144" w:type="dxa"/>
            <w:shd w:val="clear" w:color="auto" w:fill="auto"/>
            <w:tcMar>
              <w:left w:w="108" w:type="dxa"/>
            </w:tcMar>
            <w:vAlign w:val="center"/>
          </w:tcPr>
          <w:p w14:paraId="3A159F5E" w14:textId="77777777"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14:paraId="6A8FA559" w14:textId="77777777"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14:paraId="23C73D1F" w14:textId="77777777" w:rsidR="00B34661" w:rsidRDefault="005331F7">
            <w:pPr>
              <w:jc w:val="center"/>
              <w:rPr>
                <w:rFonts w:eastAsia="標楷體"/>
              </w:rPr>
            </w:pPr>
            <w:r>
              <w:rPr>
                <w:rFonts w:eastAsia="標楷體"/>
              </w:rPr>
              <w:t>Integer</w:t>
            </w:r>
          </w:p>
        </w:tc>
        <w:tc>
          <w:tcPr>
            <w:tcW w:w="3227" w:type="dxa"/>
            <w:shd w:val="clear" w:color="auto" w:fill="auto"/>
            <w:tcMar>
              <w:left w:w="108" w:type="dxa"/>
            </w:tcMar>
          </w:tcPr>
          <w:p w14:paraId="2D80966B" w14:textId="77777777"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14:paraId="39175DA4"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5BAA80BF" w14:textId="77777777">
        <w:tc>
          <w:tcPr>
            <w:tcW w:w="444" w:type="dxa"/>
            <w:vMerge/>
            <w:shd w:val="clear" w:color="auto" w:fill="auto"/>
            <w:tcMar>
              <w:left w:w="108" w:type="dxa"/>
            </w:tcMar>
          </w:tcPr>
          <w:p w14:paraId="7818E441" w14:textId="77777777" w:rsidR="00B34661" w:rsidRDefault="00B34661">
            <w:pPr>
              <w:rPr>
                <w:rFonts w:eastAsia="標楷體"/>
              </w:rPr>
            </w:pPr>
          </w:p>
        </w:tc>
        <w:tc>
          <w:tcPr>
            <w:tcW w:w="2144" w:type="dxa"/>
            <w:shd w:val="clear" w:color="auto" w:fill="auto"/>
            <w:tcMar>
              <w:left w:w="108" w:type="dxa"/>
            </w:tcMar>
            <w:vAlign w:val="center"/>
          </w:tcPr>
          <w:p w14:paraId="6DF976D7" w14:textId="77777777"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14:paraId="1650FF3C" w14:textId="77777777"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14:paraId="3C5C4E47" w14:textId="77777777" w:rsidR="00B34661" w:rsidRDefault="005331F7">
            <w:pPr>
              <w:jc w:val="center"/>
              <w:rPr>
                <w:rFonts w:eastAsia="標楷體"/>
              </w:rPr>
            </w:pPr>
            <w:r>
              <w:rPr>
                <w:rFonts w:eastAsia="標楷體"/>
              </w:rPr>
              <w:t>Integer</w:t>
            </w:r>
          </w:p>
        </w:tc>
        <w:tc>
          <w:tcPr>
            <w:tcW w:w="3227" w:type="dxa"/>
            <w:shd w:val="clear" w:color="auto" w:fill="auto"/>
            <w:tcMar>
              <w:left w:w="108" w:type="dxa"/>
            </w:tcMar>
          </w:tcPr>
          <w:p w14:paraId="3C33DD73" w14:textId="77777777" w:rsidR="00B34661" w:rsidRDefault="005331F7">
            <w:pPr>
              <w:rPr>
                <w:rFonts w:eastAsia="標楷體"/>
              </w:rPr>
            </w:pPr>
            <w:r>
              <w:rPr>
                <w:rFonts w:eastAsia="標楷體"/>
              </w:rPr>
              <w:t>Set to a unique sequence number. The associated initial response PDU should echo the same sequence number.</w:t>
            </w:r>
          </w:p>
        </w:tc>
        <w:tc>
          <w:tcPr>
            <w:tcW w:w="875" w:type="dxa"/>
            <w:shd w:val="clear" w:color="auto" w:fill="auto"/>
            <w:tcMar>
              <w:left w:w="108" w:type="dxa"/>
            </w:tcMar>
            <w:vAlign w:val="center"/>
          </w:tcPr>
          <w:p w14:paraId="2CC34E95"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0994E9D9" w14:textId="77777777">
        <w:tc>
          <w:tcPr>
            <w:tcW w:w="444" w:type="dxa"/>
            <w:vMerge w:val="restart"/>
            <w:shd w:val="clear" w:color="auto" w:fill="auto"/>
            <w:tcMar>
              <w:left w:w="108" w:type="dxa"/>
            </w:tcMar>
            <w:vAlign w:val="center"/>
          </w:tcPr>
          <w:p w14:paraId="3719F854" w14:textId="77777777" w:rsidR="00B34661" w:rsidRDefault="005331F7">
            <w:pPr>
              <w:jc w:val="center"/>
              <w:rPr>
                <w:rFonts w:eastAsia="標楷體"/>
              </w:rPr>
            </w:pPr>
            <w:r>
              <w:rPr>
                <w:rFonts w:eastAsia="標楷體"/>
              </w:rPr>
              <w:t>B</w:t>
            </w:r>
          </w:p>
          <w:p w14:paraId="7A58794A" w14:textId="77777777" w:rsidR="00B34661" w:rsidRDefault="005331F7">
            <w:pPr>
              <w:jc w:val="center"/>
              <w:rPr>
                <w:rFonts w:eastAsia="標楷體"/>
              </w:rPr>
            </w:pPr>
            <w:r>
              <w:rPr>
                <w:rFonts w:eastAsia="標楷體"/>
              </w:rPr>
              <w:t>O</w:t>
            </w:r>
          </w:p>
          <w:p w14:paraId="2F3216BA" w14:textId="77777777" w:rsidR="00B34661" w:rsidRDefault="005331F7">
            <w:pPr>
              <w:jc w:val="center"/>
              <w:rPr>
                <w:rFonts w:eastAsia="標楷體"/>
              </w:rPr>
            </w:pPr>
            <w:r>
              <w:rPr>
                <w:rFonts w:eastAsia="標楷體"/>
              </w:rPr>
              <w:t>D</w:t>
            </w:r>
          </w:p>
          <w:p w14:paraId="2F9EA760" w14:textId="77777777"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14:paraId="7487E47D" w14:textId="77777777"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14:paraId="1C558EB7" w14:textId="77777777"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14:paraId="1950CD56" w14:textId="77777777" w:rsidR="00B34661" w:rsidRDefault="005331F7">
            <w:pPr>
              <w:jc w:val="center"/>
              <w:rPr>
                <w:rFonts w:eastAsia="標楷體"/>
              </w:rPr>
            </w:pPr>
            <w:r>
              <w:rPr>
                <w:rFonts w:eastAsia="標楷體"/>
              </w:rPr>
              <w:t>Integer</w:t>
            </w:r>
          </w:p>
        </w:tc>
        <w:tc>
          <w:tcPr>
            <w:tcW w:w="3227" w:type="dxa"/>
            <w:shd w:val="clear" w:color="auto" w:fill="auto"/>
            <w:tcMar>
              <w:left w:w="108" w:type="dxa"/>
            </w:tcMar>
          </w:tcPr>
          <w:p w14:paraId="4BE22153" w14:textId="77777777" w:rsidR="00B34661" w:rsidRDefault="005331F7">
            <w:pPr>
              <w:rPr>
                <w:rFonts w:eastAsia="標楷體"/>
              </w:rPr>
            </w:pPr>
            <w:r>
              <w:rPr>
                <w:rFonts w:eastAsia="標楷體" w:cs="Times New Roman"/>
                <w:szCs w:val="24"/>
              </w:rPr>
              <w:t>Mandatory Parameter</w:t>
            </w:r>
            <w:r>
              <w:rPr>
                <w:rFonts w:eastAsia="標楷體"/>
              </w:rPr>
              <w:t>.</w:t>
            </w:r>
          </w:p>
          <w:p w14:paraId="3D255920" w14:textId="77777777"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14:paraId="5CD8F0A6" w14:textId="1709F78F" w:rsidR="00B34661" w:rsidRDefault="00E947B2">
            <w:pPr>
              <w:jc w:val="center"/>
            </w:pPr>
            <w:r>
              <w:fldChar w:fldCharType="begin"/>
            </w:r>
            <w:r>
              <w:instrText xml:space="preserve"> REF _Ref482889964 \r \h </w:instrText>
            </w:r>
            <w:r>
              <w:fldChar w:fldCharType="separate"/>
            </w:r>
            <w:r>
              <w:t>3.2.1.1</w:t>
            </w:r>
            <w:r>
              <w:fldChar w:fldCharType="end"/>
            </w:r>
          </w:p>
        </w:tc>
      </w:tr>
      <w:tr w:rsidR="00B34661" w14:paraId="6AAA19BF" w14:textId="77777777">
        <w:tc>
          <w:tcPr>
            <w:tcW w:w="444" w:type="dxa"/>
            <w:vMerge/>
            <w:shd w:val="clear" w:color="auto" w:fill="auto"/>
            <w:tcMar>
              <w:left w:w="108" w:type="dxa"/>
            </w:tcMar>
          </w:tcPr>
          <w:p w14:paraId="30DBDFA2" w14:textId="77777777" w:rsidR="00B34661" w:rsidRDefault="00B34661">
            <w:pPr>
              <w:rPr>
                <w:rFonts w:eastAsia="標楷體"/>
              </w:rPr>
            </w:pPr>
          </w:p>
        </w:tc>
        <w:tc>
          <w:tcPr>
            <w:tcW w:w="2144" w:type="dxa"/>
            <w:shd w:val="clear" w:color="auto" w:fill="auto"/>
            <w:tcMar>
              <w:left w:w="108" w:type="dxa"/>
            </w:tcMar>
            <w:vAlign w:val="center"/>
          </w:tcPr>
          <w:p w14:paraId="7E1F0D5C" w14:textId="77777777" w:rsidR="00B34661" w:rsidRDefault="00B34661">
            <w:pPr>
              <w:rPr>
                <w:rFonts w:eastAsia="標楷體"/>
              </w:rPr>
            </w:pPr>
          </w:p>
        </w:tc>
        <w:tc>
          <w:tcPr>
            <w:tcW w:w="789" w:type="dxa"/>
            <w:shd w:val="clear" w:color="auto" w:fill="auto"/>
            <w:tcMar>
              <w:left w:w="108" w:type="dxa"/>
            </w:tcMar>
            <w:vAlign w:val="center"/>
          </w:tcPr>
          <w:p w14:paraId="08507584" w14:textId="77777777" w:rsidR="00B34661" w:rsidRDefault="00B34661">
            <w:pPr>
              <w:jc w:val="center"/>
              <w:rPr>
                <w:rFonts w:eastAsia="標楷體"/>
              </w:rPr>
            </w:pPr>
          </w:p>
        </w:tc>
        <w:tc>
          <w:tcPr>
            <w:tcW w:w="1042" w:type="dxa"/>
            <w:shd w:val="clear" w:color="auto" w:fill="auto"/>
            <w:tcMar>
              <w:left w:w="108" w:type="dxa"/>
            </w:tcMar>
            <w:vAlign w:val="center"/>
          </w:tcPr>
          <w:p w14:paraId="11B8FC6F" w14:textId="77777777" w:rsidR="00B34661" w:rsidRDefault="00B34661">
            <w:pPr>
              <w:jc w:val="center"/>
              <w:rPr>
                <w:rFonts w:eastAsia="標楷體"/>
              </w:rPr>
            </w:pPr>
          </w:p>
        </w:tc>
        <w:tc>
          <w:tcPr>
            <w:tcW w:w="3227" w:type="dxa"/>
            <w:shd w:val="clear" w:color="auto" w:fill="auto"/>
            <w:tcMar>
              <w:left w:w="108" w:type="dxa"/>
            </w:tcMar>
          </w:tcPr>
          <w:p w14:paraId="00B8D9A3" w14:textId="77777777" w:rsidR="00B34661" w:rsidRDefault="00B34661">
            <w:pPr>
              <w:rPr>
                <w:rFonts w:eastAsia="標楷體"/>
              </w:rPr>
            </w:pPr>
          </w:p>
        </w:tc>
        <w:tc>
          <w:tcPr>
            <w:tcW w:w="875" w:type="dxa"/>
            <w:shd w:val="clear" w:color="auto" w:fill="auto"/>
            <w:tcMar>
              <w:left w:w="108" w:type="dxa"/>
            </w:tcMar>
            <w:vAlign w:val="center"/>
          </w:tcPr>
          <w:p w14:paraId="4E81F53E" w14:textId="77777777" w:rsidR="00B34661" w:rsidRDefault="00B34661">
            <w:pPr>
              <w:jc w:val="center"/>
              <w:rPr>
                <w:rFonts w:eastAsia="標楷體"/>
              </w:rPr>
            </w:pPr>
          </w:p>
        </w:tc>
      </w:tr>
    </w:tbl>
    <w:p w14:paraId="1AAAB1F8" w14:textId="77777777" w:rsidR="00B34661" w:rsidRDefault="00B34661">
      <w:pPr>
        <w:rPr>
          <w:rFonts w:eastAsia="標楷體" w:cs="Times New Roman"/>
          <w:sz w:val="32"/>
          <w:szCs w:val="32"/>
        </w:rPr>
      </w:pPr>
    </w:p>
    <w:p w14:paraId="217A3B0E" w14:textId="77777777" w:rsidR="00B34661" w:rsidRDefault="005331F7" w:rsidP="00427CCF">
      <w:pPr>
        <w:pStyle w:val="31"/>
      </w:pPr>
      <w:bookmarkStart w:id="17" w:name="_Toc479768986"/>
      <w:r>
        <w:t>Initial response syntax</w:t>
      </w:r>
      <w:bookmarkEnd w:id="17"/>
    </w:p>
    <w:tbl>
      <w:tblPr>
        <w:tblStyle w:val="af8"/>
        <w:tblW w:w="8522" w:type="dxa"/>
        <w:tblLook w:val="04A0" w:firstRow="1" w:lastRow="0" w:firstColumn="1" w:lastColumn="0" w:noHBand="0" w:noVBand="1"/>
      </w:tblPr>
      <w:tblGrid>
        <w:gridCol w:w="447"/>
        <w:gridCol w:w="2129"/>
        <w:gridCol w:w="790"/>
        <w:gridCol w:w="1047"/>
        <w:gridCol w:w="3234"/>
        <w:gridCol w:w="875"/>
      </w:tblGrid>
      <w:tr w:rsidR="00B34661" w14:paraId="485104DF" w14:textId="77777777">
        <w:tc>
          <w:tcPr>
            <w:tcW w:w="446" w:type="dxa"/>
            <w:vMerge w:val="restart"/>
            <w:shd w:val="clear" w:color="auto" w:fill="auto"/>
            <w:tcMar>
              <w:left w:w="108" w:type="dxa"/>
            </w:tcMar>
          </w:tcPr>
          <w:p w14:paraId="69385842" w14:textId="77777777" w:rsidR="00B34661" w:rsidRDefault="005331F7">
            <w:pPr>
              <w:rPr>
                <w:rFonts w:eastAsia="標楷體"/>
              </w:rPr>
            </w:pPr>
            <w:r>
              <w:rPr>
                <w:rFonts w:eastAsia="標楷體"/>
              </w:rPr>
              <w:t>H</w:t>
            </w:r>
          </w:p>
          <w:p w14:paraId="319EC374" w14:textId="77777777" w:rsidR="00B34661" w:rsidRDefault="005331F7">
            <w:pPr>
              <w:rPr>
                <w:rFonts w:eastAsia="標楷體"/>
              </w:rPr>
            </w:pPr>
            <w:r>
              <w:rPr>
                <w:rFonts w:eastAsia="標楷體"/>
              </w:rPr>
              <w:t>E</w:t>
            </w:r>
          </w:p>
          <w:p w14:paraId="32BD0D10" w14:textId="77777777" w:rsidR="00B34661" w:rsidRDefault="005331F7">
            <w:pPr>
              <w:rPr>
                <w:rFonts w:eastAsia="標楷體"/>
              </w:rPr>
            </w:pPr>
            <w:r>
              <w:rPr>
                <w:rFonts w:eastAsia="標楷體"/>
              </w:rPr>
              <w:t>A</w:t>
            </w:r>
          </w:p>
          <w:p w14:paraId="19AAE313" w14:textId="77777777" w:rsidR="00B34661" w:rsidRDefault="005331F7">
            <w:pPr>
              <w:rPr>
                <w:rFonts w:eastAsia="標楷體"/>
              </w:rPr>
            </w:pPr>
            <w:r>
              <w:rPr>
                <w:rFonts w:eastAsia="標楷體"/>
              </w:rPr>
              <w:t>D</w:t>
            </w:r>
          </w:p>
          <w:p w14:paraId="4BD61596" w14:textId="77777777" w:rsidR="00B34661" w:rsidRDefault="005331F7">
            <w:pPr>
              <w:rPr>
                <w:rFonts w:eastAsia="標楷體"/>
              </w:rPr>
            </w:pPr>
            <w:r>
              <w:rPr>
                <w:rFonts w:eastAsia="標楷體"/>
              </w:rPr>
              <w:t>E</w:t>
            </w:r>
          </w:p>
          <w:p w14:paraId="6F06F27B" w14:textId="77777777" w:rsidR="00B34661" w:rsidRDefault="005331F7">
            <w:pPr>
              <w:rPr>
                <w:rFonts w:eastAsia="標楷體"/>
              </w:rPr>
            </w:pPr>
            <w:r>
              <w:rPr>
                <w:rFonts w:eastAsia="標楷體"/>
              </w:rPr>
              <w:t>R</w:t>
            </w:r>
          </w:p>
        </w:tc>
        <w:tc>
          <w:tcPr>
            <w:tcW w:w="2129" w:type="dxa"/>
            <w:shd w:val="clear" w:color="auto" w:fill="auto"/>
            <w:tcMar>
              <w:left w:w="108" w:type="dxa"/>
            </w:tcMar>
            <w:vAlign w:val="center"/>
          </w:tcPr>
          <w:p w14:paraId="78915476" w14:textId="77777777"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14:paraId="7A6235C4" w14:textId="77777777" w:rsidR="00B34661" w:rsidRDefault="005331F7">
            <w:pPr>
              <w:jc w:val="center"/>
              <w:rPr>
                <w:rFonts w:eastAsia="標楷體"/>
              </w:rPr>
            </w:pPr>
            <w:r>
              <w:rPr>
                <w:rFonts w:eastAsia="標楷體"/>
              </w:rPr>
              <w:t>Size</w:t>
            </w:r>
          </w:p>
          <w:p w14:paraId="24B586A2" w14:textId="77777777"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14:paraId="62FAB404" w14:textId="77777777"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14:paraId="46D8DC03" w14:textId="77777777"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14:paraId="087D41C6" w14:textId="77777777" w:rsidR="00B34661" w:rsidRDefault="005331F7">
            <w:pPr>
              <w:jc w:val="center"/>
              <w:rPr>
                <w:rFonts w:eastAsia="標楷體"/>
              </w:rPr>
            </w:pPr>
            <w:r>
              <w:rPr>
                <w:rFonts w:eastAsia="標楷體"/>
              </w:rPr>
              <w:t>Ref.</w:t>
            </w:r>
          </w:p>
        </w:tc>
      </w:tr>
      <w:tr w:rsidR="00B34661" w14:paraId="47B09E73" w14:textId="77777777">
        <w:tc>
          <w:tcPr>
            <w:tcW w:w="446" w:type="dxa"/>
            <w:vMerge/>
            <w:shd w:val="clear" w:color="auto" w:fill="auto"/>
            <w:tcMar>
              <w:left w:w="108" w:type="dxa"/>
            </w:tcMar>
          </w:tcPr>
          <w:p w14:paraId="6734C4D6" w14:textId="77777777" w:rsidR="00B34661" w:rsidRDefault="00B34661">
            <w:pPr>
              <w:rPr>
                <w:rFonts w:eastAsia="標楷體"/>
              </w:rPr>
            </w:pPr>
          </w:p>
        </w:tc>
        <w:tc>
          <w:tcPr>
            <w:tcW w:w="2129" w:type="dxa"/>
            <w:shd w:val="clear" w:color="auto" w:fill="auto"/>
            <w:tcMar>
              <w:left w:w="108" w:type="dxa"/>
            </w:tcMar>
            <w:vAlign w:val="center"/>
          </w:tcPr>
          <w:p w14:paraId="6E70402C" w14:textId="77777777"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14:paraId="635AD08B" w14:textId="77777777"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14:paraId="2DFF4860" w14:textId="77777777" w:rsidR="00B34661" w:rsidRDefault="005331F7">
            <w:pPr>
              <w:jc w:val="center"/>
              <w:rPr>
                <w:rFonts w:eastAsia="標楷體"/>
              </w:rPr>
            </w:pPr>
            <w:r>
              <w:rPr>
                <w:rFonts w:eastAsia="標楷體"/>
              </w:rPr>
              <w:t>Integer</w:t>
            </w:r>
          </w:p>
        </w:tc>
        <w:tc>
          <w:tcPr>
            <w:tcW w:w="3234" w:type="dxa"/>
            <w:shd w:val="clear" w:color="auto" w:fill="auto"/>
            <w:tcMar>
              <w:left w:w="108" w:type="dxa"/>
            </w:tcMar>
          </w:tcPr>
          <w:p w14:paraId="35886996" w14:textId="77777777"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14:paraId="4D4769BF"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07BC6524" w14:textId="77777777">
        <w:tc>
          <w:tcPr>
            <w:tcW w:w="446" w:type="dxa"/>
            <w:vMerge/>
            <w:shd w:val="clear" w:color="auto" w:fill="auto"/>
            <w:tcMar>
              <w:left w:w="108" w:type="dxa"/>
            </w:tcMar>
          </w:tcPr>
          <w:p w14:paraId="5DBB885A" w14:textId="77777777" w:rsidR="00B34661" w:rsidRDefault="00B34661">
            <w:pPr>
              <w:rPr>
                <w:rFonts w:eastAsia="標楷體"/>
              </w:rPr>
            </w:pPr>
          </w:p>
        </w:tc>
        <w:tc>
          <w:tcPr>
            <w:tcW w:w="2129" w:type="dxa"/>
            <w:shd w:val="clear" w:color="auto" w:fill="auto"/>
            <w:tcMar>
              <w:left w:w="108" w:type="dxa"/>
            </w:tcMar>
            <w:vAlign w:val="center"/>
          </w:tcPr>
          <w:p w14:paraId="7E6AD815" w14:textId="77777777"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14:paraId="63F09357" w14:textId="77777777"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14:paraId="1F51583C" w14:textId="77777777" w:rsidR="00B34661" w:rsidRDefault="005331F7">
            <w:pPr>
              <w:jc w:val="center"/>
              <w:rPr>
                <w:rFonts w:eastAsia="標楷體"/>
              </w:rPr>
            </w:pPr>
            <w:r>
              <w:rPr>
                <w:rFonts w:eastAsia="標楷體"/>
              </w:rPr>
              <w:t>Integer</w:t>
            </w:r>
          </w:p>
        </w:tc>
        <w:tc>
          <w:tcPr>
            <w:tcW w:w="3234" w:type="dxa"/>
            <w:shd w:val="clear" w:color="auto" w:fill="auto"/>
            <w:tcMar>
              <w:left w:w="108" w:type="dxa"/>
            </w:tcMar>
          </w:tcPr>
          <w:p w14:paraId="0EB2B14B" w14:textId="77777777" w:rsidR="00B34661" w:rsidRDefault="005331F7">
            <w:pPr>
              <w:ind w:left="120" w:hanging="120"/>
              <w:rPr>
                <w:rFonts w:eastAsia="標楷體"/>
              </w:rPr>
            </w:pPr>
            <w:r>
              <w:rPr>
                <w:rFonts w:eastAsia="標楷體"/>
              </w:rPr>
              <w:t>Value corresponding to initial response</w:t>
            </w:r>
          </w:p>
        </w:tc>
        <w:tc>
          <w:tcPr>
            <w:tcW w:w="875" w:type="dxa"/>
            <w:shd w:val="clear" w:color="auto" w:fill="auto"/>
            <w:tcMar>
              <w:left w:w="108" w:type="dxa"/>
            </w:tcMar>
            <w:vAlign w:val="center"/>
          </w:tcPr>
          <w:p w14:paraId="78484643"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3D3FE298" w14:textId="77777777">
        <w:tc>
          <w:tcPr>
            <w:tcW w:w="446" w:type="dxa"/>
            <w:vMerge/>
            <w:shd w:val="clear" w:color="auto" w:fill="auto"/>
            <w:tcMar>
              <w:left w:w="108" w:type="dxa"/>
            </w:tcMar>
          </w:tcPr>
          <w:p w14:paraId="6180BFA9" w14:textId="77777777" w:rsidR="00B34661" w:rsidRDefault="00B34661">
            <w:pPr>
              <w:rPr>
                <w:rFonts w:eastAsia="標楷體"/>
              </w:rPr>
            </w:pPr>
          </w:p>
        </w:tc>
        <w:tc>
          <w:tcPr>
            <w:tcW w:w="2129" w:type="dxa"/>
            <w:shd w:val="clear" w:color="auto" w:fill="auto"/>
            <w:tcMar>
              <w:left w:w="108" w:type="dxa"/>
            </w:tcMar>
            <w:vAlign w:val="center"/>
          </w:tcPr>
          <w:p w14:paraId="2345AF55" w14:textId="77777777"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14:paraId="436409CC" w14:textId="77777777"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14:paraId="6FD8C09B" w14:textId="77777777" w:rsidR="00B34661" w:rsidRDefault="005331F7">
            <w:pPr>
              <w:jc w:val="center"/>
              <w:rPr>
                <w:rFonts w:eastAsia="標楷體"/>
              </w:rPr>
            </w:pPr>
            <w:r>
              <w:rPr>
                <w:rFonts w:eastAsia="標楷體"/>
              </w:rPr>
              <w:t>Integer</w:t>
            </w:r>
          </w:p>
        </w:tc>
        <w:tc>
          <w:tcPr>
            <w:tcW w:w="3234" w:type="dxa"/>
            <w:shd w:val="clear" w:color="auto" w:fill="auto"/>
            <w:tcMar>
              <w:left w:w="108" w:type="dxa"/>
            </w:tcMar>
          </w:tcPr>
          <w:p w14:paraId="6961F0EB" w14:textId="77777777"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14:paraId="6D6455E3"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4134980C" w14:textId="77777777">
        <w:tc>
          <w:tcPr>
            <w:tcW w:w="446" w:type="dxa"/>
            <w:vMerge/>
            <w:shd w:val="clear" w:color="auto" w:fill="auto"/>
            <w:tcMar>
              <w:left w:w="108" w:type="dxa"/>
            </w:tcMar>
          </w:tcPr>
          <w:p w14:paraId="56E4C83E" w14:textId="77777777" w:rsidR="00B34661" w:rsidRDefault="00B34661">
            <w:pPr>
              <w:rPr>
                <w:rFonts w:eastAsia="標楷體"/>
              </w:rPr>
            </w:pPr>
          </w:p>
        </w:tc>
        <w:tc>
          <w:tcPr>
            <w:tcW w:w="2129" w:type="dxa"/>
            <w:shd w:val="clear" w:color="auto" w:fill="auto"/>
            <w:tcMar>
              <w:left w:w="108" w:type="dxa"/>
            </w:tcMar>
            <w:vAlign w:val="center"/>
          </w:tcPr>
          <w:p w14:paraId="21E2E95D" w14:textId="77777777"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14:paraId="191F4B69" w14:textId="77777777"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14:paraId="609CBE94" w14:textId="77777777" w:rsidR="00B34661" w:rsidRDefault="005331F7">
            <w:pPr>
              <w:jc w:val="center"/>
              <w:rPr>
                <w:rFonts w:eastAsia="標楷體"/>
              </w:rPr>
            </w:pPr>
            <w:r>
              <w:rPr>
                <w:rFonts w:eastAsia="標楷體"/>
              </w:rPr>
              <w:t>Integer</w:t>
            </w:r>
          </w:p>
        </w:tc>
        <w:tc>
          <w:tcPr>
            <w:tcW w:w="3234" w:type="dxa"/>
            <w:shd w:val="clear" w:color="auto" w:fill="auto"/>
            <w:tcMar>
              <w:left w:w="108" w:type="dxa"/>
            </w:tcMar>
          </w:tcPr>
          <w:p w14:paraId="78481FE2" w14:textId="77777777" w:rsidR="00B34661" w:rsidRDefault="005331F7">
            <w:pPr>
              <w:rPr>
                <w:rFonts w:eastAsia="標楷體"/>
              </w:rPr>
            </w:pPr>
            <w:r>
              <w:rPr>
                <w:rFonts w:eastAsia="標楷體"/>
              </w:rPr>
              <w:t>Set to the same sequence number of original initial requests PDU</w:t>
            </w:r>
          </w:p>
        </w:tc>
        <w:tc>
          <w:tcPr>
            <w:tcW w:w="875" w:type="dxa"/>
            <w:shd w:val="clear" w:color="auto" w:fill="auto"/>
            <w:tcMar>
              <w:left w:w="108" w:type="dxa"/>
            </w:tcMar>
            <w:vAlign w:val="center"/>
          </w:tcPr>
          <w:p w14:paraId="01FC256E"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30BC7E75" w14:textId="77777777">
        <w:tc>
          <w:tcPr>
            <w:tcW w:w="446" w:type="dxa"/>
            <w:vMerge w:val="restart"/>
            <w:shd w:val="clear" w:color="auto" w:fill="auto"/>
            <w:tcMar>
              <w:left w:w="108" w:type="dxa"/>
            </w:tcMar>
          </w:tcPr>
          <w:p w14:paraId="19B9C8D9" w14:textId="77777777" w:rsidR="00B34661" w:rsidRDefault="005331F7">
            <w:pPr>
              <w:rPr>
                <w:rFonts w:eastAsia="標楷體"/>
              </w:rPr>
            </w:pPr>
            <w:r>
              <w:rPr>
                <w:rFonts w:eastAsia="標楷體"/>
              </w:rPr>
              <w:t>B</w:t>
            </w:r>
          </w:p>
          <w:p w14:paraId="075AF810" w14:textId="77777777" w:rsidR="00B34661" w:rsidRDefault="005331F7">
            <w:pPr>
              <w:rPr>
                <w:rFonts w:eastAsia="標楷體"/>
              </w:rPr>
            </w:pPr>
            <w:r>
              <w:rPr>
                <w:rFonts w:eastAsia="標楷體"/>
              </w:rPr>
              <w:t>O</w:t>
            </w:r>
          </w:p>
          <w:p w14:paraId="47EB3F60" w14:textId="77777777" w:rsidR="00B34661" w:rsidRDefault="005331F7">
            <w:pPr>
              <w:rPr>
                <w:rFonts w:eastAsia="標楷體"/>
              </w:rPr>
            </w:pPr>
            <w:r>
              <w:rPr>
                <w:rFonts w:eastAsia="標楷體"/>
              </w:rPr>
              <w:t>D</w:t>
            </w:r>
          </w:p>
          <w:p w14:paraId="26EB1D3E" w14:textId="77777777" w:rsidR="00B34661" w:rsidRDefault="005331F7">
            <w:pPr>
              <w:rPr>
                <w:rFonts w:eastAsia="標楷體"/>
              </w:rPr>
            </w:pPr>
            <w:r>
              <w:rPr>
                <w:rFonts w:eastAsia="標楷體"/>
              </w:rPr>
              <w:t>Y</w:t>
            </w:r>
          </w:p>
        </w:tc>
        <w:tc>
          <w:tcPr>
            <w:tcW w:w="2129" w:type="dxa"/>
            <w:shd w:val="clear" w:color="auto" w:fill="auto"/>
            <w:tcMar>
              <w:left w:w="108" w:type="dxa"/>
            </w:tcMar>
            <w:vAlign w:val="center"/>
          </w:tcPr>
          <w:p w14:paraId="24CDA56C" w14:textId="77777777" w:rsidR="00B34661" w:rsidRDefault="005331F7">
            <w:pPr>
              <w:jc w:val="both"/>
              <w:rPr>
                <w:rFonts w:eastAsia="標楷體"/>
              </w:rPr>
            </w:pPr>
            <w:r>
              <w:rPr>
                <w:rFonts w:eastAsia="標楷體"/>
              </w:rPr>
              <w:t>Initial Data</w:t>
            </w:r>
          </w:p>
        </w:tc>
        <w:tc>
          <w:tcPr>
            <w:tcW w:w="790" w:type="dxa"/>
            <w:shd w:val="clear" w:color="auto" w:fill="auto"/>
            <w:tcMar>
              <w:left w:w="108" w:type="dxa"/>
            </w:tcMar>
            <w:vAlign w:val="center"/>
          </w:tcPr>
          <w:p w14:paraId="004FE82B" w14:textId="77777777" w:rsidR="00B34661" w:rsidRDefault="005331F7">
            <w:pPr>
              <w:jc w:val="center"/>
              <w:rPr>
                <w:rFonts w:eastAsia="標楷體"/>
              </w:rPr>
            </w:pPr>
            <w:r>
              <w:rPr>
                <w:rFonts w:eastAsia="標楷體"/>
              </w:rPr>
              <w:t>Var.</w:t>
            </w:r>
          </w:p>
        </w:tc>
        <w:tc>
          <w:tcPr>
            <w:tcW w:w="1047" w:type="dxa"/>
            <w:shd w:val="clear" w:color="auto" w:fill="auto"/>
            <w:tcMar>
              <w:left w:w="108" w:type="dxa"/>
            </w:tcMar>
            <w:vAlign w:val="center"/>
          </w:tcPr>
          <w:p w14:paraId="148A7B7C" w14:textId="77777777" w:rsidR="00B34661" w:rsidRDefault="005331F7">
            <w:pPr>
              <w:jc w:val="center"/>
              <w:rPr>
                <w:rFonts w:eastAsia="標楷體"/>
              </w:rPr>
            </w:pPr>
            <w:r>
              <w:rPr>
                <w:rFonts w:eastAsia="標楷體"/>
              </w:rPr>
              <w:t>C-Octet String</w:t>
            </w:r>
          </w:p>
        </w:tc>
        <w:tc>
          <w:tcPr>
            <w:tcW w:w="3234" w:type="dxa"/>
            <w:shd w:val="clear" w:color="auto" w:fill="auto"/>
            <w:tcMar>
              <w:left w:w="108" w:type="dxa"/>
            </w:tcMar>
          </w:tcPr>
          <w:p w14:paraId="1FB010ED" w14:textId="77777777" w:rsidR="00B34661" w:rsidRDefault="005331F7">
            <w:pPr>
              <w:rPr>
                <w:rFonts w:eastAsia="標楷體"/>
              </w:rPr>
            </w:pPr>
            <w:r>
              <w:rPr>
                <w:rFonts w:eastAsia="標楷體" w:cs="Times New Roman"/>
                <w:szCs w:val="24"/>
              </w:rPr>
              <w:t>Mandatory Parameter</w:t>
            </w:r>
            <w:r>
              <w:rPr>
                <w:rFonts w:eastAsia="標楷體"/>
              </w:rPr>
              <w:t>.</w:t>
            </w:r>
          </w:p>
          <w:p w14:paraId="408623E1" w14:textId="77777777" w:rsidR="00B34661" w:rsidRDefault="005331F7">
            <w:pPr>
              <w:rPr>
                <w:rFonts w:eastAsia="標楷體"/>
              </w:rPr>
            </w:pPr>
            <w:r>
              <w:rPr>
                <w:rFonts w:eastAsia="標楷體"/>
              </w:rPr>
              <w:t>Information of initial.</w:t>
            </w:r>
          </w:p>
        </w:tc>
        <w:tc>
          <w:tcPr>
            <w:tcW w:w="875" w:type="dxa"/>
            <w:shd w:val="clear" w:color="auto" w:fill="auto"/>
            <w:tcMar>
              <w:left w:w="108" w:type="dxa"/>
            </w:tcMar>
            <w:vAlign w:val="center"/>
          </w:tcPr>
          <w:p w14:paraId="751B3B3D" w14:textId="77777777" w:rsidR="00B34661" w:rsidRDefault="00E64828">
            <w:pPr>
              <w:jc w:val="center"/>
            </w:pPr>
            <w:r>
              <w:rPr>
                <w:rFonts w:eastAsia="標楷體"/>
              </w:rPr>
              <w:fldChar w:fldCharType="begin"/>
            </w:r>
            <w:r w:rsidR="005331F7">
              <w:instrText>REF _Ref437854020 \r \h</w:instrText>
            </w:r>
            <w:r>
              <w:rPr>
                <w:rFonts w:eastAsia="標楷體"/>
              </w:rPr>
            </w:r>
            <w:r>
              <w:fldChar w:fldCharType="separate"/>
            </w:r>
            <w:r w:rsidR="005331F7">
              <w:t>3.2.2</w:t>
            </w:r>
            <w:r>
              <w:fldChar w:fldCharType="end"/>
            </w:r>
          </w:p>
        </w:tc>
      </w:tr>
      <w:tr w:rsidR="00B34661" w14:paraId="504C817D" w14:textId="77777777">
        <w:tc>
          <w:tcPr>
            <w:tcW w:w="446" w:type="dxa"/>
            <w:vMerge/>
            <w:shd w:val="clear" w:color="auto" w:fill="auto"/>
            <w:tcMar>
              <w:left w:w="108" w:type="dxa"/>
            </w:tcMar>
          </w:tcPr>
          <w:p w14:paraId="4A4C2C8A" w14:textId="77777777" w:rsidR="00B34661" w:rsidRDefault="00B34661">
            <w:pPr>
              <w:rPr>
                <w:rFonts w:eastAsia="標楷體"/>
              </w:rPr>
            </w:pPr>
          </w:p>
        </w:tc>
        <w:tc>
          <w:tcPr>
            <w:tcW w:w="2129" w:type="dxa"/>
            <w:shd w:val="clear" w:color="auto" w:fill="auto"/>
            <w:tcMar>
              <w:left w:w="108" w:type="dxa"/>
            </w:tcMar>
            <w:vAlign w:val="center"/>
          </w:tcPr>
          <w:p w14:paraId="67558265" w14:textId="77777777" w:rsidR="00B34661" w:rsidRDefault="00B34661">
            <w:pPr>
              <w:jc w:val="both"/>
              <w:rPr>
                <w:rFonts w:eastAsia="標楷體"/>
              </w:rPr>
            </w:pPr>
          </w:p>
        </w:tc>
        <w:tc>
          <w:tcPr>
            <w:tcW w:w="790" w:type="dxa"/>
            <w:shd w:val="clear" w:color="auto" w:fill="auto"/>
            <w:tcMar>
              <w:left w:w="108" w:type="dxa"/>
            </w:tcMar>
            <w:vAlign w:val="center"/>
          </w:tcPr>
          <w:p w14:paraId="56785BD8" w14:textId="77777777" w:rsidR="00B34661" w:rsidRDefault="00B34661">
            <w:pPr>
              <w:jc w:val="center"/>
              <w:rPr>
                <w:rFonts w:eastAsia="標楷體"/>
              </w:rPr>
            </w:pPr>
          </w:p>
        </w:tc>
        <w:tc>
          <w:tcPr>
            <w:tcW w:w="1047" w:type="dxa"/>
            <w:shd w:val="clear" w:color="auto" w:fill="auto"/>
            <w:tcMar>
              <w:left w:w="108" w:type="dxa"/>
            </w:tcMar>
            <w:vAlign w:val="center"/>
          </w:tcPr>
          <w:p w14:paraId="626850AC" w14:textId="77777777" w:rsidR="00B34661" w:rsidRDefault="00B34661">
            <w:pPr>
              <w:jc w:val="center"/>
              <w:rPr>
                <w:rFonts w:eastAsia="標楷體"/>
              </w:rPr>
            </w:pPr>
          </w:p>
        </w:tc>
        <w:tc>
          <w:tcPr>
            <w:tcW w:w="3234" w:type="dxa"/>
            <w:shd w:val="clear" w:color="auto" w:fill="auto"/>
            <w:tcMar>
              <w:left w:w="108" w:type="dxa"/>
            </w:tcMar>
          </w:tcPr>
          <w:p w14:paraId="56EBC334" w14:textId="77777777" w:rsidR="00B34661" w:rsidRDefault="00B34661">
            <w:pPr>
              <w:rPr>
                <w:rFonts w:eastAsia="標楷體"/>
              </w:rPr>
            </w:pPr>
          </w:p>
        </w:tc>
        <w:tc>
          <w:tcPr>
            <w:tcW w:w="875" w:type="dxa"/>
            <w:shd w:val="clear" w:color="auto" w:fill="auto"/>
            <w:tcMar>
              <w:left w:w="108" w:type="dxa"/>
            </w:tcMar>
            <w:vAlign w:val="center"/>
          </w:tcPr>
          <w:p w14:paraId="2DAC913C" w14:textId="77777777" w:rsidR="00B34661" w:rsidRDefault="00B34661">
            <w:pPr>
              <w:jc w:val="center"/>
              <w:rPr>
                <w:rFonts w:eastAsia="標楷體"/>
              </w:rPr>
            </w:pPr>
          </w:p>
        </w:tc>
      </w:tr>
    </w:tbl>
    <w:p w14:paraId="22107852" w14:textId="77777777" w:rsidR="00B34661" w:rsidRDefault="00B34661">
      <w:pPr>
        <w:rPr>
          <w:rFonts w:eastAsia="標楷體" w:cs="Times New Roman"/>
          <w:sz w:val="32"/>
          <w:szCs w:val="32"/>
        </w:rPr>
      </w:pPr>
    </w:p>
    <w:p w14:paraId="6CE4A872" w14:textId="77777777" w:rsidR="00B34661" w:rsidRDefault="005331F7" w:rsidP="00427CCF">
      <w:pPr>
        <w:pStyle w:val="31"/>
      </w:pPr>
      <w:bookmarkStart w:id="18" w:name="_Toc479768987"/>
      <w:r>
        <w:t>Sign up request syntax</w:t>
      </w:r>
      <w:bookmarkEnd w:id="18"/>
    </w:p>
    <w:tbl>
      <w:tblPr>
        <w:tblStyle w:val="af8"/>
        <w:tblW w:w="8522" w:type="dxa"/>
        <w:tblLook w:val="04A0" w:firstRow="1" w:lastRow="0" w:firstColumn="1" w:lastColumn="0" w:noHBand="0" w:noVBand="1"/>
      </w:tblPr>
      <w:tblGrid>
        <w:gridCol w:w="445"/>
        <w:gridCol w:w="2144"/>
        <w:gridCol w:w="789"/>
        <w:gridCol w:w="1042"/>
        <w:gridCol w:w="3227"/>
        <w:gridCol w:w="875"/>
      </w:tblGrid>
      <w:tr w:rsidR="00B34661" w14:paraId="3244BFC3" w14:textId="77777777">
        <w:tc>
          <w:tcPr>
            <w:tcW w:w="444" w:type="dxa"/>
            <w:vMerge w:val="restart"/>
            <w:shd w:val="clear" w:color="auto" w:fill="auto"/>
            <w:tcMar>
              <w:left w:w="108" w:type="dxa"/>
            </w:tcMar>
            <w:vAlign w:val="center"/>
          </w:tcPr>
          <w:p w14:paraId="1B1F0245" w14:textId="77777777" w:rsidR="00B34661" w:rsidRDefault="005331F7">
            <w:pPr>
              <w:jc w:val="center"/>
              <w:rPr>
                <w:rFonts w:eastAsia="標楷體"/>
              </w:rPr>
            </w:pPr>
            <w:r>
              <w:rPr>
                <w:rFonts w:eastAsia="標楷體"/>
              </w:rPr>
              <w:t>H</w:t>
            </w:r>
          </w:p>
          <w:p w14:paraId="0FA6D76D" w14:textId="77777777" w:rsidR="00B34661" w:rsidRDefault="005331F7">
            <w:pPr>
              <w:jc w:val="center"/>
              <w:rPr>
                <w:rFonts w:eastAsia="標楷體"/>
              </w:rPr>
            </w:pPr>
            <w:r>
              <w:rPr>
                <w:rFonts w:eastAsia="標楷體"/>
              </w:rPr>
              <w:lastRenderedPageBreak/>
              <w:t>E</w:t>
            </w:r>
          </w:p>
          <w:p w14:paraId="0EA33995" w14:textId="77777777" w:rsidR="00B34661" w:rsidRDefault="005331F7">
            <w:pPr>
              <w:jc w:val="center"/>
              <w:rPr>
                <w:rFonts w:eastAsia="標楷體"/>
              </w:rPr>
            </w:pPr>
            <w:r>
              <w:rPr>
                <w:rFonts w:eastAsia="標楷體"/>
              </w:rPr>
              <w:t>A</w:t>
            </w:r>
          </w:p>
          <w:p w14:paraId="26E4B976" w14:textId="77777777" w:rsidR="00B34661" w:rsidRDefault="005331F7">
            <w:pPr>
              <w:jc w:val="center"/>
              <w:rPr>
                <w:rFonts w:eastAsia="標楷體"/>
              </w:rPr>
            </w:pPr>
            <w:r>
              <w:rPr>
                <w:rFonts w:eastAsia="標楷體"/>
              </w:rPr>
              <w:t>D</w:t>
            </w:r>
          </w:p>
          <w:p w14:paraId="2FAB9D6A" w14:textId="77777777" w:rsidR="00B34661" w:rsidRDefault="005331F7">
            <w:pPr>
              <w:jc w:val="center"/>
              <w:rPr>
                <w:rFonts w:eastAsia="標楷體"/>
              </w:rPr>
            </w:pPr>
            <w:r>
              <w:rPr>
                <w:rFonts w:eastAsia="標楷體"/>
              </w:rPr>
              <w:t>E</w:t>
            </w:r>
          </w:p>
          <w:p w14:paraId="65C2B22A" w14:textId="77777777" w:rsidR="00B34661" w:rsidRDefault="005331F7">
            <w:pPr>
              <w:jc w:val="center"/>
              <w:rPr>
                <w:rFonts w:eastAsia="標楷體"/>
              </w:rPr>
            </w:pPr>
            <w:r>
              <w:rPr>
                <w:rFonts w:eastAsia="標楷體"/>
              </w:rPr>
              <w:t>R</w:t>
            </w:r>
          </w:p>
        </w:tc>
        <w:tc>
          <w:tcPr>
            <w:tcW w:w="2144" w:type="dxa"/>
            <w:shd w:val="clear" w:color="auto" w:fill="auto"/>
            <w:tcMar>
              <w:left w:w="108" w:type="dxa"/>
            </w:tcMar>
            <w:vAlign w:val="center"/>
          </w:tcPr>
          <w:p w14:paraId="7939DA1C" w14:textId="77777777" w:rsidR="00B34661" w:rsidRDefault="005331F7">
            <w:pPr>
              <w:jc w:val="center"/>
              <w:rPr>
                <w:rFonts w:eastAsia="標楷體"/>
              </w:rPr>
            </w:pPr>
            <w:r>
              <w:rPr>
                <w:rFonts w:eastAsia="標楷體"/>
              </w:rPr>
              <w:lastRenderedPageBreak/>
              <w:t>Field Name</w:t>
            </w:r>
          </w:p>
        </w:tc>
        <w:tc>
          <w:tcPr>
            <w:tcW w:w="789" w:type="dxa"/>
            <w:shd w:val="clear" w:color="auto" w:fill="auto"/>
            <w:tcMar>
              <w:left w:w="108" w:type="dxa"/>
            </w:tcMar>
            <w:vAlign w:val="center"/>
          </w:tcPr>
          <w:p w14:paraId="3B7150BE" w14:textId="77777777" w:rsidR="00B34661" w:rsidRDefault="005331F7">
            <w:pPr>
              <w:jc w:val="center"/>
              <w:rPr>
                <w:rFonts w:eastAsia="標楷體"/>
              </w:rPr>
            </w:pPr>
            <w:r>
              <w:rPr>
                <w:rFonts w:eastAsia="標楷體"/>
              </w:rPr>
              <w:t>Size</w:t>
            </w:r>
          </w:p>
          <w:p w14:paraId="05336A82" w14:textId="77777777" w:rsidR="00B34661" w:rsidRDefault="005331F7">
            <w:pPr>
              <w:jc w:val="center"/>
              <w:rPr>
                <w:rFonts w:eastAsia="標楷體"/>
              </w:rPr>
            </w:pPr>
            <w:r>
              <w:rPr>
                <w:rFonts w:eastAsia="標楷體"/>
              </w:rPr>
              <w:lastRenderedPageBreak/>
              <w:t>octets</w:t>
            </w:r>
          </w:p>
        </w:tc>
        <w:tc>
          <w:tcPr>
            <w:tcW w:w="1042" w:type="dxa"/>
            <w:shd w:val="clear" w:color="auto" w:fill="auto"/>
            <w:tcMar>
              <w:left w:w="108" w:type="dxa"/>
            </w:tcMar>
            <w:vAlign w:val="center"/>
          </w:tcPr>
          <w:p w14:paraId="2089BCC5" w14:textId="77777777" w:rsidR="00B34661" w:rsidRDefault="005331F7">
            <w:pPr>
              <w:jc w:val="center"/>
              <w:rPr>
                <w:rFonts w:eastAsia="標楷體"/>
              </w:rPr>
            </w:pPr>
            <w:r>
              <w:rPr>
                <w:rFonts w:eastAsia="標楷體"/>
              </w:rPr>
              <w:lastRenderedPageBreak/>
              <w:t>Type</w:t>
            </w:r>
          </w:p>
        </w:tc>
        <w:tc>
          <w:tcPr>
            <w:tcW w:w="3227" w:type="dxa"/>
            <w:shd w:val="clear" w:color="auto" w:fill="auto"/>
            <w:tcMar>
              <w:left w:w="108" w:type="dxa"/>
            </w:tcMar>
            <w:vAlign w:val="center"/>
          </w:tcPr>
          <w:p w14:paraId="5F1B863D" w14:textId="77777777"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14:paraId="3DF9C699" w14:textId="77777777" w:rsidR="00B34661" w:rsidRDefault="005331F7">
            <w:pPr>
              <w:jc w:val="center"/>
              <w:rPr>
                <w:rFonts w:eastAsia="標楷體"/>
              </w:rPr>
            </w:pPr>
            <w:r>
              <w:rPr>
                <w:rFonts w:eastAsia="標楷體"/>
              </w:rPr>
              <w:t>Ref.</w:t>
            </w:r>
          </w:p>
        </w:tc>
      </w:tr>
      <w:tr w:rsidR="00B34661" w14:paraId="2C9B3B0F" w14:textId="77777777">
        <w:tc>
          <w:tcPr>
            <w:tcW w:w="444" w:type="dxa"/>
            <w:vMerge/>
            <w:shd w:val="clear" w:color="auto" w:fill="auto"/>
            <w:tcMar>
              <w:left w:w="108" w:type="dxa"/>
            </w:tcMar>
          </w:tcPr>
          <w:p w14:paraId="127D7010" w14:textId="77777777" w:rsidR="00B34661" w:rsidRDefault="00B34661">
            <w:pPr>
              <w:rPr>
                <w:rFonts w:eastAsia="標楷體"/>
              </w:rPr>
            </w:pPr>
          </w:p>
        </w:tc>
        <w:tc>
          <w:tcPr>
            <w:tcW w:w="2144" w:type="dxa"/>
            <w:shd w:val="clear" w:color="auto" w:fill="auto"/>
            <w:tcMar>
              <w:left w:w="108" w:type="dxa"/>
            </w:tcMar>
            <w:vAlign w:val="center"/>
          </w:tcPr>
          <w:p w14:paraId="7140CF94" w14:textId="77777777"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14:paraId="5E6862B1" w14:textId="77777777"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14:paraId="659EF8F0" w14:textId="77777777" w:rsidR="00B34661" w:rsidRDefault="005331F7">
            <w:pPr>
              <w:jc w:val="center"/>
              <w:rPr>
                <w:rFonts w:eastAsia="標楷體"/>
              </w:rPr>
            </w:pPr>
            <w:r>
              <w:rPr>
                <w:rFonts w:eastAsia="標楷體"/>
              </w:rPr>
              <w:t>Integer</w:t>
            </w:r>
          </w:p>
        </w:tc>
        <w:tc>
          <w:tcPr>
            <w:tcW w:w="3227" w:type="dxa"/>
            <w:shd w:val="clear" w:color="auto" w:fill="auto"/>
            <w:tcMar>
              <w:left w:w="108" w:type="dxa"/>
            </w:tcMar>
          </w:tcPr>
          <w:p w14:paraId="1EC10AD2" w14:textId="77777777"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14:paraId="6EC8E8E3"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40727F81" w14:textId="77777777">
        <w:tc>
          <w:tcPr>
            <w:tcW w:w="444" w:type="dxa"/>
            <w:vMerge/>
            <w:shd w:val="clear" w:color="auto" w:fill="auto"/>
            <w:tcMar>
              <w:left w:w="108" w:type="dxa"/>
            </w:tcMar>
          </w:tcPr>
          <w:p w14:paraId="5A358C2F" w14:textId="77777777" w:rsidR="00B34661" w:rsidRDefault="00B34661">
            <w:pPr>
              <w:rPr>
                <w:rFonts w:eastAsia="標楷體"/>
              </w:rPr>
            </w:pPr>
          </w:p>
        </w:tc>
        <w:tc>
          <w:tcPr>
            <w:tcW w:w="2144" w:type="dxa"/>
            <w:shd w:val="clear" w:color="auto" w:fill="auto"/>
            <w:tcMar>
              <w:left w:w="108" w:type="dxa"/>
            </w:tcMar>
            <w:vAlign w:val="center"/>
          </w:tcPr>
          <w:p w14:paraId="534FC9D4" w14:textId="77777777"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14:paraId="36FEB34A" w14:textId="77777777"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14:paraId="6430FF96" w14:textId="77777777" w:rsidR="00B34661" w:rsidRDefault="005331F7">
            <w:pPr>
              <w:jc w:val="center"/>
              <w:rPr>
                <w:rFonts w:eastAsia="標楷體"/>
              </w:rPr>
            </w:pPr>
            <w:r>
              <w:rPr>
                <w:rFonts w:eastAsia="標楷體"/>
              </w:rPr>
              <w:t>Integer</w:t>
            </w:r>
          </w:p>
        </w:tc>
        <w:tc>
          <w:tcPr>
            <w:tcW w:w="3227" w:type="dxa"/>
            <w:shd w:val="clear" w:color="auto" w:fill="auto"/>
            <w:tcMar>
              <w:left w:w="108" w:type="dxa"/>
            </w:tcMar>
          </w:tcPr>
          <w:p w14:paraId="46CA184D" w14:textId="77777777" w:rsidR="00B34661" w:rsidRDefault="005331F7">
            <w:pPr>
              <w:ind w:left="120" w:hanging="120"/>
              <w:rPr>
                <w:rFonts w:eastAsia="標楷體"/>
              </w:rPr>
            </w:pPr>
            <w:r>
              <w:rPr>
                <w:rFonts w:eastAsia="標楷體"/>
              </w:rPr>
              <w:t>Value corresponding to sign up request</w:t>
            </w:r>
          </w:p>
        </w:tc>
        <w:tc>
          <w:tcPr>
            <w:tcW w:w="875" w:type="dxa"/>
            <w:shd w:val="clear" w:color="auto" w:fill="auto"/>
            <w:tcMar>
              <w:left w:w="108" w:type="dxa"/>
            </w:tcMar>
            <w:vAlign w:val="center"/>
          </w:tcPr>
          <w:p w14:paraId="521310A6"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58C5025C" w14:textId="77777777">
        <w:tc>
          <w:tcPr>
            <w:tcW w:w="444" w:type="dxa"/>
            <w:vMerge/>
            <w:shd w:val="clear" w:color="auto" w:fill="auto"/>
            <w:tcMar>
              <w:left w:w="108" w:type="dxa"/>
            </w:tcMar>
          </w:tcPr>
          <w:p w14:paraId="0392517B" w14:textId="77777777" w:rsidR="00B34661" w:rsidRDefault="00B34661">
            <w:pPr>
              <w:rPr>
                <w:rFonts w:eastAsia="標楷體"/>
              </w:rPr>
            </w:pPr>
          </w:p>
        </w:tc>
        <w:tc>
          <w:tcPr>
            <w:tcW w:w="2144" w:type="dxa"/>
            <w:shd w:val="clear" w:color="auto" w:fill="auto"/>
            <w:tcMar>
              <w:left w:w="108" w:type="dxa"/>
            </w:tcMar>
            <w:vAlign w:val="center"/>
          </w:tcPr>
          <w:p w14:paraId="1F4C9874" w14:textId="77777777"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14:paraId="58815987" w14:textId="77777777"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14:paraId="75548381" w14:textId="77777777" w:rsidR="00B34661" w:rsidRDefault="005331F7">
            <w:pPr>
              <w:jc w:val="center"/>
              <w:rPr>
                <w:rFonts w:eastAsia="標楷體"/>
              </w:rPr>
            </w:pPr>
            <w:r>
              <w:rPr>
                <w:rFonts w:eastAsia="標楷體"/>
              </w:rPr>
              <w:t>Integer</w:t>
            </w:r>
          </w:p>
        </w:tc>
        <w:tc>
          <w:tcPr>
            <w:tcW w:w="3227" w:type="dxa"/>
            <w:shd w:val="clear" w:color="auto" w:fill="auto"/>
            <w:tcMar>
              <w:left w:w="108" w:type="dxa"/>
            </w:tcMar>
          </w:tcPr>
          <w:p w14:paraId="4645E88B" w14:textId="77777777"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14:paraId="02F6FFEE"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3A2F62E9" w14:textId="77777777">
        <w:tc>
          <w:tcPr>
            <w:tcW w:w="444" w:type="dxa"/>
            <w:vMerge/>
            <w:shd w:val="clear" w:color="auto" w:fill="auto"/>
            <w:tcMar>
              <w:left w:w="108" w:type="dxa"/>
            </w:tcMar>
          </w:tcPr>
          <w:p w14:paraId="18F86668" w14:textId="77777777" w:rsidR="00B34661" w:rsidRDefault="00B34661">
            <w:pPr>
              <w:rPr>
                <w:rFonts w:eastAsia="標楷體"/>
              </w:rPr>
            </w:pPr>
          </w:p>
        </w:tc>
        <w:tc>
          <w:tcPr>
            <w:tcW w:w="2144" w:type="dxa"/>
            <w:shd w:val="clear" w:color="auto" w:fill="auto"/>
            <w:tcMar>
              <w:left w:w="108" w:type="dxa"/>
            </w:tcMar>
            <w:vAlign w:val="center"/>
          </w:tcPr>
          <w:p w14:paraId="0C7D6C3E" w14:textId="77777777"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14:paraId="42AE2C70" w14:textId="77777777"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14:paraId="2EEB9B15" w14:textId="77777777" w:rsidR="00B34661" w:rsidRDefault="005331F7">
            <w:pPr>
              <w:jc w:val="center"/>
              <w:rPr>
                <w:rFonts w:eastAsia="標楷體"/>
              </w:rPr>
            </w:pPr>
            <w:r>
              <w:rPr>
                <w:rFonts w:eastAsia="標楷體"/>
              </w:rPr>
              <w:t>Integer</w:t>
            </w:r>
          </w:p>
        </w:tc>
        <w:tc>
          <w:tcPr>
            <w:tcW w:w="3227" w:type="dxa"/>
            <w:shd w:val="clear" w:color="auto" w:fill="auto"/>
            <w:tcMar>
              <w:left w:w="108" w:type="dxa"/>
            </w:tcMar>
          </w:tcPr>
          <w:p w14:paraId="1FA938AB" w14:textId="77777777" w:rsidR="00B34661" w:rsidRDefault="005331F7">
            <w:pPr>
              <w:rPr>
                <w:rFonts w:eastAsia="標楷體"/>
              </w:rPr>
            </w:pPr>
            <w:r>
              <w:rPr>
                <w:rFonts w:eastAsia="標楷體"/>
              </w:rPr>
              <w:t>Set to a unique sequence number. The associated sign up response PDU should echo the same sequence number.</w:t>
            </w:r>
          </w:p>
        </w:tc>
        <w:tc>
          <w:tcPr>
            <w:tcW w:w="875" w:type="dxa"/>
            <w:shd w:val="clear" w:color="auto" w:fill="auto"/>
            <w:tcMar>
              <w:left w:w="108" w:type="dxa"/>
            </w:tcMar>
            <w:vAlign w:val="center"/>
          </w:tcPr>
          <w:p w14:paraId="39EFA8E6"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6E84053D" w14:textId="77777777">
        <w:tc>
          <w:tcPr>
            <w:tcW w:w="444" w:type="dxa"/>
            <w:vMerge w:val="restart"/>
            <w:shd w:val="clear" w:color="auto" w:fill="auto"/>
            <w:tcMar>
              <w:left w:w="108" w:type="dxa"/>
            </w:tcMar>
            <w:vAlign w:val="center"/>
          </w:tcPr>
          <w:p w14:paraId="46F258F0" w14:textId="77777777" w:rsidR="00B34661" w:rsidRDefault="005331F7">
            <w:pPr>
              <w:jc w:val="center"/>
              <w:rPr>
                <w:rFonts w:eastAsia="標楷體"/>
              </w:rPr>
            </w:pPr>
            <w:r>
              <w:rPr>
                <w:rFonts w:eastAsia="標楷體"/>
              </w:rPr>
              <w:t>B</w:t>
            </w:r>
          </w:p>
          <w:p w14:paraId="5A4AD64A" w14:textId="77777777" w:rsidR="00B34661" w:rsidRDefault="005331F7">
            <w:pPr>
              <w:jc w:val="center"/>
              <w:rPr>
                <w:rFonts w:eastAsia="標楷體"/>
              </w:rPr>
            </w:pPr>
            <w:r>
              <w:rPr>
                <w:rFonts w:eastAsia="標楷體"/>
              </w:rPr>
              <w:t>O</w:t>
            </w:r>
          </w:p>
          <w:p w14:paraId="040BAC54" w14:textId="77777777" w:rsidR="00B34661" w:rsidRDefault="005331F7">
            <w:pPr>
              <w:jc w:val="center"/>
              <w:rPr>
                <w:rFonts w:eastAsia="標楷體"/>
              </w:rPr>
            </w:pPr>
            <w:r>
              <w:rPr>
                <w:rFonts w:eastAsia="標楷體"/>
              </w:rPr>
              <w:t>D</w:t>
            </w:r>
          </w:p>
          <w:p w14:paraId="4EDEC504" w14:textId="77777777" w:rsidR="00B34661" w:rsidRDefault="005331F7">
            <w:pPr>
              <w:jc w:val="center"/>
              <w:rPr>
                <w:rFonts w:eastAsia="標楷體"/>
              </w:rPr>
            </w:pPr>
            <w:r>
              <w:rPr>
                <w:rFonts w:eastAsia="標楷體"/>
              </w:rPr>
              <w:t>Y</w:t>
            </w:r>
          </w:p>
        </w:tc>
        <w:tc>
          <w:tcPr>
            <w:tcW w:w="2144" w:type="dxa"/>
            <w:shd w:val="clear" w:color="auto" w:fill="auto"/>
            <w:tcMar>
              <w:left w:w="108" w:type="dxa"/>
            </w:tcMar>
            <w:vAlign w:val="center"/>
          </w:tcPr>
          <w:p w14:paraId="533914A0" w14:textId="77777777" w:rsidR="00B34661" w:rsidRDefault="005331F7">
            <w:pPr>
              <w:rPr>
                <w:rFonts w:eastAsia="標楷體"/>
              </w:rPr>
            </w:pPr>
            <w:r>
              <w:rPr>
                <w:rFonts w:eastAsia="標楷體"/>
              </w:rPr>
              <w:t>Service Type</w:t>
            </w:r>
          </w:p>
        </w:tc>
        <w:tc>
          <w:tcPr>
            <w:tcW w:w="789" w:type="dxa"/>
            <w:shd w:val="clear" w:color="auto" w:fill="auto"/>
            <w:tcMar>
              <w:left w:w="108" w:type="dxa"/>
            </w:tcMar>
            <w:vAlign w:val="center"/>
          </w:tcPr>
          <w:p w14:paraId="4FD926B9" w14:textId="77777777"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14:paraId="58AF76ED" w14:textId="77777777" w:rsidR="00B34661" w:rsidRDefault="005331F7">
            <w:pPr>
              <w:jc w:val="center"/>
              <w:rPr>
                <w:rFonts w:eastAsia="標楷體"/>
              </w:rPr>
            </w:pPr>
            <w:r>
              <w:rPr>
                <w:rFonts w:eastAsia="標楷體"/>
              </w:rPr>
              <w:t>Integer</w:t>
            </w:r>
          </w:p>
        </w:tc>
        <w:tc>
          <w:tcPr>
            <w:tcW w:w="3227" w:type="dxa"/>
            <w:shd w:val="clear" w:color="auto" w:fill="auto"/>
            <w:tcMar>
              <w:left w:w="108" w:type="dxa"/>
            </w:tcMar>
          </w:tcPr>
          <w:p w14:paraId="5E723544" w14:textId="77777777" w:rsidR="00B34661" w:rsidRDefault="005331F7">
            <w:pPr>
              <w:rPr>
                <w:rFonts w:eastAsia="標楷體"/>
              </w:rPr>
            </w:pPr>
            <w:r>
              <w:rPr>
                <w:rFonts w:eastAsia="標楷體" w:cs="Times New Roman"/>
                <w:szCs w:val="24"/>
              </w:rPr>
              <w:t>Mandatory Parameter</w:t>
            </w:r>
            <w:r>
              <w:rPr>
                <w:rFonts w:eastAsia="標楷體"/>
              </w:rPr>
              <w:t>.</w:t>
            </w:r>
          </w:p>
          <w:p w14:paraId="5E72635E" w14:textId="77777777"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14:paraId="655AFC0A" w14:textId="77777777" w:rsidR="00B34661" w:rsidRDefault="00E64828">
            <w:pPr>
              <w:jc w:val="center"/>
            </w:pPr>
            <w:r>
              <w:rPr>
                <w:rFonts w:eastAsia="標楷體"/>
              </w:rPr>
              <w:fldChar w:fldCharType="begin"/>
            </w:r>
            <w:r w:rsidR="005331F7">
              <w:instrText>REF _Ref437859915 \r \h</w:instrText>
            </w:r>
            <w:r>
              <w:rPr>
                <w:rFonts w:eastAsia="標楷體"/>
              </w:rPr>
            </w:r>
            <w:r>
              <w:fldChar w:fldCharType="separate"/>
            </w:r>
            <w:r w:rsidR="005331F7">
              <w:t>3.2.1</w:t>
            </w:r>
            <w:r>
              <w:fldChar w:fldCharType="end"/>
            </w:r>
          </w:p>
        </w:tc>
      </w:tr>
      <w:tr w:rsidR="00B34661" w14:paraId="76B3481B" w14:textId="77777777">
        <w:tc>
          <w:tcPr>
            <w:tcW w:w="444" w:type="dxa"/>
            <w:vMerge/>
            <w:shd w:val="clear" w:color="auto" w:fill="auto"/>
            <w:tcMar>
              <w:left w:w="108" w:type="dxa"/>
            </w:tcMar>
          </w:tcPr>
          <w:p w14:paraId="59C9EDCB" w14:textId="77777777" w:rsidR="00B34661" w:rsidRDefault="00B34661">
            <w:pPr>
              <w:rPr>
                <w:rFonts w:eastAsia="標楷體"/>
              </w:rPr>
            </w:pPr>
          </w:p>
        </w:tc>
        <w:tc>
          <w:tcPr>
            <w:tcW w:w="2144" w:type="dxa"/>
            <w:shd w:val="clear" w:color="auto" w:fill="auto"/>
            <w:tcMar>
              <w:left w:w="108" w:type="dxa"/>
            </w:tcMar>
            <w:vAlign w:val="center"/>
          </w:tcPr>
          <w:p w14:paraId="32B46FAB" w14:textId="77777777" w:rsidR="00B34661" w:rsidRDefault="005331F7">
            <w:pPr>
              <w:rPr>
                <w:rFonts w:eastAsia="標楷體"/>
              </w:rPr>
            </w:pPr>
            <w:r>
              <w:rPr>
                <w:rFonts w:eastAsia="標楷體"/>
              </w:rPr>
              <w:t>Sign up Data</w:t>
            </w:r>
          </w:p>
        </w:tc>
        <w:tc>
          <w:tcPr>
            <w:tcW w:w="789" w:type="dxa"/>
            <w:shd w:val="clear" w:color="auto" w:fill="auto"/>
            <w:tcMar>
              <w:left w:w="108" w:type="dxa"/>
            </w:tcMar>
            <w:vAlign w:val="center"/>
          </w:tcPr>
          <w:p w14:paraId="4F2CD4AD" w14:textId="77777777" w:rsidR="00B34661" w:rsidRDefault="005331F7">
            <w:pPr>
              <w:jc w:val="center"/>
              <w:rPr>
                <w:rFonts w:eastAsia="標楷體"/>
              </w:rPr>
            </w:pPr>
            <w:r>
              <w:rPr>
                <w:rFonts w:eastAsia="標楷體"/>
              </w:rPr>
              <w:t>Var.</w:t>
            </w:r>
          </w:p>
        </w:tc>
        <w:tc>
          <w:tcPr>
            <w:tcW w:w="1042" w:type="dxa"/>
            <w:shd w:val="clear" w:color="auto" w:fill="auto"/>
            <w:tcMar>
              <w:left w:w="108" w:type="dxa"/>
            </w:tcMar>
            <w:vAlign w:val="center"/>
          </w:tcPr>
          <w:p w14:paraId="05E7DDB9" w14:textId="77777777" w:rsidR="00B34661" w:rsidRDefault="005331F7">
            <w:pPr>
              <w:jc w:val="center"/>
              <w:rPr>
                <w:rFonts w:eastAsia="標楷體"/>
              </w:rPr>
            </w:pPr>
            <w:r>
              <w:rPr>
                <w:rFonts w:eastAsia="標楷體"/>
              </w:rPr>
              <w:t>C-Octet String</w:t>
            </w:r>
          </w:p>
        </w:tc>
        <w:tc>
          <w:tcPr>
            <w:tcW w:w="3227" w:type="dxa"/>
            <w:shd w:val="clear" w:color="auto" w:fill="auto"/>
            <w:tcMar>
              <w:left w:w="108" w:type="dxa"/>
            </w:tcMar>
          </w:tcPr>
          <w:p w14:paraId="2B31B2C3" w14:textId="77777777" w:rsidR="00B34661" w:rsidRDefault="005331F7">
            <w:pPr>
              <w:rPr>
                <w:rFonts w:eastAsia="標楷體"/>
              </w:rPr>
            </w:pPr>
            <w:r>
              <w:rPr>
                <w:rFonts w:eastAsia="標楷體" w:cs="Times New Roman"/>
                <w:szCs w:val="24"/>
              </w:rPr>
              <w:t>Mandatory Parameter</w:t>
            </w:r>
            <w:r>
              <w:rPr>
                <w:rFonts w:eastAsia="標楷體"/>
              </w:rPr>
              <w:t>.</w:t>
            </w:r>
          </w:p>
          <w:p w14:paraId="2CA3B14B" w14:textId="77777777" w:rsidR="00B34661" w:rsidRDefault="005331F7">
            <w:pPr>
              <w:rPr>
                <w:rFonts w:eastAsia="標楷體"/>
              </w:rPr>
            </w:pPr>
            <w:r>
              <w:rPr>
                <w:rFonts w:eastAsia="標楷體"/>
              </w:rPr>
              <w:t>JSON Data of sign up.</w:t>
            </w:r>
          </w:p>
        </w:tc>
        <w:tc>
          <w:tcPr>
            <w:tcW w:w="875" w:type="dxa"/>
            <w:shd w:val="clear" w:color="auto" w:fill="auto"/>
            <w:tcMar>
              <w:left w:w="108" w:type="dxa"/>
            </w:tcMar>
            <w:vAlign w:val="center"/>
          </w:tcPr>
          <w:p w14:paraId="1ED5448B" w14:textId="77777777" w:rsidR="00B34661" w:rsidRDefault="00B34661">
            <w:pPr>
              <w:jc w:val="center"/>
              <w:rPr>
                <w:rFonts w:eastAsia="標楷體"/>
              </w:rPr>
            </w:pPr>
          </w:p>
        </w:tc>
      </w:tr>
    </w:tbl>
    <w:p w14:paraId="56E23C2D" w14:textId="77777777" w:rsidR="00B34661" w:rsidRDefault="00B34661">
      <w:pPr>
        <w:rPr>
          <w:rFonts w:eastAsia="標楷體" w:cs="Times New Roman"/>
          <w:sz w:val="32"/>
          <w:szCs w:val="32"/>
        </w:rPr>
      </w:pPr>
    </w:p>
    <w:p w14:paraId="402B7AAA" w14:textId="77777777" w:rsidR="00B34661" w:rsidRDefault="005331F7" w:rsidP="00427CCF">
      <w:pPr>
        <w:pStyle w:val="31"/>
      </w:pPr>
      <w:bookmarkStart w:id="19" w:name="_Toc479768988"/>
      <w:r>
        <w:t>Sign up response syntax</w:t>
      </w:r>
      <w:bookmarkEnd w:id="19"/>
    </w:p>
    <w:tbl>
      <w:tblPr>
        <w:tblStyle w:val="af8"/>
        <w:tblW w:w="8522" w:type="dxa"/>
        <w:tblLook w:val="04A0" w:firstRow="1" w:lastRow="0" w:firstColumn="1" w:lastColumn="0" w:noHBand="0" w:noVBand="1"/>
      </w:tblPr>
      <w:tblGrid>
        <w:gridCol w:w="447"/>
        <w:gridCol w:w="2129"/>
        <w:gridCol w:w="790"/>
        <w:gridCol w:w="1047"/>
        <w:gridCol w:w="3234"/>
        <w:gridCol w:w="875"/>
      </w:tblGrid>
      <w:tr w:rsidR="00B34661" w14:paraId="564E70EC" w14:textId="77777777">
        <w:tc>
          <w:tcPr>
            <w:tcW w:w="446" w:type="dxa"/>
            <w:vMerge w:val="restart"/>
            <w:shd w:val="clear" w:color="auto" w:fill="auto"/>
            <w:tcMar>
              <w:left w:w="108" w:type="dxa"/>
            </w:tcMar>
          </w:tcPr>
          <w:p w14:paraId="5F0DB04F" w14:textId="77777777" w:rsidR="00B34661" w:rsidRDefault="005331F7">
            <w:pPr>
              <w:rPr>
                <w:rFonts w:eastAsia="標楷體"/>
              </w:rPr>
            </w:pPr>
            <w:r>
              <w:rPr>
                <w:rFonts w:eastAsia="標楷體"/>
              </w:rPr>
              <w:t>H</w:t>
            </w:r>
          </w:p>
          <w:p w14:paraId="2B31BDC3" w14:textId="77777777" w:rsidR="00B34661" w:rsidRDefault="005331F7">
            <w:pPr>
              <w:rPr>
                <w:rFonts w:eastAsia="標楷體"/>
              </w:rPr>
            </w:pPr>
            <w:r>
              <w:rPr>
                <w:rFonts w:eastAsia="標楷體"/>
              </w:rPr>
              <w:t>E</w:t>
            </w:r>
          </w:p>
          <w:p w14:paraId="2E49AD5E" w14:textId="77777777" w:rsidR="00B34661" w:rsidRDefault="005331F7">
            <w:pPr>
              <w:rPr>
                <w:rFonts w:eastAsia="標楷體"/>
              </w:rPr>
            </w:pPr>
            <w:r>
              <w:rPr>
                <w:rFonts w:eastAsia="標楷體"/>
              </w:rPr>
              <w:t>A</w:t>
            </w:r>
          </w:p>
          <w:p w14:paraId="5B8CCC95" w14:textId="77777777" w:rsidR="00B34661" w:rsidRDefault="005331F7">
            <w:pPr>
              <w:rPr>
                <w:rFonts w:eastAsia="標楷體"/>
              </w:rPr>
            </w:pPr>
            <w:r>
              <w:rPr>
                <w:rFonts w:eastAsia="標楷體"/>
              </w:rPr>
              <w:t>D</w:t>
            </w:r>
          </w:p>
          <w:p w14:paraId="43915D60" w14:textId="77777777" w:rsidR="00B34661" w:rsidRDefault="005331F7">
            <w:pPr>
              <w:rPr>
                <w:rFonts w:eastAsia="標楷體"/>
              </w:rPr>
            </w:pPr>
            <w:r>
              <w:rPr>
                <w:rFonts w:eastAsia="標楷體"/>
              </w:rPr>
              <w:t>E</w:t>
            </w:r>
          </w:p>
          <w:p w14:paraId="3AB7FF45" w14:textId="77777777" w:rsidR="00B34661" w:rsidRDefault="005331F7">
            <w:pPr>
              <w:rPr>
                <w:rFonts w:eastAsia="標楷體"/>
              </w:rPr>
            </w:pPr>
            <w:r>
              <w:rPr>
                <w:rFonts w:eastAsia="標楷體"/>
              </w:rPr>
              <w:t>R</w:t>
            </w:r>
          </w:p>
        </w:tc>
        <w:tc>
          <w:tcPr>
            <w:tcW w:w="2129" w:type="dxa"/>
            <w:shd w:val="clear" w:color="auto" w:fill="auto"/>
            <w:tcMar>
              <w:left w:w="108" w:type="dxa"/>
            </w:tcMar>
            <w:vAlign w:val="center"/>
          </w:tcPr>
          <w:p w14:paraId="3FC8DA46" w14:textId="77777777"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14:paraId="176A91F7" w14:textId="77777777" w:rsidR="00B34661" w:rsidRDefault="005331F7">
            <w:pPr>
              <w:jc w:val="center"/>
              <w:rPr>
                <w:rFonts w:eastAsia="標楷體"/>
              </w:rPr>
            </w:pPr>
            <w:r>
              <w:rPr>
                <w:rFonts w:eastAsia="標楷體"/>
              </w:rPr>
              <w:t>Size</w:t>
            </w:r>
          </w:p>
          <w:p w14:paraId="6E6E5EBC" w14:textId="77777777"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14:paraId="1B35405E" w14:textId="77777777"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14:paraId="64F3298B" w14:textId="77777777"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14:paraId="5F8D99B4" w14:textId="77777777" w:rsidR="00B34661" w:rsidRDefault="005331F7">
            <w:pPr>
              <w:jc w:val="center"/>
              <w:rPr>
                <w:rFonts w:eastAsia="標楷體"/>
              </w:rPr>
            </w:pPr>
            <w:r>
              <w:rPr>
                <w:rFonts w:eastAsia="標楷體"/>
              </w:rPr>
              <w:t>Ref.</w:t>
            </w:r>
          </w:p>
        </w:tc>
      </w:tr>
      <w:tr w:rsidR="00B34661" w14:paraId="2269B45E" w14:textId="77777777">
        <w:tc>
          <w:tcPr>
            <w:tcW w:w="446" w:type="dxa"/>
            <w:vMerge/>
            <w:shd w:val="clear" w:color="auto" w:fill="auto"/>
            <w:tcMar>
              <w:left w:w="108" w:type="dxa"/>
            </w:tcMar>
          </w:tcPr>
          <w:p w14:paraId="1A4EE21B" w14:textId="77777777" w:rsidR="00B34661" w:rsidRDefault="00B34661">
            <w:pPr>
              <w:rPr>
                <w:rFonts w:eastAsia="標楷體"/>
              </w:rPr>
            </w:pPr>
          </w:p>
        </w:tc>
        <w:tc>
          <w:tcPr>
            <w:tcW w:w="2129" w:type="dxa"/>
            <w:shd w:val="clear" w:color="auto" w:fill="auto"/>
            <w:tcMar>
              <w:left w:w="108" w:type="dxa"/>
            </w:tcMar>
            <w:vAlign w:val="center"/>
          </w:tcPr>
          <w:p w14:paraId="5F44ED83" w14:textId="77777777"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14:paraId="7258B445" w14:textId="77777777"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14:paraId="5008BAAB" w14:textId="77777777" w:rsidR="00B34661" w:rsidRDefault="005331F7">
            <w:pPr>
              <w:jc w:val="center"/>
              <w:rPr>
                <w:rFonts w:eastAsia="標楷體"/>
              </w:rPr>
            </w:pPr>
            <w:r>
              <w:rPr>
                <w:rFonts w:eastAsia="標楷體"/>
              </w:rPr>
              <w:t>Integer</w:t>
            </w:r>
          </w:p>
        </w:tc>
        <w:tc>
          <w:tcPr>
            <w:tcW w:w="3234" w:type="dxa"/>
            <w:shd w:val="clear" w:color="auto" w:fill="auto"/>
            <w:tcMar>
              <w:left w:w="108" w:type="dxa"/>
            </w:tcMar>
          </w:tcPr>
          <w:p w14:paraId="79EE18D8" w14:textId="77777777"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14:paraId="3E3C17CC"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7E58B726" w14:textId="77777777">
        <w:tc>
          <w:tcPr>
            <w:tcW w:w="446" w:type="dxa"/>
            <w:vMerge/>
            <w:shd w:val="clear" w:color="auto" w:fill="auto"/>
            <w:tcMar>
              <w:left w:w="108" w:type="dxa"/>
            </w:tcMar>
          </w:tcPr>
          <w:p w14:paraId="4C394A06" w14:textId="77777777" w:rsidR="00B34661" w:rsidRDefault="00B34661">
            <w:pPr>
              <w:rPr>
                <w:rFonts w:eastAsia="標楷體"/>
              </w:rPr>
            </w:pPr>
          </w:p>
        </w:tc>
        <w:tc>
          <w:tcPr>
            <w:tcW w:w="2129" w:type="dxa"/>
            <w:shd w:val="clear" w:color="auto" w:fill="auto"/>
            <w:tcMar>
              <w:left w:w="108" w:type="dxa"/>
            </w:tcMar>
            <w:vAlign w:val="center"/>
          </w:tcPr>
          <w:p w14:paraId="4CD993C8" w14:textId="77777777"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14:paraId="5207440F" w14:textId="77777777"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14:paraId="7BCADC92" w14:textId="77777777" w:rsidR="00B34661" w:rsidRDefault="005331F7">
            <w:pPr>
              <w:jc w:val="center"/>
              <w:rPr>
                <w:rFonts w:eastAsia="標楷體"/>
              </w:rPr>
            </w:pPr>
            <w:r>
              <w:rPr>
                <w:rFonts w:eastAsia="標楷體"/>
              </w:rPr>
              <w:t>Integer</w:t>
            </w:r>
          </w:p>
        </w:tc>
        <w:tc>
          <w:tcPr>
            <w:tcW w:w="3234" w:type="dxa"/>
            <w:shd w:val="clear" w:color="auto" w:fill="auto"/>
            <w:tcMar>
              <w:left w:w="108" w:type="dxa"/>
            </w:tcMar>
          </w:tcPr>
          <w:p w14:paraId="307CC72C" w14:textId="77777777" w:rsidR="00B34661" w:rsidRDefault="005331F7">
            <w:pPr>
              <w:ind w:left="120" w:hanging="120"/>
              <w:rPr>
                <w:rFonts w:eastAsia="標楷體"/>
              </w:rPr>
            </w:pPr>
            <w:r>
              <w:rPr>
                <w:rFonts w:eastAsia="標楷體"/>
              </w:rPr>
              <w:t>Value corresponding to sign up response</w:t>
            </w:r>
          </w:p>
        </w:tc>
        <w:tc>
          <w:tcPr>
            <w:tcW w:w="875" w:type="dxa"/>
            <w:shd w:val="clear" w:color="auto" w:fill="auto"/>
            <w:tcMar>
              <w:left w:w="108" w:type="dxa"/>
            </w:tcMar>
            <w:vAlign w:val="center"/>
          </w:tcPr>
          <w:p w14:paraId="3DF1BFD2"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23A9B7F2" w14:textId="77777777">
        <w:tc>
          <w:tcPr>
            <w:tcW w:w="446" w:type="dxa"/>
            <w:vMerge/>
            <w:shd w:val="clear" w:color="auto" w:fill="auto"/>
            <w:tcMar>
              <w:left w:w="108" w:type="dxa"/>
            </w:tcMar>
          </w:tcPr>
          <w:p w14:paraId="2C77212B" w14:textId="77777777" w:rsidR="00B34661" w:rsidRDefault="00B34661">
            <w:pPr>
              <w:rPr>
                <w:rFonts w:eastAsia="標楷體"/>
              </w:rPr>
            </w:pPr>
          </w:p>
        </w:tc>
        <w:tc>
          <w:tcPr>
            <w:tcW w:w="2129" w:type="dxa"/>
            <w:shd w:val="clear" w:color="auto" w:fill="auto"/>
            <w:tcMar>
              <w:left w:w="108" w:type="dxa"/>
            </w:tcMar>
            <w:vAlign w:val="center"/>
          </w:tcPr>
          <w:p w14:paraId="71404BE7" w14:textId="77777777"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14:paraId="4AACE297" w14:textId="77777777"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14:paraId="657D967E" w14:textId="77777777" w:rsidR="00B34661" w:rsidRDefault="005331F7">
            <w:pPr>
              <w:jc w:val="center"/>
              <w:rPr>
                <w:rFonts w:eastAsia="標楷體"/>
              </w:rPr>
            </w:pPr>
            <w:r>
              <w:rPr>
                <w:rFonts w:eastAsia="標楷體"/>
              </w:rPr>
              <w:t>Integer</w:t>
            </w:r>
          </w:p>
        </w:tc>
        <w:tc>
          <w:tcPr>
            <w:tcW w:w="3234" w:type="dxa"/>
            <w:shd w:val="clear" w:color="auto" w:fill="auto"/>
            <w:tcMar>
              <w:left w:w="108" w:type="dxa"/>
            </w:tcMar>
          </w:tcPr>
          <w:p w14:paraId="1E033F3C" w14:textId="77777777"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14:paraId="7D9DA401"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65CA95FD" w14:textId="77777777">
        <w:tc>
          <w:tcPr>
            <w:tcW w:w="446" w:type="dxa"/>
            <w:vMerge/>
            <w:shd w:val="clear" w:color="auto" w:fill="auto"/>
            <w:tcMar>
              <w:left w:w="108" w:type="dxa"/>
            </w:tcMar>
          </w:tcPr>
          <w:p w14:paraId="410282E0" w14:textId="77777777" w:rsidR="00B34661" w:rsidRDefault="00B34661">
            <w:pPr>
              <w:rPr>
                <w:rFonts w:eastAsia="標楷體"/>
              </w:rPr>
            </w:pPr>
          </w:p>
        </w:tc>
        <w:tc>
          <w:tcPr>
            <w:tcW w:w="2129" w:type="dxa"/>
            <w:shd w:val="clear" w:color="auto" w:fill="auto"/>
            <w:tcMar>
              <w:left w:w="108" w:type="dxa"/>
            </w:tcMar>
            <w:vAlign w:val="center"/>
          </w:tcPr>
          <w:p w14:paraId="18639B8D" w14:textId="77777777"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14:paraId="40533156" w14:textId="77777777"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14:paraId="52988429" w14:textId="77777777" w:rsidR="00B34661" w:rsidRDefault="005331F7">
            <w:pPr>
              <w:jc w:val="center"/>
              <w:rPr>
                <w:rFonts w:eastAsia="標楷體"/>
              </w:rPr>
            </w:pPr>
            <w:r>
              <w:rPr>
                <w:rFonts w:eastAsia="標楷體"/>
              </w:rPr>
              <w:t>Integer</w:t>
            </w:r>
          </w:p>
        </w:tc>
        <w:tc>
          <w:tcPr>
            <w:tcW w:w="3234" w:type="dxa"/>
            <w:shd w:val="clear" w:color="auto" w:fill="auto"/>
            <w:tcMar>
              <w:left w:w="108" w:type="dxa"/>
            </w:tcMar>
          </w:tcPr>
          <w:p w14:paraId="40130385" w14:textId="77777777" w:rsidR="00B34661" w:rsidRDefault="005331F7">
            <w:pPr>
              <w:rPr>
                <w:rFonts w:eastAsia="標楷體"/>
              </w:rPr>
            </w:pPr>
            <w:r>
              <w:rPr>
                <w:rFonts w:eastAsia="標楷體"/>
              </w:rPr>
              <w:t>Set to the same sequence number of original sign up requests PDU</w:t>
            </w:r>
          </w:p>
        </w:tc>
        <w:tc>
          <w:tcPr>
            <w:tcW w:w="875" w:type="dxa"/>
            <w:shd w:val="clear" w:color="auto" w:fill="auto"/>
            <w:tcMar>
              <w:left w:w="108" w:type="dxa"/>
            </w:tcMar>
            <w:vAlign w:val="center"/>
          </w:tcPr>
          <w:p w14:paraId="347ACB00"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0ADBB9BC" w14:textId="77777777">
        <w:tc>
          <w:tcPr>
            <w:tcW w:w="446" w:type="dxa"/>
            <w:vMerge w:val="restart"/>
            <w:shd w:val="clear" w:color="auto" w:fill="auto"/>
            <w:tcMar>
              <w:left w:w="108" w:type="dxa"/>
            </w:tcMar>
          </w:tcPr>
          <w:p w14:paraId="27E906B2" w14:textId="77777777" w:rsidR="00B34661" w:rsidRDefault="005331F7">
            <w:pPr>
              <w:rPr>
                <w:rFonts w:eastAsia="標楷體"/>
              </w:rPr>
            </w:pPr>
            <w:r>
              <w:rPr>
                <w:rFonts w:eastAsia="標楷體"/>
              </w:rPr>
              <w:t>B</w:t>
            </w:r>
          </w:p>
          <w:p w14:paraId="31B290D7" w14:textId="77777777" w:rsidR="00B34661" w:rsidRDefault="005331F7">
            <w:pPr>
              <w:rPr>
                <w:rFonts w:eastAsia="標楷體"/>
              </w:rPr>
            </w:pPr>
            <w:r>
              <w:rPr>
                <w:rFonts w:eastAsia="標楷體"/>
              </w:rPr>
              <w:t>O</w:t>
            </w:r>
          </w:p>
          <w:p w14:paraId="2A6B4819" w14:textId="77777777" w:rsidR="00B34661" w:rsidRDefault="005331F7">
            <w:pPr>
              <w:rPr>
                <w:rFonts w:eastAsia="標楷體"/>
              </w:rPr>
            </w:pPr>
            <w:r>
              <w:rPr>
                <w:rFonts w:eastAsia="標楷體"/>
              </w:rPr>
              <w:t>D</w:t>
            </w:r>
          </w:p>
          <w:p w14:paraId="70B99F33" w14:textId="77777777" w:rsidR="00B34661" w:rsidRDefault="005331F7">
            <w:pPr>
              <w:rPr>
                <w:rFonts w:eastAsia="標楷體"/>
              </w:rPr>
            </w:pPr>
            <w:r>
              <w:rPr>
                <w:rFonts w:eastAsia="標楷體"/>
              </w:rPr>
              <w:t>Y</w:t>
            </w:r>
          </w:p>
        </w:tc>
        <w:tc>
          <w:tcPr>
            <w:tcW w:w="2129" w:type="dxa"/>
            <w:shd w:val="clear" w:color="auto" w:fill="auto"/>
            <w:tcMar>
              <w:left w:w="108" w:type="dxa"/>
            </w:tcMar>
            <w:vAlign w:val="center"/>
          </w:tcPr>
          <w:p w14:paraId="1C1D699B" w14:textId="77777777" w:rsidR="00B34661" w:rsidRDefault="00B34661">
            <w:pPr>
              <w:jc w:val="both"/>
              <w:rPr>
                <w:rFonts w:eastAsia="標楷體"/>
              </w:rPr>
            </w:pPr>
          </w:p>
        </w:tc>
        <w:tc>
          <w:tcPr>
            <w:tcW w:w="790" w:type="dxa"/>
            <w:shd w:val="clear" w:color="auto" w:fill="auto"/>
            <w:tcMar>
              <w:left w:w="108" w:type="dxa"/>
            </w:tcMar>
            <w:vAlign w:val="center"/>
          </w:tcPr>
          <w:p w14:paraId="2F691F60" w14:textId="77777777" w:rsidR="00B34661" w:rsidRDefault="00B34661">
            <w:pPr>
              <w:jc w:val="center"/>
              <w:rPr>
                <w:rFonts w:eastAsia="標楷體"/>
              </w:rPr>
            </w:pPr>
          </w:p>
        </w:tc>
        <w:tc>
          <w:tcPr>
            <w:tcW w:w="1047" w:type="dxa"/>
            <w:shd w:val="clear" w:color="auto" w:fill="auto"/>
            <w:tcMar>
              <w:left w:w="108" w:type="dxa"/>
            </w:tcMar>
            <w:vAlign w:val="center"/>
          </w:tcPr>
          <w:p w14:paraId="6EE564F6" w14:textId="77777777" w:rsidR="00B34661" w:rsidRDefault="00B34661">
            <w:pPr>
              <w:jc w:val="center"/>
              <w:rPr>
                <w:rFonts w:eastAsia="標楷體"/>
              </w:rPr>
            </w:pPr>
          </w:p>
        </w:tc>
        <w:tc>
          <w:tcPr>
            <w:tcW w:w="3234" w:type="dxa"/>
            <w:shd w:val="clear" w:color="auto" w:fill="auto"/>
            <w:tcMar>
              <w:left w:w="108" w:type="dxa"/>
            </w:tcMar>
          </w:tcPr>
          <w:p w14:paraId="715F2F52" w14:textId="77777777" w:rsidR="00B34661" w:rsidRDefault="00B34661">
            <w:pPr>
              <w:rPr>
                <w:rFonts w:eastAsia="標楷體"/>
              </w:rPr>
            </w:pPr>
          </w:p>
        </w:tc>
        <w:tc>
          <w:tcPr>
            <w:tcW w:w="875" w:type="dxa"/>
            <w:shd w:val="clear" w:color="auto" w:fill="auto"/>
            <w:tcMar>
              <w:left w:w="108" w:type="dxa"/>
            </w:tcMar>
            <w:vAlign w:val="center"/>
          </w:tcPr>
          <w:p w14:paraId="6BA743AA" w14:textId="77777777" w:rsidR="00B34661" w:rsidRDefault="00B34661">
            <w:pPr>
              <w:jc w:val="center"/>
              <w:rPr>
                <w:rFonts w:eastAsia="標楷體"/>
              </w:rPr>
            </w:pPr>
          </w:p>
        </w:tc>
      </w:tr>
      <w:tr w:rsidR="00B34661" w14:paraId="671A695B" w14:textId="77777777">
        <w:tc>
          <w:tcPr>
            <w:tcW w:w="446" w:type="dxa"/>
            <w:vMerge/>
            <w:shd w:val="clear" w:color="auto" w:fill="auto"/>
            <w:tcMar>
              <w:left w:w="108" w:type="dxa"/>
            </w:tcMar>
          </w:tcPr>
          <w:p w14:paraId="2A712735" w14:textId="77777777" w:rsidR="00B34661" w:rsidRDefault="00B34661">
            <w:pPr>
              <w:rPr>
                <w:rFonts w:eastAsia="標楷體"/>
              </w:rPr>
            </w:pPr>
          </w:p>
        </w:tc>
        <w:tc>
          <w:tcPr>
            <w:tcW w:w="2129" w:type="dxa"/>
            <w:shd w:val="clear" w:color="auto" w:fill="auto"/>
            <w:tcMar>
              <w:left w:w="108" w:type="dxa"/>
            </w:tcMar>
            <w:vAlign w:val="center"/>
          </w:tcPr>
          <w:p w14:paraId="51F9E1C9" w14:textId="77777777" w:rsidR="00B34661" w:rsidRDefault="00B34661">
            <w:pPr>
              <w:jc w:val="both"/>
              <w:rPr>
                <w:rFonts w:eastAsia="標楷體"/>
              </w:rPr>
            </w:pPr>
          </w:p>
        </w:tc>
        <w:tc>
          <w:tcPr>
            <w:tcW w:w="790" w:type="dxa"/>
            <w:shd w:val="clear" w:color="auto" w:fill="auto"/>
            <w:tcMar>
              <w:left w:w="108" w:type="dxa"/>
            </w:tcMar>
            <w:vAlign w:val="center"/>
          </w:tcPr>
          <w:p w14:paraId="7A57CB6F" w14:textId="77777777" w:rsidR="00B34661" w:rsidRDefault="00B34661">
            <w:pPr>
              <w:jc w:val="center"/>
              <w:rPr>
                <w:rFonts w:eastAsia="標楷體"/>
              </w:rPr>
            </w:pPr>
          </w:p>
        </w:tc>
        <w:tc>
          <w:tcPr>
            <w:tcW w:w="1047" w:type="dxa"/>
            <w:shd w:val="clear" w:color="auto" w:fill="auto"/>
            <w:tcMar>
              <w:left w:w="108" w:type="dxa"/>
            </w:tcMar>
            <w:vAlign w:val="center"/>
          </w:tcPr>
          <w:p w14:paraId="1524655A" w14:textId="77777777" w:rsidR="00B34661" w:rsidRDefault="00B34661">
            <w:pPr>
              <w:jc w:val="center"/>
              <w:rPr>
                <w:rFonts w:eastAsia="標楷體"/>
              </w:rPr>
            </w:pPr>
          </w:p>
        </w:tc>
        <w:tc>
          <w:tcPr>
            <w:tcW w:w="3234" w:type="dxa"/>
            <w:shd w:val="clear" w:color="auto" w:fill="auto"/>
            <w:tcMar>
              <w:left w:w="108" w:type="dxa"/>
            </w:tcMar>
          </w:tcPr>
          <w:p w14:paraId="3050E345" w14:textId="77777777" w:rsidR="00B34661" w:rsidRDefault="00B34661">
            <w:pPr>
              <w:rPr>
                <w:rFonts w:eastAsia="標楷體"/>
              </w:rPr>
            </w:pPr>
          </w:p>
        </w:tc>
        <w:tc>
          <w:tcPr>
            <w:tcW w:w="875" w:type="dxa"/>
            <w:shd w:val="clear" w:color="auto" w:fill="auto"/>
            <w:tcMar>
              <w:left w:w="108" w:type="dxa"/>
            </w:tcMar>
            <w:vAlign w:val="center"/>
          </w:tcPr>
          <w:p w14:paraId="2A2BA309" w14:textId="77777777" w:rsidR="00B34661" w:rsidRDefault="00B34661">
            <w:pPr>
              <w:jc w:val="center"/>
              <w:rPr>
                <w:rFonts w:eastAsia="標楷體"/>
              </w:rPr>
            </w:pPr>
          </w:p>
        </w:tc>
      </w:tr>
    </w:tbl>
    <w:p w14:paraId="7B48C722" w14:textId="77777777" w:rsidR="00B34661" w:rsidRDefault="00B34661">
      <w:pPr>
        <w:rPr>
          <w:rFonts w:eastAsia="標楷體" w:cs="Times New Roman"/>
          <w:sz w:val="32"/>
          <w:szCs w:val="32"/>
        </w:rPr>
      </w:pPr>
    </w:p>
    <w:p w14:paraId="320C65F4" w14:textId="77777777" w:rsidR="00B34661" w:rsidRDefault="005331F7" w:rsidP="00427CCF">
      <w:pPr>
        <w:pStyle w:val="31"/>
      </w:pPr>
      <w:bookmarkStart w:id="20" w:name="_Toc479768989"/>
      <w:r>
        <w:t>Authentication request syntax</w:t>
      </w:r>
      <w:bookmarkEnd w:id="20"/>
    </w:p>
    <w:tbl>
      <w:tblPr>
        <w:tblStyle w:val="af8"/>
        <w:tblW w:w="8522" w:type="dxa"/>
        <w:tblLook w:val="04A0" w:firstRow="1" w:lastRow="0" w:firstColumn="1" w:lastColumn="0" w:noHBand="0" w:noVBand="1"/>
      </w:tblPr>
      <w:tblGrid>
        <w:gridCol w:w="490"/>
        <w:gridCol w:w="2170"/>
        <w:gridCol w:w="850"/>
        <w:gridCol w:w="994"/>
        <w:gridCol w:w="3118"/>
        <w:gridCol w:w="900"/>
      </w:tblGrid>
      <w:tr w:rsidR="00B34661" w14:paraId="171A042F" w14:textId="77777777">
        <w:tc>
          <w:tcPr>
            <w:tcW w:w="489" w:type="dxa"/>
            <w:vMerge w:val="restart"/>
            <w:shd w:val="clear" w:color="auto" w:fill="auto"/>
            <w:tcMar>
              <w:left w:w="108" w:type="dxa"/>
            </w:tcMar>
            <w:vAlign w:val="center"/>
          </w:tcPr>
          <w:p w14:paraId="20B00C32" w14:textId="77777777" w:rsidR="00B34661" w:rsidRDefault="005331F7">
            <w:pPr>
              <w:jc w:val="center"/>
              <w:rPr>
                <w:rFonts w:eastAsia="標楷體"/>
              </w:rPr>
            </w:pPr>
            <w:r>
              <w:rPr>
                <w:rFonts w:eastAsia="標楷體"/>
              </w:rPr>
              <w:t>H</w:t>
            </w:r>
          </w:p>
          <w:p w14:paraId="1CD0A9BE" w14:textId="77777777" w:rsidR="00B34661" w:rsidRDefault="005331F7">
            <w:pPr>
              <w:jc w:val="center"/>
              <w:rPr>
                <w:rFonts w:eastAsia="標楷體"/>
              </w:rPr>
            </w:pPr>
            <w:r>
              <w:rPr>
                <w:rFonts w:eastAsia="標楷體"/>
              </w:rPr>
              <w:t>E</w:t>
            </w:r>
          </w:p>
          <w:p w14:paraId="0C0C8DC2" w14:textId="77777777" w:rsidR="00B34661" w:rsidRDefault="005331F7">
            <w:pPr>
              <w:jc w:val="center"/>
              <w:rPr>
                <w:rFonts w:eastAsia="標楷體"/>
              </w:rPr>
            </w:pPr>
            <w:r>
              <w:rPr>
                <w:rFonts w:eastAsia="標楷體"/>
              </w:rPr>
              <w:t>A</w:t>
            </w:r>
          </w:p>
          <w:p w14:paraId="58A6F3A3" w14:textId="77777777" w:rsidR="00B34661" w:rsidRDefault="005331F7">
            <w:pPr>
              <w:jc w:val="center"/>
              <w:rPr>
                <w:rFonts w:eastAsia="標楷體"/>
              </w:rPr>
            </w:pPr>
            <w:r>
              <w:rPr>
                <w:rFonts w:eastAsia="標楷體"/>
              </w:rPr>
              <w:t>D</w:t>
            </w:r>
          </w:p>
          <w:p w14:paraId="17DD9BD8" w14:textId="77777777" w:rsidR="00B34661" w:rsidRDefault="005331F7">
            <w:pPr>
              <w:jc w:val="center"/>
              <w:rPr>
                <w:rFonts w:eastAsia="標楷體"/>
              </w:rPr>
            </w:pPr>
            <w:r>
              <w:rPr>
                <w:rFonts w:eastAsia="標楷體"/>
              </w:rPr>
              <w:t>E</w:t>
            </w:r>
          </w:p>
          <w:p w14:paraId="2BB068F7" w14:textId="77777777" w:rsidR="00B34661" w:rsidRDefault="005331F7">
            <w:pPr>
              <w:jc w:val="center"/>
              <w:rPr>
                <w:rFonts w:eastAsia="標楷體"/>
              </w:rPr>
            </w:pPr>
            <w:r>
              <w:rPr>
                <w:rFonts w:eastAsia="標楷體"/>
              </w:rPr>
              <w:t>R</w:t>
            </w:r>
          </w:p>
        </w:tc>
        <w:tc>
          <w:tcPr>
            <w:tcW w:w="2170" w:type="dxa"/>
            <w:shd w:val="clear" w:color="auto" w:fill="auto"/>
            <w:tcMar>
              <w:left w:w="108" w:type="dxa"/>
            </w:tcMar>
            <w:vAlign w:val="center"/>
          </w:tcPr>
          <w:p w14:paraId="29B787C0" w14:textId="77777777" w:rsidR="00B34661" w:rsidRDefault="005331F7">
            <w:pPr>
              <w:jc w:val="center"/>
              <w:rPr>
                <w:rFonts w:eastAsia="標楷體"/>
              </w:rPr>
            </w:pPr>
            <w:r>
              <w:rPr>
                <w:rFonts w:eastAsia="標楷體"/>
              </w:rPr>
              <w:t>Field Name</w:t>
            </w:r>
          </w:p>
        </w:tc>
        <w:tc>
          <w:tcPr>
            <w:tcW w:w="850" w:type="dxa"/>
            <w:shd w:val="clear" w:color="auto" w:fill="auto"/>
            <w:tcMar>
              <w:left w:w="108" w:type="dxa"/>
            </w:tcMar>
            <w:vAlign w:val="center"/>
          </w:tcPr>
          <w:p w14:paraId="00DF9730" w14:textId="77777777" w:rsidR="00B34661" w:rsidRDefault="005331F7">
            <w:pPr>
              <w:jc w:val="center"/>
              <w:rPr>
                <w:rFonts w:eastAsia="標楷體"/>
              </w:rPr>
            </w:pPr>
            <w:r>
              <w:rPr>
                <w:rFonts w:eastAsia="標楷體"/>
              </w:rPr>
              <w:t>Size</w:t>
            </w:r>
          </w:p>
          <w:p w14:paraId="1CB7B606" w14:textId="77777777" w:rsidR="00B34661" w:rsidRDefault="005331F7">
            <w:pPr>
              <w:jc w:val="center"/>
              <w:rPr>
                <w:rFonts w:eastAsia="標楷體"/>
              </w:rPr>
            </w:pPr>
            <w:r>
              <w:rPr>
                <w:rFonts w:eastAsia="標楷體"/>
              </w:rPr>
              <w:t>octets</w:t>
            </w:r>
          </w:p>
        </w:tc>
        <w:tc>
          <w:tcPr>
            <w:tcW w:w="994" w:type="dxa"/>
            <w:shd w:val="clear" w:color="auto" w:fill="auto"/>
            <w:tcMar>
              <w:left w:w="108" w:type="dxa"/>
            </w:tcMar>
            <w:vAlign w:val="center"/>
          </w:tcPr>
          <w:p w14:paraId="4ECED6C0" w14:textId="77777777" w:rsidR="00B34661" w:rsidRDefault="005331F7">
            <w:pPr>
              <w:jc w:val="center"/>
              <w:rPr>
                <w:rFonts w:eastAsia="標楷體"/>
              </w:rPr>
            </w:pPr>
            <w:r>
              <w:rPr>
                <w:rFonts w:eastAsia="標楷體"/>
              </w:rPr>
              <w:t>Type</w:t>
            </w:r>
          </w:p>
        </w:tc>
        <w:tc>
          <w:tcPr>
            <w:tcW w:w="3118" w:type="dxa"/>
            <w:shd w:val="clear" w:color="auto" w:fill="auto"/>
            <w:tcMar>
              <w:left w:w="108" w:type="dxa"/>
            </w:tcMar>
            <w:vAlign w:val="center"/>
          </w:tcPr>
          <w:p w14:paraId="70116F88" w14:textId="77777777" w:rsidR="00B34661" w:rsidRDefault="005331F7">
            <w:pPr>
              <w:jc w:val="center"/>
              <w:rPr>
                <w:rFonts w:eastAsia="標楷體"/>
              </w:rPr>
            </w:pPr>
            <w:r>
              <w:rPr>
                <w:rFonts w:eastAsia="標楷體"/>
              </w:rPr>
              <w:t>Description</w:t>
            </w:r>
          </w:p>
        </w:tc>
        <w:tc>
          <w:tcPr>
            <w:tcW w:w="900" w:type="dxa"/>
            <w:shd w:val="clear" w:color="auto" w:fill="auto"/>
            <w:tcMar>
              <w:left w:w="108" w:type="dxa"/>
            </w:tcMar>
            <w:vAlign w:val="center"/>
          </w:tcPr>
          <w:p w14:paraId="67F0AC97" w14:textId="77777777" w:rsidR="00B34661" w:rsidRDefault="005331F7">
            <w:pPr>
              <w:jc w:val="center"/>
              <w:rPr>
                <w:rFonts w:eastAsia="標楷體"/>
              </w:rPr>
            </w:pPr>
            <w:r>
              <w:rPr>
                <w:rFonts w:eastAsia="標楷體"/>
              </w:rPr>
              <w:t>Ref.</w:t>
            </w:r>
          </w:p>
        </w:tc>
      </w:tr>
      <w:tr w:rsidR="00B34661" w14:paraId="643DADE8" w14:textId="77777777">
        <w:tc>
          <w:tcPr>
            <w:tcW w:w="489" w:type="dxa"/>
            <w:vMerge/>
            <w:shd w:val="clear" w:color="auto" w:fill="auto"/>
            <w:tcMar>
              <w:left w:w="108" w:type="dxa"/>
            </w:tcMar>
          </w:tcPr>
          <w:p w14:paraId="5C1F450E" w14:textId="77777777" w:rsidR="00B34661" w:rsidRDefault="00B34661">
            <w:pPr>
              <w:rPr>
                <w:rFonts w:eastAsia="標楷體"/>
              </w:rPr>
            </w:pPr>
          </w:p>
        </w:tc>
        <w:tc>
          <w:tcPr>
            <w:tcW w:w="2170" w:type="dxa"/>
            <w:shd w:val="clear" w:color="auto" w:fill="auto"/>
            <w:tcMar>
              <w:left w:w="108" w:type="dxa"/>
            </w:tcMar>
            <w:vAlign w:val="center"/>
          </w:tcPr>
          <w:p w14:paraId="36A91CF4" w14:textId="77777777" w:rsidR="00B34661" w:rsidRDefault="005331F7">
            <w:pPr>
              <w:rPr>
                <w:rFonts w:eastAsia="標楷體"/>
              </w:rPr>
            </w:pPr>
            <w:r>
              <w:rPr>
                <w:rFonts w:eastAsia="標楷體"/>
              </w:rPr>
              <w:t>command length</w:t>
            </w:r>
          </w:p>
        </w:tc>
        <w:tc>
          <w:tcPr>
            <w:tcW w:w="850" w:type="dxa"/>
            <w:shd w:val="clear" w:color="auto" w:fill="auto"/>
            <w:tcMar>
              <w:left w:w="108" w:type="dxa"/>
            </w:tcMar>
            <w:vAlign w:val="center"/>
          </w:tcPr>
          <w:p w14:paraId="10C88194" w14:textId="77777777"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14:paraId="771FC26F" w14:textId="77777777" w:rsidR="00B34661" w:rsidRDefault="005331F7">
            <w:pPr>
              <w:jc w:val="center"/>
              <w:rPr>
                <w:rFonts w:eastAsia="標楷體"/>
              </w:rPr>
            </w:pPr>
            <w:r>
              <w:rPr>
                <w:rFonts w:eastAsia="標楷體"/>
              </w:rPr>
              <w:t>Integer</w:t>
            </w:r>
          </w:p>
        </w:tc>
        <w:tc>
          <w:tcPr>
            <w:tcW w:w="3118" w:type="dxa"/>
            <w:shd w:val="clear" w:color="auto" w:fill="auto"/>
            <w:tcMar>
              <w:left w:w="108" w:type="dxa"/>
            </w:tcMar>
          </w:tcPr>
          <w:p w14:paraId="18731AF5" w14:textId="77777777" w:rsidR="00B34661" w:rsidRDefault="005331F7">
            <w:pPr>
              <w:rPr>
                <w:rFonts w:eastAsia="標楷體"/>
              </w:rPr>
            </w:pPr>
            <w:r>
              <w:rPr>
                <w:rFonts w:eastAsia="標楷體"/>
              </w:rPr>
              <w:t>Set to the overall length of PDU.</w:t>
            </w:r>
          </w:p>
        </w:tc>
        <w:tc>
          <w:tcPr>
            <w:tcW w:w="900" w:type="dxa"/>
            <w:shd w:val="clear" w:color="auto" w:fill="auto"/>
            <w:tcMar>
              <w:left w:w="108" w:type="dxa"/>
            </w:tcMar>
            <w:vAlign w:val="center"/>
          </w:tcPr>
          <w:p w14:paraId="12DDDB95"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65055013" w14:textId="77777777">
        <w:tc>
          <w:tcPr>
            <w:tcW w:w="489" w:type="dxa"/>
            <w:vMerge/>
            <w:shd w:val="clear" w:color="auto" w:fill="auto"/>
            <w:tcMar>
              <w:left w:w="108" w:type="dxa"/>
            </w:tcMar>
          </w:tcPr>
          <w:p w14:paraId="2D4581C3" w14:textId="77777777" w:rsidR="00B34661" w:rsidRDefault="00B34661">
            <w:pPr>
              <w:rPr>
                <w:rFonts w:eastAsia="標楷體"/>
              </w:rPr>
            </w:pPr>
          </w:p>
        </w:tc>
        <w:tc>
          <w:tcPr>
            <w:tcW w:w="2170" w:type="dxa"/>
            <w:shd w:val="clear" w:color="auto" w:fill="auto"/>
            <w:tcMar>
              <w:left w:w="108" w:type="dxa"/>
            </w:tcMar>
            <w:vAlign w:val="center"/>
          </w:tcPr>
          <w:p w14:paraId="5E8FDF91" w14:textId="77777777" w:rsidR="00B34661" w:rsidRDefault="005331F7">
            <w:pPr>
              <w:rPr>
                <w:rFonts w:eastAsia="標楷體"/>
              </w:rPr>
            </w:pPr>
            <w:r>
              <w:rPr>
                <w:rFonts w:eastAsia="標楷體"/>
              </w:rPr>
              <w:t>command id</w:t>
            </w:r>
          </w:p>
        </w:tc>
        <w:tc>
          <w:tcPr>
            <w:tcW w:w="850" w:type="dxa"/>
            <w:shd w:val="clear" w:color="auto" w:fill="auto"/>
            <w:tcMar>
              <w:left w:w="108" w:type="dxa"/>
            </w:tcMar>
            <w:vAlign w:val="center"/>
          </w:tcPr>
          <w:p w14:paraId="5080B3B0" w14:textId="77777777"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14:paraId="747A43FF" w14:textId="77777777" w:rsidR="00B34661" w:rsidRDefault="005331F7">
            <w:pPr>
              <w:jc w:val="center"/>
              <w:rPr>
                <w:rFonts w:eastAsia="標楷體"/>
              </w:rPr>
            </w:pPr>
            <w:r>
              <w:rPr>
                <w:rFonts w:eastAsia="標楷體"/>
              </w:rPr>
              <w:t>Integer</w:t>
            </w:r>
          </w:p>
        </w:tc>
        <w:tc>
          <w:tcPr>
            <w:tcW w:w="3118" w:type="dxa"/>
            <w:shd w:val="clear" w:color="auto" w:fill="auto"/>
            <w:tcMar>
              <w:left w:w="108" w:type="dxa"/>
            </w:tcMar>
          </w:tcPr>
          <w:p w14:paraId="118F7E68" w14:textId="77777777" w:rsidR="00B34661" w:rsidRDefault="005331F7">
            <w:pPr>
              <w:ind w:left="120" w:hanging="120"/>
              <w:rPr>
                <w:rFonts w:eastAsia="標楷體"/>
              </w:rPr>
            </w:pPr>
            <w:r>
              <w:rPr>
                <w:rFonts w:eastAsia="標楷體"/>
              </w:rPr>
              <w:t>Value corresponding to authentication request</w:t>
            </w:r>
          </w:p>
        </w:tc>
        <w:tc>
          <w:tcPr>
            <w:tcW w:w="900" w:type="dxa"/>
            <w:shd w:val="clear" w:color="auto" w:fill="auto"/>
            <w:tcMar>
              <w:left w:w="108" w:type="dxa"/>
            </w:tcMar>
            <w:vAlign w:val="center"/>
          </w:tcPr>
          <w:p w14:paraId="48F11D7E"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13699A86" w14:textId="77777777">
        <w:tc>
          <w:tcPr>
            <w:tcW w:w="489" w:type="dxa"/>
            <w:vMerge/>
            <w:shd w:val="clear" w:color="auto" w:fill="auto"/>
            <w:tcMar>
              <w:left w:w="108" w:type="dxa"/>
            </w:tcMar>
          </w:tcPr>
          <w:p w14:paraId="17DDD8EC" w14:textId="77777777" w:rsidR="00B34661" w:rsidRDefault="00B34661">
            <w:pPr>
              <w:rPr>
                <w:rFonts w:eastAsia="標楷體"/>
              </w:rPr>
            </w:pPr>
          </w:p>
        </w:tc>
        <w:tc>
          <w:tcPr>
            <w:tcW w:w="2170" w:type="dxa"/>
            <w:shd w:val="clear" w:color="auto" w:fill="auto"/>
            <w:tcMar>
              <w:left w:w="108" w:type="dxa"/>
            </w:tcMar>
            <w:vAlign w:val="center"/>
          </w:tcPr>
          <w:p w14:paraId="34D79E6A" w14:textId="77777777" w:rsidR="00B34661" w:rsidRDefault="005331F7">
            <w:pPr>
              <w:rPr>
                <w:rFonts w:eastAsia="標楷體"/>
              </w:rPr>
            </w:pPr>
            <w:r>
              <w:rPr>
                <w:rFonts w:eastAsia="標楷體"/>
              </w:rPr>
              <w:t>command status</w:t>
            </w:r>
          </w:p>
        </w:tc>
        <w:tc>
          <w:tcPr>
            <w:tcW w:w="850" w:type="dxa"/>
            <w:shd w:val="clear" w:color="auto" w:fill="auto"/>
            <w:tcMar>
              <w:left w:w="108" w:type="dxa"/>
            </w:tcMar>
            <w:vAlign w:val="center"/>
          </w:tcPr>
          <w:p w14:paraId="4EE529B0" w14:textId="77777777"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14:paraId="487D3554" w14:textId="77777777" w:rsidR="00B34661" w:rsidRDefault="005331F7">
            <w:pPr>
              <w:jc w:val="center"/>
              <w:rPr>
                <w:rFonts w:eastAsia="標楷體"/>
              </w:rPr>
            </w:pPr>
            <w:r>
              <w:rPr>
                <w:rFonts w:eastAsia="標楷體"/>
              </w:rPr>
              <w:t>Integer</w:t>
            </w:r>
          </w:p>
        </w:tc>
        <w:tc>
          <w:tcPr>
            <w:tcW w:w="3118" w:type="dxa"/>
            <w:shd w:val="clear" w:color="auto" w:fill="auto"/>
            <w:tcMar>
              <w:left w:w="108" w:type="dxa"/>
            </w:tcMar>
          </w:tcPr>
          <w:p w14:paraId="0673C30B" w14:textId="77777777" w:rsidR="00B34661" w:rsidRDefault="005331F7">
            <w:pPr>
              <w:rPr>
                <w:rFonts w:eastAsia="標楷體"/>
              </w:rPr>
            </w:pPr>
            <w:r>
              <w:rPr>
                <w:rFonts w:eastAsia="標楷體"/>
              </w:rPr>
              <w:t>Set to STATUS_ROK</w:t>
            </w:r>
          </w:p>
        </w:tc>
        <w:tc>
          <w:tcPr>
            <w:tcW w:w="900" w:type="dxa"/>
            <w:shd w:val="clear" w:color="auto" w:fill="auto"/>
            <w:tcMar>
              <w:left w:w="108" w:type="dxa"/>
            </w:tcMar>
            <w:vAlign w:val="center"/>
          </w:tcPr>
          <w:p w14:paraId="220E2336"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0151D675" w14:textId="77777777">
        <w:tc>
          <w:tcPr>
            <w:tcW w:w="489" w:type="dxa"/>
            <w:vMerge/>
            <w:shd w:val="clear" w:color="auto" w:fill="auto"/>
            <w:tcMar>
              <w:left w:w="108" w:type="dxa"/>
            </w:tcMar>
          </w:tcPr>
          <w:p w14:paraId="5559BA3B" w14:textId="77777777" w:rsidR="00B34661" w:rsidRDefault="00B34661">
            <w:pPr>
              <w:rPr>
                <w:rFonts w:eastAsia="標楷體"/>
              </w:rPr>
            </w:pPr>
          </w:p>
        </w:tc>
        <w:tc>
          <w:tcPr>
            <w:tcW w:w="2170" w:type="dxa"/>
            <w:shd w:val="clear" w:color="auto" w:fill="auto"/>
            <w:tcMar>
              <w:left w:w="108" w:type="dxa"/>
            </w:tcMar>
            <w:vAlign w:val="center"/>
          </w:tcPr>
          <w:p w14:paraId="6E4A4212" w14:textId="77777777" w:rsidR="00B34661" w:rsidRDefault="005331F7">
            <w:pPr>
              <w:rPr>
                <w:rFonts w:eastAsia="標楷體"/>
              </w:rPr>
            </w:pPr>
            <w:r>
              <w:rPr>
                <w:rFonts w:eastAsia="標楷體"/>
              </w:rPr>
              <w:t>sequence number</w:t>
            </w:r>
          </w:p>
        </w:tc>
        <w:tc>
          <w:tcPr>
            <w:tcW w:w="850" w:type="dxa"/>
            <w:shd w:val="clear" w:color="auto" w:fill="auto"/>
            <w:tcMar>
              <w:left w:w="108" w:type="dxa"/>
            </w:tcMar>
            <w:vAlign w:val="center"/>
          </w:tcPr>
          <w:p w14:paraId="31D5A82C" w14:textId="77777777"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14:paraId="6CA16EBB" w14:textId="77777777" w:rsidR="00B34661" w:rsidRDefault="005331F7">
            <w:pPr>
              <w:jc w:val="center"/>
              <w:rPr>
                <w:rFonts w:eastAsia="標楷體"/>
              </w:rPr>
            </w:pPr>
            <w:r>
              <w:rPr>
                <w:rFonts w:eastAsia="標楷體"/>
              </w:rPr>
              <w:t>Integer</w:t>
            </w:r>
          </w:p>
        </w:tc>
        <w:tc>
          <w:tcPr>
            <w:tcW w:w="3118" w:type="dxa"/>
            <w:shd w:val="clear" w:color="auto" w:fill="auto"/>
            <w:tcMar>
              <w:left w:w="108" w:type="dxa"/>
            </w:tcMar>
          </w:tcPr>
          <w:p w14:paraId="0821F878" w14:textId="77777777" w:rsidR="00B34661" w:rsidRDefault="005331F7">
            <w:pPr>
              <w:rPr>
                <w:rFonts w:eastAsia="標楷體"/>
              </w:rPr>
            </w:pPr>
            <w:r>
              <w:rPr>
                <w:rFonts w:eastAsia="標楷體"/>
              </w:rPr>
              <w:t xml:space="preserve">Set to a unique sequence </w:t>
            </w:r>
            <w:r>
              <w:rPr>
                <w:rFonts w:eastAsia="標楷體"/>
              </w:rPr>
              <w:lastRenderedPageBreak/>
              <w:t>number. The associated authentication response PDU will echo this sequence number.</w:t>
            </w:r>
          </w:p>
        </w:tc>
        <w:tc>
          <w:tcPr>
            <w:tcW w:w="900" w:type="dxa"/>
            <w:shd w:val="clear" w:color="auto" w:fill="auto"/>
            <w:tcMar>
              <w:left w:w="108" w:type="dxa"/>
            </w:tcMar>
            <w:vAlign w:val="center"/>
          </w:tcPr>
          <w:p w14:paraId="1A45C2E0" w14:textId="77777777" w:rsidR="00B34661" w:rsidRDefault="00E64828">
            <w:pPr>
              <w:jc w:val="center"/>
            </w:pPr>
            <w:r>
              <w:rPr>
                <w:rFonts w:eastAsia="標楷體"/>
              </w:rPr>
              <w:lastRenderedPageBreak/>
              <w:fldChar w:fldCharType="begin"/>
            </w:r>
            <w:r w:rsidR="005331F7">
              <w:instrText>REF _Ref433373050 \r \h</w:instrText>
            </w:r>
            <w:r>
              <w:rPr>
                <w:rFonts w:eastAsia="標楷體"/>
              </w:rPr>
            </w:r>
            <w:r>
              <w:fldChar w:fldCharType="separate"/>
            </w:r>
            <w:r w:rsidR="005331F7">
              <w:t>3.1.4</w:t>
            </w:r>
            <w:r>
              <w:fldChar w:fldCharType="end"/>
            </w:r>
          </w:p>
        </w:tc>
      </w:tr>
      <w:tr w:rsidR="00B34661" w14:paraId="58809F43" w14:textId="77777777">
        <w:tc>
          <w:tcPr>
            <w:tcW w:w="489" w:type="dxa"/>
            <w:vMerge w:val="restart"/>
            <w:shd w:val="clear" w:color="auto" w:fill="auto"/>
            <w:tcMar>
              <w:left w:w="108" w:type="dxa"/>
            </w:tcMar>
            <w:vAlign w:val="center"/>
          </w:tcPr>
          <w:p w14:paraId="3B9CFA21" w14:textId="77777777" w:rsidR="00B34661" w:rsidRDefault="005331F7">
            <w:pPr>
              <w:jc w:val="center"/>
              <w:rPr>
                <w:rFonts w:eastAsia="標楷體"/>
              </w:rPr>
            </w:pPr>
            <w:r>
              <w:rPr>
                <w:rFonts w:eastAsia="標楷體"/>
              </w:rPr>
              <w:t>B</w:t>
            </w:r>
          </w:p>
          <w:p w14:paraId="1034A39A" w14:textId="77777777" w:rsidR="00B34661" w:rsidRDefault="005331F7">
            <w:pPr>
              <w:jc w:val="center"/>
              <w:rPr>
                <w:rFonts w:eastAsia="標楷體"/>
              </w:rPr>
            </w:pPr>
            <w:r>
              <w:rPr>
                <w:rFonts w:eastAsia="標楷體"/>
              </w:rPr>
              <w:t>O</w:t>
            </w:r>
          </w:p>
          <w:p w14:paraId="4E750131" w14:textId="77777777" w:rsidR="00B34661" w:rsidRDefault="005331F7">
            <w:pPr>
              <w:jc w:val="center"/>
              <w:rPr>
                <w:rFonts w:eastAsia="標楷體"/>
              </w:rPr>
            </w:pPr>
            <w:r>
              <w:rPr>
                <w:rFonts w:eastAsia="標楷體"/>
              </w:rPr>
              <w:t>D</w:t>
            </w:r>
          </w:p>
          <w:p w14:paraId="79BBA21E" w14:textId="77777777" w:rsidR="00B34661" w:rsidRDefault="005331F7">
            <w:pPr>
              <w:jc w:val="center"/>
              <w:rPr>
                <w:rFonts w:eastAsia="標楷體"/>
              </w:rPr>
            </w:pPr>
            <w:r>
              <w:rPr>
                <w:rFonts w:eastAsia="標楷體"/>
              </w:rPr>
              <w:t>Y</w:t>
            </w:r>
          </w:p>
        </w:tc>
        <w:tc>
          <w:tcPr>
            <w:tcW w:w="2170" w:type="dxa"/>
            <w:shd w:val="clear" w:color="auto" w:fill="auto"/>
            <w:tcMar>
              <w:left w:w="108" w:type="dxa"/>
            </w:tcMar>
            <w:vAlign w:val="center"/>
          </w:tcPr>
          <w:p w14:paraId="2E4759A0" w14:textId="77777777" w:rsidR="00B34661" w:rsidRDefault="005331F7">
            <w:pPr>
              <w:rPr>
                <w:rFonts w:eastAsia="標楷體"/>
              </w:rPr>
            </w:pPr>
            <w:r>
              <w:rPr>
                <w:rFonts w:eastAsia="標楷體"/>
              </w:rPr>
              <w:t>Service Type</w:t>
            </w:r>
          </w:p>
        </w:tc>
        <w:tc>
          <w:tcPr>
            <w:tcW w:w="850" w:type="dxa"/>
            <w:shd w:val="clear" w:color="auto" w:fill="auto"/>
            <w:tcMar>
              <w:left w:w="108" w:type="dxa"/>
            </w:tcMar>
            <w:vAlign w:val="center"/>
          </w:tcPr>
          <w:p w14:paraId="02462B5E" w14:textId="77777777" w:rsidR="00B34661" w:rsidRDefault="005331F7">
            <w:pPr>
              <w:jc w:val="center"/>
              <w:rPr>
                <w:rFonts w:eastAsia="標楷體"/>
              </w:rPr>
            </w:pPr>
            <w:r>
              <w:rPr>
                <w:rFonts w:eastAsia="標楷體"/>
              </w:rPr>
              <w:t>4</w:t>
            </w:r>
          </w:p>
        </w:tc>
        <w:tc>
          <w:tcPr>
            <w:tcW w:w="994" w:type="dxa"/>
            <w:shd w:val="clear" w:color="auto" w:fill="auto"/>
            <w:tcMar>
              <w:left w:w="108" w:type="dxa"/>
            </w:tcMar>
            <w:vAlign w:val="center"/>
          </w:tcPr>
          <w:p w14:paraId="58FA5943" w14:textId="77777777" w:rsidR="00B34661" w:rsidRDefault="005331F7">
            <w:pPr>
              <w:jc w:val="center"/>
              <w:rPr>
                <w:rFonts w:eastAsia="標楷體"/>
              </w:rPr>
            </w:pPr>
            <w:r>
              <w:rPr>
                <w:rFonts w:eastAsia="標楷體"/>
              </w:rPr>
              <w:t>Integer</w:t>
            </w:r>
          </w:p>
        </w:tc>
        <w:tc>
          <w:tcPr>
            <w:tcW w:w="3118" w:type="dxa"/>
            <w:shd w:val="clear" w:color="auto" w:fill="auto"/>
            <w:tcMar>
              <w:left w:w="108" w:type="dxa"/>
            </w:tcMar>
          </w:tcPr>
          <w:p w14:paraId="173F4E50" w14:textId="77777777" w:rsidR="00B34661" w:rsidRDefault="005331F7">
            <w:pPr>
              <w:rPr>
                <w:rFonts w:eastAsia="標楷體"/>
              </w:rPr>
            </w:pPr>
            <w:r>
              <w:rPr>
                <w:rFonts w:eastAsia="標楷體" w:cs="Times New Roman"/>
                <w:szCs w:val="24"/>
              </w:rPr>
              <w:t>Mandatory Parameter</w:t>
            </w:r>
            <w:r>
              <w:rPr>
                <w:rFonts w:eastAsia="標楷體"/>
              </w:rPr>
              <w:t>.</w:t>
            </w:r>
          </w:p>
          <w:p w14:paraId="72AC1DEA" w14:textId="77777777" w:rsidR="00B34661" w:rsidRDefault="005331F7">
            <w:pPr>
              <w:rPr>
                <w:rFonts w:eastAsia="標楷體"/>
              </w:rPr>
            </w:pPr>
            <w:r>
              <w:rPr>
                <w:rFonts w:eastAsia="標楷體"/>
              </w:rPr>
              <w:t>Reference Service type.</w:t>
            </w:r>
          </w:p>
        </w:tc>
        <w:tc>
          <w:tcPr>
            <w:tcW w:w="900" w:type="dxa"/>
            <w:shd w:val="clear" w:color="auto" w:fill="auto"/>
            <w:tcMar>
              <w:left w:w="108" w:type="dxa"/>
            </w:tcMar>
            <w:vAlign w:val="center"/>
          </w:tcPr>
          <w:p w14:paraId="50048574" w14:textId="4384F480" w:rsidR="00B34661" w:rsidRDefault="00934DF4">
            <w:pPr>
              <w:jc w:val="center"/>
            </w:pPr>
            <w:r>
              <w:rPr>
                <w:rFonts w:eastAsia="標楷體"/>
              </w:rPr>
              <w:fldChar w:fldCharType="begin"/>
            </w:r>
            <w:r>
              <w:instrText xml:space="preserve"> REF _Ref482890124 \r \h </w:instrText>
            </w:r>
            <w:r>
              <w:rPr>
                <w:rFonts w:eastAsia="標楷體"/>
              </w:rPr>
            </w:r>
            <w:r>
              <w:rPr>
                <w:rFonts w:eastAsia="標楷體"/>
              </w:rPr>
              <w:fldChar w:fldCharType="separate"/>
            </w:r>
            <w:r>
              <w:t>3.2.1.1</w:t>
            </w:r>
            <w:r>
              <w:rPr>
                <w:rFonts w:eastAsia="標楷體"/>
              </w:rPr>
              <w:fldChar w:fldCharType="end"/>
            </w:r>
            <w:bookmarkStart w:id="21" w:name="_GoBack"/>
            <w:bookmarkEnd w:id="21"/>
          </w:p>
        </w:tc>
      </w:tr>
      <w:tr w:rsidR="00B34661" w14:paraId="2EA53CF4" w14:textId="77777777">
        <w:tc>
          <w:tcPr>
            <w:tcW w:w="489" w:type="dxa"/>
            <w:vMerge/>
            <w:shd w:val="clear" w:color="auto" w:fill="auto"/>
            <w:tcMar>
              <w:left w:w="108" w:type="dxa"/>
            </w:tcMar>
          </w:tcPr>
          <w:p w14:paraId="596AAB4C" w14:textId="77777777" w:rsidR="00B34661" w:rsidRDefault="00B34661">
            <w:pPr>
              <w:rPr>
                <w:rFonts w:eastAsia="標楷體"/>
              </w:rPr>
            </w:pPr>
          </w:p>
        </w:tc>
        <w:tc>
          <w:tcPr>
            <w:tcW w:w="2170" w:type="dxa"/>
            <w:shd w:val="clear" w:color="auto" w:fill="auto"/>
            <w:tcMar>
              <w:left w:w="108" w:type="dxa"/>
            </w:tcMar>
            <w:vAlign w:val="center"/>
          </w:tcPr>
          <w:p w14:paraId="6C3A7A44" w14:textId="77777777" w:rsidR="00B34661" w:rsidRDefault="005331F7">
            <w:pPr>
              <w:rPr>
                <w:rFonts w:eastAsia="標楷體"/>
              </w:rPr>
            </w:pPr>
            <w:r>
              <w:rPr>
                <w:rFonts w:eastAsia="標楷體"/>
              </w:rPr>
              <w:t>Authentication Data</w:t>
            </w:r>
          </w:p>
        </w:tc>
        <w:tc>
          <w:tcPr>
            <w:tcW w:w="850" w:type="dxa"/>
            <w:shd w:val="clear" w:color="auto" w:fill="auto"/>
            <w:tcMar>
              <w:left w:w="108" w:type="dxa"/>
            </w:tcMar>
            <w:vAlign w:val="center"/>
          </w:tcPr>
          <w:p w14:paraId="1A7185FB" w14:textId="77777777" w:rsidR="00B34661" w:rsidRDefault="005331F7">
            <w:pPr>
              <w:jc w:val="center"/>
              <w:rPr>
                <w:rFonts w:eastAsia="標楷體"/>
              </w:rPr>
            </w:pPr>
            <w:r>
              <w:rPr>
                <w:rFonts w:eastAsia="標楷體"/>
              </w:rPr>
              <w:t>Var.</w:t>
            </w:r>
          </w:p>
        </w:tc>
        <w:tc>
          <w:tcPr>
            <w:tcW w:w="994" w:type="dxa"/>
            <w:shd w:val="clear" w:color="auto" w:fill="auto"/>
            <w:tcMar>
              <w:left w:w="108" w:type="dxa"/>
            </w:tcMar>
            <w:vAlign w:val="center"/>
          </w:tcPr>
          <w:p w14:paraId="102DAAA7" w14:textId="77777777" w:rsidR="00B34661" w:rsidRDefault="005331F7">
            <w:pPr>
              <w:jc w:val="center"/>
              <w:rPr>
                <w:rFonts w:eastAsia="標楷體"/>
              </w:rPr>
            </w:pPr>
            <w:r>
              <w:rPr>
                <w:rFonts w:eastAsia="標楷體"/>
              </w:rPr>
              <w:t>C-Octet String</w:t>
            </w:r>
          </w:p>
        </w:tc>
        <w:tc>
          <w:tcPr>
            <w:tcW w:w="3118" w:type="dxa"/>
            <w:shd w:val="clear" w:color="auto" w:fill="auto"/>
            <w:tcMar>
              <w:left w:w="108" w:type="dxa"/>
            </w:tcMar>
          </w:tcPr>
          <w:p w14:paraId="42F8928C" w14:textId="77777777" w:rsidR="00B34661" w:rsidRDefault="005331F7">
            <w:pPr>
              <w:rPr>
                <w:rFonts w:eastAsia="標楷體"/>
              </w:rPr>
            </w:pPr>
            <w:r>
              <w:rPr>
                <w:rFonts w:eastAsia="標楷體" w:cs="Times New Roman"/>
                <w:szCs w:val="24"/>
              </w:rPr>
              <w:t>Mandatory Parameter</w:t>
            </w:r>
            <w:r>
              <w:rPr>
                <w:rFonts w:eastAsia="標楷體"/>
              </w:rPr>
              <w:t>.</w:t>
            </w:r>
          </w:p>
          <w:p w14:paraId="551AE272" w14:textId="77777777" w:rsidR="00B34661" w:rsidRDefault="005331F7">
            <w:pPr>
              <w:rPr>
                <w:rFonts w:eastAsia="標楷體"/>
              </w:rPr>
            </w:pPr>
            <w:r>
              <w:rPr>
                <w:rFonts w:eastAsia="標楷體"/>
              </w:rPr>
              <w:t>Information of authentication.</w:t>
            </w:r>
          </w:p>
        </w:tc>
        <w:tc>
          <w:tcPr>
            <w:tcW w:w="900" w:type="dxa"/>
            <w:shd w:val="clear" w:color="auto" w:fill="auto"/>
            <w:tcMar>
              <w:left w:w="108" w:type="dxa"/>
            </w:tcMar>
            <w:vAlign w:val="center"/>
          </w:tcPr>
          <w:p w14:paraId="036E043D" w14:textId="77777777" w:rsidR="00B34661" w:rsidRDefault="00B34661">
            <w:pPr>
              <w:jc w:val="center"/>
              <w:rPr>
                <w:rFonts w:eastAsia="標楷體"/>
              </w:rPr>
            </w:pPr>
          </w:p>
        </w:tc>
      </w:tr>
    </w:tbl>
    <w:p w14:paraId="1420173D" w14:textId="77777777" w:rsidR="00B34661" w:rsidRDefault="00B34661">
      <w:pPr>
        <w:rPr>
          <w:rFonts w:eastAsia="標楷體" w:cs="Times New Roman"/>
          <w:sz w:val="32"/>
          <w:szCs w:val="32"/>
        </w:rPr>
      </w:pPr>
    </w:p>
    <w:p w14:paraId="2E283449" w14:textId="77777777" w:rsidR="00B34661" w:rsidRDefault="005331F7" w:rsidP="00427CCF">
      <w:pPr>
        <w:pStyle w:val="31"/>
      </w:pPr>
      <w:bookmarkStart w:id="22" w:name="_Toc479768990"/>
      <w:r>
        <w:t>Authentication response syntax</w:t>
      </w:r>
      <w:bookmarkEnd w:id="22"/>
    </w:p>
    <w:tbl>
      <w:tblPr>
        <w:tblStyle w:val="af8"/>
        <w:tblW w:w="8522" w:type="dxa"/>
        <w:tblLook w:val="04A0" w:firstRow="1" w:lastRow="0" w:firstColumn="1" w:lastColumn="0" w:noHBand="0" w:noVBand="1"/>
      </w:tblPr>
      <w:tblGrid>
        <w:gridCol w:w="480"/>
        <w:gridCol w:w="2221"/>
        <w:gridCol w:w="790"/>
        <w:gridCol w:w="984"/>
        <w:gridCol w:w="3171"/>
        <w:gridCol w:w="876"/>
      </w:tblGrid>
      <w:tr w:rsidR="00B34661" w14:paraId="33D1185E" w14:textId="77777777">
        <w:tc>
          <w:tcPr>
            <w:tcW w:w="479" w:type="dxa"/>
            <w:vMerge w:val="restart"/>
            <w:shd w:val="clear" w:color="auto" w:fill="auto"/>
            <w:tcMar>
              <w:left w:w="108" w:type="dxa"/>
            </w:tcMar>
            <w:vAlign w:val="center"/>
          </w:tcPr>
          <w:p w14:paraId="576AA60A" w14:textId="77777777" w:rsidR="00B34661" w:rsidRDefault="005331F7">
            <w:pPr>
              <w:jc w:val="center"/>
              <w:rPr>
                <w:rFonts w:eastAsia="標楷體"/>
              </w:rPr>
            </w:pPr>
            <w:r>
              <w:rPr>
                <w:rFonts w:eastAsia="標楷體"/>
              </w:rPr>
              <w:t>H</w:t>
            </w:r>
          </w:p>
          <w:p w14:paraId="3170BF73" w14:textId="77777777" w:rsidR="00B34661" w:rsidRDefault="005331F7">
            <w:pPr>
              <w:jc w:val="center"/>
              <w:rPr>
                <w:rFonts w:eastAsia="標楷體"/>
              </w:rPr>
            </w:pPr>
            <w:r>
              <w:rPr>
                <w:rFonts w:eastAsia="標楷體"/>
              </w:rPr>
              <w:t>E</w:t>
            </w:r>
          </w:p>
          <w:p w14:paraId="4D6D753E" w14:textId="77777777" w:rsidR="00B34661" w:rsidRDefault="005331F7">
            <w:pPr>
              <w:jc w:val="center"/>
              <w:rPr>
                <w:rFonts w:eastAsia="標楷體"/>
              </w:rPr>
            </w:pPr>
            <w:r>
              <w:rPr>
                <w:rFonts w:eastAsia="標楷體"/>
              </w:rPr>
              <w:t>A</w:t>
            </w:r>
          </w:p>
          <w:p w14:paraId="7B37BCE3" w14:textId="77777777" w:rsidR="00B34661" w:rsidRDefault="005331F7">
            <w:pPr>
              <w:jc w:val="center"/>
              <w:rPr>
                <w:rFonts w:eastAsia="標楷體"/>
              </w:rPr>
            </w:pPr>
            <w:r>
              <w:rPr>
                <w:rFonts w:eastAsia="標楷體"/>
              </w:rPr>
              <w:t>D</w:t>
            </w:r>
          </w:p>
          <w:p w14:paraId="245649DA" w14:textId="77777777" w:rsidR="00B34661" w:rsidRDefault="005331F7">
            <w:pPr>
              <w:jc w:val="center"/>
              <w:rPr>
                <w:rFonts w:eastAsia="標楷體"/>
              </w:rPr>
            </w:pPr>
            <w:r>
              <w:rPr>
                <w:rFonts w:eastAsia="標楷體"/>
              </w:rPr>
              <w:t>E</w:t>
            </w:r>
          </w:p>
          <w:p w14:paraId="1D5BED90" w14:textId="77777777" w:rsidR="00B34661" w:rsidRDefault="005331F7">
            <w:pPr>
              <w:jc w:val="center"/>
              <w:rPr>
                <w:rFonts w:eastAsia="標楷體"/>
              </w:rPr>
            </w:pPr>
            <w:r>
              <w:rPr>
                <w:rFonts w:eastAsia="標楷體"/>
              </w:rPr>
              <w:t>R</w:t>
            </w:r>
          </w:p>
        </w:tc>
        <w:tc>
          <w:tcPr>
            <w:tcW w:w="2221" w:type="dxa"/>
            <w:shd w:val="clear" w:color="auto" w:fill="auto"/>
            <w:tcMar>
              <w:left w:w="108" w:type="dxa"/>
            </w:tcMar>
            <w:vAlign w:val="center"/>
          </w:tcPr>
          <w:p w14:paraId="6AB57E15" w14:textId="77777777"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14:paraId="4FB2E47D" w14:textId="77777777" w:rsidR="00B34661" w:rsidRDefault="005331F7">
            <w:pPr>
              <w:jc w:val="center"/>
              <w:rPr>
                <w:rFonts w:eastAsia="標楷體"/>
              </w:rPr>
            </w:pPr>
            <w:r>
              <w:rPr>
                <w:rFonts w:eastAsia="標楷體"/>
              </w:rPr>
              <w:t>Size</w:t>
            </w:r>
          </w:p>
          <w:p w14:paraId="1CF468BA" w14:textId="77777777"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14:paraId="67626ED3" w14:textId="77777777" w:rsidR="00B34661" w:rsidRDefault="005331F7">
            <w:pPr>
              <w:jc w:val="center"/>
              <w:rPr>
                <w:rFonts w:eastAsia="標楷體"/>
              </w:rPr>
            </w:pPr>
            <w:r>
              <w:rPr>
                <w:rFonts w:eastAsia="標楷體"/>
              </w:rPr>
              <w:t>Type</w:t>
            </w:r>
          </w:p>
        </w:tc>
        <w:tc>
          <w:tcPr>
            <w:tcW w:w="3171" w:type="dxa"/>
            <w:shd w:val="clear" w:color="auto" w:fill="auto"/>
            <w:tcMar>
              <w:left w:w="108" w:type="dxa"/>
            </w:tcMar>
            <w:vAlign w:val="center"/>
          </w:tcPr>
          <w:p w14:paraId="46428AE4" w14:textId="77777777"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14:paraId="01D7186F" w14:textId="77777777" w:rsidR="00B34661" w:rsidRDefault="005331F7">
            <w:pPr>
              <w:jc w:val="center"/>
              <w:rPr>
                <w:rFonts w:eastAsia="標楷體"/>
              </w:rPr>
            </w:pPr>
            <w:r>
              <w:rPr>
                <w:rFonts w:eastAsia="標楷體"/>
              </w:rPr>
              <w:t>Ref.</w:t>
            </w:r>
          </w:p>
        </w:tc>
      </w:tr>
      <w:tr w:rsidR="00B34661" w14:paraId="09BDE408" w14:textId="77777777">
        <w:tc>
          <w:tcPr>
            <w:tcW w:w="479" w:type="dxa"/>
            <w:vMerge/>
            <w:shd w:val="clear" w:color="auto" w:fill="auto"/>
            <w:tcMar>
              <w:left w:w="108" w:type="dxa"/>
            </w:tcMar>
          </w:tcPr>
          <w:p w14:paraId="77A090E9" w14:textId="77777777" w:rsidR="00B34661" w:rsidRDefault="00B34661">
            <w:pPr>
              <w:rPr>
                <w:rFonts w:eastAsia="標楷體"/>
              </w:rPr>
            </w:pPr>
          </w:p>
        </w:tc>
        <w:tc>
          <w:tcPr>
            <w:tcW w:w="2221" w:type="dxa"/>
            <w:shd w:val="clear" w:color="auto" w:fill="auto"/>
            <w:tcMar>
              <w:left w:w="108" w:type="dxa"/>
            </w:tcMar>
            <w:vAlign w:val="center"/>
          </w:tcPr>
          <w:p w14:paraId="65E4256A" w14:textId="77777777"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14:paraId="7C7C4D90"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47B88965" w14:textId="77777777" w:rsidR="00B34661" w:rsidRDefault="005331F7">
            <w:pPr>
              <w:jc w:val="center"/>
              <w:rPr>
                <w:rFonts w:eastAsia="標楷體"/>
              </w:rPr>
            </w:pPr>
            <w:r>
              <w:rPr>
                <w:rFonts w:eastAsia="標楷體"/>
              </w:rPr>
              <w:t>Integer</w:t>
            </w:r>
          </w:p>
        </w:tc>
        <w:tc>
          <w:tcPr>
            <w:tcW w:w="3171" w:type="dxa"/>
            <w:shd w:val="clear" w:color="auto" w:fill="auto"/>
            <w:tcMar>
              <w:left w:w="108" w:type="dxa"/>
            </w:tcMar>
          </w:tcPr>
          <w:p w14:paraId="0D7BB9BE" w14:textId="77777777"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14:paraId="5E915D87"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729FE2C9" w14:textId="77777777">
        <w:tc>
          <w:tcPr>
            <w:tcW w:w="479" w:type="dxa"/>
            <w:vMerge/>
            <w:shd w:val="clear" w:color="auto" w:fill="auto"/>
            <w:tcMar>
              <w:left w:w="108" w:type="dxa"/>
            </w:tcMar>
          </w:tcPr>
          <w:p w14:paraId="54E1AE2B" w14:textId="77777777" w:rsidR="00B34661" w:rsidRDefault="00B34661">
            <w:pPr>
              <w:rPr>
                <w:rFonts w:eastAsia="標楷體"/>
              </w:rPr>
            </w:pPr>
          </w:p>
        </w:tc>
        <w:tc>
          <w:tcPr>
            <w:tcW w:w="2221" w:type="dxa"/>
            <w:shd w:val="clear" w:color="auto" w:fill="auto"/>
            <w:tcMar>
              <w:left w:w="108" w:type="dxa"/>
            </w:tcMar>
            <w:vAlign w:val="center"/>
          </w:tcPr>
          <w:p w14:paraId="70E3885A" w14:textId="77777777"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14:paraId="63F2D1A4"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75615E9C" w14:textId="77777777" w:rsidR="00B34661" w:rsidRDefault="005331F7">
            <w:pPr>
              <w:jc w:val="center"/>
              <w:rPr>
                <w:rFonts w:eastAsia="標楷體"/>
              </w:rPr>
            </w:pPr>
            <w:r>
              <w:rPr>
                <w:rFonts w:eastAsia="標楷體"/>
              </w:rPr>
              <w:t>Integer</w:t>
            </w:r>
          </w:p>
        </w:tc>
        <w:tc>
          <w:tcPr>
            <w:tcW w:w="3171" w:type="dxa"/>
            <w:shd w:val="clear" w:color="auto" w:fill="auto"/>
            <w:tcMar>
              <w:left w:w="108" w:type="dxa"/>
            </w:tcMar>
          </w:tcPr>
          <w:p w14:paraId="3377854D" w14:textId="77777777" w:rsidR="00B34661" w:rsidRDefault="005331F7">
            <w:pPr>
              <w:ind w:left="120" w:hanging="120"/>
              <w:rPr>
                <w:rFonts w:eastAsia="標楷體"/>
              </w:rPr>
            </w:pPr>
            <w:r>
              <w:rPr>
                <w:rFonts w:eastAsia="標楷體"/>
              </w:rPr>
              <w:t>Value corresponding to authentication response</w:t>
            </w:r>
          </w:p>
        </w:tc>
        <w:tc>
          <w:tcPr>
            <w:tcW w:w="876" w:type="dxa"/>
            <w:shd w:val="clear" w:color="auto" w:fill="auto"/>
            <w:tcMar>
              <w:left w:w="108" w:type="dxa"/>
            </w:tcMar>
            <w:vAlign w:val="center"/>
          </w:tcPr>
          <w:p w14:paraId="0B41B3EB"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29E94FF1" w14:textId="77777777">
        <w:tc>
          <w:tcPr>
            <w:tcW w:w="479" w:type="dxa"/>
            <w:vMerge/>
            <w:shd w:val="clear" w:color="auto" w:fill="auto"/>
            <w:tcMar>
              <w:left w:w="108" w:type="dxa"/>
            </w:tcMar>
          </w:tcPr>
          <w:p w14:paraId="7ACC1D7F" w14:textId="77777777" w:rsidR="00B34661" w:rsidRDefault="00B34661">
            <w:pPr>
              <w:rPr>
                <w:rFonts w:eastAsia="標楷體"/>
              </w:rPr>
            </w:pPr>
          </w:p>
        </w:tc>
        <w:tc>
          <w:tcPr>
            <w:tcW w:w="2221" w:type="dxa"/>
            <w:shd w:val="clear" w:color="auto" w:fill="auto"/>
            <w:tcMar>
              <w:left w:w="108" w:type="dxa"/>
            </w:tcMar>
            <w:vAlign w:val="center"/>
          </w:tcPr>
          <w:p w14:paraId="0394814F" w14:textId="77777777"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14:paraId="73316406"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48D74073" w14:textId="77777777" w:rsidR="00B34661" w:rsidRDefault="005331F7">
            <w:pPr>
              <w:jc w:val="center"/>
              <w:rPr>
                <w:rFonts w:eastAsia="標楷體"/>
              </w:rPr>
            </w:pPr>
            <w:r>
              <w:rPr>
                <w:rFonts w:eastAsia="標楷體"/>
              </w:rPr>
              <w:t>Integer</w:t>
            </w:r>
          </w:p>
        </w:tc>
        <w:tc>
          <w:tcPr>
            <w:tcW w:w="3171" w:type="dxa"/>
            <w:shd w:val="clear" w:color="auto" w:fill="auto"/>
            <w:tcMar>
              <w:left w:w="108" w:type="dxa"/>
            </w:tcMar>
          </w:tcPr>
          <w:p w14:paraId="04D068CD" w14:textId="77777777"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14:paraId="4A513EF6"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2F6543E6" w14:textId="77777777">
        <w:tc>
          <w:tcPr>
            <w:tcW w:w="479" w:type="dxa"/>
            <w:vMerge/>
            <w:shd w:val="clear" w:color="auto" w:fill="auto"/>
            <w:tcMar>
              <w:left w:w="108" w:type="dxa"/>
            </w:tcMar>
          </w:tcPr>
          <w:p w14:paraId="76AC8B97" w14:textId="77777777" w:rsidR="00B34661" w:rsidRDefault="00B34661">
            <w:pPr>
              <w:rPr>
                <w:rFonts w:eastAsia="標楷體"/>
              </w:rPr>
            </w:pPr>
          </w:p>
        </w:tc>
        <w:tc>
          <w:tcPr>
            <w:tcW w:w="2221" w:type="dxa"/>
            <w:shd w:val="clear" w:color="auto" w:fill="auto"/>
            <w:tcMar>
              <w:left w:w="108" w:type="dxa"/>
            </w:tcMar>
            <w:vAlign w:val="center"/>
          </w:tcPr>
          <w:p w14:paraId="54742527" w14:textId="77777777"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14:paraId="06C22868"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6194CC16" w14:textId="77777777" w:rsidR="00B34661" w:rsidRDefault="005331F7">
            <w:pPr>
              <w:jc w:val="center"/>
              <w:rPr>
                <w:rFonts w:eastAsia="標楷體"/>
              </w:rPr>
            </w:pPr>
            <w:r>
              <w:rPr>
                <w:rFonts w:eastAsia="標楷體"/>
              </w:rPr>
              <w:t>Integer</w:t>
            </w:r>
          </w:p>
        </w:tc>
        <w:tc>
          <w:tcPr>
            <w:tcW w:w="3171" w:type="dxa"/>
            <w:shd w:val="clear" w:color="auto" w:fill="auto"/>
            <w:tcMar>
              <w:left w:w="108" w:type="dxa"/>
            </w:tcMar>
          </w:tcPr>
          <w:p w14:paraId="24664B93" w14:textId="77777777" w:rsidR="00B34661" w:rsidRDefault="005331F7">
            <w:pPr>
              <w:rPr>
                <w:rFonts w:eastAsia="標楷體"/>
              </w:rPr>
            </w:pPr>
            <w:r>
              <w:rPr>
                <w:rFonts w:eastAsia="標楷體"/>
              </w:rPr>
              <w:t>Set to the sequence number of original authentication request PDU.</w:t>
            </w:r>
          </w:p>
        </w:tc>
        <w:tc>
          <w:tcPr>
            <w:tcW w:w="876" w:type="dxa"/>
            <w:shd w:val="clear" w:color="auto" w:fill="auto"/>
            <w:tcMar>
              <w:left w:w="108" w:type="dxa"/>
            </w:tcMar>
            <w:vAlign w:val="center"/>
          </w:tcPr>
          <w:p w14:paraId="036E093E"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0A2CFD6A" w14:textId="77777777">
        <w:tc>
          <w:tcPr>
            <w:tcW w:w="479" w:type="dxa"/>
            <w:vMerge w:val="restart"/>
            <w:shd w:val="clear" w:color="auto" w:fill="auto"/>
            <w:tcMar>
              <w:left w:w="108" w:type="dxa"/>
            </w:tcMar>
            <w:vAlign w:val="center"/>
          </w:tcPr>
          <w:p w14:paraId="5AEAA71E" w14:textId="77777777" w:rsidR="00B34661" w:rsidRDefault="005331F7">
            <w:pPr>
              <w:jc w:val="center"/>
              <w:rPr>
                <w:rFonts w:eastAsia="標楷體"/>
              </w:rPr>
            </w:pPr>
            <w:r>
              <w:rPr>
                <w:rFonts w:eastAsia="標楷體"/>
              </w:rPr>
              <w:t>B</w:t>
            </w:r>
          </w:p>
          <w:p w14:paraId="771A1E8F" w14:textId="77777777" w:rsidR="00B34661" w:rsidRDefault="005331F7">
            <w:pPr>
              <w:jc w:val="center"/>
              <w:rPr>
                <w:rFonts w:eastAsia="標楷體"/>
              </w:rPr>
            </w:pPr>
            <w:r>
              <w:rPr>
                <w:rFonts w:eastAsia="標楷體"/>
              </w:rPr>
              <w:t>O</w:t>
            </w:r>
          </w:p>
          <w:p w14:paraId="40134D09" w14:textId="77777777" w:rsidR="00B34661" w:rsidRDefault="005331F7">
            <w:pPr>
              <w:jc w:val="center"/>
              <w:rPr>
                <w:rFonts w:eastAsia="標楷體"/>
              </w:rPr>
            </w:pPr>
            <w:r>
              <w:rPr>
                <w:rFonts w:eastAsia="標楷體"/>
              </w:rPr>
              <w:t>D</w:t>
            </w:r>
          </w:p>
          <w:p w14:paraId="3F7F1A20" w14:textId="77777777" w:rsidR="00B34661" w:rsidRDefault="005331F7">
            <w:pPr>
              <w:jc w:val="center"/>
              <w:rPr>
                <w:rFonts w:eastAsia="標楷體"/>
              </w:rPr>
            </w:pPr>
            <w:r>
              <w:rPr>
                <w:rFonts w:eastAsia="標楷體"/>
              </w:rPr>
              <w:t>Y</w:t>
            </w:r>
          </w:p>
        </w:tc>
        <w:tc>
          <w:tcPr>
            <w:tcW w:w="2221" w:type="dxa"/>
            <w:shd w:val="clear" w:color="auto" w:fill="auto"/>
            <w:tcMar>
              <w:left w:w="108" w:type="dxa"/>
            </w:tcMar>
            <w:vAlign w:val="center"/>
          </w:tcPr>
          <w:p w14:paraId="0A1A1EE3" w14:textId="77777777" w:rsidR="00B34661" w:rsidRDefault="00B34661">
            <w:pPr>
              <w:rPr>
                <w:rFonts w:eastAsia="標楷體"/>
              </w:rPr>
            </w:pPr>
          </w:p>
        </w:tc>
        <w:tc>
          <w:tcPr>
            <w:tcW w:w="790" w:type="dxa"/>
            <w:shd w:val="clear" w:color="auto" w:fill="auto"/>
            <w:tcMar>
              <w:left w:w="108" w:type="dxa"/>
            </w:tcMar>
            <w:vAlign w:val="center"/>
          </w:tcPr>
          <w:p w14:paraId="271F951A" w14:textId="77777777" w:rsidR="00B34661" w:rsidRDefault="00B34661">
            <w:pPr>
              <w:jc w:val="center"/>
              <w:rPr>
                <w:rFonts w:eastAsia="標楷體"/>
              </w:rPr>
            </w:pPr>
          </w:p>
        </w:tc>
        <w:tc>
          <w:tcPr>
            <w:tcW w:w="984" w:type="dxa"/>
            <w:shd w:val="clear" w:color="auto" w:fill="auto"/>
            <w:tcMar>
              <w:left w:w="108" w:type="dxa"/>
            </w:tcMar>
            <w:vAlign w:val="center"/>
          </w:tcPr>
          <w:p w14:paraId="01A7C77D" w14:textId="77777777" w:rsidR="00B34661" w:rsidRDefault="00B34661">
            <w:pPr>
              <w:jc w:val="center"/>
              <w:rPr>
                <w:rFonts w:eastAsia="標楷體"/>
              </w:rPr>
            </w:pPr>
          </w:p>
        </w:tc>
        <w:tc>
          <w:tcPr>
            <w:tcW w:w="3171" w:type="dxa"/>
            <w:shd w:val="clear" w:color="auto" w:fill="auto"/>
            <w:tcMar>
              <w:left w:w="108" w:type="dxa"/>
            </w:tcMar>
          </w:tcPr>
          <w:p w14:paraId="1C9CAD00" w14:textId="77777777" w:rsidR="00B34661" w:rsidRDefault="00B34661">
            <w:pPr>
              <w:rPr>
                <w:rFonts w:eastAsia="標楷體"/>
              </w:rPr>
            </w:pPr>
          </w:p>
        </w:tc>
        <w:tc>
          <w:tcPr>
            <w:tcW w:w="876" w:type="dxa"/>
            <w:shd w:val="clear" w:color="auto" w:fill="auto"/>
            <w:tcMar>
              <w:left w:w="108" w:type="dxa"/>
            </w:tcMar>
            <w:vAlign w:val="center"/>
          </w:tcPr>
          <w:p w14:paraId="41A5A162" w14:textId="77777777" w:rsidR="00B34661" w:rsidRDefault="00B34661">
            <w:pPr>
              <w:jc w:val="center"/>
              <w:rPr>
                <w:rFonts w:eastAsia="標楷體"/>
              </w:rPr>
            </w:pPr>
          </w:p>
        </w:tc>
      </w:tr>
      <w:tr w:rsidR="00B34661" w14:paraId="1568E5E4" w14:textId="77777777">
        <w:tc>
          <w:tcPr>
            <w:tcW w:w="479" w:type="dxa"/>
            <w:vMerge/>
            <w:shd w:val="clear" w:color="auto" w:fill="auto"/>
            <w:tcMar>
              <w:left w:w="108" w:type="dxa"/>
            </w:tcMar>
            <w:vAlign w:val="center"/>
          </w:tcPr>
          <w:p w14:paraId="7B028E57" w14:textId="77777777" w:rsidR="00B34661" w:rsidRDefault="00B34661">
            <w:pPr>
              <w:jc w:val="center"/>
              <w:rPr>
                <w:rFonts w:eastAsia="標楷體"/>
              </w:rPr>
            </w:pPr>
          </w:p>
        </w:tc>
        <w:tc>
          <w:tcPr>
            <w:tcW w:w="2221" w:type="dxa"/>
            <w:shd w:val="clear" w:color="auto" w:fill="auto"/>
            <w:tcMar>
              <w:left w:w="108" w:type="dxa"/>
            </w:tcMar>
            <w:vAlign w:val="center"/>
          </w:tcPr>
          <w:p w14:paraId="2C1BA0B5" w14:textId="77777777" w:rsidR="00B34661" w:rsidRDefault="00B34661">
            <w:pPr>
              <w:rPr>
                <w:rFonts w:eastAsia="標楷體"/>
              </w:rPr>
            </w:pPr>
          </w:p>
        </w:tc>
        <w:tc>
          <w:tcPr>
            <w:tcW w:w="790" w:type="dxa"/>
            <w:shd w:val="clear" w:color="auto" w:fill="auto"/>
            <w:tcMar>
              <w:left w:w="108" w:type="dxa"/>
            </w:tcMar>
            <w:vAlign w:val="center"/>
          </w:tcPr>
          <w:p w14:paraId="3AF11865" w14:textId="77777777" w:rsidR="00B34661" w:rsidRDefault="00B34661">
            <w:pPr>
              <w:jc w:val="center"/>
              <w:rPr>
                <w:rFonts w:eastAsia="標楷體"/>
              </w:rPr>
            </w:pPr>
          </w:p>
        </w:tc>
        <w:tc>
          <w:tcPr>
            <w:tcW w:w="984" w:type="dxa"/>
            <w:shd w:val="clear" w:color="auto" w:fill="auto"/>
            <w:tcMar>
              <w:left w:w="108" w:type="dxa"/>
            </w:tcMar>
            <w:vAlign w:val="center"/>
          </w:tcPr>
          <w:p w14:paraId="4E41AFF6" w14:textId="77777777" w:rsidR="00B34661" w:rsidRDefault="00B34661">
            <w:pPr>
              <w:jc w:val="center"/>
              <w:rPr>
                <w:rFonts w:eastAsia="標楷體"/>
              </w:rPr>
            </w:pPr>
          </w:p>
        </w:tc>
        <w:tc>
          <w:tcPr>
            <w:tcW w:w="3171" w:type="dxa"/>
            <w:shd w:val="clear" w:color="auto" w:fill="auto"/>
            <w:tcMar>
              <w:left w:w="108" w:type="dxa"/>
            </w:tcMar>
          </w:tcPr>
          <w:p w14:paraId="49083EF7" w14:textId="77777777" w:rsidR="00B34661" w:rsidRDefault="00B34661">
            <w:pPr>
              <w:rPr>
                <w:rFonts w:eastAsia="標楷體"/>
              </w:rPr>
            </w:pPr>
          </w:p>
        </w:tc>
        <w:tc>
          <w:tcPr>
            <w:tcW w:w="876" w:type="dxa"/>
            <w:shd w:val="clear" w:color="auto" w:fill="auto"/>
            <w:tcMar>
              <w:left w:w="108" w:type="dxa"/>
            </w:tcMar>
            <w:vAlign w:val="center"/>
          </w:tcPr>
          <w:p w14:paraId="5C647853" w14:textId="77777777" w:rsidR="00B34661" w:rsidRDefault="00B34661">
            <w:pPr>
              <w:jc w:val="center"/>
              <w:rPr>
                <w:rFonts w:eastAsia="標楷體"/>
              </w:rPr>
            </w:pPr>
          </w:p>
        </w:tc>
      </w:tr>
    </w:tbl>
    <w:p w14:paraId="74481838" w14:textId="77777777" w:rsidR="00B34661" w:rsidRDefault="00B34661">
      <w:pPr>
        <w:rPr>
          <w:rFonts w:eastAsia="標楷體" w:cs="Times New Roman"/>
          <w:sz w:val="32"/>
          <w:szCs w:val="32"/>
        </w:rPr>
      </w:pPr>
    </w:p>
    <w:p w14:paraId="0CD6059F" w14:textId="77777777" w:rsidR="00B34661" w:rsidRDefault="005331F7" w:rsidP="00427CCF">
      <w:pPr>
        <w:pStyle w:val="31"/>
      </w:pPr>
      <w:bookmarkStart w:id="23" w:name="_Toc479768991"/>
      <w:r>
        <w:t>Access log request syntax</w:t>
      </w:r>
      <w:bookmarkEnd w:id="23"/>
    </w:p>
    <w:tbl>
      <w:tblPr>
        <w:tblStyle w:val="af8"/>
        <w:tblW w:w="8522" w:type="dxa"/>
        <w:tblLook w:val="04A0" w:firstRow="1" w:lastRow="0" w:firstColumn="1" w:lastColumn="0" w:noHBand="0" w:noVBand="1"/>
      </w:tblPr>
      <w:tblGrid>
        <w:gridCol w:w="445"/>
        <w:gridCol w:w="2144"/>
        <w:gridCol w:w="789"/>
        <w:gridCol w:w="1042"/>
        <w:gridCol w:w="3227"/>
        <w:gridCol w:w="875"/>
      </w:tblGrid>
      <w:tr w:rsidR="00B34661" w14:paraId="1F7DDF35" w14:textId="77777777">
        <w:tc>
          <w:tcPr>
            <w:tcW w:w="444" w:type="dxa"/>
            <w:vMerge w:val="restart"/>
            <w:shd w:val="clear" w:color="auto" w:fill="auto"/>
            <w:tcMar>
              <w:left w:w="108" w:type="dxa"/>
            </w:tcMar>
            <w:vAlign w:val="center"/>
          </w:tcPr>
          <w:p w14:paraId="09A2602F" w14:textId="77777777" w:rsidR="00B34661" w:rsidRDefault="005331F7">
            <w:pPr>
              <w:jc w:val="center"/>
              <w:rPr>
                <w:rFonts w:eastAsia="標楷體"/>
              </w:rPr>
            </w:pPr>
            <w:r>
              <w:rPr>
                <w:rFonts w:eastAsia="標楷體"/>
              </w:rPr>
              <w:t>H</w:t>
            </w:r>
          </w:p>
          <w:p w14:paraId="3550A020" w14:textId="77777777" w:rsidR="00B34661" w:rsidRDefault="005331F7">
            <w:pPr>
              <w:jc w:val="center"/>
              <w:rPr>
                <w:rFonts w:eastAsia="標楷體"/>
              </w:rPr>
            </w:pPr>
            <w:r>
              <w:rPr>
                <w:rFonts w:eastAsia="標楷體"/>
              </w:rPr>
              <w:t>E</w:t>
            </w:r>
          </w:p>
          <w:p w14:paraId="711BB62D" w14:textId="77777777" w:rsidR="00B34661" w:rsidRDefault="005331F7">
            <w:pPr>
              <w:jc w:val="center"/>
              <w:rPr>
                <w:rFonts w:eastAsia="標楷體"/>
              </w:rPr>
            </w:pPr>
            <w:r>
              <w:rPr>
                <w:rFonts w:eastAsia="標楷體"/>
              </w:rPr>
              <w:t>A</w:t>
            </w:r>
          </w:p>
          <w:p w14:paraId="4F28D249" w14:textId="77777777" w:rsidR="00B34661" w:rsidRDefault="005331F7">
            <w:pPr>
              <w:jc w:val="center"/>
              <w:rPr>
                <w:rFonts w:eastAsia="標楷體"/>
              </w:rPr>
            </w:pPr>
            <w:r>
              <w:rPr>
                <w:rFonts w:eastAsia="標楷體"/>
              </w:rPr>
              <w:t>D</w:t>
            </w:r>
          </w:p>
          <w:p w14:paraId="6C1810C2" w14:textId="77777777" w:rsidR="00B34661" w:rsidRDefault="005331F7">
            <w:pPr>
              <w:jc w:val="center"/>
              <w:rPr>
                <w:rFonts w:eastAsia="標楷體"/>
              </w:rPr>
            </w:pPr>
            <w:r>
              <w:rPr>
                <w:rFonts w:eastAsia="標楷體"/>
              </w:rPr>
              <w:t>E</w:t>
            </w:r>
          </w:p>
          <w:p w14:paraId="7247E54C" w14:textId="77777777" w:rsidR="00B34661" w:rsidRDefault="005331F7">
            <w:pPr>
              <w:jc w:val="center"/>
              <w:rPr>
                <w:rFonts w:eastAsia="標楷體"/>
              </w:rPr>
            </w:pPr>
            <w:r>
              <w:rPr>
                <w:rFonts w:eastAsia="標楷體"/>
              </w:rPr>
              <w:t>R</w:t>
            </w:r>
          </w:p>
        </w:tc>
        <w:tc>
          <w:tcPr>
            <w:tcW w:w="2144" w:type="dxa"/>
            <w:shd w:val="clear" w:color="auto" w:fill="auto"/>
            <w:tcMar>
              <w:left w:w="108" w:type="dxa"/>
            </w:tcMar>
            <w:vAlign w:val="center"/>
          </w:tcPr>
          <w:p w14:paraId="4B349A82" w14:textId="77777777" w:rsidR="00B34661" w:rsidRDefault="005331F7">
            <w:pPr>
              <w:jc w:val="center"/>
              <w:rPr>
                <w:rFonts w:eastAsia="標楷體"/>
              </w:rPr>
            </w:pPr>
            <w:r>
              <w:rPr>
                <w:rFonts w:eastAsia="標楷體"/>
              </w:rPr>
              <w:t>Field Name</w:t>
            </w:r>
          </w:p>
        </w:tc>
        <w:tc>
          <w:tcPr>
            <w:tcW w:w="789" w:type="dxa"/>
            <w:shd w:val="clear" w:color="auto" w:fill="auto"/>
            <w:tcMar>
              <w:left w:w="108" w:type="dxa"/>
            </w:tcMar>
            <w:vAlign w:val="center"/>
          </w:tcPr>
          <w:p w14:paraId="3C18377B" w14:textId="77777777" w:rsidR="00B34661" w:rsidRDefault="005331F7">
            <w:pPr>
              <w:jc w:val="center"/>
              <w:rPr>
                <w:rFonts w:eastAsia="標楷體"/>
              </w:rPr>
            </w:pPr>
            <w:r>
              <w:rPr>
                <w:rFonts w:eastAsia="標楷體"/>
              </w:rPr>
              <w:t>Size</w:t>
            </w:r>
          </w:p>
          <w:p w14:paraId="081543C0" w14:textId="77777777" w:rsidR="00B34661" w:rsidRDefault="005331F7">
            <w:pPr>
              <w:jc w:val="center"/>
              <w:rPr>
                <w:rFonts w:eastAsia="標楷體"/>
              </w:rPr>
            </w:pPr>
            <w:r>
              <w:rPr>
                <w:rFonts w:eastAsia="標楷體"/>
              </w:rPr>
              <w:t>octets</w:t>
            </w:r>
          </w:p>
        </w:tc>
        <w:tc>
          <w:tcPr>
            <w:tcW w:w="1042" w:type="dxa"/>
            <w:shd w:val="clear" w:color="auto" w:fill="auto"/>
            <w:tcMar>
              <w:left w:w="108" w:type="dxa"/>
            </w:tcMar>
            <w:vAlign w:val="center"/>
          </w:tcPr>
          <w:p w14:paraId="32D4DCF7" w14:textId="77777777" w:rsidR="00B34661" w:rsidRDefault="005331F7">
            <w:pPr>
              <w:jc w:val="center"/>
              <w:rPr>
                <w:rFonts w:eastAsia="標楷體"/>
              </w:rPr>
            </w:pPr>
            <w:r>
              <w:rPr>
                <w:rFonts w:eastAsia="標楷體"/>
              </w:rPr>
              <w:t>Type</w:t>
            </w:r>
          </w:p>
        </w:tc>
        <w:tc>
          <w:tcPr>
            <w:tcW w:w="3227" w:type="dxa"/>
            <w:shd w:val="clear" w:color="auto" w:fill="auto"/>
            <w:tcMar>
              <w:left w:w="108" w:type="dxa"/>
            </w:tcMar>
            <w:vAlign w:val="center"/>
          </w:tcPr>
          <w:p w14:paraId="2B2DBCC2" w14:textId="77777777"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14:paraId="14AF2DD4" w14:textId="77777777" w:rsidR="00B34661" w:rsidRDefault="005331F7">
            <w:pPr>
              <w:jc w:val="center"/>
              <w:rPr>
                <w:rFonts w:eastAsia="標楷體"/>
              </w:rPr>
            </w:pPr>
            <w:r>
              <w:rPr>
                <w:rFonts w:eastAsia="標楷體"/>
              </w:rPr>
              <w:t>Ref.</w:t>
            </w:r>
          </w:p>
        </w:tc>
      </w:tr>
      <w:tr w:rsidR="00B34661" w14:paraId="581FBB8A" w14:textId="77777777">
        <w:tc>
          <w:tcPr>
            <w:tcW w:w="444" w:type="dxa"/>
            <w:vMerge/>
            <w:shd w:val="clear" w:color="auto" w:fill="auto"/>
            <w:tcMar>
              <w:left w:w="108" w:type="dxa"/>
            </w:tcMar>
          </w:tcPr>
          <w:p w14:paraId="3AE8A8C7" w14:textId="77777777" w:rsidR="00B34661" w:rsidRDefault="00B34661">
            <w:pPr>
              <w:rPr>
                <w:rFonts w:eastAsia="標楷體"/>
              </w:rPr>
            </w:pPr>
          </w:p>
        </w:tc>
        <w:tc>
          <w:tcPr>
            <w:tcW w:w="2144" w:type="dxa"/>
            <w:shd w:val="clear" w:color="auto" w:fill="auto"/>
            <w:tcMar>
              <w:left w:w="108" w:type="dxa"/>
            </w:tcMar>
            <w:vAlign w:val="center"/>
          </w:tcPr>
          <w:p w14:paraId="0A9FC0CC" w14:textId="77777777" w:rsidR="00B34661" w:rsidRDefault="005331F7">
            <w:pPr>
              <w:jc w:val="both"/>
              <w:rPr>
                <w:rFonts w:eastAsia="標楷體"/>
              </w:rPr>
            </w:pPr>
            <w:r>
              <w:rPr>
                <w:rFonts w:eastAsia="標楷體"/>
              </w:rPr>
              <w:t>command length</w:t>
            </w:r>
          </w:p>
        </w:tc>
        <w:tc>
          <w:tcPr>
            <w:tcW w:w="789" w:type="dxa"/>
            <w:shd w:val="clear" w:color="auto" w:fill="auto"/>
            <w:tcMar>
              <w:left w:w="108" w:type="dxa"/>
            </w:tcMar>
            <w:vAlign w:val="center"/>
          </w:tcPr>
          <w:p w14:paraId="2DB4182B" w14:textId="77777777"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14:paraId="710FFD17" w14:textId="77777777" w:rsidR="00B34661" w:rsidRDefault="005331F7">
            <w:pPr>
              <w:jc w:val="center"/>
              <w:rPr>
                <w:rFonts w:eastAsia="標楷體"/>
              </w:rPr>
            </w:pPr>
            <w:r>
              <w:rPr>
                <w:rFonts w:eastAsia="標楷體"/>
              </w:rPr>
              <w:t>Integer</w:t>
            </w:r>
          </w:p>
        </w:tc>
        <w:tc>
          <w:tcPr>
            <w:tcW w:w="3227" w:type="dxa"/>
            <w:shd w:val="clear" w:color="auto" w:fill="auto"/>
            <w:tcMar>
              <w:left w:w="108" w:type="dxa"/>
            </w:tcMar>
          </w:tcPr>
          <w:p w14:paraId="0D6D4289" w14:textId="77777777" w:rsidR="00B34661" w:rsidRDefault="005331F7">
            <w:pPr>
              <w:rPr>
                <w:rFonts w:eastAsia="標楷體"/>
              </w:rPr>
            </w:pPr>
            <w:r>
              <w:rPr>
                <w:rFonts w:eastAsia="標楷體"/>
              </w:rPr>
              <w:t>Set to overall length of PDU</w:t>
            </w:r>
          </w:p>
        </w:tc>
        <w:tc>
          <w:tcPr>
            <w:tcW w:w="875" w:type="dxa"/>
            <w:shd w:val="clear" w:color="auto" w:fill="auto"/>
            <w:tcMar>
              <w:left w:w="108" w:type="dxa"/>
            </w:tcMar>
            <w:vAlign w:val="center"/>
          </w:tcPr>
          <w:p w14:paraId="339E39E4"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6BDE10A9" w14:textId="77777777">
        <w:tc>
          <w:tcPr>
            <w:tcW w:w="444" w:type="dxa"/>
            <w:vMerge/>
            <w:shd w:val="clear" w:color="auto" w:fill="auto"/>
            <w:tcMar>
              <w:left w:w="108" w:type="dxa"/>
            </w:tcMar>
          </w:tcPr>
          <w:p w14:paraId="546A838F" w14:textId="77777777" w:rsidR="00B34661" w:rsidRDefault="00B34661">
            <w:pPr>
              <w:rPr>
                <w:rFonts w:eastAsia="標楷體"/>
              </w:rPr>
            </w:pPr>
          </w:p>
        </w:tc>
        <w:tc>
          <w:tcPr>
            <w:tcW w:w="2144" w:type="dxa"/>
            <w:shd w:val="clear" w:color="auto" w:fill="auto"/>
            <w:tcMar>
              <w:left w:w="108" w:type="dxa"/>
            </w:tcMar>
            <w:vAlign w:val="center"/>
          </w:tcPr>
          <w:p w14:paraId="1545EA68" w14:textId="77777777" w:rsidR="00B34661" w:rsidRDefault="005331F7">
            <w:pPr>
              <w:jc w:val="both"/>
              <w:rPr>
                <w:rFonts w:eastAsia="標楷體"/>
              </w:rPr>
            </w:pPr>
            <w:r>
              <w:rPr>
                <w:rFonts w:eastAsia="標楷體"/>
              </w:rPr>
              <w:t>command id</w:t>
            </w:r>
          </w:p>
        </w:tc>
        <w:tc>
          <w:tcPr>
            <w:tcW w:w="789" w:type="dxa"/>
            <w:shd w:val="clear" w:color="auto" w:fill="auto"/>
            <w:tcMar>
              <w:left w:w="108" w:type="dxa"/>
            </w:tcMar>
            <w:vAlign w:val="center"/>
          </w:tcPr>
          <w:p w14:paraId="363E4903" w14:textId="77777777"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14:paraId="0E83B888" w14:textId="77777777" w:rsidR="00B34661" w:rsidRDefault="005331F7">
            <w:pPr>
              <w:jc w:val="center"/>
              <w:rPr>
                <w:rFonts w:eastAsia="標楷體"/>
              </w:rPr>
            </w:pPr>
            <w:r>
              <w:rPr>
                <w:rFonts w:eastAsia="標楷體"/>
              </w:rPr>
              <w:t>Integer</w:t>
            </w:r>
          </w:p>
        </w:tc>
        <w:tc>
          <w:tcPr>
            <w:tcW w:w="3227" w:type="dxa"/>
            <w:shd w:val="clear" w:color="auto" w:fill="auto"/>
            <w:tcMar>
              <w:left w:w="108" w:type="dxa"/>
            </w:tcMar>
          </w:tcPr>
          <w:p w14:paraId="6E4AF4F9" w14:textId="77777777" w:rsidR="00B34661" w:rsidRDefault="005331F7">
            <w:pPr>
              <w:ind w:left="120" w:hanging="120"/>
              <w:rPr>
                <w:rFonts w:eastAsia="標楷體"/>
              </w:rPr>
            </w:pPr>
            <w:r>
              <w:rPr>
                <w:rFonts w:eastAsia="標楷體"/>
              </w:rPr>
              <w:t>Value corresponding to access logs request</w:t>
            </w:r>
          </w:p>
        </w:tc>
        <w:tc>
          <w:tcPr>
            <w:tcW w:w="875" w:type="dxa"/>
            <w:shd w:val="clear" w:color="auto" w:fill="auto"/>
            <w:tcMar>
              <w:left w:w="108" w:type="dxa"/>
            </w:tcMar>
            <w:vAlign w:val="center"/>
          </w:tcPr>
          <w:p w14:paraId="4CA4DDCE"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647CBBEB" w14:textId="77777777">
        <w:tc>
          <w:tcPr>
            <w:tcW w:w="444" w:type="dxa"/>
            <w:vMerge/>
            <w:shd w:val="clear" w:color="auto" w:fill="auto"/>
            <w:tcMar>
              <w:left w:w="108" w:type="dxa"/>
            </w:tcMar>
          </w:tcPr>
          <w:p w14:paraId="413201A8" w14:textId="77777777" w:rsidR="00B34661" w:rsidRDefault="00B34661">
            <w:pPr>
              <w:rPr>
                <w:rFonts w:eastAsia="標楷體"/>
              </w:rPr>
            </w:pPr>
          </w:p>
        </w:tc>
        <w:tc>
          <w:tcPr>
            <w:tcW w:w="2144" w:type="dxa"/>
            <w:shd w:val="clear" w:color="auto" w:fill="auto"/>
            <w:tcMar>
              <w:left w:w="108" w:type="dxa"/>
            </w:tcMar>
            <w:vAlign w:val="center"/>
          </w:tcPr>
          <w:p w14:paraId="367650FD" w14:textId="77777777" w:rsidR="00B34661" w:rsidRDefault="005331F7">
            <w:pPr>
              <w:jc w:val="both"/>
              <w:rPr>
                <w:rFonts w:eastAsia="標楷體"/>
              </w:rPr>
            </w:pPr>
            <w:r>
              <w:rPr>
                <w:rFonts w:eastAsia="標楷體"/>
              </w:rPr>
              <w:t>command status</w:t>
            </w:r>
          </w:p>
        </w:tc>
        <w:tc>
          <w:tcPr>
            <w:tcW w:w="789" w:type="dxa"/>
            <w:shd w:val="clear" w:color="auto" w:fill="auto"/>
            <w:tcMar>
              <w:left w:w="108" w:type="dxa"/>
            </w:tcMar>
            <w:vAlign w:val="center"/>
          </w:tcPr>
          <w:p w14:paraId="740DD445" w14:textId="77777777"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14:paraId="51955D84" w14:textId="77777777" w:rsidR="00B34661" w:rsidRDefault="005331F7">
            <w:pPr>
              <w:jc w:val="center"/>
              <w:rPr>
                <w:rFonts w:eastAsia="標楷體"/>
              </w:rPr>
            </w:pPr>
            <w:r>
              <w:rPr>
                <w:rFonts w:eastAsia="標楷體"/>
              </w:rPr>
              <w:t>Integer</w:t>
            </w:r>
          </w:p>
        </w:tc>
        <w:tc>
          <w:tcPr>
            <w:tcW w:w="3227" w:type="dxa"/>
            <w:shd w:val="clear" w:color="auto" w:fill="auto"/>
            <w:tcMar>
              <w:left w:w="108" w:type="dxa"/>
            </w:tcMar>
          </w:tcPr>
          <w:p w14:paraId="6A3173EE" w14:textId="77777777"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14:paraId="06396FA5"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586073DF" w14:textId="77777777">
        <w:tc>
          <w:tcPr>
            <w:tcW w:w="444" w:type="dxa"/>
            <w:vMerge/>
            <w:shd w:val="clear" w:color="auto" w:fill="auto"/>
            <w:tcMar>
              <w:left w:w="108" w:type="dxa"/>
            </w:tcMar>
          </w:tcPr>
          <w:p w14:paraId="2042224E" w14:textId="77777777" w:rsidR="00B34661" w:rsidRDefault="00B34661">
            <w:pPr>
              <w:rPr>
                <w:rFonts w:eastAsia="標楷體"/>
              </w:rPr>
            </w:pPr>
          </w:p>
        </w:tc>
        <w:tc>
          <w:tcPr>
            <w:tcW w:w="2144" w:type="dxa"/>
            <w:shd w:val="clear" w:color="auto" w:fill="auto"/>
            <w:tcMar>
              <w:left w:w="108" w:type="dxa"/>
            </w:tcMar>
            <w:vAlign w:val="center"/>
          </w:tcPr>
          <w:p w14:paraId="242ACE73" w14:textId="77777777" w:rsidR="00B34661" w:rsidRDefault="005331F7">
            <w:pPr>
              <w:jc w:val="both"/>
              <w:rPr>
                <w:rFonts w:eastAsia="標楷體"/>
              </w:rPr>
            </w:pPr>
            <w:r>
              <w:rPr>
                <w:rFonts w:eastAsia="標楷體"/>
              </w:rPr>
              <w:t>sequence number</w:t>
            </w:r>
          </w:p>
        </w:tc>
        <w:tc>
          <w:tcPr>
            <w:tcW w:w="789" w:type="dxa"/>
            <w:shd w:val="clear" w:color="auto" w:fill="auto"/>
            <w:tcMar>
              <w:left w:w="108" w:type="dxa"/>
            </w:tcMar>
            <w:vAlign w:val="center"/>
          </w:tcPr>
          <w:p w14:paraId="193EC987" w14:textId="77777777"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14:paraId="18C5F8EB" w14:textId="77777777" w:rsidR="00B34661" w:rsidRDefault="005331F7">
            <w:pPr>
              <w:jc w:val="center"/>
              <w:rPr>
                <w:rFonts w:eastAsia="標楷體"/>
              </w:rPr>
            </w:pPr>
            <w:r>
              <w:rPr>
                <w:rFonts w:eastAsia="標楷體"/>
              </w:rPr>
              <w:t>Integer</w:t>
            </w:r>
          </w:p>
        </w:tc>
        <w:tc>
          <w:tcPr>
            <w:tcW w:w="3227" w:type="dxa"/>
            <w:shd w:val="clear" w:color="auto" w:fill="auto"/>
            <w:tcMar>
              <w:left w:w="108" w:type="dxa"/>
            </w:tcMar>
          </w:tcPr>
          <w:p w14:paraId="7DEAFDAC" w14:textId="77777777" w:rsidR="00B34661" w:rsidRDefault="005331F7">
            <w:pPr>
              <w:rPr>
                <w:rFonts w:eastAsia="標楷體"/>
              </w:rPr>
            </w:pPr>
            <w:r>
              <w:rPr>
                <w:rFonts w:eastAsia="標楷體"/>
              </w:rPr>
              <w:t>Set to a unique sequence number. The associated access log response PDU should echo the same sequence number.</w:t>
            </w:r>
          </w:p>
        </w:tc>
        <w:tc>
          <w:tcPr>
            <w:tcW w:w="875" w:type="dxa"/>
            <w:shd w:val="clear" w:color="auto" w:fill="auto"/>
            <w:tcMar>
              <w:left w:w="108" w:type="dxa"/>
            </w:tcMar>
            <w:vAlign w:val="center"/>
          </w:tcPr>
          <w:p w14:paraId="3B12B96E"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1D654E36" w14:textId="77777777">
        <w:tc>
          <w:tcPr>
            <w:tcW w:w="444" w:type="dxa"/>
            <w:vMerge w:val="restart"/>
            <w:shd w:val="clear" w:color="auto" w:fill="auto"/>
            <w:tcMar>
              <w:left w:w="108" w:type="dxa"/>
            </w:tcMar>
            <w:vAlign w:val="center"/>
          </w:tcPr>
          <w:p w14:paraId="074A13B9" w14:textId="77777777" w:rsidR="00B34661" w:rsidRDefault="005331F7">
            <w:pPr>
              <w:jc w:val="center"/>
              <w:rPr>
                <w:rFonts w:eastAsia="標楷體"/>
              </w:rPr>
            </w:pPr>
            <w:r>
              <w:rPr>
                <w:rFonts w:eastAsia="標楷體"/>
              </w:rPr>
              <w:t>B</w:t>
            </w:r>
          </w:p>
          <w:p w14:paraId="3FE34E4A" w14:textId="77777777" w:rsidR="00B34661" w:rsidRDefault="005331F7">
            <w:pPr>
              <w:jc w:val="center"/>
              <w:rPr>
                <w:rFonts w:eastAsia="標楷體"/>
              </w:rPr>
            </w:pPr>
            <w:r>
              <w:rPr>
                <w:rFonts w:eastAsia="標楷體"/>
              </w:rPr>
              <w:t>O</w:t>
            </w:r>
          </w:p>
          <w:p w14:paraId="0E3F3B90" w14:textId="77777777" w:rsidR="00B34661" w:rsidRDefault="005331F7">
            <w:pPr>
              <w:jc w:val="center"/>
              <w:rPr>
                <w:rFonts w:eastAsia="標楷體"/>
              </w:rPr>
            </w:pPr>
            <w:r>
              <w:rPr>
                <w:rFonts w:eastAsia="標楷體"/>
              </w:rPr>
              <w:t>D</w:t>
            </w:r>
          </w:p>
          <w:p w14:paraId="2ADCAC26" w14:textId="77777777" w:rsidR="00B34661" w:rsidRDefault="005331F7">
            <w:pPr>
              <w:jc w:val="center"/>
              <w:rPr>
                <w:rFonts w:eastAsia="標楷體"/>
              </w:rPr>
            </w:pPr>
            <w:r>
              <w:rPr>
                <w:rFonts w:eastAsia="標楷體"/>
              </w:rPr>
              <w:lastRenderedPageBreak/>
              <w:t>Y</w:t>
            </w:r>
          </w:p>
        </w:tc>
        <w:tc>
          <w:tcPr>
            <w:tcW w:w="2144" w:type="dxa"/>
            <w:shd w:val="clear" w:color="auto" w:fill="auto"/>
            <w:tcMar>
              <w:left w:w="108" w:type="dxa"/>
            </w:tcMar>
            <w:vAlign w:val="center"/>
          </w:tcPr>
          <w:p w14:paraId="6EC5076B" w14:textId="77777777" w:rsidR="00B34661" w:rsidRDefault="005331F7">
            <w:pPr>
              <w:rPr>
                <w:rFonts w:eastAsia="標楷體"/>
              </w:rPr>
            </w:pPr>
            <w:r>
              <w:rPr>
                <w:rFonts w:eastAsia="標楷體"/>
              </w:rPr>
              <w:lastRenderedPageBreak/>
              <w:t>Service Type</w:t>
            </w:r>
          </w:p>
        </w:tc>
        <w:tc>
          <w:tcPr>
            <w:tcW w:w="789" w:type="dxa"/>
            <w:shd w:val="clear" w:color="auto" w:fill="auto"/>
            <w:tcMar>
              <w:left w:w="108" w:type="dxa"/>
            </w:tcMar>
            <w:vAlign w:val="center"/>
          </w:tcPr>
          <w:p w14:paraId="17BA7701" w14:textId="77777777" w:rsidR="00B34661" w:rsidRDefault="005331F7">
            <w:pPr>
              <w:jc w:val="center"/>
              <w:rPr>
                <w:rFonts w:eastAsia="標楷體"/>
              </w:rPr>
            </w:pPr>
            <w:r>
              <w:rPr>
                <w:rFonts w:eastAsia="標楷體"/>
              </w:rPr>
              <w:t>4</w:t>
            </w:r>
          </w:p>
        </w:tc>
        <w:tc>
          <w:tcPr>
            <w:tcW w:w="1042" w:type="dxa"/>
            <w:shd w:val="clear" w:color="auto" w:fill="auto"/>
            <w:tcMar>
              <w:left w:w="108" w:type="dxa"/>
            </w:tcMar>
            <w:vAlign w:val="center"/>
          </w:tcPr>
          <w:p w14:paraId="677420D3" w14:textId="77777777" w:rsidR="00B34661" w:rsidRDefault="005331F7">
            <w:pPr>
              <w:jc w:val="center"/>
              <w:rPr>
                <w:rFonts w:eastAsia="標楷體"/>
              </w:rPr>
            </w:pPr>
            <w:r>
              <w:rPr>
                <w:rFonts w:eastAsia="標楷體"/>
              </w:rPr>
              <w:t>Integer</w:t>
            </w:r>
          </w:p>
        </w:tc>
        <w:tc>
          <w:tcPr>
            <w:tcW w:w="3227" w:type="dxa"/>
            <w:shd w:val="clear" w:color="auto" w:fill="auto"/>
            <w:tcMar>
              <w:left w:w="108" w:type="dxa"/>
            </w:tcMar>
          </w:tcPr>
          <w:p w14:paraId="6D1C3915" w14:textId="77777777" w:rsidR="00B34661" w:rsidRDefault="005331F7">
            <w:pPr>
              <w:rPr>
                <w:rFonts w:eastAsia="標楷體"/>
              </w:rPr>
            </w:pPr>
            <w:r>
              <w:rPr>
                <w:rFonts w:eastAsia="標楷體" w:cs="Times New Roman"/>
                <w:szCs w:val="24"/>
              </w:rPr>
              <w:t>Mandatory Parameter</w:t>
            </w:r>
            <w:r>
              <w:rPr>
                <w:rFonts w:eastAsia="標楷體"/>
              </w:rPr>
              <w:t>.</w:t>
            </w:r>
          </w:p>
          <w:p w14:paraId="6EC6D330" w14:textId="77777777" w:rsidR="00B34661" w:rsidRDefault="005331F7">
            <w:pPr>
              <w:rPr>
                <w:rFonts w:eastAsia="標楷體"/>
              </w:rPr>
            </w:pPr>
            <w:r>
              <w:rPr>
                <w:rFonts w:eastAsia="標楷體"/>
              </w:rPr>
              <w:t>Reference Service type.</w:t>
            </w:r>
          </w:p>
        </w:tc>
        <w:tc>
          <w:tcPr>
            <w:tcW w:w="875" w:type="dxa"/>
            <w:shd w:val="clear" w:color="auto" w:fill="auto"/>
            <w:tcMar>
              <w:left w:w="108" w:type="dxa"/>
            </w:tcMar>
            <w:vAlign w:val="center"/>
          </w:tcPr>
          <w:p w14:paraId="5CA0BC51" w14:textId="77777777" w:rsidR="00B34661" w:rsidRDefault="00E64828">
            <w:pPr>
              <w:jc w:val="center"/>
            </w:pPr>
            <w:r>
              <w:fldChar w:fldCharType="begin"/>
            </w:r>
            <w:r w:rsidR="005331F7">
              <w:instrText>REF _Ref437859915 \r \h</w:instrText>
            </w:r>
            <w:r>
              <w:fldChar w:fldCharType="separate"/>
            </w:r>
            <w:r w:rsidR="005331F7">
              <w:t>3.2.1</w:t>
            </w:r>
            <w:r>
              <w:fldChar w:fldCharType="end"/>
            </w:r>
          </w:p>
        </w:tc>
      </w:tr>
      <w:tr w:rsidR="00B34661" w14:paraId="532C2ACC" w14:textId="77777777">
        <w:tc>
          <w:tcPr>
            <w:tcW w:w="444" w:type="dxa"/>
            <w:vMerge/>
            <w:shd w:val="clear" w:color="auto" w:fill="auto"/>
            <w:tcMar>
              <w:left w:w="108" w:type="dxa"/>
            </w:tcMar>
          </w:tcPr>
          <w:p w14:paraId="52763ED7" w14:textId="77777777" w:rsidR="00B34661" w:rsidRDefault="00B34661">
            <w:pPr>
              <w:rPr>
                <w:rFonts w:eastAsia="標楷體"/>
              </w:rPr>
            </w:pPr>
          </w:p>
        </w:tc>
        <w:tc>
          <w:tcPr>
            <w:tcW w:w="2144" w:type="dxa"/>
            <w:shd w:val="clear" w:color="auto" w:fill="auto"/>
            <w:tcMar>
              <w:left w:w="108" w:type="dxa"/>
            </w:tcMar>
            <w:vAlign w:val="center"/>
          </w:tcPr>
          <w:p w14:paraId="1D55940D" w14:textId="77777777" w:rsidR="00B34661" w:rsidRDefault="005331F7">
            <w:pPr>
              <w:rPr>
                <w:rFonts w:eastAsia="標楷體"/>
              </w:rPr>
            </w:pPr>
            <w:r>
              <w:rPr>
                <w:rFonts w:eastAsia="標楷體"/>
              </w:rPr>
              <w:t>Access log Data</w:t>
            </w:r>
          </w:p>
        </w:tc>
        <w:tc>
          <w:tcPr>
            <w:tcW w:w="789" w:type="dxa"/>
            <w:shd w:val="clear" w:color="auto" w:fill="auto"/>
            <w:tcMar>
              <w:left w:w="108" w:type="dxa"/>
            </w:tcMar>
            <w:vAlign w:val="center"/>
          </w:tcPr>
          <w:p w14:paraId="771D774F" w14:textId="77777777" w:rsidR="00B34661" w:rsidRDefault="005331F7">
            <w:pPr>
              <w:jc w:val="center"/>
              <w:rPr>
                <w:rFonts w:eastAsia="標楷體"/>
              </w:rPr>
            </w:pPr>
            <w:r>
              <w:rPr>
                <w:rFonts w:eastAsia="標楷體"/>
              </w:rPr>
              <w:t>Var.</w:t>
            </w:r>
          </w:p>
        </w:tc>
        <w:tc>
          <w:tcPr>
            <w:tcW w:w="1042" w:type="dxa"/>
            <w:shd w:val="clear" w:color="auto" w:fill="auto"/>
            <w:tcMar>
              <w:left w:w="108" w:type="dxa"/>
            </w:tcMar>
            <w:vAlign w:val="center"/>
          </w:tcPr>
          <w:p w14:paraId="40770191" w14:textId="77777777" w:rsidR="00B34661" w:rsidRDefault="005331F7">
            <w:pPr>
              <w:jc w:val="center"/>
              <w:rPr>
                <w:rFonts w:eastAsia="標楷體"/>
              </w:rPr>
            </w:pPr>
            <w:r>
              <w:rPr>
                <w:rFonts w:eastAsia="標楷體"/>
              </w:rPr>
              <w:t xml:space="preserve">C-Octet </w:t>
            </w:r>
            <w:r>
              <w:rPr>
                <w:rFonts w:eastAsia="標楷體"/>
              </w:rPr>
              <w:lastRenderedPageBreak/>
              <w:t>String</w:t>
            </w:r>
          </w:p>
        </w:tc>
        <w:tc>
          <w:tcPr>
            <w:tcW w:w="3227" w:type="dxa"/>
            <w:shd w:val="clear" w:color="auto" w:fill="auto"/>
            <w:tcMar>
              <w:left w:w="108" w:type="dxa"/>
            </w:tcMar>
          </w:tcPr>
          <w:p w14:paraId="3083F8DC" w14:textId="77777777" w:rsidR="00B34661" w:rsidRDefault="005331F7">
            <w:pPr>
              <w:rPr>
                <w:rFonts w:eastAsia="標楷體"/>
              </w:rPr>
            </w:pPr>
            <w:r>
              <w:rPr>
                <w:rFonts w:eastAsia="標楷體" w:cs="Times New Roman"/>
                <w:szCs w:val="24"/>
              </w:rPr>
              <w:lastRenderedPageBreak/>
              <w:t>Mandatory Parameter</w:t>
            </w:r>
            <w:r>
              <w:rPr>
                <w:rFonts w:eastAsia="標楷體"/>
              </w:rPr>
              <w:t>.</w:t>
            </w:r>
          </w:p>
        </w:tc>
        <w:tc>
          <w:tcPr>
            <w:tcW w:w="875" w:type="dxa"/>
            <w:shd w:val="clear" w:color="auto" w:fill="auto"/>
            <w:tcMar>
              <w:left w:w="108" w:type="dxa"/>
            </w:tcMar>
            <w:vAlign w:val="center"/>
          </w:tcPr>
          <w:p w14:paraId="51EED9F3" w14:textId="77777777" w:rsidR="00B34661" w:rsidRDefault="00B34661">
            <w:pPr>
              <w:jc w:val="center"/>
              <w:rPr>
                <w:rFonts w:eastAsia="標楷體"/>
              </w:rPr>
            </w:pPr>
          </w:p>
        </w:tc>
      </w:tr>
    </w:tbl>
    <w:p w14:paraId="6072C70C" w14:textId="77777777" w:rsidR="00B34661" w:rsidRDefault="00B34661">
      <w:pPr>
        <w:rPr>
          <w:rFonts w:eastAsia="標楷體" w:cs="Times New Roman"/>
          <w:sz w:val="32"/>
          <w:szCs w:val="32"/>
        </w:rPr>
      </w:pPr>
    </w:p>
    <w:p w14:paraId="2E4B09A0" w14:textId="77777777" w:rsidR="00B34661" w:rsidRDefault="005331F7" w:rsidP="00427CCF">
      <w:pPr>
        <w:pStyle w:val="31"/>
      </w:pPr>
      <w:bookmarkStart w:id="24" w:name="_Toc479768992"/>
      <w:r>
        <w:t>Access log response syntax</w:t>
      </w:r>
      <w:bookmarkEnd w:id="24"/>
    </w:p>
    <w:tbl>
      <w:tblPr>
        <w:tblStyle w:val="af8"/>
        <w:tblW w:w="8522" w:type="dxa"/>
        <w:tblLook w:val="04A0" w:firstRow="1" w:lastRow="0" w:firstColumn="1" w:lastColumn="0" w:noHBand="0" w:noVBand="1"/>
      </w:tblPr>
      <w:tblGrid>
        <w:gridCol w:w="447"/>
        <w:gridCol w:w="2129"/>
        <w:gridCol w:w="790"/>
        <w:gridCol w:w="1047"/>
        <w:gridCol w:w="3234"/>
        <w:gridCol w:w="875"/>
      </w:tblGrid>
      <w:tr w:rsidR="00B34661" w14:paraId="202D20C4" w14:textId="77777777">
        <w:tc>
          <w:tcPr>
            <w:tcW w:w="446" w:type="dxa"/>
            <w:vMerge w:val="restart"/>
            <w:shd w:val="clear" w:color="auto" w:fill="auto"/>
            <w:tcMar>
              <w:left w:w="108" w:type="dxa"/>
            </w:tcMar>
          </w:tcPr>
          <w:p w14:paraId="0FBD190B" w14:textId="77777777" w:rsidR="00B34661" w:rsidRDefault="005331F7">
            <w:pPr>
              <w:rPr>
                <w:rFonts w:eastAsia="標楷體"/>
              </w:rPr>
            </w:pPr>
            <w:r>
              <w:rPr>
                <w:rFonts w:eastAsia="標楷體"/>
              </w:rPr>
              <w:t>H</w:t>
            </w:r>
          </w:p>
          <w:p w14:paraId="64766D45" w14:textId="77777777" w:rsidR="00B34661" w:rsidRDefault="005331F7">
            <w:pPr>
              <w:rPr>
                <w:rFonts w:eastAsia="標楷體"/>
              </w:rPr>
            </w:pPr>
            <w:r>
              <w:rPr>
                <w:rFonts w:eastAsia="標楷體"/>
              </w:rPr>
              <w:t>E</w:t>
            </w:r>
          </w:p>
          <w:p w14:paraId="2E4AEBB3" w14:textId="77777777" w:rsidR="00B34661" w:rsidRDefault="005331F7">
            <w:pPr>
              <w:rPr>
                <w:rFonts w:eastAsia="標楷體"/>
              </w:rPr>
            </w:pPr>
            <w:r>
              <w:rPr>
                <w:rFonts w:eastAsia="標楷體"/>
              </w:rPr>
              <w:t>A</w:t>
            </w:r>
          </w:p>
          <w:p w14:paraId="0B4100A1" w14:textId="77777777" w:rsidR="00B34661" w:rsidRDefault="005331F7">
            <w:pPr>
              <w:rPr>
                <w:rFonts w:eastAsia="標楷體"/>
              </w:rPr>
            </w:pPr>
            <w:r>
              <w:rPr>
                <w:rFonts w:eastAsia="標楷體"/>
              </w:rPr>
              <w:t>D</w:t>
            </w:r>
          </w:p>
          <w:p w14:paraId="57C1E8B8" w14:textId="77777777" w:rsidR="00B34661" w:rsidRDefault="005331F7">
            <w:pPr>
              <w:rPr>
                <w:rFonts w:eastAsia="標楷體"/>
              </w:rPr>
            </w:pPr>
            <w:r>
              <w:rPr>
                <w:rFonts w:eastAsia="標楷體"/>
              </w:rPr>
              <w:t>E</w:t>
            </w:r>
          </w:p>
          <w:p w14:paraId="4509B894" w14:textId="77777777" w:rsidR="00B34661" w:rsidRDefault="005331F7">
            <w:pPr>
              <w:rPr>
                <w:rFonts w:eastAsia="標楷體"/>
              </w:rPr>
            </w:pPr>
            <w:r>
              <w:rPr>
                <w:rFonts w:eastAsia="標楷體"/>
              </w:rPr>
              <w:t>R</w:t>
            </w:r>
          </w:p>
        </w:tc>
        <w:tc>
          <w:tcPr>
            <w:tcW w:w="2129" w:type="dxa"/>
            <w:shd w:val="clear" w:color="auto" w:fill="auto"/>
            <w:tcMar>
              <w:left w:w="108" w:type="dxa"/>
            </w:tcMar>
            <w:vAlign w:val="center"/>
          </w:tcPr>
          <w:p w14:paraId="20FAE886" w14:textId="77777777" w:rsidR="00B34661" w:rsidRDefault="005331F7">
            <w:pPr>
              <w:jc w:val="center"/>
              <w:rPr>
                <w:rFonts w:eastAsia="標楷體"/>
              </w:rPr>
            </w:pPr>
            <w:r>
              <w:rPr>
                <w:rFonts w:eastAsia="標楷體"/>
              </w:rPr>
              <w:t>Field Name</w:t>
            </w:r>
          </w:p>
        </w:tc>
        <w:tc>
          <w:tcPr>
            <w:tcW w:w="790" w:type="dxa"/>
            <w:shd w:val="clear" w:color="auto" w:fill="auto"/>
            <w:tcMar>
              <w:left w:w="108" w:type="dxa"/>
            </w:tcMar>
            <w:vAlign w:val="center"/>
          </w:tcPr>
          <w:p w14:paraId="54B71F97" w14:textId="77777777" w:rsidR="00B34661" w:rsidRDefault="005331F7">
            <w:pPr>
              <w:jc w:val="center"/>
              <w:rPr>
                <w:rFonts w:eastAsia="標楷體"/>
              </w:rPr>
            </w:pPr>
            <w:r>
              <w:rPr>
                <w:rFonts w:eastAsia="標楷體"/>
              </w:rPr>
              <w:t>Size</w:t>
            </w:r>
          </w:p>
          <w:p w14:paraId="1043C591" w14:textId="77777777" w:rsidR="00B34661" w:rsidRDefault="005331F7">
            <w:pPr>
              <w:jc w:val="center"/>
              <w:rPr>
                <w:rFonts w:eastAsia="標楷體"/>
              </w:rPr>
            </w:pPr>
            <w:r>
              <w:rPr>
                <w:rFonts w:eastAsia="標楷體"/>
              </w:rPr>
              <w:t>octets</w:t>
            </w:r>
          </w:p>
        </w:tc>
        <w:tc>
          <w:tcPr>
            <w:tcW w:w="1047" w:type="dxa"/>
            <w:shd w:val="clear" w:color="auto" w:fill="auto"/>
            <w:tcMar>
              <w:left w:w="108" w:type="dxa"/>
            </w:tcMar>
            <w:vAlign w:val="center"/>
          </w:tcPr>
          <w:p w14:paraId="12FEF9C2" w14:textId="77777777" w:rsidR="00B34661" w:rsidRDefault="005331F7">
            <w:pPr>
              <w:jc w:val="center"/>
              <w:rPr>
                <w:rFonts w:eastAsia="標楷體"/>
              </w:rPr>
            </w:pPr>
            <w:r>
              <w:rPr>
                <w:rFonts w:eastAsia="標楷體"/>
              </w:rPr>
              <w:t>Type</w:t>
            </w:r>
          </w:p>
        </w:tc>
        <w:tc>
          <w:tcPr>
            <w:tcW w:w="3234" w:type="dxa"/>
            <w:shd w:val="clear" w:color="auto" w:fill="auto"/>
            <w:tcMar>
              <w:left w:w="108" w:type="dxa"/>
            </w:tcMar>
            <w:vAlign w:val="center"/>
          </w:tcPr>
          <w:p w14:paraId="5AC05626" w14:textId="77777777"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14:paraId="1FB5E55F" w14:textId="77777777" w:rsidR="00B34661" w:rsidRDefault="005331F7">
            <w:pPr>
              <w:jc w:val="center"/>
              <w:rPr>
                <w:rFonts w:eastAsia="標楷體"/>
              </w:rPr>
            </w:pPr>
            <w:r>
              <w:rPr>
                <w:rFonts w:eastAsia="標楷體"/>
              </w:rPr>
              <w:t>Ref.</w:t>
            </w:r>
          </w:p>
        </w:tc>
      </w:tr>
      <w:tr w:rsidR="00B34661" w14:paraId="1A649D22" w14:textId="77777777">
        <w:tc>
          <w:tcPr>
            <w:tcW w:w="446" w:type="dxa"/>
            <w:vMerge/>
            <w:shd w:val="clear" w:color="auto" w:fill="auto"/>
            <w:tcMar>
              <w:left w:w="108" w:type="dxa"/>
            </w:tcMar>
          </w:tcPr>
          <w:p w14:paraId="7E4EBBF7" w14:textId="77777777" w:rsidR="00B34661" w:rsidRDefault="00B34661">
            <w:pPr>
              <w:rPr>
                <w:rFonts w:eastAsia="標楷體"/>
              </w:rPr>
            </w:pPr>
          </w:p>
        </w:tc>
        <w:tc>
          <w:tcPr>
            <w:tcW w:w="2129" w:type="dxa"/>
            <w:shd w:val="clear" w:color="auto" w:fill="auto"/>
            <w:tcMar>
              <w:left w:w="108" w:type="dxa"/>
            </w:tcMar>
            <w:vAlign w:val="center"/>
          </w:tcPr>
          <w:p w14:paraId="2D8DFED9" w14:textId="77777777" w:rsidR="00B34661" w:rsidRDefault="005331F7">
            <w:pPr>
              <w:jc w:val="both"/>
              <w:rPr>
                <w:rFonts w:eastAsia="標楷體"/>
              </w:rPr>
            </w:pPr>
            <w:r>
              <w:rPr>
                <w:rFonts w:eastAsia="標楷體"/>
              </w:rPr>
              <w:t>command length</w:t>
            </w:r>
          </w:p>
        </w:tc>
        <w:tc>
          <w:tcPr>
            <w:tcW w:w="790" w:type="dxa"/>
            <w:shd w:val="clear" w:color="auto" w:fill="auto"/>
            <w:tcMar>
              <w:left w:w="108" w:type="dxa"/>
            </w:tcMar>
            <w:vAlign w:val="center"/>
          </w:tcPr>
          <w:p w14:paraId="3B769815" w14:textId="77777777"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14:paraId="4FB541E2" w14:textId="77777777" w:rsidR="00B34661" w:rsidRDefault="005331F7">
            <w:pPr>
              <w:jc w:val="center"/>
              <w:rPr>
                <w:rFonts w:eastAsia="標楷體"/>
              </w:rPr>
            </w:pPr>
            <w:r>
              <w:rPr>
                <w:rFonts w:eastAsia="標楷體"/>
              </w:rPr>
              <w:t>Integer</w:t>
            </w:r>
          </w:p>
        </w:tc>
        <w:tc>
          <w:tcPr>
            <w:tcW w:w="3234" w:type="dxa"/>
            <w:shd w:val="clear" w:color="auto" w:fill="auto"/>
            <w:tcMar>
              <w:left w:w="108" w:type="dxa"/>
            </w:tcMar>
          </w:tcPr>
          <w:p w14:paraId="77AD5649" w14:textId="77777777"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14:paraId="4FD430E5"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0005B0CE" w14:textId="77777777">
        <w:tc>
          <w:tcPr>
            <w:tcW w:w="446" w:type="dxa"/>
            <w:vMerge/>
            <w:shd w:val="clear" w:color="auto" w:fill="auto"/>
            <w:tcMar>
              <w:left w:w="108" w:type="dxa"/>
            </w:tcMar>
          </w:tcPr>
          <w:p w14:paraId="20ECCFF6" w14:textId="77777777" w:rsidR="00B34661" w:rsidRDefault="00B34661">
            <w:pPr>
              <w:rPr>
                <w:rFonts w:eastAsia="標楷體"/>
              </w:rPr>
            </w:pPr>
          </w:p>
        </w:tc>
        <w:tc>
          <w:tcPr>
            <w:tcW w:w="2129" w:type="dxa"/>
            <w:shd w:val="clear" w:color="auto" w:fill="auto"/>
            <w:tcMar>
              <w:left w:w="108" w:type="dxa"/>
            </w:tcMar>
            <w:vAlign w:val="center"/>
          </w:tcPr>
          <w:p w14:paraId="37F2C318" w14:textId="77777777" w:rsidR="00B34661" w:rsidRDefault="005331F7">
            <w:pPr>
              <w:jc w:val="both"/>
              <w:rPr>
                <w:rFonts w:eastAsia="標楷體"/>
              </w:rPr>
            </w:pPr>
            <w:r>
              <w:rPr>
                <w:rFonts w:eastAsia="標楷體"/>
              </w:rPr>
              <w:t>command id</w:t>
            </w:r>
          </w:p>
        </w:tc>
        <w:tc>
          <w:tcPr>
            <w:tcW w:w="790" w:type="dxa"/>
            <w:shd w:val="clear" w:color="auto" w:fill="auto"/>
            <w:tcMar>
              <w:left w:w="108" w:type="dxa"/>
            </w:tcMar>
            <w:vAlign w:val="center"/>
          </w:tcPr>
          <w:p w14:paraId="7733486E" w14:textId="77777777"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14:paraId="056EA691" w14:textId="77777777" w:rsidR="00B34661" w:rsidRDefault="005331F7">
            <w:pPr>
              <w:jc w:val="center"/>
              <w:rPr>
                <w:rFonts w:eastAsia="標楷體"/>
              </w:rPr>
            </w:pPr>
            <w:r>
              <w:rPr>
                <w:rFonts w:eastAsia="標楷體"/>
              </w:rPr>
              <w:t>Integer</w:t>
            </w:r>
          </w:p>
        </w:tc>
        <w:tc>
          <w:tcPr>
            <w:tcW w:w="3234" w:type="dxa"/>
            <w:shd w:val="clear" w:color="auto" w:fill="auto"/>
            <w:tcMar>
              <w:left w:w="108" w:type="dxa"/>
            </w:tcMar>
          </w:tcPr>
          <w:p w14:paraId="00F8ACDF" w14:textId="77777777" w:rsidR="00B34661" w:rsidRDefault="005331F7">
            <w:pPr>
              <w:ind w:left="120" w:hanging="120"/>
              <w:rPr>
                <w:rFonts w:eastAsia="標楷體"/>
              </w:rPr>
            </w:pPr>
            <w:r>
              <w:rPr>
                <w:rFonts w:eastAsia="標楷體"/>
              </w:rPr>
              <w:t>Value corresponding to access log response</w:t>
            </w:r>
          </w:p>
        </w:tc>
        <w:tc>
          <w:tcPr>
            <w:tcW w:w="875" w:type="dxa"/>
            <w:shd w:val="clear" w:color="auto" w:fill="auto"/>
            <w:tcMar>
              <w:left w:w="108" w:type="dxa"/>
            </w:tcMar>
            <w:vAlign w:val="center"/>
          </w:tcPr>
          <w:p w14:paraId="5F0C9039"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77E57717" w14:textId="77777777">
        <w:tc>
          <w:tcPr>
            <w:tcW w:w="446" w:type="dxa"/>
            <w:vMerge/>
            <w:shd w:val="clear" w:color="auto" w:fill="auto"/>
            <w:tcMar>
              <w:left w:w="108" w:type="dxa"/>
            </w:tcMar>
          </w:tcPr>
          <w:p w14:paraId="755C8275" w14:textId="77777777" w:rsidR="00B34661" w:rsidRDefault="00B34661">
            <w:pPr>
              <w:rPr>
                <w:rFonts w:eastAsia="標楷體"/>
              </w:rPr>
            </w:pPr>
          </w:p>
        </w:tc>
        <w:tc>
          <w:tcPr>
            <w:tcW w:w="2129" w:type="dxa"/>
            <w:shd w:val="clear" w:color="auto" w:fill="auto"/>
            <w:tcMar>
              <w:left w:w="108" w:type="dxa"/>
            </w:tcMar>
            <w:vAlign w:val="center"/>
          </w:tcPr>
          <w:p w14:paraId="7905C879" w14:textId="77777777" w:rsidR="00B34661" w:rsidRDefault="005331F7">
            <w:pPr>
              <w:jc w:val="both"/>
              <w:rPr>
                <w:rFonts w:eastAsia="標楷體"/>
              </w:rPr>
            </w:pPr>
            <w:r>
              <w:rPr>
                <w:rFonts w:eastAsia="標楷體"/>
              </w:rPr>
              <w:t>command status</w:t>
            </w:r>
          </w:p>
        </w:tc>
        <w:tc>
          <w:tcPr>
            <w:tcW w:w="790" w:type="dxa"/>
            <w:shd w:val="clear" w:color="auto" w:fill="auto"/>
            <w:tcMar>
              <w:left w:w="108" w:type="dxa"/>
            </w:tcMar>
            <w:vAlign w:val="center"/>
          </w:tcPr>
          <w:p w14:paraId="6DE8CF67" w14:textId="77777777"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14:paraId="17698F97" w14:textId="77777777" w:rsidR="00B34661" w:rsidRDefault="005331F7">
            <w:pPr>
              <w:jc w:val="center"/>
              <w:rPr>
                <w:rFonts w:eastAsia="標楷體"/>
              </w:rPr>
            </w:pPr>
            <w:r>
              <w:rPr>
                <w:rFonts w:eastAsia="標楷體"/>
              </w:rPr>
              <w:t>Integer</w:t>
            </w:r>
          </w:p>
        </w:tc>
        <w:tc>
          <w:tcPr>
            <w:tcW w:w="3234" w:type="dxa"/>
            <w:shd w:val="clear" w:color="auto" w:fill="auto"/>
            <w:tcMar>
              <w:left w:w="108" w:type="dxa"/>
            </w:tcMar>
          </w:tcPr>
          <w:p w14:paraId="47B6605B" w14:textId="77777777"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14:paraId="3A9B6E5B"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4371EDC8" w14:textId="77777777">
        <w:tc>
          <w:tcPr>
            <w:tcW w:w="446" w:type="dxa"/>
            <w:vMerge/>
            <w:shd w:val="clear" w:color="auto" w:fill="auto"/>
            <w:tcMar>
              <w:left w:w="108" w:type="dxa"/>
            </w:tcMar>
          </w:tcPr>
          <w:p w14:paraId="3916ABFC" w14:textId="77777777" w:rsidR="00B34661" w:rsidRDefault="00B34661">
            <w:pPr>
              <w:rPr>
                <w:rFonts w:eastAsia="標楷體"/>
              </w:rPr>
            </w:pPr>
          </w:p>
        </w:tc>
        <w:tc>
          <w:tcPr>
            <w:tcW w:w="2129" w:type="dxa"/>
            <w:shd w:val="clear" w:color="auto" w:fill="auto"/>
            <w:tcMar>
              <w:left w:w="108" w:type="dxa"/>
            </w:tcMar>
            <w:vAlign w:val="center"/>
          </w:tcPr>
          <w:p w14:paraId="35D0BB7D" w14:textId="77777777" w:rsidR="00B34661" w:rsidRDefault="005331F7">
            <w:pPr>
              <w:jc w:val="both"/>
              <w:rPr>
                <w:rFonts w:eastAsia="標楷體"/>
              </w:rPr>
            </w:pPr>
            <w:r>
              <w:rPr>
                <w:rFonts w:eastAsia="標楷體"/>
              </w:rPr>
              <w:t>sequence number</w:t>
            </w:r>
          </w:p>
        </w:tc>
        <w:tc>
          <w:tcPr>
            <w:tcW w:w="790" w:type="dxa"/>
            <w:shd w:val="clear" w:color="auto" w:fill="auto"/>
            <w:tcMar>
              <w:left w:w="108" w:type="dxa"/>
            </w:tcMar>
            <w:vAlign w:val="center"/>
          </w:tcPr>
          <w:p w14:paraId="23B57531" w14:textId="77777777" w:rsidR="00B34661" w:rsidRDefault="005331F7">
            <w:pPr>
              <w:jc w:val="center"/>
              <w:rPr>
                <w:rFonts w:eastAsia="標楷體"/>
              </w:rPr>
            </w:pPr>
            <w:r>
              <w:rPr>
                <w:rFonts w:eastAsia="標楷體"/>
              </w:rPr>
              <w:t>4</w:t>
            </w:r>
          </w:p>
        </w:tc>
        <w:tc>
          <w:tcPr>
            <w:tcW w:w="1047" w:type="dxa"/>
            <w:shd w:val="clear" w:color="auto" w:fill="auto"/>
            <w:tcMar>
              <w:left w:w="108" w:type="dxa"/>
            </w:tcMar>
            <w:vAlign w:val="center"/>
          </w:tcPr>
          <w:p w14:paraId="035D96EC" w14:textId="77777777" w:rsidR="00B34661" w:rsidRDefault="005331F7">
            <w:pPr>
              <w:jc w:val="center"/>
              <w:rPr>
                <w:rFonts w:eastAsia="標楷體"/>
              </w:rPr>
            </w:pPr>
            <w:r>
              <w:rPr>
                <w:rFonts w:eastAsia="標楷體"/>
              </w:rPr>
              <w:t>Integer</w:t>
            </w:r>
          </w:p>
        </w:tc>
        <w:tc>
          <w:tcPr>
            <w:tcW w:w="3234" w:type="dxa"/>
            <w:shd w:val="clear" w:color="auto" w:fill="auto"/>
            <w:tcMar>
              <w:left w:w="108" w:type="dxa"/>
            </w:tcMar>
          </w:tcPr>
          <w:p w14:paraId="38737F1A" w14:textId="77777777" w:rsidR="00B34661" w:rsidRDefault="005331F7">
            <w:pPr>
              <w:rPr>
                <w:rFonts w:eastAsia="標楷體"/>
              </w:rPr>
            </w:pPr>
            <w:r>
              <w:rPr>
                <w:rFonts w:eastAsia="標楷體"/>
              </w:rPr>
              <w:t>Set to the same sequence number of original access logs requests PDU</w:t>
            </w:r>
          </w:p>
        </w:tc>
        <w:tc>
          <w:tcPr>
            <w:tcW w:w="875" w:type="dxa"/>
            <w:shd w:val="clear" w:color="auto" w:fill="auto"/>
            <w:tcMar>
              <w:left w:w="108" w:type="dxa"/>
            </w:tcMar>
            <w:vAlign w:val="center"/>
          </w:tcPr>
          <w:p w14:paraId="41DFD818"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3B8A2FD4" w14:textId="77777777">
        <w:tc>
          <w:tcPr>
            <w:tcW w:w="446" w:type="dxa"/>
            <w:vMerge w:val="restart"/>
            <w:shd w:val="clear" w:color="auto" w:fill="auto"/>
            <w:tcMar>
              <w:left w:w="108" w:type="dxa"/>
            </w:tcMar>
          </w:tcPr>
          <w:p w14:paraId="04BBDC10" w14:textId="77777777" w:rsidR="00B34661" w:rsidRDefault="005331F7">
            <w:pPr>
              <w:rPr>
                <w:rFonts w:eastAsia="標楷體"/>
              </w:rPr>
            </w:pPr>
            <w:r>
              <w:rPr>
                <w:rFonts w:eastAsia="標楷體"/>
              </w:rPr>
              <w:t>B</w:t>
            </w:r>
          </w:p>
          <w:p w14:paraId="35F61373" w14:textId="77777777" w:rsidR="00B34661" w:rsidRDefault="005331F7">
            <w:pPr>
              <w:rPr>
                <w:rFonts w:eastAsia="標楷體"/>
              </w:rPr>
            </w:pPr>
            <w:r>
              <w:rPr>
                <w:rFonts w:eastAsia="標楷體"/>
              </w:rPr>
              <w:t>O</w:t>
            </w:r>
          </w:p>
          <w:p w14:paraId="3C55011D" w14:textId="77777777" w:rsidR="00B34661" w:rsidRDefault="005331F7">
            <w:pPr>
              <w:rPr>
                <w:rFonts w:eastAsia="標楷體"/>
              </w:rPr>
            </w:pPr>
            <w:r>
              <w:rPr>
                <w:rFonts w:eastAsia="標楷體"/>
              </w:rPr>
              <w:t>D</w:t>
            </w:r>
          </w:p>
          <w:p w14:paraId="24188350" w14:textId="77777777" w:rsidR="00B34661" w:rsidRDefault="005331F7">
            <w:pPr>
              <w:rPr>
                <w:rFonts w:eastAsia="標楷體"/>
              </w:rPr>
            </w:pPr>
            <w:r>
              <w:rPr>
                <w:rFonts w:eastAsia="標楷體"/>
              </w:rPr>
              <w:t>Y</w:t>
            </w:r>
          </w:p>
        </w:tc>
        <w:tc>
          <w:tcPr>
            <w:tcW w:w="2129" w:type="dxa"/>
            <w:shd w:val="clear" w:color="auto" w:fill="auto"/>
            <w:tcMar>
              <w:left w:w="108" w:type="dxa"/>
            </w:tcMar>
          </w:tcPr>
          <w:p w14:paraId="5B725C5E" w14:textId="77777777" w:rsidR="00B34661" w:rsidRDefault="00B34661">
            <w:pPr>
              <w:rPr>
                <w:rFonts w:eastAsia="標楷體"/>
              </w:rPr>
            </w:pPr>
          </w:p>
        </w:tc>
        <w:tc>
          <w:tcPr>
            <w:tcW w:w="790" w:type="dxa"/>
            <w:shd w:val="clear" w:color="auto" w:fill="auto"/>
            <w:tcMar>
              <w:left w:w="108" w:type="dxa"/>
            </w:tcMar>
            <w:vAlign w:val="center"/>
          </w:tcPr>
          <w:p w14:paraId="4D4E66DA" w14:textId="77777777" w:rsidR="00B34661" w:rsidRDefault="00B34661">
            <w:pPr>
              <w:jc w:val="center"/>
              <w:rPr>
                <w:rFonts w:eastAsia="標楷體"/>
              </w:rPr>
            </w:pPr>
          </w:p>
        </w:tc>
        <w:tc>
          <w:tcPr>
            <w:tcW w:w="1047" w:type="dxa"/>
            <w:shd w:val="clear" w:color="auto" w:fill="auto"/>
            <w:tcMar>
              <w:left w:w="108" w:type="dxa"/>
            </w:tcMar>
            <w:vAlign w:val="center"/>
          </w:tcPr>
          <w:p w14:paraId="53CC97D4" w14:textId="77777777" w:rsidR="00B34661" w:rsidRDefault="00B34661">
            <w:pPr>
              <w:jc w:val="center"/>
              <w:rPr>
                <w:rFonts w:eastAsia="標楷體"/>
              </w:rPr>
            </w:pPr>
          </w:p>
        </w:tc>
        <w:tc>
          <w:tcPr>
            <w:tcW w:w="3234" w:type="dxa"/>
            <w:shd w:val="clear" w:color="auto" w:fill="auto"/>
            <w:tcMar>
              <w:left w:w="108" w:type="dxa"/>
            </w:tcMar>
          </w:tcPr>
          <w:p w14:paraId="6AE989AA" w14:textId="77777777" w:rsidR="00B34661" w:rsidRDefault="00B34661">
            <w:pPr>
              <w:rPr>
                <w:rFonts w:eastAsia="標楷體"/>
              </w:rPr>
            </w:pPr>
          </w:p>
        </w:tc>
        <w:tc>
          <w:tcPr>
            <w:tcW w:w="875" w:type="dxa"/>
            <w:shd w:val="clear" w:color="auto" w:fill="auto"/>
            <w:tcMar>
              <w:left w:w="108" w:type="dxa"/>
            </w:tcMar>
            <w:vAlign w:val="center"/>
          </w:tcPr>
          <w:p w14:paraId="1C531CF2" w14:textId="77777777" w:rsidR="00B34661" w:rsidRDefault="00B34661">
            <w:pPr>
              <w:jc w:val="center"/>
              <w:rPr>
                <w:rFonts w:eastAsia="標楷體"/>
              </w:rPr>
            </w:pPr>
          </w:p>
        </w:tc>
      </w:tr>
      <w:tr w:rsidR="00B34661" w14:paraId="45F3B240" w14:textId="77777777">
        <w:tc>
          <w:tcPr>
            <w:tcW w:w="446" w:type="dxa"/>
            <w:vMerge/>
            <w:shd w:val="clear" w:color="auto" w:fill="auto"/>
            <w:tcMar>
              <w:left w:w="108" w:type="dxa"/>
            </w:tcMar>
          </w:tcPr>
          <w:p w14:paraId="3F59AF88" w14:textId="77777777" w:rsidR="00B34661" w:rsidRDefault="00B34661">
            <w:pPr>
              <w:rPr>
                <w:rFonts w:eastAsia="標楷體"/>
              </w:rPr>
            </w:pPr>
          </w:p>
        </w:tc>
        <w:tc>
          <w:tcPr>
            <w:tcW w:w="2129" w:type="dxa"/>
            <w:shd w:val="clear" w:color="auto" w:fill="auto"/>
            <w:tcMar>
              <w:left w:w="108" w:type="dxa"/>
            </w:tcMar>
          </w:tcPr>
          <w:p w14:paraId="6EAFD43D" w14:textId="77777777" w:rsidR="00B34661" w:rsidRDefault="00B34661">
            <w:pPr>
              <w:rPr>
                <w:rFonts w:eastAsia="標楷體"/>
              </w:rPr>
            </w:pPr>
          </w:p>
        </w:tc>
        <w:tc>
          <w:tcPr>
            <w:tcW w:w="790" w:type="dxa"/>
            <w:shd w:val="clear" w:color="auto" w:fill="auto"/>
            <w:tcMar>
              <w:left w:w="108" w:type="dxa"/>
            </w:tcMar>
            <w:vAlign w:val="center"/>
          </w:tcPr>
          <w:p w14:paraId="6A6E0E36" w14:textId="77777777" w:rsidR="00B34661" w:rsidRDefault="00B34661">
            <w:pPr>
              <w:jc w:val="center"/>
              <w:rPr>
                <w:rFonts w:eastAsia="標楷體"/>
              </w:rPr>
            </w:pPr>
          </w:p>
        </w:tc>
        <w:tc>
          <w:tcPr>
            <w:tcW w:w="1047" w:type="dxa"/>
            <w:shd w:val="clear" w:color="auto" w:fill="auto"/>
            <w:tcMar>
              <w:left w:w="108" w:type="dxa"/>
            </w:tcMar>
            <w:vAlign w:val="center"/>
          </w:tcPr>
          <w:p w14:paraId="1B2416BF" w14:textId="77777777" w:rsidR="00B34661" w:rsidRDefault="00B34661">
            <w:pPr>
              <w:jc w:val="center"/>
              <w:rPr>
                <w:rFonts w:eastAsia="標楷體"/>
              </w:rPr>
            </w:pPr>
          </w:p>
        </w:tc>
        <w:tc>
          <w:tcPr>
            <w:tcW w:w="3234" w:type="dxa"/>
            <w:shd w:val="clear" w:color="auto" w:fill="auto"/>
            <w:tcMar>
              <w:left w:w="108" w:type="dxa"/>
            </w:tcMar>
          </w:tcPr>
          <w:p w14:paraId="52894ACB" w14:textId="77777777" w:rsidR="00B34661" w:rsidRDefault="00B34661">
            <w:pPr>
              <w:rPr>
                <w:rFonts w:eastAsia="標楷體"/>
              </w:rPr>
            </w:pPr>
          </w:p>
        </w:tc>
        <w:tc>
          <w:tcPr>
            <w:tcW w:w="875" w:type="dxa"/>
            <w:shd w:val="clear" w:color="auto" w:fill="auto"/>
            <w:tcMar>
              <w:left w:w="108" w:type="dxa"/>
            </w:tcMar>
            <w:vAlign w:val="center"/>
          </w:tcPr>
          <w:p w14:paraId="78072A6E" w14:textId="77777777" w:rsidR="00B34661" w:rsidRDefault="00B34661">
            <w:pPr>
              <w:jc w:val="center"/>
              <w:rPr>
                <w:rFonts w:eastAsia="標楷體"/>
              </w:rPr>
            </w:pPr>
          </w:p>
        </w:tc>
      </w:tr>
    </w:tbl>
    <w:p w14:paraId="310A177E" w14:textId="77777777" w:rsidR="00B34661" w:rsidRDefault="00B34661">
      <w:pPr>
        <w:rPr>
          <w:rFonts w:eastAsia="標楷體" w:cs="Times New Roman"/>
          <w:sz w:val="32"/>
          <w:szCs w:val="32"/>
        </w:rPr>
      </w:pPr>
    </w:p>
    <w:p w14:paraId="6B34193C" w14:textId="77777777" w:rsidR="00B34661" w:rsidRDefault="005331F7" w:rsidP="00427CCF">
      <w:pPr>
        <w:pStyle w:val="31"/>
      </w:pPr>
      <w:bookmarkStart w:id="25" w:name="_Toc479768993"/>
      <w:r>
        <w:t>Enquire link request syntax</w:t>
      </w:r>
      <w:bookmarkEnd w:id="25"/>
    </w:p>
    <w:tbl>
      <w:tblPr>
        <w:tblStyle w:val="af8"/>
        <w:tblW w:w="8522" w:type="dxa"/>
        <w:tblLook w:val="04A0" w:firstRow="1" w:lastRow="0" w:firstColumn="1" w:lastColumn="0" w:noHBand="0" w:noVBand="1"/>
      </w:tblPr>
      <w:tblGrid>
        <w:gridCol w:w="494"/>
        <w:gridCol w:w="2106"/>
        <w:gridCol w:w="846"/>
        <w:gridCol w:w="988"/>
        <w:gridCol w:w="3213"/>
        <w:gridCol w:w="875"/>
      </w:tblGrid>
      <w:tr w:rsidR="00B34661" w14:paraId="3B715EA6" w14:textId="77777777">
        <w:tc>
          <w:tcPr>
            <w:tcW w:w="493" w:type="dxa"/>
            <w:vMerge w:val="restart"/>
            <w:shd w:val="clear" w:color="auto" w:fill="auto"/>
            <w:tcMar>
              <w:left w:w="108" w:type="dxa"/>
            </w:tcMar>
            <w:vAlign w:val="center"/>
          </w:tcPr>
          <w:p w14:paraId="48B8F22E" w14:textId="77777777" w:rsidR="00B34661" w:rsidRDefault="005331F7">
            <w:pPr>
              <w:jc w:val="center"/>
              <w:rPr>
                <w:rFonts w:eastAsia="標楷體"/>
              </w:rPr>
            </w:pPr>
            <w:r>
              <w:rPr>
                <w:rFonts w:eastAsia="標楷體"/>
              </w:rPr>
              <w:t>H</w:t>
            </w:r>
          </w:p>
          <w:p w14:paraId="7A2FB163" w14:textId="77777777" w:rsidR="00B34661" w:rsidRDefault="005331F7">
            <w:pPr>
              <w:jc w:val="center"/>
              <w:rPr>
                <w:rFonts w:eastAsia="標楷體"/>
              </w:rPr>
            </w:pPr>
            <w:r>
              <w:rPr>
                <w:rFonts w:eastAsia="標楷體"/>
              </w:rPr>
              <w:t>E</w:t>
            </w:r>
          </w:p>
          <w:p w14:paraId="12B52BA3" w14:textId="77777777" w:rsidR="00B34661" w:rsidRDefault="005331F7">
            <w:pPr>
              <w:jc w:val="center"/>
              <w:rPr>
                <w:rFonts w:eastAsia="標楷體"/>
              </w:rPr>
            </w:pPr>
            <w:r>
              <w:rPr>
                <w:rFonts w:eastAsia="標楷體"/>
              </w:rPr>
              <w:t>A</w:t>
            </w:r>
          </w:p>
          <w:p w14:paraId="4B57CBAE" w14:textId="77777777" w:rsidR="00B34661" w:rsidRDefault="005331F7">
            <w:pPr>
              <w:jc w:val="center"/>
              <w:rPr>
                <w:rFonts w:eastAsia="標楷體"/>
              </w:rPr>
            </w:pPr>
            <w:r>
              <w:rPr>
                <w:rFonts w:eastAsia="標楷體"/>
              </w:rPr>
              <w:t>D</w:t>
            </w:r>
          </w:p>
          <w:p w14:paraId="022DA649" w14:textId="77777777" w:rsidR="00B34661" w:rsidRDefault="005331F7">
            <w:pPr>
              <w:jc w:val="center"/>
              <w:rPr>
                <w:rFonts w:eastAsia="標楷體"/>
              </w:rPr>
            </w:pPr>
            <w:r>
              <w:rPr>
                <w:rFonts w:eastAsia="標楷體"/>
              </w:rPr>
              <w:t>E</w:t>
            </w:r>
          </w:p>
          <w:p w14:paraId="2C50EA5B" w14:textId="77777777" w:rsidR="00B34661" w:rsidRDefault="005331F7">
            <w:pPr>
              <w:jc w:val="center"/>
              <w:rPr>
                <w:rFonts w:eastAsia="標楷體"/>
              </w:rPr>
            </w:pPr>
            <w:r>
              <w:rPr>
                <w:rFonts w:eastAsia="標楷體"/>
              </w:rPr>
              <w:t>R</w:t>
            </w:r>
          </w:p>
        </w:tc>
        <w:tc>
          <w:tcPr>
            <w:tcW w:w="2106" w:type="dxa"/>
            <w:shd w:val="clear" w:color="auto" w:fill="auto"/>
            <w:tcMar>
              <w:left w:w="108" w:type="dxa"/>
            </w:tcMar>
            <w:vAlign w:val="center"/>
          </w:tcPr>
          <w:p w14:paraId="373B6281" w14:textId="77777777" w:rsidR="00B34661" w:rsidRDefault="005331F7">
            <w:pPr>
              <w:jc w:val="center"/>
              <w:rPr>
                <w:rFonts w:eastAsia="標楷體"/>
              </w:rPr>
            </w:pPr>
            <w:r>
              <w:rPr>
                <w:rFonts w:eastAsia="標楷體"/>
              </w:rPr>
              <w:t>Field Name</w:t>
            </w:r>
          </w:p>
        </w:tc>
        <w:tc>
          <w:tcPr>
            <w:tcW w:w="846" w:type="dxa"/>
            <w:shd w:val="clear" w:color="auto" w:fill="auto"/>
            <w:tcMar>
              <w:left w:w="108" w:type="dxa"/>
            </w:tcMar>
            <w:vAlign w:val="center"/>
          </w:tcPr>
          <w:p w14:paraId="7C3EB73E" w14:textId="77777777" w:rsidR="00B34661" w:rsidRDefault="005331F7">
            <w:pPr>
              <w:jc w:val="center"/>
              <w:rPr>
                <w:rFonts w:eastAsia="標楷體"/>
              </w:rPr>
            </w:pPr>
            <w:r>
              <w:rPr>
                <w:rFonts w:eastAsia="標楷體"/>
              </w:rPr>
              <w:t>Size</w:t>
            </w:r>
          </w:p>
          <w:p w14:paraId="0D08B133" w14:textId="77777777"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14:paraId="2182A5C1" w14:textId="77777777" w:rsidR="00B34661" w:rsidRDefault="005331F7">
            <w:pPr>
              <w:jc w:val="center"/>
              <w:rPr>
                <w:rFonts w:eastAsia="標楷體"/>
              </w:rPr>
            </w:pPr>
            <w:r>
              <w:rPr>
                <w:rFonts w:eastAsia="標楷體"/>
              </w:rPr>
              <w:t>Type</w:t>
            </w:r>
          </w:p>
        </w:tc>
        <w:tc>
          <w:tcPr>
            <w:tcW w:w="3213" w:type="dxa"/>
            <w:shd w:val="clear" w:color="auto" w:fill="auto"/>
            <w:tcMar>
              <w:left w:w="108" w:type="dxa"/>
            </w:tcMar>
            <w:vAlign w:val="center"/>
          </w:tcPr>
          <w:p w14:paraId="2C1DA7BE" w14:textId="77777777"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14:paraId="08B8FA92" w14:textId="77777777" w:rsidR="00B34661" w:rsidRDefault="005331F7">
            <w:pPr>
              <w:jc w:val="center"/>
              <w:rPr>
                <w:rFonts w:eastAsia="標楷體"/>
              </w:rPr>
            </w:pPr>
            <w:r>
              <w:rPr>
                <w:rFonts w:eastAsia="標楷體"/>
              </w:rPr>
              <w:t>Ref.</w:t>
            </w:r>
          </w:p>
        </w:tc>
      </w:tr>
      <w:tr w:rsidR="00B34661" w14:paraId="31FF5018" w14:textId="77777777">
        <w:tc>
          <w:tcPr>
            <w:tcW w:w="493" w:type="dxa"/>
            <w:vMerge/>
            <w:shd w:val="clear" w:color="auto" w:fill="auto"/>
            <w:tcMar>
              <w:left w:w="108" w:type="dxa"/>
            </w:tcMar>
          </w:tcPr>
          <w:p w14:paraId="0748D535" w14:textId="77777777" w:rsidR="00B34661" w:rsidRDefault="00B34661">
            <w:pPr>
              <w:rPr>
                <w:rFonts w:eastAsia="標楷體"/>
              </w:rPr>
            </w:pPr>
          </w:p>
        </w:tc>
        <w:tc>
          <w:tcPr>
            <w:tcW w:w="2106" w:type="dxa"/>
            <w:shd w:val="clear" w:color="auto" w:fill="auto"/>
            <w:tcMar>
              <w:left w:w="108" w:type="dxa"/>
            </w:tcMar>
            <w:vAlign w:val="center"/>
          </w:tcPr>
          <w:p w14:paraId="10281000" w14:textId="77777777" w:rsidR="00B34661" w:rsidRDefault="005331F7">
            <w:pPr>
              <w:jc w:val="both"/>
              <w:rPr>
                <w:rFonts w:eastAsia="標楷體"/>
              </w:rPr>
            </w:pPr>
            <w:r>
              <w:rPr>
                <w:rFonts w:eastAsia="標楷體"/>
              </w:rPr>
              <w:t>command length</w:t>
            </w:r>
          </w:p>
        </w:tc>
        <w:tc>
          <w:tcPr>
            <w:tcW w:w="846" w:type="dxa"/>
            <w:shd w:val="clear" w:color="auto" w:fill="auto"/>
            <w:tcMar>
              <w:left w:w="108" w:type="dxa"/>
            </w:tcMar>
            <w:vAlign w:val="center"/>
          </w:tcPr>
          <w:p w14:paraId="6BFA76E3"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02AFC6B9" w14:textId="77777777" w:rsidR="00B34661" w:rsidRDefault="005331F7">
            <w:pPr>
              <w:jc w:val="center"/>
              <w:rPr>
                <w:rFonts w:eastAsia="標楷體"/>
              </w:rPr>
            </w:pPr>
            <w:r>
              <w:rPr>
                <w:rFonts w:eastAsia="標楷體"/>
              </w:rPr>
              <w:t>Integer</w:t>
            </w:r>
          </w:p>
        </w:tc>
        <w:tc>
          <w:tcPr>
            <w:tcW w:w="3213" w:type="dxa"/>
            <w:shd w:val="clear" w:color="auto" w:fill="auto"/>
            <w:tcMar>
              <w:left w:w="108" w:type="dxa"/>
            </w:tcMar>
          </w:tcPr>
          <w:p w14:paraId="2C675C2F" w14:textId="77777777"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14:paraId="14483AAA"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6B2ADD2C" w14:textId="77777777">
        <w:tc>
          <w:tcPr>
            <w:tcW w:w="493" w:type="dxa"/>
            <w:vMerge/>
            <w:shd w:val="clear" w:color="auto" w:fill="auto"/>
            <w:tcMar>
              <w:left w:w="108" w:type="dxa"/>
            </w:tcMar>
          </w:tcPr>
          <w:p w14:paraId="2AB0755F" w14:textId="77777777" w:rsidR="00B34661" w:rsidRDefault="00B34661">
            <w:pPr>
              <w:rPr>
                <w:rFonts w:eastAsia="標楷體"/>
              </w:rPr>
            </w:pPr>
          </w:p>
        </w:tc>
        <w:tc>
          <w:tcPr>
            <w:tcW w:w="2106" w:type="dxa"/>
            <w:shd w:val="clear" w:color="auto" w:fill="auto"/>
            <w:tcMar>
              <w:left w:w="108" w:type="dxa"/>
            </w:tcMar>
            <w:vAlign w:val="center"/>
          </w:tcPr>
          <w:p w14:paraId="4E939062" w14:textId="77777777" w:rsidR="00B34661" w:rsidRDefault="005331F7">
            <w:pPr>
              <w:jc w:val="both"/>
              <w:rPr>
                <w:rFonts w:eastAsia="標楷體"/>
              </w:rPr>
            </w:pPr>
            <w:r>
              <w:rPr>
                <w:rFonts w:eastAsia="標楷體"/>
              </w:rPr>
              <w:t>command id</w:t>
            </w:r>
          </w:p>
        </w:tc>
        <w:tc>
          <w:tcPr>
            <w:tcW w:w="846" w:type="dxa"/>
            <w:shd w:val="clear" w:color="auto" w:fill="auto"/>
            <w:tcMar>
              <w:left w:w="108" w:type="dxa"/>
            </w:tcMar>
            <w:vAlign w:val="center"/>
          </w:tcPr>
          <w:p w14:paraId="0E16D566"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1D055CB5" w14:textId="77777777" w:rsidR="00B34661" w:rsidRDefault="005331F7">
            <w:pPr>
              <w:jc w:val="center"/>
              <w:rPr>
                <w:rFonts w:eastAsia="標楷體"/>
              </w:rPr>
            </w:pPr>
            <w:r>
              <w:rPr>
                <w:rFonts w:eastAsia="標楷體"/>
              </w:rPr>
              <w:t>Integer</w:t>
            </w:r>
          </w:p>
        </w:tc>
        <w:tc>
          <w:tcPr>
            <w:tcW w:w="3213" w:type="dxa"/>
            <w:shd w:val="clear" w:color="auto" w:fill="auto"/>
            <w:tcMar>
              <w:left w:w="108" w:type="dxa"/>
            </w:tcMar>
          </w:tcPr>
          <w:p w14:paraId="71C25D7F" w14:textId="77777777" w:rsidR="00B34661" w:rsidRDefault="005331F7">
            <w:pPr>
              <w:rPr>
                <w:rFonts w:eastAsia="標楷體"/>
              </w:rPr>
            </w:pPr>
            <w:r>
              <w:rPr>
                <w:rFonts w:eastAsia="標楷體"/>
              </w:rPr>
              <w:t>The value corresponding to enquire link request.</w:t>
            </w:r>
          </w:p>
        </w:tc>
        <w:tc>
          <w:tcPr>
            <w:tcW w:w="875" w:type="dxa"/>
            <w:shd w:val="clear" w:color="auto" w:fill="auto"/>
            <w:tcMar>
              <w:left w:w="108" w:type="dxa"/>
            </w:tcMar>
            <w:vAlign w:val="center"/>
          </w:tcPr>
          <w:p w14:paraId="4889D7DC"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1415CC36" w14:textId="77777777">
        <w:tc>
          <w:tcPr>
            <w:tcW w:w="493" w:type="dxa"/>
            <w:vMerge/>
            <w:shd w:val="clear" w:color="auto" w:fill="auto"/>
            <w:tcMar>
              <w:left w:w="108" w:type="dxa"/>
            </w:tcMar>
          </w:tcPr>
          <w:p w14:paraId="6673E169" w14:textId="77777777" w:rsidR="00B34661" w:rsidRDefault="00B34661">
            <w:pPr>
              <w:rPr>
                <w:rFonts w:eastAsia="標楷體"/>
              </w:rPr>
            </w:pPr>
          </w:p>
        </w:tc>
        <w:tc>
          <w:tcPr>
            <w:tcW w:w="2106" w:type="dxa"/>
            <w:shd w:val="clear" w:color="auto" w:fill="auto"/>
            <w:tcMar>
              <w:left w:w="108" w:type="dxa"/>
            </w:tcMar>
            <w:vAlign w:val="center"/>
          </w:tcPr>
          <w:p w14:paraId="069B5FE0" w14:textId="77777777" w:rsidR="00B34661" w:rsidRDefault="005331F7">
            <w:pPr>
              <w:jc w:val="both"/>
              <w:rPr>
                <w:rFonts w:eastAsia="標楷體"/>
              </w:rPr>
            </w:pPr>
            <w:r>
              <w:rPr>
                <w:rFonts w:eastAsia="標楷體"/>
              </w:rPr>
              <w:t>command status</w:t>
            </w:r>
          </w:p>
        </w:tc>
        <w:tc>
          <w:tcPr>
            <w:tcW w:w="846" w:type="dxa"/>
            <w:shd w:val="clear" w:color="auto" w:fill="auto"/>
            <w:tcMar>
              <w:left w:w="108" w:type="dxa"/>
            </w:tcMar>
            <w:vAlign w:val="center"/>
          </w:tcPr>
          <w:p w14:paraId="11B9C8FA"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1F5FE5EE" w14:textId="77777777" w:rsidR="00B34661" w:rsidRDefault="005331F7">
            <w:pPr>
              <w:jc w:val="center"/>
              <w:rPr>
                <w:rFonts w:eastAsia="標楷體"/>
              </w:rPr>
            </w:pPr>
            <w:r>
              <w:rPr>
                <w:rFonts w:eastAsia="標楷體"/>
              </w:rPr>
              <w:t>Integer</w:t>
            </w:r>
          </w:p>
        </w:tc>
        <w:tc>
          <w:tcPr>
            <w:tcW w:w="3213" w:type="dxa"/>
            <w:shd w:val="clear" w:color="auto" w:fill="auto"/>
            <w:tcMar>
              <w:left w:w="108" w:type="dxa"/>
            </w:tcMar>
          </w:tcPr>
          <w:p w14:paraId="3D049D66" w14:textId="77777777"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14:paraId="751725E6"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756547EC" w14:textId="77777777">
        <w:tc>
          <w:tcPr>
            <w:tcW w:w="493" w:type="dxa"/>
            <w:vMerge/>
            <w:shd w:val="clear" w:color="auto" w:fill="auto"/>
            <w:tcMar>
              <w:left w:w="108" w:type="dxa"/>
            </w:tcMar>
          </w:tcPr>
          <w:p w14:paraId="2347FD93" w14:textId="77777777" w:rsidR="00B34661" w:rsidRDefault="00B34661">
            <w:pPr>
              <w:rPr>
                <w:rFonts w:eastAsia="標楷體"/>
              </w:rPr>
            </w:pPr>
          </w:p>
        </w:tc>
        <w:tc>
          <w:tcPr>
            <w:tcW w:w="2106" w:type="dxa"/>
            <w:shd w:val="clear" w:color="auto" w:fill="auto"/>
            <w:tcMar>
              <w:left w:w="108" w:type="dxa"/>
            </w:tcMar>
            <w:vAlign w:val="center"/>
          </w:tcPr>
          <w:p w14:paraId="1BD7AE98" w14:textId="77777777" w:rsidR="00B34661" w:rsidRDefault="005331F7">
            <w:pPr>
              <w:jc w:val="both"/>
              <w:rPr>
                <w:rFonts w:eastAsia="標楷體"/>
              </w:rPr>
            </w:pPr>
            <w:r>
              <w:rPr>
                <w:rFonts w:eastAsia="標楷體"/>
              </w:rPr>
              <w:t>sequence number</w:t>
            </w:r>
          </w:p>
        </w:tc>
        <w:tc>
          <w:tcPr>
            <w:tcW w:w="846" w:type="dxa"/>
            <w:shd w:val="clear" w:color="auto" w:fill="auto"/>
            <w:tcMar>
              <w:left w:w="108" w:type="dxa"/>
            </w:tcMar>
            <w:vAlign w:val="center"/>
          </w:tcPr>
          <w:p w14:paraId="3C51CDEB"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29557BE7" w14:textId="77777777" w:rsidR="00B34661" w:rsidRDefault="005331F7">
            <w:pPr>
              <w:jc w:val="center"/>
              <w:rPr>
                <w:rFonts w:eastAsia="標楷體"/>
              </w:rPr>
            </w:pPr>
            <w:r>
              <w:rPr>
                <w:rFonts w:eastAsia="標楷體"/>
              </w:rPr>
              <w:t>Integer</w:t>
            </w:r>
          </w:p>
        </w:tc>
        <w:tc>
          <w:tcPr>
            <w:tcW w:w="3213" w:type="dxa"/>
            <w:shd w:val="clear" w:color="auto" w:fill="auto"/>
            <w:tcMar>
              <w:left w:w="108" w:type="dxa"/>
            </w:tcMar>
          </w:tcPr>
          <w:p w14:paraId="4F7F03FD" w14:textId="77777777" w:rsidR="00B34661" w:rsidRDefault="005331F7">
            <w:pPr>
              <w:rPr>
                <w:rFonts w:eastAsia="標楷體"/>
              </w:rPr>
            </w:pPr>
            <w:r>
              <w:rPr>
                <w:rFonts w:eastAsia="標楷體"/>
              </w:rPr>
              <w:t>Set to a unique sequence number. The associated enquire link response PDU should echo the same sequence number.</w:t>
            </w:r>
          </w:p>
        </w:tc>
        <w:tc>
          <w:tcPr>
            <w:tcW w:w="875" w:type="dxa"/>
            <w:shd w:val="clear" w:color="auto" w:fill="auto"/>
            <w:tcMar>
              <w:left w:w="108" w:type="dxa"/>
            </w:tcMar>
            <w:vAlign w:val="center"/>
          </w:tcPr>
          <w:p w14:paraId="56C8EE28"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23699143" w14:textId="77777777">
        <w:tc>
          <w:tcPr>
            <w:tcW w:w="493" w:type="dxa"/>
            <w:vMerge w:val="restart"/>
            <w:shd w:val="clear" w:color="auto" w:fill="auto"/>
            <w:tcMar>
              <w:left w:w="108" w:type="dxa"/>
            </w:tcMar>
            <w:vAlign w:val="center"/>
          </w:tcPr>
          <w:p w14:paraId="49852F4E" w14:textId="77777777" w:rsidR="00B34661" w:rsidRDefault="005331F7">
            <w:pPr>
              <w:jc w:val="center"/>
              <w:rPr>
                <w:rFonts w:eastAsia="標楷體"/>
              </w:rPr>
            </w:pPr>
            <w:r>
              <w:rPr>
                <w:rFonts w:eastAsia="標楷體"/>
              </w:rPr>
              <w:t>B</w:t>
            </w:r>
          </w:p>
          <w:p w14:paraId="1574A5DF" w14:textId="77777777" w:rsidR="00B34661" w:rsidRDefault="005331F7">
            <w:pPr>
              <w:jc w:val="center"/>
              <w:rPr>
                <w:rFonts w:eastAsia="標楷體"/>
              </w:rPr>
            </w:pPr>
            <w:r>
              <w:rPr>
                <w:rFonts w:eastAsia="標楷體"/>
              </w:rPr>
              <w:t>O</w:t>
            </w:r>
          </w:p>
          <w:p w14:paraId="370C0A05" w14:textId="77777777" w:rsidR="00B34661" w:rsidRDefault="005331F7">
            <w:pPr>
              <w:jc w:val="center"/>
              <w:rPr>
                <w:rFonts w:eastAsia="標楷體"/>
              </w:rPr>
            </w:pPr>
            <w:r>
              <w:rPr>
                <w:rFonts w:eastAsia="標楷體"/>
              </w:rPr>
              <w:t>D</w:t>
            </w:r>
          </w:p>
          <w:p w14:paraId="63E92985" w14:textId="77777777" w:rsidR="00B34661" w:rsidRDefault="005331F7">
            <w:pPr>
              <w:jc w:val="center"/>
              <w:rPr>
                <w:rFonts w:eastAsia="標楷體"/>
              </w:rPr>
            </w:pPr>
            <w:r>
              <w:rPr>
                <w:rFonts w:eastAsia="標楷體"/>
              </w:rPr>
              <w:t>Y</w:t>
            </w:r>
          </w:p>
        </w:tc>
        <w:tc>
          <w:tcPr>
            <w:tcW w:w="2106" w:type="dxa"/>
            <w:shd w:val="clear" w:color="auto" w:fill="auto"/>
            <w:tcMar>
              <w:left w:w="108" w:type="dxa"/>
            </w:tcMar>
            <w:vAlign w:val="center"/>
          </w:tcPr>
          <w:p w14:paraId="02EACD01" w14:textId="77777777" w:rsidR="00B34661" w:rsidRDefault="00B34661">
            <w:pPr>
              <w:jc w:val="both"/>
              <w:rPr>
                <w:rFonts w:eastAsia="標楷體"/>
              </w:rPr>
            </w:pPr>
          </w:p>
        </w:tc>
        <w:tc>
          <w:tcPr>
            <w:tcW w:w="846" w:type="dxa"/>
            <w:shd w:val="clear" w:color="auto" w:fill="auto"/>
            <w:tcMar>
              <w:left w:w="108" w:type="dxa"/>
            </w:tcMar>
            <w:vAlign w:val="center"/>
          </w:tcPr>
          <w:p w14:paraId="04C7523E" w14:textId="77777777" w:rsidR="00B34661" w:rsidRDefault="00B34661">
            <w:pPr>
              <w:jc w:val="center"/>
              <w:rPr>
                <w:rFonts w:eastAsia="標楷體"/>
              </w:rPr>
            </w:pPr>
          </w:p>
        </w:tc>
        <w:tc>
          <w:tcPr>
            <w:tcW w:w="988" w:type="dxa"/>
            <w:shd w:val="clear" w:color="auto" w:fill="auto"/>
            <w:tcMar>
              <w:left w:w="108" w:type="dxa"/>
            </w:tcMar>
            <w:vAlign w:val="center"/>
          </w:tcPr>
          <w:p w14:paraId="6DAAD4D0" w14:textId="77777777" w:rsidR="00B34661" w:rsidRDefault="00B34661">
            <w:pPr>
              <w:jc w:val="center"/>
              <w:rPr>
                <w:rFonts w:eastAsia="標楷體"/>
              </w:rPr>
            </w:pPr>
          </w:p>
        </w:tc>
        <w:tc>
          <w:tcPr>
            <w:tcW w:w="3213" w:type="dxa"/>
            <w:shd w:val="clear" w:color="auto" w:fill="auto"/>
            <w:tcMar>
              <w:left w:w="108" w:type="dxa"/>
            </w:tcMar>
          </w:tcPr>
          <w:p w14:paraId="4DB31A8D" w14:textId="77777777" w:rsidR="00B34661" w:rsidRDefault="00B34661">
            <w:pPr>
              <w:rPr>
                <w:rFonts w:eastAsia="標楷體"/>
              </w:rPr>
            </w:pPr>
          </w:p>
        </w:tc>
        <w:tc>
          <w:tcPr>
            <w:tcW w:w="875" w:type="dxa"/>
            <w:shd w:val="clear" w:color="auto" w:fill="auto"/>
            <w:tcMar>
              <w:left w:w="108" w:type="dxa"/>
            </w:tcMar>
            <w:vAlign w:val="center"/>
          </w:tcPr>
          <w:p w14:paraId="6B0E6C9C" w14:textId="77777777" w:rsidR="00B34661" w:rsidRDefault="00B34661">
            <w:pPr>
              <w:jc w:val="center"/>
              <w:rPr>
                <w:rFonts w:eastAsia="標楷體"/>
              </w:rPr>
            </w:pPr>
          </w:p>
        </w:tc>
      </w:tr>
      <w:tr w:rsidR="00B34661" w14:paraId="368578B3" w14:textId="77777777">
        <w:tc>
          <w:tcPr>
            <w:tcW w:w="493" w:type="dxa"/>
            <w:vMerge/>
            <w:shd w:val="clear" w:color="auto" w:fill="auto"/>
            <w:tcMar>
              <w:left w:w="108" w:type="dxa"/>
            </w:tcMar>
            <w:vAlign w:val="center"/>
          </w:tcPr>
          <w:p w14:paraId="23F68318" w14:textId="77777777" w:rsidR="00B34661" w:rsidRDefault="00B34661">
            <w:pPr>
              <w:jc w:val="center"/>
              <w:rPr>
                <w:rFonts w:eastAsia="標楷體"/>
              </w:rPr>
            </w:pPr>
          </w:p>
        </w:tc>
        <w:tc>
          <w:tcPr>
            <w:tcW w:w="2106" w:type="dxa"/>
            <w:shd w:val="clear" w:color="auto" w:fill="auto"/>
            <w:tcMar>
              <w:left w:w="108" w:type="dxa"/>
            </w:tcMar>
            <w:vAlign w:val="center"/>
          </w:tcPr>
          <w:p w14:paraId="430FFBB2" w14:textId="77777777" w:rsidR="00B34661" w:rsidRDefault="00B34661">
            <w:pPr>
              <w:jc w:val="both"/>
              <w:rPr>
                <w:rFonts w:eastAsia="標楷體"/>
              </w:rPr>
            </w:pPr>
          </w:p>
        </w:tc>
        <w:tc>
          <w:tcPr>
            <w:tcW w:w="846" w:type="dxa"/>
            <w:shd w:val="clear" w:color="auto" w:fill="auto"/>
            <w:tcMar>
              <w:left w:w="108" w:type="dxa"/>
            </w:tcMar>
            <w:vAlign w:val="center"/>
          </w:tcPr>
          <w:p w14:paraId="5737BC8C" w14:textId="77777777" w:rsidR="00B34661" w:rsidRDefault="00B34661">
            <w:pPr>
              <w:jc w:val="center"/>
              <w:rPr>
                <w:rFonts w:eastAsia="標楷體"/>
              </w:rPr>
            </w:pPr>
          </w:p>
        </w:tc>
        <w:tc>
          <w:tcPr>
            <w:tcW w:w="988" w:type="dxa"/>
            <w:shd w:val="clear" w:color="auto" w:fill="auto"/>
            <w:tcMar>
              <w:left w:w="108" w:type="dxa"/>
            </w:tcMar>
            <w:vAlign w:val="center"/>
          </w:tcPr>
          <w:p w14:paraId="10491B62" w14:textId="77777777" w:rsidR="00B34661" w:rsidRDefault="00B34661">
            <w:pPr>
              <w:jc w:val="center"/>
              <w:rPr>
                <w:rFonts w:eastAsia="標楷體"/>
              </w:rPr>
            </w:pPr>
          </w:p>
        </w:tc>
        <w:tc>
          <w:tcPr>
            <w:tcW w:w="3213" w:type="dxa"/>
            <w:shd w:val="clear" w:color="auto" w:fill="auto"/>
            <w:tcMar>
              <w:left w:w="108" w:type="dxa"/>
            </w:tcMar>
          </w:tcPr>
          <w:p w14:paraId="5FAC2DE1" w14:textId="77777777" w:rsidR="00B34661" w:rsidRDefault="00B34661">
            <w:pPr>
              <w:rPr>
                <w:rFonts w:eastAsia="標楷體"/>
              </w:rPr>
            </w:pPr>
          </w:p>
        </w:tc>
        <w:tc>
          <w:tcPr>
            <w:tcW w:w="875" w:type="dxa"/>
            <w:shd w:val="clear" w:color="auto" w:fill="auto"/>
            <w:tcMar>
              <w:left w:w="108" w:type="dxa"/>
            </w:tcMar>
            <w:vAlign w:val="center"/>
          </w:tcPr>
          <w:p w14:paraId="6B69022D" w14:textId="77777777" w:rsidR="00B34661" w:rsidRDefault="00B34661">
            <w:pPr>
              <w:jc w:val="center"/>
              <w:rPr>
                <w:rFonts w:eastAsia="標楷體"/>
              </w:rPr>
            </w:pPr>
          </w:p>
        </w:tc>
      </w:tr>
    </w:tbl>
    <w:p w14:paraId="39744AB6" w14:textId="77777777" w:rsidR="00B34661" w:rsidRDefault="00B34661">
      <w:pPr>
        <w:rPr>
          <w:rFonts w:eastAsia="標楷體" w:cs="Times New Roman"/>
          <w:sz w:val="32"/>
          <w:szCs w:val="32"/>
        </w:rPr>
      </w:pPr>
    </w:p>
    <w:p w14:paraId="3D63003C" w14:textId="77777777" w:rsidR="00B34661" w:rsidRDefault="005331F7" w:rsidP="00427CCF">
      <w:pPr>
        <w:pStyle w:val="31"/>
      </w:pPr>
      <w:bookmarkStart w:id="26" w:name="_Toc479768994"/>
      <w:r>
        <w:lastRenderedPageBreak/>
        <w:t>Enquire link response syntax</w:t>
      </w:r>
      <w:bookmarkEnd w:id="26"/>
    </w:p>
    <w:tbl>
      <w:tblPr>
        <w:tblStyle w:val="af8"/>
        <w:tblW w:w="8522" w:type="dxa"/>
        <w:tblLook w:val="04A0" w:firstRow="1" w:lastRow="0" w:firstColumn="1" w:lastColumn="0" w:noHBand="0" w:noVBand="1"/>
      </w:tblPr>
      <w:tblGrid>
        <w:gridCol w:w="494"/>
        <w:gridCol w:w="2106"/>
        <w:gridCol w:w="846"/>
        <w:gridCol w:w="988"/>
        <w:gridCol w:w="3213"/>
        <w:gridCol w:w="875"/>
      </w:tblGrid>
      <w:tr w:rsidR="00B34661" w14:paraId="1AA212A0" w14:textId="77777777">
        <w:tc>
          <w:tcPr>
            <w:tcW w:w="493" w:type="dxa"/>
            <w:vMerge w:val="restart"/>
            <w:shd w:val="clear" w:color="auto" w:fill="auto"/>
            <w:tcMar>
              <w:left w:w="108" w:type="dxa"/>
            </w:tcMar>
            <w:vAlign w:val="center"/>
          </w:tcPr>
          <w:p w14:paraId="1A0CC8A7" w14:textId="77777777" w:rsidR="00B34661" w:rsidRDefault="005331F7">
            <w:pPr>
              <w:jc w:val="center"/>
              <w:rPr>
                <w:rFonts w:eastAsia="標楷體"/>
              </w:rPr>
            </w:pPr>
            <w:r>
              <w:rPr>
                <w:rFonts w:eastAsia="標楷體"/>
              </w:rPr>
              <w:t>H</w:t>
            </w:r>
          </w:p>
          <w:p w14:paraId="777A73C0" w14:textId="77777777" w:rsidR="00B34661" w:rsidRDefault="005331F7">
            <w:pPr>
              <w:jc w:val="center"/>
              <w:rPr>
                <w:rFonts w:eastAsia="標楷體"/>
              </w:rPr>
            </w:pPr>
            <w:r>
              <w:rPr>
                <w:rFonts w:eastAsia="標楷體"/>
              </w:rPr>
              <w:t>E</w:t>
            </w:r>
          </w:p>
          <w:p w14:paraId="2FB778B9" w14:textId="77777777" w:rsidR="00B34661" w:rsidRDefault="005331F7">
            <w:pPr>
              <w:jc w:val="center"/>
              <w:rPr>
                <w:rFonts w:eastAsia="標楷體"/>
              </w:rPr>
            </w:pPr>
            <w:r>
              <w:rPr>
                <w:rFonts w:eastAsia="標楷體"/>
              </w:rPr>
              <w:t>A</w:t>
            </w:r>
          </w:p>
          <w:p w14:paraId="2C9F214F" w14:textId="77777777" w:rsidR="00B34661" w:rsidRDefault="005331F7">
            <w:pPr>
              <w:jc w:val="center"/>
              <w:rPr>
                <w:rFonts w:eastAsia="標楷體"/>
              </w:rPr>
            </w:pPr>
            <w:r>
              <w:rPr>
                <w:rFonts w:eastAsia="標楷體"/>
              </w:rPr>
              <w:t>D</w:t>
            </w:r>
          </w:p>
          <w:p w14:paraId="6FCD8DD7" w14:textId="77777777" w:rsidR="00B34661" w:rsidRDefault="005331F7">
            <w:pPr>
              <w:jc w:val="center"/>
              <w:rPr>
                <w:rFonts w:eastAsia="標楷體"/>
              </w:rPr>
            </w:pPr>
            <w:r>
              <w:rPr>
                <w:rFonts w:eastAsia="標楷體"/>
              </w:rPr>
              <w:t>E</w:t>
            </w:r>
          </w:p>
          <w:p w14:paraId="3BC76F83" w14:textId="77777777" w:rsidR="00B34661" w:rsidRDefault="005331F7">
            <w:pPr>
              <w:jc w:val="center"/>
              <w:rPr>
                <w:rFonts w:eastAsia="標楷體"/>
              </w:rPr>
            </w:pPr>
            <w:r>
              <w:rPr>
                <w:rFonts w:eastAsia="標楷體"/>
              </w:rPr>
              <w:t>R</w:t>
            </w:r>
          </w:p>
        </w:tc>
        <w:tc>
          <w:tcPr>
            <w:tcW w:w="2106" w:type="dxa"/>
            <w:shd w:val="clear" w:color="auto" w:fill="auto"/>
            <w:tcMar>
              <w:left w:w="108" w:type="dxa"/>
            </w:tcMar>
            <w:vAlign w:val="center"/>
          </w:tcPr>
          <w:p w14:paraId="6D0DB88C" w14:textId="77777777" w:rsidR="00B34661" w:rsidRDefault="005331F7">
            <w:pPr>
              <w:jc w:val="center"/>
              <w:rPr>
                <w:rFonts w:eastAsia="標楷體"/>
              </w:rPr>
            </w:pPr>
            <w:r>
              <w:rPr>
                <w:rFonts w:eastAsia="標楷體"/>
              </w:rPr>
              <w:t>Field Name</w:t>
            </w:r>
          </w:p>
        </w:tc>
        <w:tc>
          <w:tcPr>
            <w:tcW w:w="846" w:type="dxa"/>
            <w:shd w:val="clear" w:color="auto" w:fill="auto"/>
            <w:tcMar>
              <w:left w:w="108" w:type="dxa"/>
            </w:tcMar>
            <w:vAlign w:val="center"/>
          </w:tcPr>
          <w:p w14:paraId="426DC965" w14:textId="77777777" w:rsidR="00B34661" w:rsidRDefault="005331F7">
            <w:pPr>
              <w:jc w:val="center"/>
              <w:rPr>
                <w:rFonts w:eastAsia="標楷體"/>
              </w:rPr>
            </w:pPr>
            <w:r>
              <w:rPr>
                <w:rFonts w:eastAsia="標楷體"/>
              </w:rPr>
              <w:t>Size</w:t>
            </w:r>
          </w:p>
          <w:p w14:paraId="08D40F52" w14:textId="77777777"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14:paraId="4A5C7848" w14:textId="77777777" w:rsidR="00B34661" w:rsidRDefault="005331F7">
            <w:pPr>
              <w:jc w:val="center"/>
              <w:rPr>
                <w:rFonts w:eastAsia="標楷體"/>
              </w:rPr>
            </w:pPr>
            <w:r>
              <w:rPr>
                <w:rFonts w:eastAsia="標楷體"/>
              </w:rPr>
              <w:t>Type</w:t>
            </w:r>
          </w:p>
        </w:tc>
        <w:tc>
          <w:tcPr>
            <w:tcW w:w="3213" w:type="dxa"/>
            <w:shd w:val="clear" w:color="auto" w:fill="auto"/>
            <w:tcMar>
              <w:left w:w="108" w:type="dxa"/>
            </w:tcMar>
            <w:vAlign w:val="center"/>
          </w:tcPr>
          <w:p w14:paraId="587F4489" w14:textId="77777777"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14:paraId="25752891" w14:textId="77777777" w:rsidR="00B34661" w:rsidRDefault="005331F7">
            <w:pPr>
              <w:jc w:val="center"/>
              <w:rPr>
                <w:rFonts w:eastAsia="標楷體"/>
              </w:rPr>
            </w:pPr>
            <w:r>
              <w:rPr>
                <w:rFonts w:eastAsia="標楷體"/>
              </w:rPr>
              <w:t>Ref.</w:t>
            </w:r>
          </w:p>
        </w:tc>
      </w:tr>
      <w:tr w:rsidR="00B34661" w14:paraId="303A8047" w14:textId="77777777">
        <w:tc>
          <w:tcPr>
            <w:tcW w:w="493" w:type="dxa"/>
            <w:vMerge/>
            <w:shd w:val="clear" w:color="auto" w:fill="auto"/>
            <w:tcMar>
              <w:left w:w="108" w:type="dxa"/>
            </w:tcMar>
          </w:tcPr>
          <w:p w14:paraId="56B156B2" w14:textId="77777777" w:rsidR="00B34661" w:rsidRDefault="00B34661">
            <w:pPr>
              <w:rPr>
                <w:rFonts w:eastAsia="標楷體"/>
              </w:rPr>
            </w:pPr>
          </w:p>
        </w:tc>
        <w:tc>
          <w:tcPr>
            <w:tcW w:w="2106" w:type="dxa"/>
            <w:shd w:val="clear" w:color="auto" w:fill="auto"/>
            <w:tcMar>
              <w:left w:w="108" w:type="dxa"/>
            </w:tcMar>
            <w:vAlign w:val="center"/>
          </w:tcPr>
          <w:p w14:paraId="6C57CAF2" w14:textId="77777777" w:rsidR="00B34661" w:rsidRDefault="005331F7">
            <w:pPr>
              <w:jc w:val="both"/>
              <w:rPr>
                <w:rFonts w:eastAsia="標楷體"/>
              </w:rPr>
            </w:pPr>
            <w:r>
              <w:rPr>
                <w:rFonts w:eastAsia="標楷體"/>
              </w:rPr>
              <w:t>command length</w:t>
            </w:r>
          </w:p>
        </w:tc>
        <w:tc>
          <w:tcPr>
            <w:tcW w:w="846" w:type="dxa"/>
            <w:shd w:val="clear" w:color="auto" w:fill="auto"/>
            <w:tcMar>
              <w:left w:w="108" w:type="dxa"/>
            </w:tcMar>
            <w:vAlign w:val="center"/>
          </w:tcPr>
          <w:p w14:paraId="7F118F69"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5FB7A5C1" w14:textId="77777777" w:rsidR="00B34661" w:rsidRDefault="005331F7">
            <w:pPr>
              <w:jc w:val="center"/>
              <w:rPr>
                <w:rFonts w:eastAsia="標楷體"/>
              </w:rPr>
            </w:pPr>
            <w:r>
              <w:rPr>
                <w:rFonts w:eastAsia="標楷體"/>
              </w:rPr>
              <w:t>Integer</w:t>
            </w:r>
          </w:p>
        </w:tc>
        <w:tc>
          <w:tcPr>
            <w:tcW w:w="3213" w:type="dxa"/>
            <w:shd w:val="clear" w:color="auto" w:fill="auto"/>
            <w:tcMar>
              <w:left w:w="108" w:type="dxa"/>
            </w:tcMar>
          </w:tcPr>
          <w:p w14:paraId="235ECBA2" w14:textId="77777777"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14:paraId="06B6DC9F"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470B9D83" w14:textId="77777777">
        <w:tc>
          <w:tcPr>
            <w:tcW w:w="493" w:type="dxa"/>
            <w:vMerge/>
            <w:shd w:val="clear" w:color="auto" w:fill="auto"/>
            <w:tcMar>
              <w:left w:w="108" w:type="dxa"/>
            </w:tcMar>
          </w:tcPr>
          <w:p w14:paraId="4F57E654" w14:textId="77777777" w:rsidR="00B34661" w:rsidRDefault="00B34661">
            <w:pPr>
              <w:rPr>
                <w:rFonts w:eastAsia="標楷體"/>
              </w:rPr>
            </w:pPr>
          </w:p>
        </w:tc>
        <w:tc>
          <w:tcPr>
            <w:tcW w:w="2106" w:type="dxa"/>
            <w:shd w:val="clear" w:color="auto" w:fill="auto"/>
            <w:tcMar>
              <w:left w:w="108" w:type="dxa"/>
            </w:tcMar>
            <w:vAlign w:val="center"/>
          </w:tcPr>
          <w:p w14:paraId="7A2C09BE" w14:textId="77777777" w:rsidR="00B34661" w:rsidRDefault="005331F7">
            <w:pPr>
              <w:jc w:val="both"/>
              <w:rPr>
                <w:rFonts w:eastAsia="標楷體"/>
              </w:rPr>
            </w:pPr>
            <w:r>
              <w:rPr>
                <w:rFonts w:eastAsia="標楷體"/>
              </w:rPr>
              <w:t>command id</w:t>
            </w:r>
          </w:p>
        </w:tc>
        <w:tc>
          <w:tcPr>
            <w:tcW w:w="846" w:type="dxa"/>
            <w:shd w:val="clear" w:color="auto" w:fill="auto"/>
            <w:tcMar>
              <w:left w:w="108" w:type="dxa"/>
            </w:tcMar>
            <w:vAlign w:val="center"/>
          </w:tcPr>
          <w:p w14:paraId="067EA714"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43DC50DB" w14:textId="77777777" w:rsidR="00B34661" w:rsidRDefault="005331F7">
            <w:pPr>
              <w:jc w:val="center"/>
              <w:rPr>
                <w:rFonts w:eastAsia="標楷體"/>
              </w:rPr>
            </w:pPr>
            <w:r>
              <w:rPr>
                <w:rFonts w:eastAsia="標楷體"/>
              </w:rPr>
              <w:t>Integer</w:t>
            </w:r>
          </w:p>
        </w:tc>
        <w:tc>
          <w:tcPr>
            <w:tcW w:w="3213" w:type="dxa"/>
            <w:shd w:val="clear" w:color="auto" w:fill="auto"/>
            <w:tcMar>
              <w:left w:w="108" w:type="dxa"/>
            </w:tcMar>
          </w:tcPr>
          <w:p w14:paraId="7616A9F0" w14:textId="77777777" w:rsidR="00B34661" w:rsidRDefault="005331F7">
            <w:pPr>
              <w:rPr>
                <w:rFonts w:eastAsia="標楷體"/>
              </w:rPr>
            </w:pPr>
            <w:r>
              <w:rPr>
                <w:rFonts w:eastAsia="標楷體"/>
              </w:rPr>
              <w:t>The value corresponding to enquire link response.</w:t>
            </w:r>
          </w:p>
        </w:tc>
        <w:tc>
          <w:tcPr>
            <w:tcW w:w="875" w:type="dxa"/>
            <w:shd w:val="clear" w:color="auto" w:fill="auto"/>
            <w:tcMar>
              <w:left w:w="108" w:type="dxa"/>
            </w:tcMar>
            <w:vAlign w:val="center"/>
          </w:tcPr>
          <w:p w14:paraId="5E8247DC"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4E60F7A2" w14:textId="77777777">
        <w:tc>
          <w:tcPr>
            <w:tcW w:w="493" w:type="dxa"/>
            <w:vMerge/>
            <w:shd w:val="clear" w:color="auto" w:fill="auto"/>
            <w:tcMar>
              <w:left w:w="108" w:type="dxa"/>
            </w:tcMar>
          </w:tcPr>
          <w:p w14:paraId="23A67538" w14:textId="77777777" w:rsidR="00B34661" w:rsidRDefault="00B34661">
            <w:pPr>
              <w:rPr>
                <w:rFonts w:eastAsia="標楷體"/>
              </w:rPr>
            </w:pPr>
          </w:p>
        </w:tc>
        <w:tc>
          <w:tcPr>
            <w:tcW w:w="2106" w:type="dxa"/>
            <w:shd w:val="clear" w:color="auto" w:fill="auto"/>
            <w:tcMar>
              <w:left w:w="108" w:type="dxa"/>
            </w:tcMar>
            <w:vAlign w:val="center"/>
          </w:tcPr>
          <w:p w14:paraId="43EBBBE3" w14:textId="77777777" w:rsidR="00B34661" w:rsidRDefault="005331F7">
            <w:pPr>
              <w:jc w:val="both"/>
              <w:rPr>
                <w:rFonts w:eastAsia="標楷體"/>
              </w:rPr>
            </w:pPr>
            <w:r>
              <w:rPr>
                <w:rFonts w:eastAsia="標楷體"/>
              </w:rPr>
              <w:t>command status</w:t>
            </w:r>
          </w:p>
        </w:tc>
        <w:tc>
          <w:tcPr>
            <w:tcW w:w="846" w:type="dxa"/>
            <w:shd w:val="clear" w:color="auto" w:fill="auto"/>
            <w:tcMar>
              <w:left w:w="108" w:type="dxa"/>
            </w:tcMar>
            <w:vAlign w:val="center"/>
          </w:tcPr>
          <w:p w14:paraId="4593C570"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510A2896" w14:textId="77777777" w:rsidR="00B34661" w:rsidRDefault="005331F7">
            <w:pPr>
              <w:jc w:val="center"/>
              <w:rPr>
                <w:rFonts w:eastAsia="標楷體"/>
              </w:rPr>
            </w:pPr>
            <w:r>
              <w:rPr>
                <w:rFonts w:eastAsia="標楷體"/>
              </w:rPr>
              <w:t>Integer</w:t>
            </w:r>
          </w:p>
        </w:tc>
        <w:tc>
          <w:tcPr>
            <w:tcW w:w="3213" w:type="dxa"/>
            <w:shd w:val="clear" w:color="auto" w:fill="auto"/>
            <w:tcMar>
              <w:left w:w="108" w:type="dxa"/>
            </w:tcMar>
          </w:tcPr>
          <w:p w14:paraId="0DC3E69A" w14:textId="77777777" w:rsidR="00B34661" w:rsidRDefault="005331F7">
            <w:pPr>
              <w:rPr>
                <w:rFonts w:eastAsia="標楷體"/>
              </w:rPr>
            </w:pPr>
            <w:r>
              <w:rPr>
                <w:rFonts w:eastAsia="標楷體"/>
              </w:rPr>
              <w:t>Indicates the status of the original request.</w:t>
            </w:r>
          </w:p>
        </w:tc>
        <w:tc>
          <w:tcPr>
            <w:tcW w:w="875" w:type="dxa"/>
            <w:shd w:val="clear" w:color="auto" w:fill="auto"/>
            <w:tcMar>
              <w:left w:w="108" w:type="dxa"/>
            </w:tcMar>
            <w:vAlign w:val="center"/>
          </w:tcPr>
          <w:p w14:paraId="2F7248D6"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069ACF51" w14:textId="77777777">
        <w:tc>
          <w:tcPr>
            <w:tcW w:w="493" w:type="dxa"/>
            <w:vMerge/>
            <w:shd w:val="clear" w:color="auto" w:fill="auto"/>
            <w:tcMar>
              <w:left w:w="108" w:type="dxa"/>
            </w:tcMar>
          </w:tcPr>
          <w:p w14:paraId="7908DD09" w14:textId="77777777" w:rsidR="00B34661" w:rsidRDefault="00B34661">
            <w:pPr>
              <w:rPr>
                <w:rFonts w:eastAsia="標楷體"/>
              </w:rPr>
            </w:pPr>
          </w:p>
        </w:tc>
        <w:tc>
          <w:tcPr>
            <w:tcW w:w="2106" w:type="dxa"/>
            <w:shd w:val="clear" w:color="auto" w:fill="auto"/>
            <w:tcMar>
              <w:left w:w="108" w:type="dxa"/>
            </w:tcMar>
            <w:vAlign w:val="center"/>
          </w:tcPr>
          <w:p w14:paraId="6414A4A5" w14:textId="77777777" w:rsidR="00B34661" w:rsidRDefault="005331F7">
            <w:pPr>
              <w:jc w:val="both"/>
              <w:rPr>
                <w:rFonts w:eastAsia="標楷體"/>
              </w:rPr>
            </w:pPr>
            <w:r>
              <w:rPr>
                <w:rFonts w:eastAsia="標楷體"/>
              </w:rPr>
              <w:t>sequence number</w:t>
            </w:r>
          </w:p>
        </w:tc>
        <w:tc>
          <w:tcPr>
            <w:tcW w:w="846" w:type="dxa"/>
            <w:shd w:val="clear" w:color="auto" w:fill="auto"/>
            <w:tcMar>
              <w:left w:w="108" w:type="dxa"/>
            </w:tcMar>
            <w:vAlign w:val="center"/>
          </w:tcPr>
          <w:p w14:paraId="06FD29E2"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393C71B5" w14:textId="77777777" w:rsidR="00B34661" w:rsidRDefault="005331F7">
            <w:pPr>
              <w:jc w:val="center"/>
              <w:rPr>
                <w:rFonts w:eastAsia="標楷體"/>
              </w:rPr>
            </w:pPr>
            <w:r>
              <w:rPr>
                <w:rFonts w:eastAsia="標楷體"/>
              </w:rPr>
              <w:t>Integer</w:t>
            </w:r>
          </w:p>
        </w:tc>
        <w:tc>
          <w:tcPr>
            <w:tcW w:w="3213" w:type="dxa"/>
            <w:shd w:val="clear" w:color="auto" w:fill="auto"/>
            <w:tcMar>
              <w:left w:w="108" w:type="dxa"/>
            </w:tcMar>
          </w:tcPr>
          <w:p w14:paraId="5EE305D8" w14:textId="77777777" w:rsidR="00B34661" w:rsidRDefault="005331F7">
            <w:pPr>
              <w:rPr>
                <w:rFonts w:eastAsia="標楷體"/>
              </w:rPr>
            </w:pPr>
            <w:r>
              <w:rPr>
                <w:rFonts w:eastAsia="標楷體"/>
              </w:rPr>
              <w:t>Set to the same sequence number of original inquiry link requests PDU.</w:t>
            </w:r>
          </w:p>
        </w:tc>
        <w:tc>
          <w:tcPr>
            <w:tcW w:w="875" w:type="dxa"/>
            <w:shd w:val="clear" w:color="auto" w:fill="auto"/>
            <w:tcMar>
              <w:left w:w="108" w:type="dxa"/>
            </w:tcMar>
            <w:vAlign w:val="center"/>
          </w:tcPr>
          <w:p w14:paraId="4664082F"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1354B754" w14:textId="77777777">
        <w:tc>
          <w:tcPr>
            <w:tcW w:w="493" w:type="dxa"/>
            <w:vMerge w:val="restart"/>
            <w:shd w:val="clear" w:color="auto" w:fill="auto"/>
            <w:tcMar>
              <w:left w:w="108" w:type="dxa"/>
            </w:tcMar>
            <w:vAlign w:val="center"/>
          </w:tcPr>
          <w:p w14:paraId="7C0FFA8A" w14:textId="77777777" w:rsidR="00B34661" w:rsidRDefault="005331F7">
            <w:pPr>
              <w:jc w:val="center"/>
              <w:rPr>
                <w:rFonts w:eastAsia="標楷體"/>
              </w:rPr>
            </w:pPr>
            <w:r>
              <w:rPr>
                <w:rFonts w:eastAsia="標楷體"/>
              </w:rPr>
              <w:t>B</w:t>
            </w:r>
          </w:p>
          <w:p w14:paraId="0C0B6F1B" w14:textId="77777777" w:rsidR="00B34661" w:rsidRDefault="005331F7">
            <w:pPr>
              <w:jc w:val="center"/>
              <w:rPr>
                <w:rFonts w:eastAsia="標楷體"/>
              </w:rPr>
            </w:pPr>
            <w:r>
              <w:rPr>
                <w:rFonts w:eastAsia="標楷體"/>
              </w:rPr>
              <w:t>O</w:t>
            </w:r>
          </w:p>
          <w:p w14:paraId="2DB212BC" w14:textId="77777777" w:rsidR="00B34661" w:rsidRDefault="005331F7">
            <w:pPr>
              <w:jc w:val="center"/>
              <w:rPr>
                <w:rFonts w:eastAsia="標楷體"/>
              </w:rPr>
            </w:pPr>
            <w:r>
              <w:rPr>
                <w:rFonts w:eastAsia="標楷體"/>
              </w:rPr>
              <w:t>D</w:t>
            </w:r>
          </w:p>
          <w:p w14:paraId="23858B6B" w14:textId="77777777" w:rsidR="00B34661" w:rsidRDefault="005331F7">
            <w:pPr>
              <w:jc w:val="center"/>
              <w:rPr>
                <w:rFonts w:eastAsia="標楷體"/>
              </w:rPr>
            </w:pPr>
            <w:r>
              <w:rPr>
                <w:rFonts w:eastAsia="標楷體"/>
              </w:rPr>
              <w:t>Y</w:t>
            </w:r>
          </w:p>
        </w:tc>
        <w:tc>
          <w:tcPr>
            <w:tcW w:w="2106" w:type="dxa"/>
            <w:shd w:val="clear" w:color="auto" w:fill="auto"/>
            <w:tcMar>
              <w:left w:w="108" w:type="dxa"/>
            </w:tcMar>
            <w:vAlign w:val="center"/>
          </w:tcPr>
          <w:p w14:paraId="55424889" w14:textId="77777777" w:rsidR="00B34661" w:rsidRDefault="00B34661">
            <w:pPr>
              <w:jc w:val="both"/>
              <w:rPr>
                <w:rFonts w:eastAsia="標楷體"/>
              </w:rPr>
            </w:pPr>
          </w:p>
        </w:tc>
        <w:tc>
          <w:tcPr>
            <w:tcW w:w="846" w:type="dxa"/>
            <w:shd w:val="clear" w:color="auto" w:fill="auto"/>
            <w:tcMar>
              <w:left w:w="108" w:type="dxa"/>
            </w:tcMar>
            <w:vAlign w:val="center"/>
          </w:tcPr>
          <w:p w14:paraId="6AE5803D" w14:textId="77777777" w:rsidR="00B34661" w:rsidRDefault="00B34661">
            <w:pPr>
              <w:jc w:val="center"/>
              <w:rPr>
                <w:rFonts w:eastAsia="標楷體"/>
              </w:rPr>
            </w:pPr>
          </w:p>
        </w:tc>
        <w:tc>
          <w:tcPr>
            <w:tcW w:w="988" w:type="dxa"/>
            <w:shd w:val="clear" w:color="auto" w:fill="auto"/>
            <w:tcMar>
              <w:left w:w="108" w:type="dxa"/>
            </w:tcMar>
            <w:vAlign w:val="center"/>
          </w:tcPr>
          <w:p w14:paraId="0175A783" w14:textId="77777777" w:rsidR="00B34661" w:rsidRDefault="00B34661">
            <w:pPr>
              <w:jc w:val="center"/>
              <w:rPr>
                <w:rFonts w:eastAsia="標楷體"/>
              </w:rPr>
            </w:pPr>
          </w:p>
        </w:tc>
        <w:tc>
          <w:tcPr>
            <w:tcW w:w="3213" w:type="dxa"/>
            <w:shd w:val="clear" w:color="auto" w:fill="auto"/>
            <w:tcMar>
              <w:left w:w="108" w:type="dxa"/>
            </w:tcMar>
          </w:tcPr>
          <w:p w14:paraId="19A8101A" w14:textId="77777777" w:rsidR="00B34661" w:rsidRDefault="00B34661">
            <w:pPr>
              <w:rPr>
                <w:rFonts w:eastAsia="標楷體"/>
              </w:rPr>
            </w:pPr>
          </w:p>
        </w:tc>
        <w:tc>
          <w:tcPr>
            <w:tcW w:w="875" w:type="dxa"/>
            <w:shd w:val="clear" w:color="auto" w:fill="auto"/>
            <w:tcMar>
              <w:left w:w="108" w:type="dxa"/>
            </w:tcMar>
            <w:vAlign w:val="center"/>
          </w:tcPr>
          <w:p w14:paraId="5F7E822C" w14:textId="77777777" w:rsidR="00B34661" w:rsidRDefault="00B34661">
            <w:pPr>
              <w:jc w:val="center"/>
              <w:rPr>
                <w:rFonts w:eastAsia="標楷體"/>
              </w:rPr>
            </w:pPr>
          </w:p>
        </w:tc>
      </w:tr>
      <w:tr w:rsidR="00B34661" w14:paraId="44D8F27D" w14:textId="77777777">
        <w:tc>
          <w:tcPr>
            <w:tcW w:w="493" w:type="dxa"/>
            <w:vMerge/>
            <w:shd w:val="clear" w:color="auto" w:fill="auto"/>
            <w:tcMar>
              <w:left w:w="108" w:type="dxa"/>
            </w:tcMar>
          </w:tcPr>
          <w:p w14:paraId="3409CB83" w14:textId="77777777" w:rsidR="00B34661" w:rsidRDefault="00B34661">
            <w:pPr>
              <w:rPr>
                <w:rFonts w:eastAsia="標楷體"/>
              </w:rPr>
            </w:pPr>
          </w:p>
        </w:tc>
        <w:tc>
          <w:tcPr>
            <w:tcW w:w="2106" w:type="dxa"/>
            <w:shd w:val="clear" w:color="auto" w:fill="auto"/>
            <w:tcMar>
              <w:left w:w="108" w:type="dxa"/>
            </w:tcMar>
            <w:vAlign w:val="center"/>
          </w:tcPr>
          <w:p w14:paraId="76D12AB1" w14:textId="77777777" w:rsidR="00B34661" w:rsidRDefault="00B34661">
            <w:pPr>
              <w:jc w:val="both"/>
              <w:rPr>
                <w:rFonts w:eastAsia="標楷體"/>
              </w:rPr>
            </w:pPr>
          </w:p>
        </w:tc>
        <w:tc>
          <w:tcPr>
            <w:tcW w:w="846" w:type="dxa"/>
            <w:shd w:val="clear" w:color="auto" w:fill="auto"/>
            <w:tcMar>
              <w:left w:w="108" w:type="dxa"/>
            </w:tcMar>
            <w:vAlign w:val="center"/>
          </w:tcPr>
          <w:p w14:paraId="515FBACA" w14:textId="77777777" w:rsidR="00B34661" w:rsidRDefault="00B34661">
            <w:pPr>
              <w:jc w:val="center"/>
              <w:rPr>
                <w:rFonts w:eastAsia="標楷體"/>
              </w:rPr>
            </w:pPr>
          </w:p>
        </w:tc>
        <w:tc>
          <w:tcPr>
            <w:tcW w:w="988" w:type="dxa"/>
            <w:shd w:val="clear" w:color="auto" w:fill="auto"/>
            <w:tcMar>
              <w:left w:w="108" w:type="dxa"/>
            </w:tcMar>
            <w:vAlign w:val="center"/>
          </w:tcPr>
          <w:p w14:paraId="608DC633" w14:textId="77777777" w:rsidR="00B34661" w:rsidRDefault="00B34661">
            <w:pPr>
              <w:jc w:val="center"/>
              <w:rPr>
                <w:rFonts w:eastAsia="標楷體"/>
              </w:rPr>
            </w:pPr>
          </w:p>
        </w:tc>
        <w:tc>
          <w:tcPr>
            <w:tcW w:w="3213" w:type="dxa"/>
            <w:shd w:val="clear" w:color="auto" w:fill="auto"/>
            <w:tcMar>
              <w:left w:w="108" w:type="dxa"/>
            </w:tcMar>
          </w:tcPr>
          <w:p w14:paraId="39F9852B" w14:textId="77777777" w:rsidR="00B34661" w:rsidRDefault="00B34661">
            <w:pPr>
              <w:rPr>
                <w:rFonts w:eastAsia="標楷體"/>
              </w:rPr>
            </w:pPr>
          </w:p>
        </w:tc>
        <w:tc>
          <w:tcPr>
            <w:tcW w:w="875" w:type="dxa"/>
            <w:shd w:val="clear" w:color="auto" w:fill="auto"/>
            <w:tcMar>
              <w:left w:w="108" w:type="dxa"/>
            </w:tcMar>
            <w:vAlign w:val="center"/>
          </w:tcPr>
          <w:p w14:paraId="34769904" w14:textId="77777777" w:rsidR="00B34661" w:rsidRDefault="00B34661">
            <w:pPr>
              <w:jc w:val="center"/>
              <w:rPr>
                <w:rFonts w:eastAsia="標楷體"/>
              </w:rPr>
            </w:pPr>
          </w:p>
        </w:tc>
      </w:tr>
    </w:tbl>
    <w:p w14:paraId="51DB7C8D" w14:textId="77777777" w:rsidR="00B34661" w:rsidRDefault="00B34661">
      <w:pPr>
        <w:rPr>
          <w:rFonts w:eastAsia="標楷體" w:cs="Times New Roman"/>
          <w:sz w:val="32"/>
          <w:szCs w:val="32"/>
        </w:rPr>
      </w:pPr>
    </w:p>
    <w:p w14:paraId="6C461093" w14:textId="77777777" w:rsidR="00B34661" w:rsidRDefault="005331F7" w:rsidP="00427CCF">
      <w:pPr>
        <w:pStyle w:val="31"/>
      </w:pPr>
      <w:bookmarkStart w:id="27" w:name="_Toc479768995"/>
      <w:r>
        <w:t>Unbind request syntax</w:t>
      </w:r>
      <w:bookmarkEnd w:id="27"/>
    </w:p>
    <w:tbl>
      <w:tblPr>
        <w:tblStyle w:val="af8"/>
        <w:tblW w:w="8522" w:type="dxa"/>
        <w:tblLook w:val="04A0" w:firstRow="1" w:lastRow="0" w:firstColumn="1" w:lastColumn="0" w:noHBand="0" w:noVBand="1"/>
      </w:tblPr>
      <w:tblGrid>
        <w:gridCol w:w="525"/>
        <w:gridCol w:w="2087"/>
        <w:gridCol w:w="848"/>
        <w:gridCol w:w="988"/>
        <w:gridCol w:w="3198"/>
        <w:gridCol w:w="876"/>
      </w:tblGrid>
      <w:tr w:rsidR="00B34661" w14:paraId="37EFECE4" w14:textId="77777777">
        <w:tc>
          <w:tcPr>
            <w:tcW w:w="524" w:type="dxa"/>
            <w:vMerge w:val="restart"/>
            <w:shd w:val="clear" w:color="auto" w:fill="auto"/>
            <w:tcMar>
              <w:left w:w="108" w:type="dxa"/>
            </w:tcMar>
            <w:vAlign w:val="center"/>
          </w:tcPr>
          <w:p w14:paraId="56F6D20F" w14:textId="77777777" w:rsidR="00B34661" w:rsidRDefault="005331F7">
            <w:pPr>
              <w:jc w:val="center"/>
              <w:rPr>
                <w:rFonts w:eastAsia="標楷體"/>
              </w:rPr>
            </w:pPr>
            <w:r>
              <w:rPr>
                <w:rFonts w:eastAsia="標楷體"/>
              </w:rPr>
              <w:t>H</w:t>
            </w:r>
          </w:p>
          <w:p w14:paraId="55E570A0" w14:textId="77777777" w:rsidR="00B34661" w:rsidRDefault="005331F7">
            <w:pPr>
              <w:jc w:val="center"/>
              <w:rPr>
                <w:rFonts w:eastAsia="標楷體"/>
              </w:rPr>
            </w:pPr>
            <w:r>
              <w:rPr>
                <w:rFonts w:eastAsia="標楷體"/>
              </w:rPr>
              <w:t>E</w:t>
            </w:r>
          </w:p>
          <w:p w14:paraId="5E1E8888" w14:textId="77777777" w:rsidR="00B34661" w:rsidRDefault="005331F7">
            <w:pPr>
              <w:jc w:val="center"/>
              <w:rPr>
                <w:rFonts w:eastAsia="標楷體"/>
              </w:rPr>
            </w:pPr>
            <w:r>
              <w:rPr>
                <w:rFonts w:eastAsia="標楷體"/>
              </w:rPr>
              <w:t>A</w:t>
            </w:r>
          </w:p>
          <w:p w14:paraId="5468C483" w14:textId="77777777" w:rsidR="00B34661" w:rsidRDefault="005331F7">
            <w:pPr>
              <w:jc w:val="center"/>
              <w:rPr>
                <w:rFonts w:eastAsia="標楷體"/>
              </w:rPr>
            </w:pPr>
            <w:r>
              <w:rPr>
                <w:rFonts w:eastAsia="標楷體"/>
              </w:rPr>
              <w:t>D</w:t>
            </w:r>
          </w:p>
          <w:p w14:paraId="5247C023" w14:textId="77777777" w:rsidR="00B34661" w:rsidRDefault="005331F7">
            <w:pPr>
              <w:jc w:val="center"/>
              <w:rPr>
                <w:rFonts w:eastAsia="標楷體"/>
              </w:rPr>
            </w:pPr>
            <w:r>
              <w:rPr>
                <w:rFonts w:eastAsia="標楷體"/>
              </w:rPr>
              <w:t>E</w:t>
            </w:r>
          </w:p>
          <w:p w14:paraId="25A2E3CC" w14:textId="77777777" w:rsidR="00B34661" w:rsidRDefault="005331F7">
            <w:pPr>
              <w:jc w:val="center"/>
              <w:rPr>
                <w:rFonts w:eastAsia="標楷體"/>
              </w:rPr>
            </w:pPr>
            <w:r>
              <w:rPr>
                <w:rFonts w:eastAsia="標楷體"/>
              </w:rPr>
              <w:t>R</w:t>
            </w:r>
          </w:p>
        </w:tc>
        <w:tc>
          <w:tcPr>
            <w:tcW w:w="2087" w:type="dxa"/>
            <w:shd w:val="clear" w:color="auto" w:fill="auto"/>
            <w:tcMar>
              <w:left w:w="108" w:type="dxa"/>
            </w:tcMar>
            <w:vAlign w:val="center"/>
          </w:tcPr>
          <w:p w14:paraId="7509BDDB" w14:textId="77777777" w:rsidR="00B34661" w:rsidRDefault="005331F7">
            <w:pPr>
              <w:jc w:val="center"/>
              <w:rPr>
                <w:rFonts w:eastAsia="標楷體"/>
              </w:rPr>
            </w:pPr>
            <w:r>
              <w:rPr>
                <w:rFonts w:eastAsia="標楷體"/>
              </w:rPr>
              <w:t>Field Name</w:t>
            </w:r>
          </w:p>
        </w:tc>
        <w:tc>
          <w:tcPr>
            <w:tcW w:w="848" w:type="dxa"/>
            <w:shd w:val="clear" w:color="auto" w:fill="auto"/>
            <w:tcMar>
              <w:left w:w="108" w:type="dxa"/>
            </w:tcMar>
            <w:vAlign w:val="center"/>
          </w:tcPr>
          <w:p w14:paraId="11C575F8" w14:textId="77777777" w:rsidR="00B34661" w:rsidRDefault="005331F7">
            <w:pPr>
              <w:jc w:val="center"/>
              <w:rPr>
                <w:rFonts w:eastAsia="標楷體"/>
              </w:rPr>
            </w:pPr>
            <w:r>
              <w:rPr>
                <w:rFonts w:eastAsia="標楷體"/>
              </w:rPr>
              <w:t>Size</w:t>
            </w:r>
          </w:p>
          <w:p w14:paraId="5F4B64DD" w14:textId="77777777"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14:paraId="6A694DD8" w14:textId="77777777"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14:paraId="64DC5652" w14:textId="77777777"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14:paraId="73E8757B" w14:textId="77777777" w:rsidR="00B34661" w:rsidRDefault="005331F7">
            <w:pPr>
              <w:jc w:val="center"/>
              <w:rPr>
                <w:rFonts w:eastAsia="標楷體"/>
              </w:rPr>
            </w:pPr>
            <w:r>
              <w:rPr>
                <w:rFonts w:eastAsia="標楷體"/>
              </w:rPr>
              <w:t>Ref.</w:t>
            </w:r>
          </w:p>
        </w:tc>
      </w:tr>
      <w:tr w:rsidR="00B34661" w14:paraId="08C7A343" w14:textId="77777777">
        <w:tc>
          <w:tcPr>
            <w:tcW w:w="524" w:type="dxa"/>
            <w:vMerge/>
            <w:shd w:val="clear" w:color="auto" w:fill="auto"/>
            <w:tcMar>
              <w:left w:w="108" w:type="dxa"/>
            </w:tcMar>
          </w:tcPr>
          <w:p w14:paraId="0A5FAE63" w14:textId="77777777" w:rsidR="00B34661" w:rsidRDefault="00B34661">
            <w:pPr>
              <w:rPr>
                <w:rFonts w:eastAsia="標楷體"/>
              </w:rPr>
            </w:pPr>
          </w:p>
        </w:tc>
        <w:tc>
          <w:tcPr>
            <w:tcW w:w="2087" w:type="dxa"/>
            <w:shd w:val="clear" w:color="auto" w:fill="auto"/>
            <w:tcMar>
              <w:left w:w="108" w:type="dxa"/>
            </w:tcMar>
            <w:vAlign w:val="center"/>
          </w:tcPr>
          <w:p w14:paraId="13B1D15A" w14:textId="77777777" w:rsidR="00B34661" w:rsidRDefault="005331F7">
            <w:pPr>
              <w:jc w:val="both"/>
              <w:rPr>
                <w:rFonts w:eastAsia="標楷體"/>
              </w:rPr>
            </w:pPr>
            <w:r>
              <w:rPr>
                <w:rFonts w:eastAsia="標楷體"/>
              </w:rPr>
              <w:t>command length</w:t>
            </w:r>
          </w:p>
        </w:tc>
        <w:tc>
          <w:tcPr>
            <w:tcW w:w="848" w:type="dxa"/>
            <w:shd w:val="clear" w:color="auto" w:fill="auto"/>
            <w:tcMar>
              <w:left w:w="108" w:type="dxa"/>
            </w:tcMar>
            <w:vAlign w:val="center"/>
          </w:tcPr>
          <w:p w14:paraId="27B924D1"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04C62578" w14:textId="77777777" w:rsidR="00B34661" w:rsidRDefault="005331F7">
            <w:pPr>
              <w:jc w:val="center"/>
              <w:rPr>
                <w:rFonts w:eastAsia="標楷體"/>
              </w:rPr>
            </w:pPr>
            <w:r>
              <w:rPr>
                <w:rFonts w:eastAsia="標楷體"/>
              </w:rPr>
              <w:t>Integer</w:t>
            </w:r>
          </w:p>
        </w:tc>
        <w:tc>
          <w:tcPr>
            <w:tcW w:w="3198" w:type="dxa"/>
            <w:shd w:val="clear" w:color="auto" w:fill="auto"/>
            <w:tcMar>
              <w:left w:w="108" w:type="dxa"/>
            </w:tcMar>
          </w:tcPr>
          <w:p w14:paraId="40982145" w14:textId="77777777"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14:paraId="27412225"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40144C71" w14:textId="77777777">
        <w:tc>
          <w:tcPr>
            <w:tcW w:w="524" w:type="dxa"/>
            <w:vMerge/>
            <w:shd w:val="clear" w:color="auto" w:fill="auto"/>
            <w:tcMar>
              <w:left w:w="108" w:type="dxa"/>
            </w:tcMar>
          </w:tcPr>
          <w:p w14:paraId="6DCEEF32" w14:textId="77777777" w:rsidR="00B34661" w:rsidRDefault="00B34661">
            <w:pPr>
              <w:rPr>
                <w:rFonts w:eastAsia="標楷體"/>
              </w:rPr>
            </w:pPr>
          </w:p>
        </w:tc>
        <w:tc>
          <w:tcPr>
            <w:tcW w:w="2087" w:type="dxa"/>
            <w:shd w:val="clear" w:color="auto" w:fill="auto"/>
            <w:tcMar>
              <w:left w:w="108" w:type="dxa"/>
            </w:tcMar>
            <w:vAlign w:val="center"/>
          </w:tcPr>
          <w:p w14:paraId="36BB314C" w14:textId="77777777" w:rsidR="00B34661" w:rsidRDefault="005331F7">
            <w:pPr>
              <w:jc w:val="both"/>
              <w:rPr>
                <w:rFonts w:eastAsia="標楷體"/>
              </w:rPr>
            </w:pPr>
            <w:r>
              <w:rPr>
                <w:rFonts w:eastAsia="標楷體"/>
              </w:rPr>
              <w:t>command id</w:t>
            </w:r>
          </w:p>
        </w:tc>
        <w:tc>
          <w:tcPr>
            <w:tcW w:w="848" w:type="dxa"/>
            <w:shd w:val="clear" w:color="auto" w:fill="auto"/>
            <w:tcMar>
              <w:left w:w="108" w:type="dxa"/>
            </w:tcMar>
            <w:vAlign w:val="center"/>
          </w:tcPr>
          <w:p w14:paraId="465F0C3F"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4765AC58" w14:textId="77777777" w:rsidR="00B34661" w:rsidRDefault="005331F7">
            <w:pPr>
              <w:jc w:val="center"/>
              <w:rPr>
                <w:rFonts w:eastAsia="標楷體"/>
              </w:rPr>
            </w:pPr>
            <w:r>
              <w:rPr>
                <w:rFonts w:eastAsia="標楷體"/>
              </w:rPr>
              <w:t>Integer</w:t>
            </w:r>
          </w:p>
        </w:tc>
        <w:tc>
          <w:tcPr>
            <w:tcW w:w="3198" w:type="dxa"/>
            <w:shd w:val="clear" w:color="auto" w:fill="auto"/>
            <w:tcMar>
              <w:left w:w="108" w:type="dxa"/>
            </w:tcMar>
          </w:tcPr>
          <w:p w14:paraId="2291958B" w14:textId="77777777" w:rsidR="00B34661" w:rsidRDefault="005331F7">
            <w:pPr>
              <w:rPr>
                <w:rFonts w:eastAsia="標楷體"/>
              </w:rPr>
            </w:pPr>
            <w:r>
              <w:rPr>
                <w:rFonts w:eastAsia="標楷體"/>
              </w:rPr>
              <w:t>The value corresponding to unbind request.</w:t>
            </w:r>
          </w:p>
        </w:tc>
        <w:tc>
          <w:tcPr>
            <w:tcW w:w="876" w:type="dxa"/>
            <w:shd w:val="clear" w:color="auto" w:fill="auto"/>
            <w:tcMar>
              <w:left w:w="108" w:type="dxa"/>
            </w:tcMar>
            <w:vAlign w:val="center"/>
          </w:tcPr>
          <w:p w14:paraId="4622CCB6"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13124E97" w14:textId="77777777">
        <w:tc>
          <w:tcPr>
            <w:tcW w:w="524" w:type="dxa"/>
            <w:vMerge/>
            <w:shd w:val="clear" w:color="auto" w:fill="auto"/>
            <w:tcMar>
              <w:left w:w="108" w:type="dxa"/>
            </w:tcMar>
          </w:tcPr>
          <w:p w14:paraId="65C55B39" w14:textId="77777777" w:rsidR="00B34661" w:rsidRDefault="00B34661">
            <w:pPr>
              <w:rPr>
                <w:rFonts w:eastAsia="標楷體"/>
              </w:rPr>
            </w:pPr>
          </w:p>
        </w:tc>
        <w:tc>
          <w:tcPr>
            <w:tcW w:w="2087" w:type="dxa"/>
            <w:shd w:val="clear" w:color="auto" w:fill="auto"/>
            <w:tcMar>
              <w:left w:w="108" w:type="dxa"/>
            </w:tcMar>
            <w:vAlign w:val="center"/>
          </w:tcPr>
          <w:p w14:paraId="5F49812E" w14:textId="77777777" w:rsidR="00B34661" w:rsidRDefault="005331F7">
            <w:pPr>
              <w:jc w:val="both"/>
              <w:rPr>
                <w:rFonts w:eastAsia="標楷體"/>
              </w:rPr>
            </w:pPr>
            <w:r>
              <w:rPr>
                <w:rFonts w:eastAsia="標楷體"/>
              </w:rPr>
              <w:t>command status</w:t>
            </w:r>
          </w:p>
        </w:tc>
        <w:tc>
          <w:tcPr>
            <w:tcW w:w="848" w:type="dxa"/>
            <w:shd w:val="clear" w:color="auto" w:fill="auto"/>
            <w:tcMar>
              <w:left w:w="108" w:type="dxa"/>
            </w:tcMar>
            <w:vAlign w:val="center"/>
          </w:tcPr>
          <w:p w14:paraId="21EDBBFF"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3851E9E6" w14:textId="77777777" w:rsidR="00B34661" w:rsidRDefault="005331F7">
            <w:pPr>
              <w:jc w:val="center"/>
              <w:rPr>
                <w:rFonts w:eastAsia="標楷體"/>
              </w:rPr>
            </w:pPr>
            <w:r>
              <w:rPr>
                <w:rFonts w:eastAsia="標楷體"/>
              </w:rPr>
              <w:t>Integer</w:t>
            </w:r>
          </w:p>
        </w:tc>
        <w:tc>
          <w:tcPr>
            <w:tcW w:w="3198" w:type="dxa"/>
            <w:shd w:val="clear" w:color="auto" w:fill="auto"/>
            <w:tcMar>
              <w:left w:w="108" w:type="dxa"/>
            </w:tcMar>
          </w:tcPr>
          <w:p w14:paraId="3986E23D" w14:textId="77777777" w:rsidR="00B34661" w:rsidRDefault="005331F7">
            <w:pPr>
              <w:rPr>
                <w:rFonts w:eastAsia="標楷體"/>
              </w:rPr>
            </w:pPr>
            <w:r>
              <w:rPr>
                <w:rFonts w:eastAsia="標楷體"/>
              </w:rPr>
              <w:t>Set to STATUS_ROK</w:t>
            </w:r>
          </w:p>
        </w:tc>
        <w:tc>
          <w:tcPr>
            <w:tcW w:w="876" w:type="dxa"/>
            <w:shd w:val="clear" w:color="auto" w:fill="auto"/>
            <w:tcMar>
              <w:left w:w="108" w:type="dxa"/>
            </w:tcMar>
            <w:vAlign w:val="center"/>
          </w:tcPr>
          <w:p w14:paraId="06A21528"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1871C01C" w14:textId="77777777">
        <w:tc>
          <w:tcPr>
            <w:tcW w:w="524" w:type="dxa"/>
            <w:vMerge/>
            <w:shd w:val="clear" w:color="auto" w:fill="auto"/>
            <w:tcMar>
              <w:left w:w="108" w:type="dxa"/>
            </w:tcMar>
          </w:tcPr>
          <w:p w14:paraId="405DAD07" w14:textId="77777777" w:rsidR="00B34661" w:rsidRDefault="00B34661">
            <w:pPr>
              <w:rPr>
                <w:rFonts w:eastAsia="標楷體"/>
              </w:rPr>
            </w:pPr>
          </w:p>
        </w:tc>
        <w:tc>
          <w:tcPr>
            <w:tcW w:w="2087" w:type="dxa"/>
            <w:shd w:val="clear" w:color="auto" w:fill="auto"/>
            <w:tcMar>
              <w:left w:w="108" w:type="dxa"/>
            </w:tcMar>
            <w:vAlign w:val="center"/>
          </w:tcPr>
          <w:p w14:paraId="64C3CBE5" w14:textId="77777777" w:rsidR="00B34661" w:rsidRDefault="005331F7">
            <w:pPr>
              <w:jc w:val="both"/>
              <w:rPr>
                <w:rFonts w:eastAsia="標楷體"/>
              </w:rPr>
            </w:pPr>
            <w:r>
              <w:rPr>
                <w:rFonts w:eastAsia="標楷體"/>
              </w:rPr>
              <w:t>sequence number</w:t>
            </w:r>
          </w:p>
        </w:tc>
        <w:tc>
          <w:tcPr>
            <w:tcW w:w="848" w:type="dxa"/>
            <w:shd w:val="clear" w:color="auto" w:fill="auto"/>
            <w:tcMar>
              <w:left w:w="108" w:type="dxa"/>
            </w:tcMar>
            <w:vAlign w:val="center"/>
          </w:tcPr>
          <w:p w14:paraId="4671EEAD"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1BDE3E90" w14:textId="77777777" w:rsidR="00B34661" w:rsidRDefault="005331F7">
            <w:pPr>
              <w:jc w:val="center"/>
              <w:rPr>
                <w:rFonts w:eastAsia="標楷體"/>
              </w:rPr>
            </w:pPr>
            <w:r>
              <w:rPr>
                <w:rFonts w:eastAsia="標楷體"/>
              </w:rPr>
              <w:t>Integer</w:t>
            </w:r>
          </w:p>
        </w:tc>
        <w:tc>
          <w:tcPr>
            <w:tcW w:w="3198" w:type="dxa"/>
            <w:shd w:val="clear" w:color="auto" w:fill="auto"/>
            <w:tcMar>
              <w:left w:w="108" w:type="dxa"/>
            </w:tcMar>
          </w:tcPr>
          <w:p w14:paraId="3812DA61" w14:textId="77777777" w:rsidR="00B34661" w:rsidRDefault="005331F7">
            <w:pPr>
              <w:rPr>
                <w:rFonts w:eastAsia="標楷體"/>
              </w:rPr>
            </w:pPr>
            <w:r>
              <w:rPr>
                <w:rFonts w:eastAsia="標楷體"/>
              </w:rPr>
              <w:t>Set to a unique sequence number. The associated unbind response PDU should echo the same sequence number.</w:t>
            </w:r>
          </w:p>
        </w:tc>
        <w:tc>
          <w:tcPr>
            <w:tcW w:w="876" w:type="dxa"/>
            <w:shd w:val="clear" w:color="auto" w:fill="auto"/>
            <w:tcMar>
              <w:left w:w="108" w:type="dxa"/>
            </w:tcMar>
            <w:vAlign w:val="center"/>
          </w:tcPr>
          <w:p w14:paraId="46507A54"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39CED4D9" w14:textId="77777777">
        <w:tc>
          <w:tcPr>
            <w:tcW w:w="524" w:type="dxa"/>
            <w:vMerge w:val="restart"/>
            <w:shd w:val="clear" w:color="auto" w:fill="auto"/>
            <w:tcMar>
              <w:left w:w="108" w:type="dxa"/>
            </w:tcMar>
            <w:vAlign w:val="center"/>
          </w:tcPr>
          <w:p w14:paraId="5EE3B29C" w14:textId="77777777" w:rsidR="00B34661" w:rsidRDefault="005331F7">
            <w:pPr>
              <w:jc w:val="center"/>
              <w:rPr>
                <w:rFonts w:eastAsia="標楷體"/>
              </w:rPr>
            </w:pPr>
            <w:r>
              <w:rPr>
                <w:rFonts w:eastAsia="標楷體"/>
              </w:rPr>
              <w:t>B</w:t>
            </w:r>
          </w:p>
          <w:p w14:paraId="6047EC9A" w14:textId="77777777" w:rsidR="00B34661" w:rsidRDefault="005331F7">
            <w:pPr>
              <w:jc w:val="center"/>
              <w:rPr>
                <w:rFonts w:eastAsia="標楷體"/>
              </w:rPr>
            </w:pPr>
            <w:r>
              <w:rPr>
                <w:rFonts w:eastAsia="標楷體"/>
              </w:rPr>
              <w:t>O</w:t>
            </w:r>
          </w:p>
          <w:p w14:paraId="424CB94B" w14:textId="77777777" w:rsidR="00B34661" w:rsidRDefault="005331F7">
            <w:pPr>
              <w:jc w:val="center"/>
              <w:rPr>
                <w:rFonts w:eastAsia="標楷體"/>
              </w:rPr>
            </w:pPr>
            <w:r>
              <w:rPr>
                <w:rFonts w:eastAsia="標楷體"/>
              </w:rPr>
              <w:t>D</w:t>
            </w:r>
          </w:p>
          <w:p w14:paraId="146D5AED" w14:textId="77777777" w:rsidR="00B34661" w:rsidRDefault="005331F7">
            <w:pPr>
              <w:jc w:val="center"/>
              <w:rPr>
                <w:rFonts w:eastAsia="標楷體"/>
              </w:rPr>
            </w:pPr>
            <w:r>
              <w:rPr>
                <w:rFonts w:eastAsia="標楷體"/>
              </w:rPr>
              <w:t>Y</w:t>
            </w:r>
          </w:p>
        </w:tc>
        <w:tc>
          <w:tcPr>
            <w:tcW w:w="2087" w:type="dxa"/>
            <w:shd w:val="clear" w:color="auto" w:fill="auto"/>
            <w:tcMar>
              <w:left w:w="108" w:type="dxa"/>
            </w:tcMar>
            <w:vAlign w:val="center"/>
          </w:tcPr>
          <w:p w14:paraId="4245E00F" w14:textId="77777777" w:rsidR="00B34661" w:rsidRDefault="00B34661">
            <w:pPr>
              <w:jc w:val="both"/>
              <w:rPr>
                <w:rFonts w:eastAsia="標楷體"/>
              </w:rPr>
            </w:pPr>
          </w:p>
        </w:tc>
        <w:tc>
          <w:tcPr>
            <w:tcW w:w="848" w:type="dxa"/>
            <w:shd w:val="clear" w:color="auto" w:fill="auto"/>
            <w:tcMar>
              <w:left w:w="108" w:type="dxa"/>
            </w:tcMar>
            <w:vAlign w:val="center"/>
          </w:tcPr>
          <w:p w14:paraId="0DB16E81" w14:textId="77777777" w:rsidR="00B34661" w:rsidRDefault="00B34661">
            <w:pPr>
              <w:jc w:val="center"/>
              <w:rPr>
                <w:rFonts w:eastAsia="標楷體"/>
              </w:rPr>
            </w:pPr>
          </w:p>
        </w:tc>
        <w:tc>
          <w:tcPr>
            <w:tcW w:w="988" w:type="dxa"/>
            <w:shd w:val="clear" w:color="auto" w:fill="auto"/>
            <w:tcMar>
              <w:left w:w="108" w:type="dxa"/>
            </w:tcMar>
            <w:vAlign w:val="center"/>
          </w:tcPr>
          <w:p w14:paraId="6AE8F02D" w14:textId="77777777" w:rsidR="00B34661" w:rsidRDefault="00B34661">
            <w:pPr>
              <w:jc w:val="center"/>
              <w:rPr>
                <w:rFonts w:eastAsia="標楷體"/>
              </w:rPr>
            </w:pPr>
          </w:p>
        </w:tc>
        <w:tc>
          <w:tcPr>
            <w:tcW w:w="3198" w:type="dxa"/>
            <w:shd w:val="clear" w:color="auto" w:fill="auto"/>
            <w:tcMar>
              <w:left w:w="108" w:type="dxa"/>
            </w:tcMar>
          </w:tcPr>
          <w:p w14:paraId="0552D9B9" w14:textId="77777777" w:rsidR="00B34661" w:rsidRDefault="00B34661">
            <w:pPr>
              <w:rPr>
                <w:rFonts w:eastAsia="標楷體"/>
              </w:rPr>
            </w:pPr>
          </w:p>
        </w:tc>
        <w:tc>
          <w:tcPr>
            <w:tcW w:w="876" w:type="dxa"/>
            <w:shd w:val="clear" w:color="auto" w:fill="auto"/>
            <w:tcMar>
              <w:left w:w="108" w:type="dxa"/>
            </w:tcMar>
            <w:vAlign w:val="center"/>
          </w:tcPr>
          <w:p w14:paraId="56774CEC" w14:textId="77777777" w:rsidR="00B34661" w:rsidRDefault="00B34661">
            <w:pPr>
              <w:jc w:val="center"/>
              <w:rPr>
                <w:rFonts w:eastAsia="標楷體"/>
              </w:rPr>
            </w:pPr>
          </w:p>
        </w:tc>
      </w:tr>
      <w:tr w:rsidR="00B34661" w14:paraId="3F08B15C" w14:textId="77777777">
        <w:tc>
          <w:tcPr>
            <w:tcW w:w="524" w:type="dxa"/>
            <w:vMerge/>
            <w:shd w:val="clear" w:color="auto" w:fill="auto"/>
            <w:tcMar>
              <w:left w:w="108" w:type="dxa"/>
            </w:tcMar>
            <w:vAlign w:val="center"/>
          </w:tcPr>
          <w:p w14:paraId="4EC85DE0" w14:textId="77777777" w:rsidR="00B34661" w:rsidRDefault="00B34661">
            <w:pPr>
              <w:jc w:val="center"/>
              <w:rPr>
                <w:rFonts w:eastAsia="標楷體"/>
              </w:rPr>
            </w:pPr>
          </w:p>
        </w:tc>
        <w:tc>
          <w:tcPr>
            <w:tcW w:w="2087" w:type="dxa"/>
            <w:shd w:val="clear" w:color="auto" w:fill="auto"/>
            <w:tcMar>
              <w:left w:w="108" w:type="dxa"/>
            </w:tcMar>
            <w:vAlign w:val="center"/>
          </w:tcPr>
          <w:p w14:paraId="77C63A6E" w14:textId="77777777" w:rsidR="00B34661" w:rsidRDefault="00B34661">
            <w:pPr>
              <w:jc w:val="both"/>
              <w:rPr>
                <w:rFonts w:eastAsia="標楷體"/>
              </w:rPr>
            </w:pPr>
          </w:p>
        </w:tc>
        <w:tc>
          <w:tcPr>
            <w:tcW w:w="848" w:type="dxa"/>
            <w:shd w:val="clear" w:color="auto" w:fill="auto"/>
            <w:tcMar>
              <w:left w:w="108" w:type="dxa"/>
            </w:tcMar>
            <w:vAlign w:val="center"/>
          </w:tcPr>
          <w:p w14:paraId="0ABC88EC" w14:textId="77777777" w:rsidR="00B34661" w:rsidRDefault="00B34661">
            <w:pPr>
              <w:jc w:val="center"/>
              <w:rPr>
                <w:rFonts w:eastAsia="標楷體"/>
              </w:rPr>
            </w:pPr>
          </w:p>
        </w:tc>
        <w:tc>
          <w:tcPr>
            <w:tcW w:w="988" w:type="dxa"/>
            <w:shd w:val="clear" w:color="auto" w:fill="auto"/>
            <w:tcMar>
              <w:left w:w="108" w:type="dxa"/>
            </w:tcMar>
            <w:vAlign w:val="center"/>
          </w:tcPr>
          <w:p w14:paraId="7DDD7C0E" w14:textId="77777777" w:rsidR="00B34661" w:rsidRDefault="00B34661">
            <w:pPr>
              <w:jc w:val="center"/>
              <w:rPr>
                <w:rFonts w:eastAsia="標楷體"/>
              </w:rPr>
            </w:pPr>
          </w:p>
        </w:tc>
        <w:tc>
          <w:tcPr>
            <w:tcW w:w="3198" w:type="dxa"/>
            <w:shd w:val="clear" w:color="auto" w:fill="auto"/>
            <w:tcMar>
              <w:left w:w="108" w:type="dxa"/>
            </w:tcMar>
          </w:tcPr>
          <w:p w14:paraId="34ED1960" w14:textId="77777777" w:rsidR="00B34661" w:rsidRDefault="00B34661">
            <w:pPr>
              <w:rPr>
                <w:rFonts w:eastAsia="標楷體"/>
              </w:rPr>
            </w:pPr>
          </w:p>
        </w:tc>
        <w:tc>
          <w:tcPr>
            <w:tcW w:w="876" w:type="dxa"/>
            <w:shd w:val="clear" w:color="auto" w:fill="auto"/>
            <w:tcMar>
              <w:left w:w="108" w:type="dxa"/>
            </w:tcMar>
            <w:vAlign w:val="center"/>
          </w:tcPr>
          <w:p w14:paraId="06F34E1F" w14:textId="77777777" w:rsidR="00B34661" w:rsidRDefault="00B34661">
            <w:pPr>
              <w:jc w:val="center"/>
              <w:rPr>
                <w:rFonts w:eastAsia="標楷體"/>
              </w:rPr>
            </w:pPr>
          </w:p>
        </w:tc>
      </w:tr>
    </w:tbl>
    <w:p w14:paraId="4B88F5CE" w14:textId="77777777" w:rsidR="00B34661" w:rsidRDefault="00B34661">
      <w:pPr>
        <w:rPr>
          <w:rFonts w:eastAsia="標楷體" w:cs="Times New Roman"/>
          <w:sz w:val="32"/>
          <w:szCs w:val="32"/>
        </w:rPr>
      </w:pPr>
    </w:p>
    <w:p w14:paraId="604AC271" w14:textId="77777777" w:rsidR="00B34661" w:rsidRDefault="005331F7" w:rsidP="00427CCF">
      <w:pPr>
        <w:pStyle w:val="31"/>
      </w:pPr>
      <w:bookmarkStart w:id="28" w:name="_Toc479768996"/>
      <w:r>
        <w:t>Unbind response syntax</w:t>
      </w:r>
      <w:bookmarkEnd w:id="28"/>
    </w:p>
    <w:tbl>
      <w:tblPr>
        <w:tblStyle w:val="af8"/>
        <w:tblW w:w="8522" w:type="dxa"/>
        <w:tblLook w:val="04A0" w:firstRow="1" w:lastRow="0" w:firstColumn="1" w:lastColumn="0" w:noHBand="0" w:noVBand="1"/>
      </w:tblPr>
      <w:tblGrid>
        <w:gridCol w:w="525"/>
        <w:gridCol w:w="2087"/>
        <w:gridCol w:w="848"/>
        <w:gridCol w:w="988"/>
        <w:gridCol w:w="3198"/>
        <w:gridCol w:w="876"/>
      </w:tblGrid>
      <w:tr w:rsidR="00B34661" w14:paraId="7D15EBB3" w14:textId="77777777">
        <w:tc>
          <w:tcPr>
            <w:tcW w:w="524" w:type="dxa"/>
            <w:vMerge w:val="restart"/>
            <w:shd w:val="clear" w:color="auto" w:fill="auto"/>
            <w:tcMar>
              <w:left w:w="108" w:type="dxa"/>
            </w:tcMar>
            <w:vAlign w:val="center"/>
          </w:tcPr>
          <w:p w14:paraId="2F124464" w14:textId="77777777" w:rsidR="00B34661" w:rsidRDefault="005331F7">
            <w:pPr>
              <w:jc w:val="center"/>
              <w:rPr>
                <w:rFonts w:eastAsia="標楷體"/>
              </w:rPr>
            </w:pPr>
            <w:r>
              <w:rPr>
                <w:rFonts w:eastAsia="標楷體"/>
              </w:rPr>
              <w:t>H</w:t>
            </w:r>
          </w:p>
          <w:p w14:paraId="6AD673E9" w14:textId="77777777" w:rsidR="00B34661" w:rsidRDefault="005331F7">
            <w:pPr>
              <w:jc w:val="center"/>
              <w:rPr>
                <w:rFonts w:eastAsia="標楷體"/>
              </w:rPr>
            </w:pPr>
            <w:r>
              <w:rPr>
                <w:rFonts w:eastAsia="標楷體"/>
              </w:rPr>
              <w:t>E</w:t>
            </w:r>
          </w:p>
          <w:p w14:paraId="4029ABB4" w14:textId="77777777" w:rsidR="00B34661" w:rsidRDefault="005331F7">
            <w:pPr>
              <w:jc w:val="center"/>
              <w:rPr>
                <w:rFonts w:eastAsia="標楷體"/>
              </w:rPr>
            </w:pPr>
            <w:r>
              <w:rPr>
                <w:rFonts w:eastAsia="標楷體"/>
              </w:rPr>
              <w:lastRenderedPageBreak/>
              <w:t>A</w:t>
            </w:r>
          </w:p>
          <w:p w14:paraId="19ACEE30" w14:textId="77777777" w:rsidR="00B34661" w:rsidRDefault="005331F7">
            <w:pPr>
              <w:jc w:val="center"/>
              <w:rPr>
                <w:rFonts w:eastAsia="標楷體"/>
              </w:rPr>
            </w:pPr>
            <w:r>
              <w:rPr>
                <w:rFonts w:eastAsia="標楷體"/>
              </w:rPr>
              <w:t>D</w:t>
            </w:r>
          </w:p>
          <w:p w14:paraId="1A3A5A17" w14:textId="77777777" w:rsidR="00B34661" w:rsidRDefault="005331F7">
            <w:pPr>
              <w:jc w:val="center"/>
              <w:rPr>
                <w:rFonts w:eastAsia="標楷體"/>
              </w:rPr>
            </w:pPr>
            <w:r>
              <w:rPr>
                <w:rFonts w:eastAsia="標楷體"/>
              </w:rPr>
              <w:t>E</w:t>
            </w:r>
          </w:p>
          <w:p w14:paraId="4B9EF61A" w14:textId="77777777" w:rsidR="00B34661" w:rsidRDefault="005331F7">
            <w:pPr>
              <w:jc w:val="center"/>
              <w:rPr>
                <w:rFonts w:eastAsia="標楷體"/>
              </w:rPr>
            </w:pPr>
            <w:r>
              <w:rPr>
                <w:rFonts w:eastAsia="標楷體"/>
              </w:rPr>
              <w:t>R</w:t>
            </w:r>
          </w:p>
        </w:tc>
        <w:tc>
          <w:tcPr>
            <w:tcW w:w="2087" w:type="dxa"/>
            <w:shd w:val="clear" w:color="auto" w:fill="auto"/>
            <w:tcMar>
              <w:left w:w="108" w:type="dxa"/>
            </w:tcMar>
            <w:vAlign w:val="center"/>
          </w:tcPr>
          <w:p w14:paraId="2C5423CE" w14:textId="77777777" w:rsidR="00B34661" w:rsidRDefault="005331F7">
            <w:pPr>
              <w:jc w:val="center"/>
              <w:rPr>
                <w:rFonts w:eastAsia="標楷體"/>
              </w:rPr>
            </w:pPr>
            <w:r>
              <w:rPr>
                <w:rFonts w:eastAsia="標楷體"/>
              </w:rPr>
              <w:lastRenderedPageBreak/>
              <w:t>Field Name</w:t>
            </w:r>
          </w:p>
        </w:tc>
        <w:tc>
          <w:tcPr>
            <w:tcW w:w="848" w:type="dxa"/>
            <w:shd w:val="clear" w:color="auto" w:fill="auto"/>
            <w:tcMar>
              <w:left w:w="108" w:type="dxa"/>
            </w:tcMar>
            <w:vAlign w:val="center"/>
          </w:tcPr>
          <w:p w14:paraId="32EE5FF1" w14:textId="77777777" w:rsidR="00B34661" w:rsidRDefault="005331F7">
            <w:pPr>
              <w:jc w:val="center"/>
              <w:rPr>
                <w:rFonts w:eastAsia="標楷體"/>
              </w:rPr>
            </w:pPr>
            <w:r>
              <w:rPr>
                <w:rFonts w:eastAsia="標楷體"/>
              </w:rPr>
              <w:t>Size</w:t>
            </w:r>
          </w:p>
          <w:p w14:paraId="7DE36CAD" w14:textId="77777777"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14:paraId="18CD17AB" w14:textId="77777777"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14:paraId="0F11C77A" w14:textId="77777777"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14:paraId="381E4A52" w14:textId="77777777" w:rsidR="00B34661" w:rsidRDefault="005331F7">
            <w:pPr>
              <w:jc w:val="center"/>
              <w:rPr>
                <w:rFonts w:eastAsia="標楷體"/>
              </w:rPr>
            </w:pPr>
            <w:r>
              <w:rPr>
                <w:rFonts w:eastAsia="標楷體"/>
              </w:rPr>
              <w:t>Ref.</w:t>
            </w:r>
          </w:p>
        </w:tc>
      </w:tr>
      <w:tr w:rsidR="00B34661" w14:paraId="0ECB9B39" w14:textId="77777777">
        <w:tc>
          <w:tcPr>
            <w:tcW w:w="524" w:type="dxa"/>
            <w:vMerge/>
            <w:shd w:val="clear" w:color="auto" w:fill="auto"/>
            <w:tcMar>
              <w:left w:w="108" w:type="dxa"/>
            </w:tcMar>
          </w:tcPr>
          <w:p w14:paraId="4D002FE8" w14:textId="77777777" w:rsidR="00B34661" w:rsidRDefault="00B34661">
            <w:pPr>
              <w:rPr>
                <w:rFonts w:eastAsia="標楷體"/>
              </w:rPr>
            </w:pPr>
          </w:p>
        </w:tc>
        <w:tc>
          <w:tcPr>
            <w:tcW w:w="2087" w:type="dxa"/>
            <w:shd w:val="clear" w:color="auto" w:fill="auto"/>
            <w:tcMar>
              <w:left w:w="108" w:type="dxa"/>
            </w:tcMar>
            <w:vAlign w:val="center"/>
          </w:tcPr>
          <w:p w14:paraId="1B3AB71E" w14:textId="77777777" w:rsidR="00B34661" w:rsidRDefault="005331F7">
            <w:pPr>
              <w:jc w:val="both"/>
              <w:rPr>
                <w:rFonts w:eastAsia="標楷體"/>
              </w:rPr>
            </w:pPr>
            <w:r>
              <w:rPr>
                <w:rFonts w:eastAsia="標楷體"/>
              </w:rPr>
              <w:t>command length</w:t>
            </w:r>
          </w:p>
        </w:tc>
        <w:tc>
          <w:tcPr>
            <w:tcW w:w="848" w:type="dxa"/>
            <w:shd w:val="clear" w:color="auto" w:fill="auto"/>
            <w:tcMar>
              <w:left w:w="108" w:type="dxa"/>
            </w:tcMar>
            <w:vAlign w:val="center"/>
          </w:tcPr>
          <w:p w14:paraId="368FB997"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42CF9878" w14:textId="77777777" w:rsidR="00B34661" w:rsidRDefault="005331F7">
            <w:pPr>
              <w:jc w:val="center"/>
              <w:rPr>
                <w:rFonts w:eastAsia="標楷體"/>
              </w:rPr>
            </w:pPr>
            <w:r>
              <w:rPr>
                <w:rFonts w:eastAsia="標楷體"/>
              </w:rPr>
              <w:t>Integer</w:t>
            </w:r>
          </w:p>
        </w:tc>
        <w:tc>
          <w:tcPr>
            <w:tcW w:w="3198" w:type="dxa"/>
            <w:shd w:val="clear" w:color="auto" w:fill="auto"/>
            <w:tcMar>
              <w:left w:w="108" w:type="dxa"/>
            </w:tcMar>
          </w:tcPr>
          <w:p w14:paraId="3118F96E" w14:textId="77777777" w:rsidR="00B34661" w:rsidRDefault="005331F7">
            <w:pPr>
              <w:rPr>
                <w:rFonts w:eastAsia="標楷體"/>
              </w:rPr>
            </w:pPr>
            <w:r>
              <w:rPr>
                <w:rFonts w:eastAsia="標楷體"/>
              </w:rPr>
              <w:t>Set to overall length of PDU</w:t>
            </w:r>
          </w:p>
        </w:tc>
        <w:tc>
          <w:tcPr>
            <w:tcW w:w="876" w:type="dxa"/>
            <w:shd w:val="clear" w:color="auto" w:fill="auto"/>
            <w:tcMar>
              <w:left w:w="108" w:type="dxa"/>
            </w:tcMar>
            <w:vAlign w:val="center"/>
          </w:tcPr>
          <w:p w14:paraId="2625AF87"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7F1A88F0" w14:textId="77777777">
        <w:tc>
          <w:tcPr>
            <w:tcW w:w="524" w:type="dxa"/>
            <w:vMerge/>
            <w:shd w:val="clear" w:color="auto" w:fill="auto"/>
            <w:tcMar>
              <w:left w:w="108" w:type="dxa"/>
            </w:tcMar>
          </w:tcPr>
          <w:p w14:paraId="340E90A1" w14:textId="77777777" w:rsidR="00B34661" w:rsidRDefault="00B34661">
            <w:pPr>
              <w:rPr>
                <w:rFonts w:eastAsia="標楷體"/>
              </w:rPr>
            </w:pPr>
          </w:p>
        </w:tc>
        <w:tc>
          <w:tcPr>
            <w:tcW w:w="2087" w:type="dxa"/>
            <w:shd w:val="clear" w:color="auto" w:fill="auto"/>
            <w:tcMar>
              <w:left w:w="108" w:type="dxa"/>
            </w:tcMar>
            <w:vAlign w:val="center"/>
          </w:tcPr>
          <w:p w14:paraId="2DCF4FCC" w14:textId="77777777" w:rsidR="00B34661" w:rsidRDefault="005331F7">
            <w:pPr>
              <w:jc w:val="both"/>
              <w:rPr>
                <w:rFonts w:eastAsia="標楷體"/>
              </w:rPr>
            </w:pPr>
            <w:r>
              <w:rPr>
                <w:rFonts w:eastAsia="標楷體"/>
              </w:rPr>
              <w:t>command id</w:t>
            </w:r>
          </w:p>
        </w:tc>
        <w:tc>
          <w:tcPr>
            <w:tcW w:w="848" w:type="dxa"/>
            <w:shd w:val="clear" w:color="auto" w:fill="auto"/>
            <w:tcMar>
              <w:left w:w="108" w:type="dxa"/>
            </w:tcMar>
            <w:vAlign w:val="center"/>
          </w:tcPr>
          <w:p w14:paraId="053520C0"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62361ED8" w14:textId="77777777" w:rsidR="00B34661" w:rsidRDefault="005331F7">
            <w:pPr>
              <w:jc w:val="center"/>
              <w:rPr>
                <w:rFonts w:eastAsia="標楷體"/>
              </w:rPr>
            </w:pPr>
            <w:r>
              <w:rPr>
                <w:rFonts w:eastAsia="標楷體"/>
              </w:rPr>
              <w:t>Integer</w:t>
            </w:r>
          </w:p>
        </w:tc>
        <w:tc>
          <w:tcPr>
            <w:tcW w:w="3198" w:type="dxa"/>
            <w:shd w:val="clear" w:color="auto" w:fill="auto"/>
            <w:tcMar>
              <w:left w:w="108" w:type="dxa"/>
            </w:tcMar>
          </w:tcPr>
          <w:p w14:paraId="514A2E0B" w14:textId="77777777" w:rsidR="00B34661" w:rsidRDefault="005331F7">
            <w:pPr>
              <w:rPr>
                <w:rFonts w:eastAsia="標楷體"/>
              </w:rPr>
            </w:pPr>
            <w:r>
              <w:rPr>
                <w:rFonts w:eastAsia="標楷體"/>
              </w:rPr>
              <w:t>Value corresponding to  unbind response</w:t>
            </w:r>
          </w:p>
        </w:tc>
        <w:tc>
          <w:tcPr>
            <w:tcW w:w="876" w:type="dxa"/>
            <w:shd w:val="clear" w:color="auto" w:fill="auto"/>
            <w:tcMar>
              <w:left w:w="108" w:type="dxa"/>
            </w:tcMar>
            <w:vAlign w:val="center"/>
          </w:tcPr>
          <w:p w14:paraId="25D53337"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7C0D4AE5" w14:textId="77777777">
        <w:tc>
          <w:tcPr>
            <w:tcW w:w="524" w:type="dxa"/>
            <w:vMerge/>
            <w:shd w:val="clear" w:color="auto" w:fill="auto"/>
            <w:tcMar>
              <w:left w:w="108" w:type="dxa"/>
            </w:tcMar>
          </w:tcPr>
          <w:p w14:paraId="380455BA" w14:textId="77777777" w:rsidR="00B34661" w:rsidRDefault="00B34661">
            <w:pPr>
              <w:rPr>
                <w:rFonts w:eastAsia="標楷體"/>
              </w:rPr>
            </w:pPr>
          </w:p>
        </w:tc>
        <w:tc>
          <w:tcPr>
            <w:tcW w:w="2087" w:type="dxa"/>
            <w:shd w:val="clear" w:color="auto" w:fill="auto"/>
            <w:tcMar>
              <w:left w:w="108" w:type="dxa"/>
            </w:tcMar>
            <w:vAlign w:val="center"/>
          </w:tcPr>
          <w:p w14:paraId="195981D6" w14:textId="77777777" w:rsidR="00B34661" w:rsidRDefault="005331F7">
            <w:pPr>
              <w:jc w:val="both"/>
              <w:rPr>
                <w:rFonts w:eastAsia="標楷體"/>
              </w:rPr>
            </w:pPr>
            <w:r>
              <w:rPr>
                <w:rFonts w:eastAsia="標楷體"/>
              </w:rPr>
              <w:t>command status</w:t>
            </w:r>
          </w:p>
        </w:tc>
        <w:tc>
          <w:tcPr>
            <w:tcW w:w="848" w:type="dxa"/>
            <w:shd w:val="clear" w:color="auto" w:fill="auto"/>
            <w:tcMar>
              <w:left w:w="108" w:type="dxa"/>
            </w:tcMar>
            <w:vAlign w:val="center"/>
          </w:tcPr>
          <w:p w14:paraId="19D6AA3D"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5B4DA22D" w14:textId="77777777" w:rsidR="00B34661" w:rsidRDefault="005331F7">
            <w:pPr>
              <w:jc w:val="center"/>
              <w:rPr>
                <w:rFonts w:eastAsia="標楷體"/>
              </w:rPr>
            </w:pPr>
            <w:r>
              <w:rPr>
                <w:rFonts w:eastAsia="標楷體"/>
              </w:rPr>
              <w:t>Integer</w:t>
            </w:r>
          </w:p>
        </w:tc>
        <w:tc>
          <w:tcPr>
            <w:tcW w:w="3198" w:type="dxa"/>
            <w:shd w:val="clear" w:color="auto" w:fill="auto"/>
            <w:tcMar>
              <w:left w:w="108" w:type="dxa"/>
            </w:tcMar>
          </w:tcPr>
          <w:p w14:paraId="4C538525" w14:textId="77777777"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14:paraId="3B27AC64"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7358ED4C" w14:textId="77777777">
        <w:tc>
          <w:tcPr>
            <w:tcW w:w="524" w:type="dxa"/>
            <w:vMerge/>
            <w:shd w:val="clear" w:color="auto" w:fill="auto"/>
            <w:tcMar>
              <w:left w:w="108" w:type="dxa"/>
            </w:tcMar>
          </w:tcPr>
          <w:p w14:paraId="24FF39D7" w14:textId="77777777" w:rsidR="00B34661" w:rsidRDefault="00B34661">
            <w:pPr>
              <w:rPr>
                <w:rFonts w:eastAsia="標楷體"/>
              </w:rPr>
            </w:pPr>
          </w:p>
        </w:tc>
        <w:tc>
          <w:tcPr>
            <w:tcW w:w="2087" w:type="dxa"/>
            <w:shd w:val="clear" w:color="auto" w:fill="auto"/>
            <w:tcMar>
              <w:left w:w="108" w:type="dxa"/>
            </w:tcMar>
            <w:vAlign w:val="center"/>
          </w:tcPr>
          <w:p w14:paraId="6E5AB050" w14:textId="77777777" w:rsidR="00B34661" w:rsidRDefault="005331F7">
            <w:pPr>
              <w:jc w:val="both"/>
              <w:rPr>
                <w:rFonts w:eastAsia="標楷體"/>
              </w:rPr>
            </w:pPr>
            <w:r>
              <w:rPr>
                <w:rFonts w:eastAsia="標楷體"/>
              </w:rPr>
              <w:t>sequence number</w:t>
            </w:r>
          </w:p>
        </w:tc>
        <w:tc>
          <w:tcPr>
            <w:tcW w:w="848" w:type="dxa"/>
            <w:shd w:val="clear" w:color="auto" w:fill="auto"/>
            <w:tcMar>
              <w:left w:w="108" w:type="dxa"/>
            </w:tcMar>
            <w:vAlign w:val="center"/>
          </w:tcPr>
          <w:p w14:paraId="282AEAA5"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11787FE8" w14:textId="77777777" w:rsidR="00B34661" w:rsidRDefault="005331F7">
            <w:pPr>
              <w:jc w:val="center"/>
              <w:rPr>
                <w:rFonts w:eastAsia="標楷體"/>
              </w:rPr>
            </w:pPr>
            <w:r>
              <w:rPr>
                <w:rFonts w:eastAsia="標楷體"/>
              </w:rPr>
              <w:t>Integer</w:t>
            </w:r>
          </w:p>
        </w:tc>
        <w:tc>
          <w:tcPr>
            <w:tcW w:w="3198" w:type="dxa"/>
            <w:shd w:val="clear" w:color="auto" w:fill="auto"/>
            <w:tcMar>
              <w:left w:w="108" w:type="dxa"/>
            </w:tcMar>
          </w:tcPr>
          <w:p w14:paraId="56CF9117" w14:textId="77777777" w:rsidR="00B34661" w:rsidRDefault="005331F7">
            <w:pPr>
              <w:rPr>
                <w:rFonts w:eastAsia="標楷體"/>
              </w:rPr>
            </w:pPr>
            <w:r>
              <w:rPr>
                <w:rFonts w:eastAsia="標楷體"/>
              </w:rPr>
              <w:t>Set to the same sequence number of original unbinds request PDU.</w:t>
            </w:r>
          </w:p>
        </w:tc>
        <w:tc>
          <w:tcPr>
            <w:tcW w:w="876" w:type="dxa"/>
            <w:shd w:val="clear" w:color="auto" w:fill="auto"/>
            <w:tcMar>
              <w:left w:w="108" w:type="dxa"/>
            </w:tcMar>
            <w:vAlign w:val="center"/>
          </w:tcPr>
          <w:p w14:paraId="73FE06D4"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0BC482FE" w14:textId="77777777">
        <w:tc>
          <w:tcPr>
            <w:tcW w:w="524" w:type="dxa"/>
            <w:vMerge w:val="restart"/>
            <w:shd w:val="clear" w:color="auto" w:fill="auto"/>
            <w:tcMar>
              <w:left w:w="108" w:type="dxa"/>
            </w:tcMar>
            <w:vAlign w:val="center"/>
          </w:tcPr>
          <w:p w14:paraId="3594673C" w14:textId="77777777" w:rsidR="00B34661" w:rsidRDefault="005331F7">
            <w:pPr>
              <w:jc w:val="center"/>
              <w:rPr>
                <w:rFonts w:eastAsia="標楷體"/>
              </w:rPr>
            </w:pPr>
            <w:r>
              <w:rPr>
                <w:rFonts w:eastAsia="標楷體"/>
              </w:rPr>
              <w:t>B</w:t>
            </w:r>
          </w:p>
          <w:p w14:paraId="19492E8F" w14:textId="77777777" w:rsidR="00B34661" w:rsidRDefault="005331F7">
            <w:pPr>
              <w:jc w:val="center"/>
              <w:rPr>
                <w:rFonts w:eastAsia="標楷體"/>
              </w:rPr>
            </w:pPr>
            <w:r>
              <w:rPr>
                <w:rFonts w:eastAsia="標楷體"/>
              </w:rPr>
              <w:t>O</w:t>
            </w:r>
          </w:p>
          <w:p w14:paraId="278BDB8C" w14:textId="77777777" w:rsidR="00B34661" w:rsidRDefault="005331F7">
            <w:pPr>
              <w:jc w:val="center"/>
              <w:rPr>
                <w:rFonts w:eastAsia="標楷體"/>
              </w:rPr>
            </w:pPr>
            <w:r>
              <w:rPr>
                <w:rFonts w:eastAsia="標楷體"/>
              </w:rPr>
              <w:t>D</w:t>
            </w:r>
          </w:p>
          <w:p w14:paraId="3B725B28" w14:textId="77777777" w:rsidR="00B34661" w:rsidRDefault="005331F7">
            <w:pPr>
              <w:jc w:val="center"/>
              <w:rPr>
                <w:rFonts w:eastAsia="標楷體"/>
              </w:rPr>
            </w:pPr>
            <w:r>
              <w:rPr>
                <w:rFonts w:eastAsia="標楷體"/>
              </w:rPr>
              <w:t>Y</w:t>
            </w:r>
          </w:p>
        </w:tc>
        <w:tc>
          <w:tcPr>
            <w:tcW w:w="2087" w:type="dxa"/>
            <w:shd w:val="clear" w:color="auto" w:fill="auto"/>
            <w:tcMar>
              <w:left w:w="108" w:type="dxa"/>
            </w:tcMar>
            <w:vAlign w:val="center"/>
          </w:tcPr>
          <w:p w14:paraId="2D1FEA72" w14:textId="77777777" w:rsidR="00B34661" w:rsidRDefault="00B34661">
            <w:pPr>
              <w:jc w:val="both"/>
              <w:rPr>
                <w:rFonts w:eastAsia="標楷體"/>
              </w:rPr>
            </w:pPr>
          </w:p>
        </w:tc>
        <w:tc>
          <w:tcPr>
            <w:tcW w:w="848" w:type="dxa"/>
            <w:shd w:val="clear" w:color="auto" w:fill="auto"/>
            <w:tcMar>
              <w:left w:w="108" w:type="dxa"/>
            </w:tcMar>
            <w:vAlign w:val="center"/>
          </w:tcPr>
          <w:p w14:paraId="3C71D3E2" w14:textId="77777777" w:rsidR="00B34661" w:rsidRDefault="00B34661">
            <w:pPr>
              <w:jc w:val="center"/>
              <w:rPr>
                <w:rFonts w:eastAsia="標楷體"/>
              </w:rPr>
            </w:pPr>
          </w:p>
        </w:tc>
        <w:tc>
          <w:tcPr>
            <w:tcW w:w="988" w:type="dxa"/>
            <w:shd w:val="clear" w:color="auto" w:fill="auto"/>
            <w:tcMar>
              <w:left w:w="108" w:type="dxa"/>
            </w:tcMar>
            <w:vAlign w:val="center"/>
          </w:tcPr>
          <w:p w14:paraId="75DA4EFA" w14:textId="77777777" w:rsidR="00B34661" w:rsidRDefault="00B34661">
            <w:pPr>
              <w:jc w:val="center"/>
              <w:rPr>
                <w:rFonts w:eastAsia="標楷體"/>
              </w:rPr>
            </w:pPr>
          </w:p>
        </w:tc>
        <w:tc>
          <w:tcPr>
            <w:tcW w:w="3198" w:type="dxa"/>
            <w:shd w:val="clear" w:color="auto" w:fill="auto"/>
            <w:tcMar>
              <w:left w:w="108" w:type="dxa"/>
            </w:tcMar>
          </w:tcPr>
          <w:p w14:paraId="5314D0C5" w14:textId="77777777" w:rsidR="00B34661" w:rsidRDefault="00B34661">
            <w:pPr>
              <w:rPr>
                <w:rFonts w:eastAsia="標楷體"/>
              </w:rPr>
            </w:pPr>
          </w:p>
        </w:tc>
        <w:tc>
          <w:tcPr>
            <w:tcW w:w="876" w:type="dxa"/>
            <w:shd w:val="clear" w:color="auto" w:fill="auto"/>
            <w:tcMar>
              <w:left w:w="108" w:type="dxa"/>
            </w:tcMar>
            <w:vAlign w:val="center"/>
          </w:tcPr>
          <w:p w14:paraId="6099EA75" w14:textId="77777777" w:rsidR="00B34661" w:rsidRDefault="00B34661">
            <w:pPr>
              <w:jc w:val="center"/>
              <w:rPr>
                <w:rFonts w:eastAsia="標楷體"/>
              </w:rPr>
            </w:pPr>
          </w:p>
        </w:tc>
      </w:tr>
      <w:tr w:rsidR="00B34661" w14:paraId="1C0ED62D" w14:textId="77777777">
        <w:tc>
          <w:tcPr>
            <w:tcW w:w="524" w:type="dxa"/>
            <w:vMerge/>
            <w:shd w:val="clear" w:color="auto" w:fill="auto"/>
            <w:tcMar>
              <w:left w:w="108" w:type="dxa"/>
            </w:tcMar>
            <w:vAlign w:val="center"/>
          </w:tcPr>
          <w:p w14:paraId="0CE200C0" w14:textId="77777777" w:rsidR="00B34661" w:rsidRDefault="00B34661">
            <w:pPr>
              <w:jc w:val="center"/>
              <w:rPr>
                <w:rFonts w:eastAsia="標楷體"/>
              </w:rPr>
            </w:pPr>
          </w:p>
        </w:tc>
        <w:tc>
          <w:tcPr>
            <w:tcW w:w="2087" w:type="dxa"/>
            <w:shd w:val="clear" w:color="auto" w:fill="auto"/>
            <w:tcMar>
              <w:left w:w="108" w:type="dxa"/>
            </w:tcMar>
            <w:vAlign w:val="center"/>
          </w:tcPr>
          <w:p w14:paraId="55437B3F" w14:textId="77777777" w:rsidR="00B34661" w:rsidRDefault="00B34661">
            <w:pPr>
              <w:jc w:val="both"/>
              <w:rPr>
                <w:rFonts w:eastAsia="標楷體"/>
              </w:rPr>
            </w:pPr>
          </w:p>
        </w:tc>
        <w:tc>
          <w:tcPr>
            <w:tcW w:w="848" w:type="dxa"/>
            <w:shd w:val="clear" w:color="auto" w:fill="auto"/>
            <w:tcMar>
              <w:left w:w="108" w:type="dxa"/>
            </w:tcMar>
            <w:vAlign w:val="center"/>
          </w:tcPr>
          <w:p w14:paraId="18DC1441" w14:textId="77777777" w:rsidR="00B34661" w:rsidRDefault="00B34661">
            <w:pPr>
              <w:jc w:val="center"/>
              <w:rPr>
                <w:rFonts w:eastAsia="標楷體"/>
              </w:rPr>
            </w:pPr>
          </w:p>
        </w:tc>
        <w:tc>
          <w:tcPr>
            <w:tcW w:w="988" w:type="dxa"/>
            <w:shd w:val="clear" w:color="auto" w:fill="auto"/>
            <w:tcMar>
              <w:left w:w="108" w:type="dxa"/>
            </w:tcMar>
            <w:vAlign w:val="center"/>
          </w:tcPr>
          <w:p w14:paraId="4E01B876" w14:textId="77777777" w:rsidR="00B34661" w:rsidRDefault="00B34661">
            <w:pPr>
              <w:jc w:val="center"/>
              <w:rPr>
                <w:rFonts w:eastAsia="標楷體"/>
              </w:rPr>
            </w:pPr>
          </w:p>
        </w:tc>
        <w:tc>
          <w:tcPr>
            <w:tcW w:w="3198" w:type="dxa"/>
            <w:shd w:val="clear" w:color="auto" w:fill="auto"/>
            <w:tcMar>
              <w:left w:w="108" w:type="dxa"/>
            </w:tcMar>
          </w:tcPr>
          <w:p w14:paraId="330E5F35" w14:textId="77777777" w:rsidR="00B34661" w:rsidRDefault="00B34661">
            <w:pPr>
              <w:rPr>
                <w:rFonts w:eastAsia="標楷體"/>
              </w:rPr>
            </w:pPr>
          </w:p>
        </w:tc>
        <w:tc>
          <w:tcPr>
            <w:tcW w:w="876" w:type="dxa"/>
            <w:shd w:val="clear" w:color="auto" w:fill="auto"/>
            <w:tcMar>
              <w:left w:w="108" w:type="dxa"/>
            </w:tcMar>
            <w:vAlign w:val="center"/>
          </w:tcPr>
          <w:p w14:paraId="49675403" w14:textId="77777777" w:rsidR="00B34661" w:rsidRDefault="00B34661">
            <w:pPr>
              <w:jc w:val="center"/>
              <w:rPr>
                <w:rFonts w:eastAsia="標楷體"/>
              </w:rPr>
            </w:pPr>
          </w:p>
        </w:tc>
      </w:tr>
    </w:tbl>
    <w:p w14:paraId="003B4316" w14:textId="77777777" w:rsidR="00B34661" w:rsidRDefault="00B34661">
      <w:pPr>
        <w:rPr>
          <w:rFonts w:eastAsia="標楷體" w:cs="Times New Roman"/>
          <w:sz w:val="32"/>
          <w:szCs w:val="32"/>
        </w:rPr>
      </w:pPr>
    </w:p>
    <w:p w14:paraId="7C894216" w14:textId="77777777" w:rsidR="00B34661" w:rsidRDefault="005331F7" w:rsidP="00427CCF">
      <w:pPr>
        <w:pStyle w:val="31"/>
      </w:pPr>
      <w:bookmarkStart w:id="29" w:name="_Toc479768997"/>
      <w:r>
        <w:t>Update request syntax</w:t>
      </w:r>
      <w:bookmarkEnd w:id="29"/>
    </w:p>
    <w:tbl>
      <w:tblPr>
        <w:tblStyle w:val="af8"/>
        <w:tblW w:w="8522" w:type="dxa"/>
        <w:tblLook w:val="04A0" w:firstRow="1" w:lastRow="0" w:firstColumn="1" w:lastColumn="0" w:noHBand="0" w:noVBand="1"/>
      </w:tblPr>
      <w:tblGrid>
        <w:gridCol w:w="492"/>
        <w:gridCol w:w="2109"/>
        <w:gridCol w:w="845"/>
        <w:gridCol w:w="986"/>
        <w:gridCol w:w="3215"/>
        <w:gridCol w:w="875"/>
      </w:tblGrid>
      <w:tr w:rsidR="00B34661" w14:paraId="6BAF5410" w14:textId="77777777">
        <w:tc>
          <w:tcPr>
            <w:tcW w:w="491" w:type="dxa"/>
            <w:vMerge w:val="restart"/>
            <w:shd w:val="clear" w:color="auto" w:fill="auto"/>
            <w:tcMar>
              <w:left w:w="108" w:type="dxa"/>
            </w:tcMar>
            <w:vAlign w:val="center"/>
          </w:tcPr>
          <w:p w14:paraId="38B92E72" w14:textId="77777777" w:rsidR="00B34661" w:rsidRDefault="005331F7">
            <w:pPr>
              <w:jc w:val="center"/>
              <w:rPr>
                <w:rFonts w:eastAsia="標楷體"/>
              </w:rPr>
            </w:pPr>
            <w:r>
              <w:rPr>
                <w:rFonts w:eastAsia="標楷體"/>
              </w:rPr>
              <w:t>H</w:t>
            </w:r>
          </w:p>
          <w:p w14:paraId="33379538" w14:textId="77777777" w:rsidR="00B34661" w:rsidRDefault="005331F7">
            <w:pPr>
              <w:jc w:val="center"/>
              <w:rPr>
                <w:rFonts w:eastAsia="標楷體"/>
              </w:rPr>
            </w:pPr>
            <w:r>
              <w:rPr>
                <w:rFonts w:eastAsia="標楷體"/>
              </w:rPr>
              <w:t>E</w:t>
            </w:r>
          </w:p>
          <w:p w14:paraId="76645BF5" w14:textId="77777777" w:rsidR="00B34661" w:rsidRDefault="005331F7">
            <w:pPr>
              <w:jc w:val="center"/>
              <w:rPr>
                <w:rFonts w:eastAsia="標楷體"/>
              </w:rPr>
            </w:pPr>
            <w:r>
              <w:rPr>
                <w:rFonts w:eastAsia="標楷體"/>
              </w:rPr>
              <w:t>A</w:t>
            </w:r>
          </w:p>
          <w:p w14:paraId="0328C550" w14:textId="77777777" w:rsidR="00B34661" w:rsidRDefault="005331F7">
            <w:pPr>
              <w:jc w:val="center"/>
              <w:rPr>
                <w:rFonts w:eastAsia="標楷體"/>
              </w:rPr>
            </w:pPr>
            <w:r>
              <w:rPr>
                <w:rFonts w:eastAsia="標楷體"/>
              </w:rPr>
              <w:t>D</w:t>
            </w:r>
          </w:p>
          <w:p w14:paraId="4E26328D" w14:textId="77777777" w:rsidR="00B34661" w:rsidRDefault="005331F7">
            <w:pPr>
              <w:jc w:val="center"/>
              <w:rPr>
                <w:rFonts w:eastAsia="標楷體"/>
              </w:rPr>
            </w:pPr>
            <w:r>
              <w:rPr>
                <w:rFonts w:eastAsia="標楷體"/>
              </w:rPr>
              <w:t>E</w:t>
            </w:r>
          </w:p>
          <w:p w14:paraId="2A6E36AC" w14:textId="77777777" w:rsidR="00B34661" w:rsidRDefault="005331F7">
            <w:pPr>
              <w:jc w:val="center"/>
              <w:rPr>
                <w:rFonts w:eastAsia="標楷體"/>
              </w:rPr>
            </w:pPr>
            <w:r>
              <w:rPr>
                <w:rFonts w:eastAsia="標楷體"/>
              </w:rPr>
              <w:t>R</w:t>
            </w:r>
          </w:p>
        </w:tc>
        <w:tc>
          <w:tcPr>
            <w:tcW w:w="2109" w:type="dxa"/>
            <w:shd w:val="clear" w:color="auto" w:fill="auto"/>
            <w:tcMar>
              <w:left w:w="108" w:type="dxa"/>
            </w:tcMar>
            <w:vAlign w:val="center"/>
          </w:tcPr>
          <w:p w14:paraId="61344118" w14:textId="77777777" w:rsidR="00B34661" w:rsidRDefault="005331F7">
            <w:pPr>
              <w:jc w:val="center"/>
              <w:rPr>
                <w:rFonts w:eastAsia="標楷體"/>
              </w:rPr>
            </w:pPr>
            <w:r>
              <w:rPr>
                <w:rFonts w:eastAsia="標楷體"/>
              </w:rPr>
              <w:t>Field Name</w:t>
            </w:r>
          </w:p>
        </w:tc>
        <w:tc>
          <w:tcPr>
            <w:tcW w:w="845" w:type="dxa"/>
            <w:shd w:val="clear" w:color="auto" w:fill="auto"/>
            <w:tcMar>
              <w:left w:w="108" w:type="dxa"/>
            </w:tcMar>
            <w:vAlign w:val="center"/>
          </w:tcPr>
          <w:p w14:paraId="2CB2230A" w14:textId="77777777" w:rsidR="00B34661" w:rsidRDefault="005331F7">
            <w:pPr>
              <w:jc w:val="center"/>
              <w:rPr>
                <w:rFonts w:eastAsia="標楷體"/>
              </w:rPr>
            </w:pPr>
            <w:r>
              <w:rPr>
                <w:rFonts w:eastAsia="標楷體"/>
              </w:rPr>
              <w:t>Size</w:t>
            </w:r>
          </w:p>
          <w:p w14:paraId="48F710FF" w14:textId="77777777" w:rsidR="00B34661" w:rsidRDefault="005331F7">
            <w:pPr>
              <w:jc w:val="center"/>
              <w:rPr>
                <w:rFonts w:eastAsia="標楷體"/>
              </w:rPr>
            </w:pPr>
            <w:r>
              <w:rPr>
                <w:rFonts w:eastAsia="標楷體"/>
              </w:rPr>
              <w:t>octets</w:t>
            </w:r>
          </w:p>
        </w:tc>
        <w:tc>
          <w:tcPr>
            <w:tcW w:w="986" w:type="dxa"/>
            <w:shd w:val="clear" w:color="auto" w:fill="auto"/>
            <w:tcMar>
              <w:left w:w="108" w:type="dxa"/>
            </w:tcMar>
            <w:vAlign w:val="center"/>
          </w:tcPr>
          <w:p w14:paraId="4953E2B9" w14:textId="77777777" w:rsidR="00B34661" w:rsidRDefault="005331F7">
            <w:pPr>
              <w:jc w:val="center"/>
              <w:rPr>
                <w:rFonts w:eastAsia="標楷體"/>
              </w:rPr>
            </w:pPr>
            <w:r>
              <w:rPr>
                <w:rFonts w:eastAsia="標楷體"/>
              </w:rPr>
              <w:t>Type</w:t>
            </w:r>
          </w:p>
        </w:tc>
        <w:tc>
          <w:tcPr>
            <w:tcW w:w="3215" w:type="dxa"/>
            <w:shd w:val="clear" w:color="auto" w:fill="auto"/>
            <w:tcMar>
              <w:left w:w="108" w:type="dxa"/>
            </w:tcMar>
            <w:vAlign w:val="center"/>
          </w:tcPr>
          <w:p w14:paraId="322DB61D" w14:textId="77777777"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14:paraId="1EB04763" w14:textId="77777777" w:rsidR="00B34661" w:rsidRDefault="005331F7">
            <w:pPr>
              <w:jc w:val="center"/>
              <w:rPr>
                <w:rFonts w:eastAsia="標楷體"/>
              </w:rPr>
            </w:pPr>
            <w:r>
              <w:rPr>
                <w:rFonts w:eastAsia="標楷體"/>
              </w:rPr>
              <w:t>Ref.</w:t>
            </w:r>
          </w:p>
        </w:tc>
      </w:tr>
      <w:tr w:rsidR="00B34661" w14:paraId="6CF8DC0A" w14:textId="77777777">
        <w:tc>
          <w:tcPr>
            <w:tcW w:w="491" w:type="dxa"/>
            <w:vMerge/>
            <w:shd w:val="clear" w:color="auto" w:fill="auto"/>
            <w:tcMar>
              <w:left w:w="108" w:type="dxa"/>
            </w:tcMar>
          </w:tcPr>
          <w:p w14:paraId="4038E55F" w14:textId="77777777" w:rsidR="00B34661" w:rsidRDefault="00B34661">
            <w:pPr>
              <w:rPr>
                <w:rFonts w:eastAsia="標楷體"/>
              </w:rPr>
            </w:pPr>
          </w:p>
        </w:tc>
        <w:tc>
          <w:tcPr>
            <w:tcW w:w="2109" w:type="dxa"/>
            <w:shd w:val="clear" w:color="auto" w:fill="auto"/>
            <w:tcMar>
              <w:left w:w="108" w:type="dxa"/>
            </w:tcMar>
            <w:vAlign w:val="center"/>
          </w:tcPr>
          <w:p w14:paraId="61C43537" w14:textId="77777777" w:rsidR="00B34661" w:rsidRDefault="005331F7">
            <w:pPr>
              <w:jc w:val="both"/>
              <w:rPr>
                <w:rFonts w:eastAsia="標楷體"/>
              </w:rPr>
            </w:pPr>
            <w:r>
              <w:rPr>
                <w:rFonts w:eastAsia="標楷體"/>
              </w:rPr>
              <w:t>command length</w:t>
            </w:r>
          </w:p>
        </w:tc>
        <w:tc>
          <w:tcPr>
            <w:tcW w:w="845" w:type="dxa"/>
            <w:shd w:val="clear" w:color="auto" w:fill="auto"/>
            <w:tcMar>
              <w:left w:w="108" w:type="dxa"/>
            </w:tcMar>
            <w:vAlign w:val="center"/>
          </w:tcPr>
          <w:p w14:paraId="3F3A78AA" w14:textId="77777777"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14:paraId="4133EAFF" w14:textId="77777777" w:rsidR="00B34661" w:rsidRDefault="005331F7">
            <w:pPr>
              <w:jc w:val="center"/>
              <w:rPr>
                <w:rFonts w:eastAsia="標楷體"/>
              </w:rPr>
            </w:pPr>
            <w:r>
              <w:rPr>
                <w:rFonts w:eastAsia="標楷體"/>
              </w:rPr>
              <w:t>Integer</w:t>
            </w:r>
          </w:p>
        </w:tc>
        <w:tc>
          <w:tcPr>
            <w:tcW w:w="3215" w:type="dxa"/>
            <w:shd w:val="clear" w:color="auto" w:fill="auto"/>
            <w:tcMar>
              <w:left w:w="108" w:type="dxa"/>
            </w:tcMar>
          </w:tcPr>
          <w:p w14:paraId="7FCB1F49" w14:textId="77777777"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14:paraId="2E7C2DE1"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1EF355BD" w14:textId="77777777">
        <w:tc>
          <w:tcPr>
            <w:tcW w:w="491" w:type="dxa"/>
            <w:vMerge/>
            <w:shd w:val="clear" w:color="auto" w:fill="auto"/>
            <w:tcMar>
              <w:left w:w="108" w:type="dxa"/>
            </w:tcMar>
          </w:tcPr>
          <w:p w14:paraId="221E5A87" w14:textId="77777777" w:rsidR="00B34661" w:rsidRDefault="00B34661">
            <w:pPr>
              <w:rPr>
                <w:rFonts w:eastAsia="標楷體"/>
              </w:rPr>
            </w:pPr>
          </w:p>
        </w:tc>
        <w:tc>
          <w:tcPr>
            <w:tcW w:w="2109" w:type="dxa"/>
            <w:shd w:val="clear" w:color="auto" w:fill="auto"/>
            <w:tcMar>
              <w:left w:w="108" w:type="dxa"/>
            </w:tcMar>
            <w:vAlign w:val="center"/>
          </w:tcPr>
          <w:p w14:paraId="0183C04B" w14:textId="77777777" w:rsidR="00B34661" w:rsidRDefault="005331F7">
            <w:pPr>
              <w:jc w:val="both"/>
              <w:rPr>
                <w:rFonts w:eastAsia="標楷體"/>
              </w:rPr>
            </w:pPr>
            <w:r>
              <w:rPr>
                <w:rFonts w:eastAsia="標楷體"/>
              </w:rPr>
              <w:t>command id</w:t>
            </w:r>
          </w:p>
        </w:tc>
        <w:tc>
          <w:tcPr>
            <w:tcW w:w="845" w:type="dxa"/>
            <w:shd w:val="clear" w:color="auto" w:fill="auto"/>
            <w:tcMar>
              <w:left w:w="108" w:type="dxa"/>
            </w:tcMar>
            <w:vAlign w:val="center"/>
          </w:tcPr>
          <w:p w14:paraId="3674A928" w14:textId="77777777"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14:paraId="348A27F1" w14:textId="77777777" w:rsidR="00B34661" w:rsidRDefault="005331F7">
            <w:pPr>
              <w:jc w:val="center"/>
              <w:rPr>
                <w:rFonts w:eastAsia="標楷體"/>
              </w:rPr>
            </w:pPr>
            <w:r>
              <w:rPr>
                <w:rFonts w:eastAsia="標楷體"/>
              </w:rPr>
              <w:t>Integer</w:t>
            </w:r>
          </w:p>
        </w:tc>
        <w:tc>
          <w:tcPr>
            <w:tcW w:w="3215" w:type="dxa"/>
            <w:shd w:val="clear" w:color="auto" w:fill="auto"/>
            <w:tcMar>
              <w:left w:w="108" w:type="dxa"/>
            </w:tcMar>
          </w:tcPr>
          <w:p w14:paraId="332B27A3" w14:textId="77777777" w:rsidR="00B34661" w:rsidRDefault="005331F7">
            <w:pPr>
              <w:rPr>
                <w:rFonts w:eastAsia="標楷體"/>
              </w:rPr>
            </w:pPr>
            <w:r>
              <w:rPr>
                <w:rFonts w:eastAsia="標楷體"/>
              </w:rPr>
              <w:t>The value corresponding to update request.</w:t>
            </w:r>
          </w:p>
        </w:tc>
        <w:tc>
          <w:tcPr>
            <w:tcW w:w="875" w:type="dxa"/>
            <w:shd w:val="clear" w:color="auto" w:fill="auto"/>
            <w:tcMar>
              <w:left w:w="108" w:type="dxa"/>
            </w:tcMar>
            <w:vAlign w:val="center"/>
          </w:tcPr>
          <w:p w14:paraId="199C5EF3"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1635DA1E" w14:textId="77777777">
        <w:tc>
          <w:tcPr>
            <w:tcW w:w="491" w:type="dxa"/>
            <w:vMerge/>
            <w:shd w:val="clear" w:color="auto" w:fill="auto"/>
            <w:tcMar>
              <w:left w:w="108" w:type="dxa"/>
            </w:tcMar>
          </w:tcPr>
          <w:p w14:paraId="782CF5BE" w14:textId="77777777" w:rsidR="00B34661" w:rsidRDefault="00B34661">
            <w:pPr>
              <w:rPr>
                <w:rFonts w:eastAsia="標楷體"/>
              </w:rPr>
            </w:pPr>
          </w:p>
        </w:tc>
        <w:tc>
          <w:tcPr>
            <w:tcW w:w="2109" w:type="dxa"/>
            <w:shd w:val="clear" w:color="auto" w:fill="auto"/>
            <w:tcMar>
              <w:left w:w="108" w:type="dxa"/>
            </w:tcMar>
            <w:vAlign w:val="center"/>
          </w:tcPr>
          <w:p w14:paraId="6FDC822A" w14:textId="77777777" w:rsidR="00B34661" w:rsidRDefault="005331F7">
            <w:pPr>
              <w:jc w:val="both"/>
              <w:rPr>
                <w:rFonts w:eastAsia="標楷體"/>
              </w:rPr>
            </w:pPr>
            <w:r>
              <w:rPr>
                <w:rFonts w:eastAsia="標楷體"/>
              </w:rPr>
              <w:t>command status</w:t>
            </w:r>
          </w:p>
        </w:tc>
        <w:tc>
          <w:tcPr>
            <w:tcW w:w="845" w:type="dxa"/>
            <w:shd w:val="clear" w:color="auto" w:fill="auto"/>
            <w:tcMar>
              <w:left w:w="108" w:type="dxa"/>
            </w:tcMar>
            <w:vAlign w:val="center"/>
          </w:tcPr>
          <w:p w14:paraId="797A871B" w14:textId="77777777"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14:paraId="6C9E0EC4" w14:textId="77777777" w:rsidR="00B34661" w:rsidRDefault="005331F7">
            <w:pPr>
              <w:jc w:val="center"/>
              <w:rPr>
                <w:rFonts w:eastAsia="標楷體"/>
              </w:rPr>
            </w:pPr>
            <w:r>
              <w:rPr>
                <w:rFonts w:eastAsia="標楷體"/>
              </w:rPr>
              <w:t>Integer</w:t>
            </w:r>
          </w:p>
        </w:tc>
        <w:tc>
          <w:tcPr>
            <w:tcW w:w="3215" w:type="dxa"/>
            <w:shd w:val="clear" w:color="auto" w:fill="auto"/>
            <w:tcMar>
              <w:left w:w="108" w:type="dxa"/>
            </w:tcMar>
          </w:tcPr>
          <w:p w14:paraId="06A96E11" w14:textId="77777777"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14:paraId="2CF03534"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2C4307AB" w14:textId="77777777">
        <w:tc>
          <w:tcPr>
            <w:tcW w:w="491" w:type="dxa"/>
            <w:vMerge/>
            <w:shd w:val="clear" w:color="auto" w:fill="auto"/>
            <w:tcMar>
              <w:left w:w="108" w:type="dxa"/>
            </w:tcMar>
          </w:tcPr>
          <w:p w14:paraId="2AFD7CA7" w14:textId="77777777" w:rsidR="00B34661" w:rsidRDefault="00B34661">
            <w:pPr>
              <w:rPr>
                <w:rFonts w:eastAsia="標楷體"/>
              </w:rPr>
            </w:pPr>
          </w:p>
        </w:tc>
        <w:tc>
          <w:tcPr>
            <w:tcW w:w="2109" w:type="dxa"/>
            <w:shd w:val="clear" w:color="auto" w:fill="auto"/>
            <w:tcMar>
              <w:left w:w="108" w:type="dxa"/>
            </w:tcMar>
            <w:vAlign w:val="center"/>
          </w:tcPr>
          <w:p w14:paraId="59A3DEA5" w14:textId="77777777" w:rsidR="00B34661" w:rsidRDefault="005331F7">
            <w:pPr>
              <w:jc w:val="both"/>
              <w:rPr>
                <w:rFonts w:eastAsia="標楷體"/>
              </w:rPr>
            </w:pPr>
            <w:r>
              <w:rPr>
                <w:rFonts w:eastAsia="標楷體"/>
              </w:rPr>
              <w:t>sequence number</w:t>
            </w:r>
          </w:p>
        </w:tc>
        <w:tc>
          <w:tcPr>
            <w:tcW w:w="845" w:type="dxa"/>
            <w:shd w:val="clear" w:color="auto" w:fill="auto"/>
            <w:tcMar>
              <w:left w:w="108" w:type="dxa"/>
            </w:tcMar>
            <w:vAlign w:val="center"/>
          </w:tcPr>
          <w:p w14:paraId="7EA140D2" w14:textId="77777777" w:rsidR="00B34661" w:rsidRDefault="005331F7">
            <w:pPr>
              <w:jc w:val="center"/>
              <w:rPr>
                <w:rFonts w:eastAsia="標楷體"/>
              </w:rPr>
            </w:pPr>
            <w:r>
              <w:rPr>
                <w:rFonts w:eastAsia="標楷體"/>
              </w:rPr>
              <w:t>4</w:t>
            </w:r>
          </w:p>
        </w:tc>
        <w:tc>
          <w:tcPr>
            <w:tcW w:w="986" w:type="dxa"/>
            <w:shd w:val="clear" w:color="auto" w:fill="auto"/>
            <w:tcMar>
              <w:left w:w="108" w:type="dxa"/>
            </w:tcMar>
            <w:vAlign w:val="center"/>
          </w:tcPr>
          <w:p w14:paraId="0B40B32D" w14:textId="77777777" w:rsidR="00B34661" w:rsidRDefault="005331F7">
            <w:pPr>
              <w:jc w:val="center"/>
              <w:rPr>
                <w:rFonts w:eastAsia="標楷體"/>
              </w:rPr>
            </w:pPr>
            <w:r>
              <w:rPr>
                <w:rFonts w:eastAsia="標楷體"/>
              </w:rPr>
              <w:t>Integer</w:t>
            </w:r>
          </w:p>
        </w:tc>
        <w:tc>
          <w:tcPr>
            <w:tcW w:w="3215" w:type="dxa"/>
            <w:shd w:val="clear" w:color="auto" w:fill="auto"/>
            <w:tcMar>
              <w:left w:w="108" w:type="dxa"/>
            </w:tcMar>
          </w:tcPr>
          <w:p w14:paraId="4C2674A1" w14:textId="77777777" w:rsidR="00B34661" w:rsidRDefault="005331F7">
            <w:pPr>
              <w:rPr>
                <w:rFonts w:eastAsia="標楷體"/>
              </w:rPr>
            </w:pPr>
            <w:r>
              <w:rPr>
                <w:rFonts w:eastAsia="標楷體"/>
              </w:rPr>
              <w:t>Set to a unique sequence number. The associated update response PDU should echo the same sequence number.</w:t>
            </w:r>
          </w:p>
        </w:tc>
        <w:tc>
          <w:tcPr>
            <w:tcW w:w="875" w:type="dxa"/>
            <w:shd w:val="clear" w:color="auto" w:fill="auto"/>
            <w:tcMar>
              <w:left w:w="108" w:type="dxa"/>
            </w:tcMar>
            <w:vAlign w:val="center"/>
          </w:tcPr>
          <w:p w14:paraId="7A550F90"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68E62A76" w14:textId="77777777">
        <w:tc>
          <w:tcPr>
            <w:tcW w:w="491" w:type="dxa"/>
            <w:vMerge w:val="restart"/>
            <w:shd w:val="clear" w:color="auto" w:fill="auto"/>
            <w:tcMar>
              <w:left w:w="108" w:type="dxa"/>
            </w:tcMar>
            <w:vAlign w:val="center"/>
          </w:tcPr>
          <w:p w14:paraId="2289E472" w14:textId="77777777" w:rsidR="00B34661" w:rsidRDefault="005331F7">
            <w:pPr>
              <w:jc w:val="center"/>
              <w:rPr>
                <w:rFonts w:eastAsia="標楷體"/>
              </w:rPr>
            </w:pPr>
            <w:r>
              <w:rPr>
                <w:rFonts w:eastAsia="標楷體"/>
              </w:rPr>
              <w:t>B</w:t>
            </w:r>
          </w:p>
          <w:p w14:paraId="1F0D9B2B" w14:textId="77777777" w:rsidR="00B34661" w:rsidRDefault="005331F7">
            <w:pPr>
              <w:jc w:val="center"/>
              <w:rPr>
                <w:rFonts w:eastAsia="標楷體"/>
              </w:rPr>
            </w:pPr>
            <w:r>
              <w:rPr>
                <w:rFonts w:eastAsia="標楷體"/>
              </w:rPr>
              <w:t>O</w:t>
            </w:r>
          </w:p>
          <w:p w14:paraId="68068B79" w14:textId="77777777" w:rsidR="00B34661" w:rsidRDefault="005331F7">
            <w:pPr>
              <w:jc w:val="center"/>
              <w:rPr>
                <w:rFonts w:eastAsia="標楷體"/>
              </w:rPr>
            </w:pPr>
            <w:r>
              <w:rPr>
                <w:rFonts w:eastAsia="標楷體"/>
              </w:rPr>
              <w:t>D</w:t>
            </w:r>
          </w:p>
          <w:p w14:paraId="5E218C67" w14:textId="77777777" w:rsidR="00B34661" w:rsidRDefault="005331F7">
            <w:pPr>
              <w:jc w:val="center"/>
              <w:rPr>
                <w:rFonts w:eastAsia="標楷體"/>
              </w:rPr>
            </w:pPr>
            <w:r>
              <w:rPr>
                <w:rFonts w:eastAsia="標楷體"/>
              </w:rPr>
              <w:t>Y</w:t>
            </w:r>
          </w:p>
        </w:tc>
        <w:tc>
          <w:tcPr>
            <w:tcW w:w="2109" w:type="dxa"/>
            <w:shd w:val="clear" w:color="auto" w:fill="auto"/>
            <w:tcMar>
              <w:left w:w="108" w:type="dxa"/>
            </w:tcMar>
            <w:vAlign w:val="center"/>
          </w:tcPr>
          <w:p w14:paraId="48143764" w14:textId="77777777" w:rsidR="00B34661" w:rsidRDefault="00B34661">
            <w:pPr>
              <w:jc w:val="both"/>
              <w:rPr>
                <w:rFonts w:eastAsia="標楷體"/>
              </w:rPr>
            </w:pPr>
          </w:p>
        </w:tc>
        <w:tc>
          <w:tcPr>
            <w:tcW w:w="845" w:type="dxa"/>
            <w:shd w:val="clear" w:color="auto" w:fill="auto"/>
            <w:tcMar>
              <w:left w:w="108" w:type="dxa"/>
            </w:tcMar>
            <w:vAlign w:val="center"/>
          </w:tcPr>
          <w:p w14:paraId="4A9DC75A" w14:textId="77777777" w:rsidR="00B34661" w:rsidRDefault="00B34661">
            <w:pPr>
              <w:jc w:val="center"/>
              <w:rPr>
                <w:rFonts w:eastAsia="標楷體"/>
              </w:rPr>
            </w:pPr>
          </w:p>
        </w:tc>
        <w:tc>
          <w:tcPr>
            <w:tcW w:w="986" w:type="dxa"/>
            <w:shd w:val="clear" w:color="auto" w:fill="auto"/>
            <w:tcMar>
              <w:left w:w="108" w:type="dxa"/>
            </w:tcMar>
            <w:vAlign w:val="center"/>
          </w:tcPr>
          <w:p w14:paraId="21F5A13D" w14:textId="77777777" w:rsidR="00B34661" w:rsidRDefault="00B34661">
            <w:pPr>
              <w:jc w:val="center"/>
              <w:rPr>
                <w:rFonts w:eastAsia="標楷體"/>
              </w:rPr>
            </w:pPr>
          </w:p>
        </w:tc>
        <w:tc>
          <w:tcPr>
            <w:tcW w:w="3215" w:type="dxa"/>
            <w:shd w:val="clear" w:color="auto" w:fill="auto"/>
            <w:tcMar>
              <w:left w:w="108" w:type="dxa"/>
            </w:tcMar>
          </w:tcPr>
          <w:p w14:paraId="673756F5" w14:textId="77777777" w:rsidR="00B34661" w:rsidRDefault="00B34661">
            <w:pPr>
              <w:rPr>
                <w:rFonts w:eastAsia="標楷體"/>
              </w:rPr>
            </w:pPr>
          </w:p>
        </w:tc>
        <w:tc>
          <w:tcPr>
            <w:tcW w:w="875" w:type="dxa"/>
            <w:shd w:val="clear" w:color="auto" w:fill="auto"/>
            <w:tcMar>
              <w:left w:w="108" w:type="dxa"/>
            </w:tcMar>
            <w:vAlign w:val="center"/>
          </w:tcPr>
          <w:p w14:paraId="510FDEE0" w14:textId="77777777" w:rsidR="00B34661" w:rsidRDefault="00B34661">
            <w:pPr>
              <w:jc w:val="center"/>
              <w:rPr>
                <w:rFonts w:eastAsia="標楷體"/>
              </w:rPr>
            </w:pPr>
          </w:p>
        </w:tc>
      </w:tr>
      <w:tr w:rsidR="00B34661" w14:paraId="2E4512E0" w14:textId="77777777">
        <w:tc>
          <w:tcPr>
            <w:tcW w:w="491" w:type="dxa"/>
            <w:vMerge/>
            <w:shd w:val="clear" w:color="auto" w:fill="auto"/>
            <w:tcMar>
              <w:left w:w="108" w:type="dxa"/>
            </w:tcMar>
            <w:vAlign w:val="center"/>
          </w:tcPr>
          <w:p w14:paraId="60F7F111" w14:textId="77777777" w:rsidR="00B34661" w:rsidRDefault="00B34661">
            <w:pPr>
              <w:jc w:val="center"/>
              <w:rPr>
                <w:rFonts w:eastAsia="標楷體"/>
              </w:rPr>
            </w:pPr>
          </w:p>
        </w:tc>
        <w:tc>
          <w:tcPr>
            <w:tcW w:w="2109" w:type="dxa"/>
            <w:shd w:val="clear" w:color="auto" w:fill="auto"/>
            <w:tcMar>
              <w:left w:w="108" w:type="dxa"/>
            </w:tcMar>
            <w:vAlign w:val="center"/>
          </w:tcPr>
          <w:p w14:paraId="22E81137" w14:textId="77777777" w:rsidR="00B34661" w:rsidRDefault="00B34661">
            <w:pPr>
              <w:jc w:val="both"/>
              <w:rPr>
                <w:rFonts w:eastAsia="標楷體"/>
              </w:rPr>
            </w:pPr>
          </w:p>
        </w:tc>
        <w:tc>
          <w:tcPr>
            <w:tcW w:w="845" w:type="dxa"/>
            <w:shd w:val="clear" w:color="auto" w:fill="auto"/>
            <w:tcMar>
              <w:left w:w="108" w:type="dxa"/>
            </w:tcMar>
            <w:vAlign w:val="center"/>
          </w:tcPr>
          <w:p w14:paraId="3BE91E02" w14:textId="77777777" w:rsidR="00B34661" w:rsidRDefault="00B34661">
            <w:pPr>
              <w:jc w:val="center"/>
              <w:rPr>
                <w:rFonts w:eastAsia="標楷體"/>
              </w:rPr>
            </w:pPr>
          </w:p>
        </w:tc>
        <w:tc>
          <w:tcPr>
            <w:tcW w:w="986" w:type="dxa"/>
            <w:shd w:val="clear" w:color="auto" w:fill="auto"/>
            <w:tcMar>
              <w:left w:w="108" w:type="dxa"/>
            </w:tcMar>
            <w:vAlign w:val="center"/>
          </w:tcPr>
          <w:p w14:paraId="793100F3" w14:textId="77777777" w:rsidR="00B34661" w:rsidRDefault="00B34661">
            <w:pPr>
              <w:jc w:val="center"/>
              <w:rPr>
                <w:rFonts w:eastAsia="標楷體"/>
              </w:rPr>
            </w:pPr>
          </w:p>
        </w:tc>
        <w:tc>
          <w:tcPr>
            <w:tcW w:w="3215" w:type="dxa"/>
            <w:shd w:val="clear" w:color="auto" w:fill="auto"/>
            <w:tcMar>
              <w:left w:w="108" w:type="dxa"/>
            </w:tcMar>
          </w:tcPr>
          <w:p w14:paraId="67FE5C64" w14:textId="77777777" w:rsidR="00B34661" w:rsidRDefault="00B34661">
            <w:pPr>
              <w:rPr>
                <w:rFonts w:eastAsia="標楷體"/>
              </w:rPr>
            </w:pPr>
          </w:p>
        </w:tc>
        <w:tc>
          <w:tcPr>
            <w:tcW w:w="875" w:type="dxa"/>
            <w:shd w:val="clear" w:color="auto" w:fill="auto"/>
            <w:tcMar>
              <w:left w:w="108" w:type="dxa"/>
            </w:tcMar>
            <w:vAlign w:val="center"/>
          </w:tcPr>
          <w:p w14:paraId="242B5ABF" w14:textId="77777777" w:rsidR="00B34661" w:rsidRDefault="00B34661">
            <w:pPr>
              <w:jc w:val="center"/>
              <w:rPr>
                <w:rFonts w:eastAsia="標楷體"/>
              </w:rPr>
            </w:pPr>
          </w:p>
        </w:tc>
      </w:tr>
    </w:tbl>
    <w:p w14:paraId="2AF1EBC6" w14:textId="77777777" w:rsidR="00B34661" w:rsidRDefault="00B34661">
      <w:pPr>
        <w:rPr>
          <w:rFonts w:eastAsia="標楷體"/>
        </w:rPr>
      </w:pPr>
    </w:p>
    <w:p w14:paraId="1DEEE0F3" w14:textId="77777777" w:rsidR="00B34661" w:rsidRDefault="005331F7" w:rsidP="00427CCF">
      <w:pPr>
        <w:pStyle w:val="31"/>
      </w:pPr>
      <w:bookmarkStart w:id="30" w:name="_Toc479768998"/>
      <w:r>
        <w:t>Update response syntax</w:t>
      </w:r>
      <w:bookmarkEnd w:id="30"/>
    </w:p>
    <w:tbl>
      <w:tblPr>
        <w:tblStyle w:val="af8"/>
        <w:tblW w:w="8522" w:type="dxa"/>
        <w:tblLook w:val="04A0" w:firstRow="1" w:lastRow="0" w:firstColumn="1" w:lastColumn="0" w:noHBand="0" w:noVBand="1"/>
      </w:tblPr>
      <w:tblGrid>
        <w:gridCol w:w="494"/>
        <w:gridCol w:w="2117"/>
        <w:gridCol w:w="847"/>
        <w:gridCol w:w="988"/>
        <w:gridCol w:w="3200"/>
        <w:gridCol w:w="876"/>
      </w:tblGrid>
      <w:tr w:rsidR="00B34661" w14:paraId="7F7AAA7C" w14:textId="77777777">
        <w:tc>
          <w:tcPr>
            <w:tcW w:w="493" w:type="dxa"/>
            <w:vMerge w:val="restart"/>
            <w:shd w:val="clear" w:color="auto" w:fill="auto"/>
            <w:tcMar>
              <w:left w:w="108" w:type="dxa"/>
            </w:tcMar>
            <w:vAlign w:val="center"/>
          </w:tcPr>
          <w:p w14:paraId="703891D5" w14:textId="77777777" w:rsidR="00B34661" w:rsidRDefault="005331F7">
            <w:pPr>
              <w:jc w:val="center"/>
              <w:rPr>
                <w:rFonts w:eastAsia="標楷體"/>
              </w:rPr>
            </w:pPr>
            <w:r>
              <w:rPr>
                <w:rFonts w:eastAsia="標楷體"/>
              </w:rPr>
              <w:t>H</w:t>
            </w:r>
          </w:p>
          <w:p w14:paraId="453F8420" w14:textId="77777777" w:rsidR="00B34661" w:rsidRDefault="005331F7">
            <w:pPr>
              <w:jc w:val="center"/>
              <w:rPr>
                <w:rFonts w:eastAsia="標楷體"/>
              </w:rPr>
            </w:pPr>
            <w:r>
              <w:rPr>
                <w:rFonts w:eastAsia="標楷體"/>
              </w:rPr>
              <w:t>E</w:t>
            </w:r>
          </w:p>
          <w:p w14:paraId="30BCA142" w14:textId="77777777" w:rsidR="00B34661" w:rsidRDefault="005331F7">
            <w:pPr>
              <w:jc w:val="center"/>
              <w:rPr>
                <w:rFonts w:eastAsia="標楷體"/>
              </w:rPr>
            </w:pPr>
            <w:r>
              <w:rPr>
                <w:rFonts w:eastAsia="標楷體"/>
              </w:rPr>
              <w:t>A</w:t>
            </w:r>
          </w:p>
          <w:p w14:paraId="4F832E74" w14:textId="77777777" w:rsidR="00B34661" w:rsidRDefault="005331F7">
            <w:pPr>
              <w:jc w:val="center"/>
              <w:rPr>
                <w:rFonts w:eastAsia="標楷體"/>
              </w:rPr>
            </w:pPr>
            <w:r>
              <w:rPr>
                <w:rFonts w:eastAsia="標楷體"/>
              </w:rPr>
              <w:t>D</w:t>
            </w:r>
          </w:p>
          <w:p w14:paraId="7699EAEF" w14:textId="77777777" w:rsidR="00B34661" w:rsidRDefault="005331F7">
            <w:pPr>
              <w:jc w:val="center"/>
              <w:rPr>
                <w:rFonts w:eastAsia="標楷體"/>
              </w:rPr>
            </w:pPr>
            <w:r>
              <w:rPr>
                <w:rFonts w:eastAsia="標楷體"/>
              </w:rPr>
              <w:t>E</w:t>
            </w:r>
          </w:p>
          <w:p w14:paraId="09D6C804" w14:textId="77777777" w:rsidR="00B34661" w:rsidRDefault="005331F7">
            <w:pPr>
              <w:jc w:val="center"/>
              <w:rPr>
                <w:rFonts w:eastAsia="標楷體"/>
              </w:rPr>
            </w:pPr>
            <w:r>
              <w:rPr>
                <w:rFonts w:eastAsia="標楷體"/>
              </w:rPr>
              <w:t>R</w:t>
            </w:r>
          </w:p>
        </w:tc>
        <w:tc>
          <w:tcPr>
            <w:tcW w:w="2117" w:type="dxa"/>
            <w:shd w:val="clear" w:color="auto" w:fill="auto"/>
            <w:tcMar>
              <w:left w:w="108" w:type="dxa"/>
            </w:tcMar>
            <w:vAlign w:val="center"/>
          </w:tcPr>
          <w:p w14:paraId="0FC3F83B" w14:textId="77777777" w:rsidR="00B34661" w:rsidRDefault="005331F7">
            <w:pPr>
              <w:jc w:val="center"/>
              <w:rPr>
                <w:rFonts w:eastAsia="標楷體"/>
              </w:rPr>
            </w:pPr>
            <w:r>
              <w:rPr>
                <w:rFonts w:eastAsia="標楷體"/>
              </w:rPr>
              <w:t>Field Name</w:t>
            </w:r>
          </w:p>
        </w:tc>
        <w:tc>
          <w:tcPr>
            <w:tcW w:w="847" w:type="dxa"/>
            <w:shd w:val="clear" w:color="auto" w:fill="auto"/>
            <w:tcMar>
              <w:left w:w="108" w:type="dxa"/>
            </w:tcMar>
            <w:vAlign w:val="center"/>
          </w:tcPr>
          <w:p w14:paraId="6C169A71" w14:textId="77777777" w:rsidR="00B34661" w:rsidRDefault="005331F7">
            <w:pPr>
              <w:jc w:val="center"/>
              <w:rPr>
                <w:rFonts w:eastAsia="標楷體"/>
              </w:rPr>
            </w:pPr>
            <w:r>
              <w:rPr>
                <w:rFonts w:eastAsia="標楷體"/>
              </w:rPr>
              <w:t>Size</w:t>
            </w:r>
          </w:p>
          <w:p w14:paraId="3A2FC4EE" w14:textId="77777777" w:rsidR="00B34661" w:rsidRDefault="005331F7">
            <w:pPr>
              <w:jc w:val="center"/>
              <w:rPr>
                <w:rFonts w:eastAsia="標楷體"/>
              </w:rPr>
            </w:pPr>
            <w:r>
              <w:rPr>
                <w:rFonts w:eastAsia="標楷體"/>
              </w:rPr>
              <w:t>octets</w:t>
            </w:r>
          </w:p>
        </w:tc>
        <w:tc>
          <w:tcPr>
            <w:tcW w:w="988" w:type="dxa"/>
            <w:shd w:val="clear" w:color="auto" w:fill="auto"/>
            <w:tcMar>
              <w:left w:w="108" w:type="dxa"/>
            </w:tcMar>
            <w:vAlign w:val="center"/>
          </w:tcPr>
          <w:p w14:paraId="55A2BD3F" w14:textId="77777777" w:rsidR="00B34661" w:rsidRDefault="005331F7">
            <w:pPr>
              <w:jc w:val="center"/>
              <w:rPr>
                <w:rFonts w:eastAsia="標楷體"/>
              </w:rPr>
            </w:pPr>
            <w:r>
              <w:rPr>
                <w:rFonts w:eastAsia="標楷體"/>
              </w:rPr>
              <w:t>Type</w:t>
            </w:r>
          </w:p>
        </w:tc>
        <w:tc>
          <w:tcPr>
            <w:tcW w:w="3200" w:type="dxa"/>
            <w:shd w:val="clear" w:color="auto" w:fill="auto"/>
            <w:tcMar>
              <w:left w:w="108" w:type="dxa"/>
            </w:tcMar>
            <w:vAlign w:val="center"/>
          </w:tcPr>
          <w:p w14:paraId="5F42EB1B" w14:textId="77777777"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14:paraId="2542671E" w14:textId="77777777" w:rsidR="00B34661" w:rsidRDefault="005331F7">
            <w:pPr>
              <w:jc w:val="center"/>
              <w:rPr>
                <w:rFonts w:eastAsia="標楷體"/>
              </w:rPr>
            </w:pPr>
            <w:r>
              <w:rPr>
                <w:rFonts w:eastAsia="標楷體"/>
              </w:rPr>
              <w:t>Ref.</w:t>
            </w:r>
          </w:p>
        </w:tc>
      </w:tr>
      <w:tr w:rsidR="00B34661" w14:paraId="4DAD2EBB" w14:textId="77777777">
        <w:tc>
          <w:tcPr>
            <w:tcW w:w="493" w:type="dxa"/>
            <w:vMerge/>
            <w:shd w:val="clear" w:color="auto" w:fill="auto"/>
            <w:tcMar>
              <w:left w:w="108" w:type="dxa"/>
            </w:tcMar>
          </w:tcPr>
          <w:p w14:paraId="1FEB46EB" w14:textId="77777777" w:rsidR="00B34661" w:rsidRDefault="00B34661">
            <w:pPr>
              <w:rPr>
                <w:rFonts w:eastAsia="標楷體"/>
              </w:rPr>
            </w:pPr>
          </w:p>
        </w:tc>
        <w:tc>
          <w:tcPr>
            <w:tcW w:w="2117" w:type="dxa"/>
            <w:shd w:val="clear" w:color="auto" w:fill="auto"/>
            <w:tcMar>
              <w:left w:w="108" w:type="dxa"/>
            </w:tcMar>
            <w:vAlign w:val="center"/>
          </w:tcPr>
          <w:p w14:paraId="200C6031" w14:textId="77777777" w:rsidR="00B34661" w:rsidRDefault="005331F7">
            <w:pPr>
              <w:jc w:val="both"/>
              <w:rPr>
                <w:rFonts w:eastAsia="標楷體"/>
              </w:rPr>
            </w:pPr>
            <w:r>
              <w:rPr>
                <w:rFonts w:eastAsia="標楷體"/>
              </w:rPr>
              <w:t>command length</w:t>
            </w:r>
          </w:p>
        </w:tc>
        <w:tc>
          <w:tcPr>
            <w:tcW w:w="847" w:type="dxa"/>
            <w:shd w:val="clear" w:color="auto" w:fill="auto"/>
            <w:tcMar>
              <w:left w:w="108" w:type="dxa"/>
            </w:tcMar>
            <w:vAlign w:val="center"/>
          </w:tcPr>
          <w:p w14:paraId="15D301D5"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5AFA0D89" w14:textId="77777777" w:rsidR="00B34661" w:rsidRDefault="005331F7">
            <w:pPr>
              <w:jc w:val="center"/>
              <w:rPr>
                <w:rFonts w:eastAsia="標楷體"/>
              </w:rPr>
            </w:pPr>
            <w:r>
              <w:rPr>
                <w:rFonts w:eastAsia="標楷體"/>
              </w:rPr>
              <w:t>Integer</w:t>
            </w:r>
          </w:p>
        </w:tc>
        <w:tc>
          <w:tcPr>
            <w:tcW w:w="3200" w:type="dxa"/>
            <w:shd w:val="clear" w:color="auto" w:fill="auto"/>
            <w:tcMar>
              <w:left w:w="108" w:type="dxa"/>
            </w:tcMar>
          </w:tcPr>
          <w:p w14:paraId="45E633B6" w14:textId="77777777"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14:paraId="2B5A9905"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319A861D" w14:textId="77777777">
        <w:tc>
          <w:tcPr>
            <w:tcW w:w="493" w:type="dxa"/>
            <w:vMerge/>
            <w:shd w:val="clear" w:color="auto" w:fill="auto"/>
            <w:tcMar>
              <w:left w:w="108" w:type="dxa"/>
            </w:tcMar>
          </w:tcPr>
          <w:p w14:paraId="07E69494" w14:textId="77777777" w:rsidR="00B34661" w:rsidRDefault="00B34661">
            <w:pPr>
              <w:rPr>
                <w:rFonts w:eastAsia="標楷體"/>
              </w:rPr>
            </w:pPr>
          </w:p>
        </w:tc>
        <w:tc>
          <w:tcPr>
            <w:tcW w:w="2117" w:type="dxa"/>
            <w:shd w:val="clear" w:color="auto" w:fill="auto"/>
            <w:tcMar>
              <w:left w:w="108" w:type="dxa"/>
            </w:tcMar>
            <w:vAlign w:val="center"/>
          </w:tcPr>
          <w:p w14:paraId="33DEA0AC" w14:textId="77777777" w:rsidR="00B34661" w:rsidRDefault="005331F7">
            <w:pPr>
              <w:jc w:val="both"/>
              <w:rPr>
                <w:rFonts w:eastAsia="標楷體"/>
              </w:rPr>
            </w:pPr>
            <w:r>
              <w:rPr>
                <w:rFonts w:eastAsia="標楷體"/>
              </w:rPr>
              <w:t>command id</w:t>
            </w:r>
          </w:p>
        </w:tc>
        <w:tc>
          <w:tcPr>
            <w:tcW w:w="847" w:type="dxa"/>
            <w:shd w:val="clear" w:color="auto" w:fill="auto"/>
            <w:tcMar>
              <w:left w:w="108" w:type="dxa"/>
            </w:tcMar>
            <w:vAlign w:val="center"/>
          </w:tcPr>
          <w:p w14:paraId="7EC6B515"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281DD53A" w14:textId="77777777" w:rsidR="00B34661" w:rsidRDefault="005331F7">
            <w:pPr>
              <w:jc w:val="center"/>
              <w:rPr>
                <w:rFonts w:eastAsia="標楷體"/>
              </w:rPr>
            </w:pPr>
            <w:r>
              <w:rPr>
                <w:rFonts w:eastAsia="標楷體"/>
              </w:rPr>
              <w:t>Integer</w:t>
            </w:r>
          </w:p>
        </w:tc>
        <w:tc>
          <w:tcPr>
            <w:tcW w:w="3200" w:type="dxa"/>
            <w:shd w:val="clear" w:color="auto" w:fill="auto"/>
            <w:tcMar>
              <w:left w:w="108" w:type="dxa"/>
            </w:tcMar>
          </w:tcPr>
          <w:p w14:paraId="1B89C972" w14:textId="77777777" w:rsidR="00B34661" w:rsidRDefault="005331F7">
            <w:pPr>
              <w:rPr>
                <w:rFonts w:eastAsia="標楷體"/>
              </w:rPr>
            </w:pPr>
            <w:r>
              <w:rPr>
                <w:rFonts w:eastAsia="標楷體"/>
              </w:rPr>
              <w:t>The value corresponding to update response.</w:t>
            </w:r>
          </w:p>
        </w:tc>
        <w:tc>
          <w:tcPr>
            <w:tcW w:w="876" w:type="dxa"/>
            <w:shd w:val="clear" w:color="auto" w:fill="auto"/>
            <w:tcMar>
              <w:left w:w="108" w:type="dxa"/>
            </w:tcMar>
            <w:vAlign w:val="center"/>
          </w:tcPr>
          <w:p w14:paraId="1001D6CF"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0EF6D2E8" w14:textId="77777777">
        <w:tc>
          <w:tcPr>
            <w:tcW w:w="493" w:type="dxa"/>
            <w:vMerge/>
            <w:shd w:val="clear" w:color="auto" w:fill="auto"/>
            <w:tcMar>
              <w:left w:w="108" w:type="dxa"/>
            </w:tcMar>
          </w:tcPr>
          <w:p w14:paraId="1017C1E2" w14:textId="77777777" w:rsidR="00B34661" w:rsidRDefault="00B34661">
            <w:pPr>
              <w:rPr>
                <w:rFonts w:eastAsia="標楷體"/>
              </w:rPr>
            </w:pPr>
          </w:p>
        </w:tc>
        <w:tc>
          <w:tcPr>
            <w:tcW w:w="2117" w:type="dxa"/>
            <w:shd w:val="clear" w:color="auto" w:fill="auto"/>
            <w:tcMar>
              <w:left w:w="108" w:type="dxa"/>
            </w:tcMar>
            <w:vAlign w:val="center"/>
          </w:tcPr>
          <w:p w14:paraId="7A75A92E" w14:textId="77777777" w:rsidR="00B34661" w:rsidRDefault="005331F7">
            <w:pPr>
              <w:jc w:val="both"/>
              <w:rPr>
                <w:rFonts w:eastAsia="標楷體"/>
              </w:rPr>
            </w:pPr>
            <w:r>
              <w:rPr>
                <w:rFonts w:eastAsia="標楷體"/>
              </w:rPr>
              <w:t>command status</w:t>
            </w:r>
          </w:p>
        </w:tc>
        <w:tc>
          <w:tcPr>
            <w:tcW w:w="847" w:type="dxa"/>
            <w:shd w:val="clear" w:color="auto" w:fill="auto"/>
            <w:tcMar>
              <w:left w:w="108" w:type="dxa"/>
            </w:tcMar>
            <w:vAlign w:val="center"/>
          </w:tcPr>
          <w:p w14:paraId="0EE83EC1"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7EBC1B18" w14:textId="77777777" w:rsidR="00B34661" w:rsidRDefault="005331F7">
            <w:pPr>
              <w:jc w:val="center"/>
              <w:rPr>
                <w:rFonts w:eastAsia="標楷體"/>
              </w:rPr>
            </w:pPr>
            <w:r>
              <w:rPr>
                <w:rFonts w:eastAsia="標楷體"/>
              </w:rPr>
              <w:t>Integer</w:t>
            </w:r>
          </w:p>
        </w:tc>
        <w:tc>
          <w:tcPr>
            <w:tcW w:w="3200" w:type="dxa"/>
            <w:shd w:val="clear" w:color="auto" w:fill="auto"/>
            <w:tcMar>
              <w:left w:w="108" w:type="dxa"/>
            </w:tcMar>
          </w:tcPr>
          <w:p w14:paraId="116875A3" w14:textId="77777777"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14:paraId="6F75A2E3"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68F3A9F6" w14:textId="77777777">
        <w:tc>
          <w:tcPr>
            <w:tcW w:w="493" w:type="dxa"/>
            <w:vMerge/>
            <w:shd w:val="clear" w:color="auto" w:fill="auto"/>
            <w:tcMar>
              <w:left w:w="108" w:type="dxa"/>
            </w:tcMar>
          </w:tcPr>
          <w:p w14:paraId="2E05CC40" w14:textId="77777777" w:rsidR="00B34661" w:rsidRDefault="00B34661">
            <w:pPr>
              <w:rPr>
                <w:rFonts w:eastAsia="標楷體"/>
              </w:rPr>
            </w:pPr>
          </w:p>
        </w:tc>
        <w:tc>
          <w:tcPr>
            <w:tcW w:w="2117" w:type="dxa"/>
            <w:shd w:val="clear" w:color="auto" w:fill="auto"/>
            <w:tcMar>
              <w:left w:w="108" w:type="dxa"/>
            </w:tcMar>
            <w:vAlign w:val="center"/>
          </w:tcPr>
          <w:p w14:paraId="2F796F0B" w14:textId="77777777" w:rsidR="00B34661" w:rsidRDefault="005331F7">
            <w:pPr>
              <w:jc w:val="both"/>
              <w:rPr>
                <w:rFonts w:eastAsia="標楷體"/>
              </w:rPr>
            </w:pPr>
            <w:r>
              <w:rPr>
                <w:rFonts w:eastAsia="標楷體"/>
              </w:rPr>
              <w:t>sequence number</w:t>
            </w:r>
          </w:p>
        </w:tc>
        <w:tc>
          <w:tcPr>
            <w:tcW w:w="847" w:type="dxa"/>
            <w:shd w:val="clear" w:color="auto" w:fill="auto"/>
            <w:tcMar>
              <w:left w:w="108" w:type="dxa"/>
            </w:tcMar>
            <w:vAlign w:val="center"/>
          </w:tcPr>
          <w:p w14:paraId="60A5D0E3" w14:textId="77777777" w:rsidR="00B34661" w:rsidRDefault="005331F7">
            <w:pPr>
              <w:jc w:val="center"/>
              <w:rPr>
                <w:rFonts w:eastAsia="標楷體"/>
              </w:rPr>
            </w:pPr>
            <w:r>
              <w:rPr>
                <w:rFonts w:eastAsia="標楷體"/>
              </w:rPr>
              <w:t>4</w:t>
            </w:r>
          </w:p>
        </w:tc>
        <w:tc>
          <w:tcPr>
            <w:tcW w:w="988" w:type="dxa"/>
            <w:shd w:val="clear" w:color="auto" w:fill="auto"/>
            <w:tcMar>
              <w:left w:w="108" w:type="dxa"/>
            </w:tcMar>
            <w:vAlign w:val="center"/>
          </w:tcPr>
          <w:p w14:paraId="544B70C7" w14:textId="77777777" w:rsidR="00B34661" w:rsidRDefault="005331F7">
            <w:pPr>
              <w:jc w:val="center"/>
              <w:rPr>
                <w:rFonts w:eastAsia="標楷體"/>
              </w:rPr>
            </w:pPr>
            <w:r>
              <w:rPr>
                <w:rFonts w:eastAsia="標楷體"/>
              </w:rPr>
              <w:t>Integer</w:t>
            </w:r>
          </w:p>
        </w:tc>
        <w:tc>
          <w:tcPr>
            <w:tcW w:w="3200" w:type="dxa"/>
            <w:shd w:val="clear" w:color="auto" w:fill="auto"/>
            <w:tcMar>
              <w:left w:w="108" w:type="dxa"/>
            </w:tcMar>
          </w:tcPr>
          <w:p w14:paraId="6D3253BD" w14:textId="77777777" w:rsidR="00B34661" w:rsidRDefault="005331F7">
            <w:pPr>
              <w:rPr>
                <w:rFonts w:eastAsia="標楷體"/>
              </w:rPr>
            </w:pPr>
            <w:r>
              <w:rPr>
                <w:rFonts w:eastAsia="標楷體"/>
              </w:rPr>
              <w:t>Set to the same sequence number of original update request PDU.</w:t>
            </w:r>
          </w:p>
        </w:tc>
        <w:tc>
          <w:tcPr>
            <w:tcW w:w="876" w:type="dxa"/>
            <w:shd w:val="clear" w:color="auto" w:fill="auto"/>
            <w:tcMar>
              <w:left w:w="108" w:type="dxa"/>
            </w:tcMar>
            <w:vAlign w:val="center"/>
          </w:tcPr>
          <w:p w14:paraId="3EC36482"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1191D1C2" w14:textId="77777777">
        <w:tc>
          <w:tcPr>
            <w:tcW w:w="493" w:type="dxa"/>
            <w:vMerge w:val="restart"/>
            <w:shd w:val="clear" w:color="auto" w:fill="auto"/>
            <w:tcMar>
              <w:left w:w="108" w:type="dxa"/>
            </w:tcMar>
            <w:vAlign w:val="center"/>
          </w:tcPr>
          <w:p w14:paraId="66CC414B" w14:textId="77777777" w:rsidR="00B34661" w:rsidRDefault="005331F7">
            <w:pPr>
              <w:jc w:val="center"/>
              <w:rPr>
                <w:rFonts w:eastAsia="標楷體"/>
              </w:rPr>
            </w:pPr>
            <w:r>
              <w:rPr>
                <w:rFonts w:eastAsia="標楷體"/>
              </w:rPr>
              <w:lastRenderedPageBreak/>
              <w:t>B</w:t>
            </w:r>
          </w:p>
          <w:p w14:paraId="44F1CEE9" w14:textId="77777777" w:rsidR="00B34661" w:rsidRDefault="005331F7">
            <w:pPr>
              <w:jc w:val="center"/>
              <w:rPr>
                <w:rFonts w:eastAsia="標楷體"/>
              </w:rPr>
            </w:pPr>
            <w:r>
              <w:rPr>
                <w:rFonts w:eastAsia="標楷體"/>
              </w:rPr>
              <w:t>O</w:t>
            </w:r>
          </w:p>
          <w:p w14:paraId="0B9B935E" w14:textId="77777777" w:rsidR="00B34661" w:rsidRDefault="005331F7">
            <w:pPr>
              <w:jc w:val="center"/>
              <w:rPr>
                <w:rFonts w:eastAsia="標楷體"/>
              </w:rPr>
            </w:pPr>
            <w:r>
              <w:rPr>
                <w:rFonts w:eastAsia="標楷體"/>
              </w:rPr>
              <w:t>D</w:t>
            </w:r>
          </w:p>
          <w:p w14:paraId="6A714501" w14:textId="77777777" w:rsidR="00B34661" w:rsidRDefault="005331F7">
            <w:pPr>
              <w:jc w:val="center"/>
              <w:rPr>
                <w:rFonts w:eastAsia="標楷體"/>
              </w:rPr>
            </w:pPr>
            <w:r>
              <w:rPr>
                <w:rFonts w:eastAsia="標楷體"/>
              </w:rPr>
              <w:t>Y</w:t>
            </w:r>
          </w:p>
        </w:tc>
        <w:tc>
          <w:tcPr>
            <w:tcW w:w="2117" w:type="dxa"/>
            <w:shd w:val="clear" w:color="auto" w:fill="auto"/>
            <w:tcMar>
              <w:left w:w="108" w:type="dxa"/>
            </w:tcMar>
            <w:vAlign w:val="center"/>
          </w:tcPr>
          <w:p w14:paraId="167118A0" w14:textId="77777777" w:rsidR="00B34661" w:rsidRDefault="00B34661">
            <w:pPr>
              <w:jc w:val="both"/>
              <w:rPr>
                <w:rFonts w:eastAsia="標楷體"/>
              </w:rPr>
            </w:pPr>
          </w:p>
        </w:tc>
        <w:tc>
          <w:tcPr>
            <w:tcW w:w="847" w:type="dxa"/>
            <w:shd w:val="clear" w:color="auto" w:fill="auto"/>
            <w:tcMar>
              <w:left w:w="108" w:type="dxa"/>
            </w:tcMar>
            <w:vAlign w:val="center"/>
          </w:tcPr>
          <w:p w14:paraId="0BCA5CC3" w14:textId="77777777" w:rsidR="00B34661" w:rsidRDefault="00B34661">
            <w:pPr>
              <w:jc w:val="center"/>
              <w:rPr>
                <w:rFonts w:eastAsia="標楷體"/>
              </w:rPr>
            </w:pPr>
          </w:p>
        </w:tc>
        <w:tc>
          <w:tcPr>
            <w:tcW w:w="988" w:type="dxa"/>
            <w:shd w:val="clear" w:color="auto" w:fill="auto"/>
            <w:tcMar>
              <w:left w:w="108" w:type="dxa"/>
            </w:tcMar>
            <w:vAlign w:val="center"/>
          </w:tcPr>
          <w:p w14:paraId="6D5565E0" w14:textId="77777777" w:rsidR="00B34661" w:rsidRDefault="00B34661">
            <w:pPr>
              <w:jc w:val="center"/>
              <w:rPr>
                <w:rFonts w:eastAsia="標楷體"/>
              </w:rPr>
            </w:pPr>
          </w:p>
        </w:tc>
        <w:tc>
          <w:tcPr>
            <w:tcW w:w="3200" w:type="dxa"/>
            <w:shd w:val="clear" w:color="auto" w:fill="auto"/>
            <w:tcMar>
              <w:left w:w="108" w:type="dxa"/>
            </w:tcMar>
          </w:tcPr>
          <w:p w14:paraId="003235B2" w14:textId="77777777" w:rsidR="00B34661" w:rsidRDefault="00B34661">
            <w:pPr>
              <w:rPr>
                <w:rFonts w:eastAsia="標楷體"/>
              </w:rPr>
            </w:pPr>
          </w:p>
        </w:tc>
        <w:tc>
          <w:tcPr>
            <w:tcW w:w="876" w:type="dxa"/>
            <w:shd w:val="clear" w:color="auto" w:fill="auto"/>
            <w:tcMar>
              <w:left w:w="108" w:type="dxa"/>
            </w:tcMar>
            <w:vAlign w:val="center"/>
          </w:tcPr>
          <w:p w14:paraId="21428FC2" w14:textId="77777777" w:rsidR="00B34661" w:rsidRDefault="00B34661">
            <w:pPr>
              <w:jc w:val="center"/>
              <w:rPr>
                <w:rFonts w:eastAsia="標楷體"/>
              </w:rPr>
            </w:pPr>
          </w:p>
        </w:tc>
      </w:tr>
      <w:tr w:rsidR="00B34661" w14:paraId="2DCC58A0" w14:textId="77777777">
        <w:tc>
          <w:tcPr>
            <w:tcW w:w="493" w:type="dxa"/>
            <w:vMerge/>
            <w:shd w:val="clear" w:color="auto" w:fill="auto"/>
            <w:tcMar>
              <w:left w:w="108" w:type="dxa"/>
            </w:tcMar>
          </w:tcPr>
          <w:p w14:paraId="2228BDE5" w14:textId="77777777" w:rsidR="00B34661" w:rsidRDefault="00B34661">
            <w:pPr>
              <w:rPr>
                <w:rFonts w:eastAsia="標楷體"/>
              </w:rPr>
            </w:pPr>
          </w:p>
        </w:tc>
        <w:tc>
          <w:tcPr>
            <w:tcW w:w="2117" w:type="dxa"/>
            <w:shd w:val="clear" w:color="auto" w:fill="auto"/>
            <w:tcMar>
              <w:left w:w="108" w:type="dxa"/>
            </w:tcMar>
            <w:vAlign w:val="center"/>
          </w:tcPr>
          <w:p w14:paraId="1009B96F" w14:textId="77777777" w:rsidR="00B34661" w:rsidRDefault="00B34661">
            <w:pPr>
              <w:jc w:val="both"/>
              <w:rPr>
                <w:rFonts w:eastAsia="標楷體"/>
              </w:rPr>
            </w:pPr>
          </w:p>
        </w:tc>
        <w:tc>
          <w:tcPr>
            <w:tcW w:w="847" w:type="dxa"/>
            <w:shd w:val="clear" w:color="auto" w:fill="auto"/>
            <w:tcMar>
              <w:left w:w="108" w:type="dxa"/>
            </w:tcMar>
            <w:vAlign w:val="center"/>
          </w:tcPr>
          <w:p w14:paraId="601B967D" w14:textId="77777777" w:rsidR="00B34661" w:rsidRDefault="00B34661">
            <w:pPr>
              <w:jc w:val="center"/>
              <w:rPr>
                <w:rFonts w:eastAsia="標楷體"/>
              </w:rPr>
            </w:pPr>
          </w:p>
        </w:tc>
        <w:tc>
          <w:tcPr>
            <w:tcW w:w="988" w:type="dxa"/>
            <w:shd w:val="clear" w:color="auto" w:fill="auto"/>
            <w:tcMar>
              <w:left w:w="108" w:type="dxa"/>
            </w:tcMar>
            <w:vAlign w:val="center"/>
          </w:tcPr>
          <w:p w14:paraId="1D6917F9" w14:textId="77777777" w:rsidR="00B34661" w:rsidRDefault="00B34661">
            <w:pPr>
              <w:jc w:val="center"/>
              <w:rPr>
                <w:rFonts w:eastAsia="標楷體"/>
              </w:rPr>
            </w:pPr>
          </w:p>
        </w:tc>
        <w:tc>
          <w:tcPr>
            <w:tcW w:w="3200" w:type="dxa"/>
            <w:shd w:val="clear" w:color="auto" w:fill="auto"/>
            <w:tcMar>
              <w:left w:w="108" w:type="dxa"/>
            </w:tcMar>
          </w:tcPr>
          <w:p w14:paraId="63C967C6" w14:textId="77777777" w:rsidR="00B34661" w:rsidRDefault="00B34661">
            <w:pPr>
              <w:rPr>
                <w:rFonts w:eastAsia="標楷體"/>
              </w:rPr>
            </w:pPr>
          </w:p>
        </w:tc>
        <w:tc>
          <w:tcPr>
            <w:tcW w:w="876" w:type="dxa"/>
            <w:shd w:val="clear" w:color="auto" w:fill="auto"/>
            <w:tcMar>
              <w:left w:w="108" w:type="dxa"/>
            </w:tcMar>
            <w:vAlign w:val="center"/>
          </w:tcPr>
          <w:p w14:paraId="409EF93C" w14:textId="77777777" w:rsidR="00B34661" w:rsidRDefault="00B34661">
            <w:pPr>
              <w:jc w:val="center"/>
              <w:rPr>
                <w:rFonts w:eastAsia="標楷體"/>
              </w:rPr>
            </w:pPr>
          </w:p>
        </w:tc>
      </w:tr>
    </w:tbl>
    <w:p w14:paraId="1370C633" w14:textId="77777777" w:rsidR="00B34661" w:rsidRDefault="00B34661">
      <w:pPr>
        <w:rPr>
          <w:rFonts w:eastAsia="標楷體"/>
        </w:rPr>
      </w:pPr>
    </w:p>
    <w:p w14:paraId="68703E5C" w14:textId="77777777" w:rsidR="00B34661" w:rsidRDefault="005331F7" w:rsidP="00427CCF">
      <w:pPr>
        <w:pStyle w:val="31"/>
      </w:pPr>
      <w:bookmarkStart w:id="31" w:name="_Toc479768999"/>
      <w:r>
        <w:t>Reboot request syntax</w:t>
      </w:r>
      <w:bookmarkEnd w:id="31"/>
    </w:p>
    <w:tbl>
      <w:tblPr>
        <w:tblStyle w:val="af8"/>
        <w:tblW w:w="8522" w:type="dxa"/>
        <w:tblLook w:val="04A0" w:firstRow="1" w:lastRow="0" w:firstColumn="1" w:lastColumn="0" w:noHBand="0" w:noVBand="1"/>
      </w:tblPr>
      <w:tblGrid>
        <w:gridCol w:w="489"/>
        <w:gridCol w:w="2136"/>
        <w:gridCol w:w="842"/>
        <w:gridCol w:w="982"/>
        <w:gridCol w:w="3198"/>
        <w:gridCol w:w="875"/>
      </w:tblGrid>
      <w:tr w:rsidR="00B34661" w14:paraId="07B7E02C" w14:textId="77777777">
        <w:tc>
          <w:tcPr>
            <w:tcW w:w="488" w:type="dxa"/>
            <w:vMerge w:val="restart"/>
            <w:shd w:val="clear" w:color="auto" w:fill="auto"/>
            <w:tcMar>
              <w:left w:w="108" w:type="dxa"/>
            </w:tcMar>
            <w:vAlign w:val="center"/>
          </w:tcPr>
          <w:p w14:paraId="3515333A" w14:textId="77777777" w:rsidR="00B34661" w:rsidRDefault="005331F7">
            <w:pPr>
              <w:jc w:val="center"/>
              <w:rPr>
                <w:rFonts w:eastAsia="標楷體"/>
              </w:rPr>
            </w:pPr>
            <w:r>
              <w:rPr>
                <w:rFonts w:eastAsia="標楷體"/>
              </w:rPr>
              <w:t>H</w:t>
            </w:r>
          </w:p>
          <w:p w14:paraId="095B0FD1" w14:textId="77777777" w:rsidR="00B34661" w:rsidRDefault="005331F7">
            <w:pPr>
              <w:jc w:val="center"/>
              <w:rPr>
                <w:rFonts w:eastAsia="標楷體"/>
              </w:rPr>
            </w:pPr>
            <w:r>
              <w:rPr>
                <w:rFonts w:eastAsia="標楷體"/>
              </w:rPr>
              <w:t>E</w:t>
            </w:r>
          </w:p>
          <w:p w14:paraId="057A6CF1" w14:textId="77777777" w:rsidR="00B34661" w:rsidRDefault="005331F7">
            <w:pPr>
              <w:jc w:val="center"/>
              <w:rPr>
                <w:rFonts w:eastAsia="標楷體"/>
              </w:rPr>
            </w:pPr>
            <w:r>
              <w:rPr>
                <w:rFonts w:eastAsia="標楷體"/>
              </w:rPr>
              <w:t>A</w:t>
            </w:r>
          </w:p>
          <w:p w14:paraId="44B20CE0" w14:textId="77777777" w:rsidR="00B34661" w:rsidRDefault="005331F7">
            <w:pPr>
              <w:jc w:val="center"/>
              <w:rPr>
                <w:rFonts w:eastAsia="標楷體"/>
              </w:rPr>
            </w:pPr>
            <w:r>
              <w:rPr>
                <w:rFonts w:eastAsia="標楷體"/>
              </w:rPr>
              <w:t>D</w:t>
            </w:r>
          </w:p>
          <w:p w14:paraId="7DA4D778" w14:textId="77777777" w:rsidR="00B34661" w:rsidRDefault="005331F7">
            <w:pPr>
              <w:jc w:val="center"/>
              <w:rPr>
                <w:rFonts w:eastAsia="標楷體"/>
              </w:rPr>
            </w:pPr>
            <w:r>
              <w:rPr>
                <w:rFonts w:eastAsia="標楷體"/>
              </w:rPr>
              <w:t>E</w:t>
            </w:r>
          </w:p>
          <w:p w14:paraId="37EB1E97" w14:textId="77777777" w:rsidR="00B34661" w:rsidRDefault="005331F7">
            <w:pPr>
              <w:jc w:val="center"/>
              <w:rPr>
                <w:rFonts w:eastAsia="標楷體"/>
              </w:rPr>
            </w:pPr>
            <w:r>
              <w:rPr>
                <w:rFonts w:eastAsia="標楷體"/>
              </w:rPr>
              <w:t>R</w:t>
            </w:r>
          </w:p>
        </w:tc>
        <w:tc>
          <w:tcPr>
            <w:tcW w:w="2136" w:type="dxa"/>
            <w:shd w:val="clear" w:color="auto" w:fill="auto"/>
            <w:tcMar>
              <w:left w:w="108" w:type="dxa"/>
            </w:tcMar>
            <w:vAlign w:val="center"/>
          </w:tcPr>
          <w:p w14:paraId="52015468" w14:textId="77777777" w:rsidR="00B34661" w:rsidRDefault="005331F7">
            <w:pPr>
              <w:jc w:val="center"/>
              <w:rPr>
                <w:rFonts w:eastAsia="標楷體"/>
              </w:rPr>
            </w:pPr>
            <w:r>
              <w:rPr>
                <w:rFonts w:eastAsia="標楷體"/>
              </w:rPr>
              <w:t>Field Name</w:t>
            </w:r>
          </w:p>
        </w:tc>
        <w:tc>
          <w:tcPr>
            <w:tcW w:w="842" w:type="dxa"/>
            <w:shd w:val="clear" w:color="auto" w:fill="auto"/>
            <w:tcMar>
              <w:left w:w="108" w:type="dxa"/>
            </w:tcMar>
            <w:vAlign w:val="center"/>
          </w:tcPr>
          <w:p w14:paraId="180FF38C" w14:textId="77777777" w:rsidR="00B34661" w:rsidRDefault="005331F7">
            <w:pPr>
              <w:jc w:val="center"/>
              <w:rPr>
                <w:rFonts w:eastAsia="標楷體"/>
              </w:rPr>
            </w:pPr>
            <w:r>
              <w:rPr>
                <w:rFonts w:eastAsia="標楷體"/>
              </w:rPr>
              <w:t>Size</w:t>
            </w:r>
          </w:p>
          <w:p w14:paraId="36FF0C90" w14:textId="77777777" w:rsidR="00B34661" w:rsidRDefault="005331F7">
            <w:pPr>
              <w:jc w:val="center"/>
              <w:rPr>
                <w:rFonts w:eastAsia="標楷體"/>
              </w:rPr>
            </w:pPr>
            <w:r>
              <w:rPr>
                <w:rFonts w:eastAsia="標楷體"/>
              </w:rPr>
              <w:t>octets</w:t>
            </w:r>
          </w:p>
        </w:tc>
        <w:tc>
          <w:tcPr>
            <w:tcW w:w="982" w:type="dxa"/>
            <w:shd w:val="clear" w:color="auto" w:fill="auto"/>
            <w:tcMar>
              <w:left w:w="108" w:type="dxa"/>
            </w:tcMar>
            <w:vAlign w:val="center"/>
          </w:tcPr>
          <w:p w14:paraId="7191CDD2" w14:textId="77777777"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14:paraId="0191E582" w14:textId="77777777"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14:paraId="551E5536" w14:textId="77777777" w:rsidR="00B34661" w:rsidRDefault="005331F7">
            <w:pPr>
              <w:jc w:val="center"/>
              <w:rPr>
                <w:rFonts w:eastAsia="標楷體"/>
              </w:rPr>
            </w:pPr>
            <w:r>
              <w:rPr>
                <w:rFonts w:eastAsia="標楷體"/>
              </w:rPr>
              <w:t>Ref.</w:t>
            </w:r>
          </w:p>
        </w:tc>
      </w:tr>
      <w:tr w:rsidR="00B34661" w14:paraId="651200A3" w14:textId="77777777">
        <w:tc>
          <w:tcPr>
            <w:tcW w:w="488" w:type="dxa"/>
            <w:vMerge/>
            <w:shd w:val="clear" w:color="auto" w:fill="auto"/>
            <w:tcMar>
              <w:left w:w="108" w:type="dxa"/>
            </w:tcMar>
          </w:tcPr>
          <w:p w14:paraId="341FB7F9" w14:textId="77777777" w:rsidR="00B34661" w:rsidRDefault="00B34661">
            <w:pPr>
              <w:rPr>
                <w:rFonts w:eastAsia="標楷體"/>
              </w:rPr>
            </w:pPr>
          </w:p>
        </w:tc>
        <w:tc>
          <w:tcPr>
            <w:tcW w:w="2136" w:type="dxa"/>
            <w:shd w:val="clear" w:color="auto" w:fill="auto"/>
            <w:tcMar>
              <w:left w:w="108" w:type="dxa"/>
            </w:tcMar>
            <w:vAlign w:val="center"/>
          </w:tcPr>
          <w:p w14:paraId="3FE1A9F1" w14:textId="77777777" w:rsidR="00B34661" w:rsidRDefault="005331F7">
            <w:pPr>
              <w:jc w:val="both"/>
              <w:rPr>
                <w:rFonts w:eastAsia="標楷體"/>
              </w:rPr>
            </w:pPr>
            <w:r>
              <w:rPr>
                <w:rFonts w:eastAsia="標楷體"/>
              </w:rPr>
              <w:t>command length</w:t>
            </w:r>
          </w:p>
        </w:tc>
        <w:tc>
          <w:tcPr>
            <w:tcW w:w="842" w:type="dxa"/>
            <w:shd w:val="clear" w:color="auto" w:fill="auto"/>
            <w:tcMar>
              <w:left w:w="108" w:type="dxa"/>
            </w:tcMar>
            <w:vAlign w:val="center"/>
          </w:tcPr>
          <w:p w14:paraId="4F415E43" w14:textId="77777777"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14:paraId="19CA16C5" w14:textId="77777777" w:rsidR="00B34661" w:rsidRDefault="005331F7">
            <w:pPr>
              <w:jc w:val="center"/>
              <w:rPr>
                <w:rFonts w:eastAsia="標楷體"/>
              </w:rPr>
            </w:pPr>
            <w:r>
              <w:rPr>
                <w:rFonts w:eastAsia="標楷體"/>
              </w:rPr>
              <w:t>Integer</w:t>
            </w:r>
          </w:p>
        </w:tc>
        <w:tc>
          <w:tcPr>
            <w:tcW w:w="3198" w:type="dxa"/>
            <w:shd w:val="clear" w:color="auto" w:fill="auto"/>
            <w:tcMar>
              <w:left w:w="108" w:type="dxa"/>
            </w:tcMar>
          </w:tcPr>
          <w:p w14:paraId="78D842A7" w14:textId="77777777"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14:paraId="1B81FEA0"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30DE0F07" w14:textId="77777777">
        <w:tc>
          <w:tcPr>
            <w:tcW w:w="488" w:type="dxa"/>
            <w:vMerge/>
            <w:shd w:val="clear" w:color="auto" w:fill="auto"/>
            <w:tcMar>
              <w:left w:w="108" w:type="dxa"/>
            </w:tcMar>
          </w:tcPr>
          <w:p w14:paraId="7EAF561C" w14:textId="77777777" w:rsidR="00B34661" w:rsidRDefault="00B34661">
            <w:pPr>
              <w:rPr>
                <w:rFonts w:eastAsia="標楷體"/>
              </w:rPr>
            </w:pPr>
          </w:p>
        </w:tc>
        <w:tc>
          <w:tcPr>
            <w:tcW w:w="2136" w:type="dxa"/>
            <w:shd w:val="clear" w:color="auto" w:fill="auto"/>
            <w:tcMar>
              <w:left w:w="108" w:type="dxa"/>
            </w:tcMar>
            <w:vAlign w:val="center"/>
          </w:tcPr>
          <w:p w14:paraId="27877BC4" w14:textId="77777777" w:rsidR="00B34661" w:rsidRDefault="005331F7">
            <w:pPr>
              <w:jc w:val="both"/>
              <w:rPr>
                <w:rFonts w:eastAsia="標楷體"/>
              </w:rPr>
            </w:pPr>
            <w:r>
              <w:rPr>
                <w:rFonts w:eastAsia="標楷體"/>
              </w:rPr>
              <w:t>command id</w:t>
            </w:r>
          </w:p>
        </w:tc>
        <w:tc>
          <w:tcPr>
            <w:tcW w:w="842" w:type="dxa"/>
            <w:shd w:val="clear" w:color="auto" w:fill="auto"/>
            <w:tcMar>
              <w:left w:w="108" w:type="dxa"/>
            </w:tcMar>
            <w:vAlign w:val="center"/>
          </w:tcPr>
          <w:p w14:paraId="13A3D0F8" w14:textId="77777777"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14:paraId="0E946781" w14:textId="77777777" w:rsidR="00B34661" w:rsidRDefault="005331F7">
            <w:pPr>
              <w:jc w:val="center"/>
              <w:rPr>
                <w:rFonts w:eastAsia="標楷體"/>
              </w:rPr>
            </w:pPr>
            <w:r>
              <w:rPr>
                <w:rFonts w:eastAsia="標楷體"/>
              </w:rPr>
              <w:t>Integer</w:t>
            </w:r>
          </w:p>
        </w:tc>
        <w:tc>
          <w:tcPr>
            <w:tcW w:w="3198" w:type="dxa"/>
            <w:shd w:val="clear" w:color="auto" w:fill="auto"/>
            <w:tcMar>
              <w:left w:w="108" w:type="dxa"/>
            </w:tcMar>
          </w:tcPr>
          <w:p w14:paraId="6E53762F" w14:textId="77777777" w:rsidR="00B34661" w:rsidRDefault="005331F7">
            <w:pPr>
              <w:rPr>
                <w:rFonts w:eastAsia="標楷體"/>
              </w:rPr>
            </w:pPr>
            <w:r>
              <w:rPr>
                <w:rFonts w:eastAsia="標楷體"/>
              </w:rPr>
              <w:t>The value corresponding to reboot request.</w:t>
            </w:r>
          </w:p>
        </w:tc>
        <w:tc>
          <w:tcPr>
            <w:tcW w:w="875" w:type="dxa"/>
            <w:shd w:val="clear" w:color="auto" w:fill="auto"/>
            <w:tcMar>
              <w:left w:w="108" w:type="dxa"/>
            </w:tcMar>
            <w:vAlign w:val="center"/>
          </w:tcPr>
          <w:p w14:paraId="12E9DD5E"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611A2151" w14:textId="77777777">
        <w:tc>
          <w:tcPr>
            <w:tcW w:w="488" w:type="dxa"/>
            <w:vMerge/>
            <w:shd w:val="clear" w:color="auto" w:fill="auto"/>
            <w:tcMar>
              <w:left w:w="108" w:type="dxa"/>
            </w:tcMar>
          </w:tcPr>
          <w:p w14:paraId="51F35C01" w14:textId="77777777" w:rsidR="00B34661" w:rsidRDefault="00B34661">
            <w:pPr>
              <w:rPr>
                <w:rFonts w:eastAsia="標楷體"/>
              </w:rPr>
            </w:pPr>
          </w:p>
        </w:tc>
        <w:tc>
          <w:tcPr>
            <w:tcW w:w="2136" w:type="dxa"/>
            <w:shd w:val="clear" w:color="auto" w:fill="auto"/>
            <w:tcMar>
              <w:left w:w="108" w:type="dxa"/>
            </w:tcMar>
            <w:vAlign w:val="center"/>
          </w:tcPr>
          <w:p w14:paraId="001D71C0" w14:textId="77777777" w:rsidR="00B34661" w:rsidRDefault="005331F7">
            <w:pPr>
              <w:jc w:val="both"/>
              <w:rPr>
                <w:rFonts w:eastAsia="標楷體"/>
              </w:rPr>
            </w:pPr>
            <w:r>
              <w:rPr>
                <w:rFonts w:eastAsia="標楷體"/>
              </w:rPr>
              <w:t>command status</w:t>
            </w:r>
          </w:p>
        </w:tc>
        <w:tc>
          <w:tcPr>
            <w:tcW w:w="842" w:type="dxa"/>
            <w:shd w:val="clear" w:color="auto" w:fill="auto"/>
            <w:tcMar>
              <w:left w:w="108" w:type="dxa"/>
            </w:tcMar>
            <w:vAlign w:val="center"/>
          </w:tcPr>
          <w:p w14:paraId="04A18EFF" w14:textId="77777777"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14:paraId="44F7819D" w14:textId="77777777" w:rsidR="00B34661" w:rsidRDefault="005331F7">
            <w:pPr>
              <w:jc w:val="center"/>
              <w:rPr>
                <w:rFonts w:eastAsia="標楷體"/>
              </w:rPr>
            </w:pPr>
            <w:r>
              <w:rPr>
                <w:rFonts w:eastAsia="標楷體"/>
              </w:rPr>
              <w:t>Integer</w:t>
            </w:r>
          </w:p>
        </w:tc>
        <w:tc>
          <w:tcPr>
            <w:tcW w:w="3198" w:type="dxa"/>
            <w:shd w:val="clear" w:color="auto" w:fill="auto"/>
            <w:tcMar>
              <w:left w:w="108" w:type="dxa"/>
            </w:tcMar>
          </w:tcPr>
          <w:p w14:paraId="663435FE" w14:textId="77777777"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14:paraId="7C082FAE"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1CDADB7D" w14:textId="77777777">
        <w:tc>
          <w:tcPr>
            <w:tcW w:w="488" w:type="dxa"/>
            <w:vMerge/>
            <w:shd w:val="clear" w:color="auto" w:fill="auto"/>
            <w:tcMar>
              <w:left w:w="108" w:type="dxa"/>
            </w:tcMar>
          </w:tcPr>
          <w:p w14:paraId="427D0B0D" w14:textId="77777777" w:rsidR="00B34661" w:rsidRDefault="00B34661">
            <w:pPr>
              <w:rPr>
                <w:rFonts w:eastAsia="標楷體"/>
              </w:rPr>
            </w:pPr>
          </w:p>
        </w:tc>
        <w:tc>
          <w:tcPr>
            <w:tcW w:w="2136" w:type="dxa"/>
            <w:shd w:val="clear" w:color="auto" w:fill="auto"/>
            <w:tcMar>
              <w:left w:w="108" w:type="dxa"/>
            </w:tcMar>
            <w:vAlign w:val="center"/>
          </w:tcPr>
          <w:p w14:paraId="521DB768" w14:textId="77777777" w:rsidR="00B34661" w:rsidRDefault="005331F7">
            <w:pPr>
              <w:jc w:val="both"/>
              <w:rPr>
                <w:rFonts w:eastAsia="標楷體"/>
              </w:rPr>
            </w:pPr>
            <w:r>
              <w:rPr>
                <w:rFonts w:eastAsia="標楷體"/>
              </w:rPr>
              <w:t>sequence number</w:t>
            </w:r>
          </w:p>
        </w:tc>
        <w:tc>
          <w:tcPr>
            <w:tcW w:w="842" w:type="dxa"/>
            <w:shd w:val="clear" w:color="auto" w:fill="auto"/>
            <w:tcMar>
              <w:left w:w="108" w:type="dxa"/>
            </w:tcMar>
            <w:vAlign w:val="center"/>
          </w:tcPr>
          <w:p w14:paraId="5911E7C6" w14:textId="77777777"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14:paraId="1EF56C5A" w14:textId="77777777" w:rsidR="00B34661" w:rsidRDefault="005331F7">
            <w:pPr>
              <w:jc w:val="center"/>
              <w:rPr>
                <w:rFonts w:eastAsia="標楷體"/>
              </w:rPr>
            </w:pPr>
            <w:r>
              <w:rPr>
                <w:rFonts w:eastAsia="標楷體"/>
              </w:rPr>
              <w:t>Integer</w:t>
            </w:r>
          </w:p>
        </w:tc>
        <w:tc>
          <w:tcPr>
            <w:tcW w:w="3198" w:type="dxa"/>
            <w:shd w:val="clear" w:color="auto" w:fill="auto"/>
            <w:tcMar>
              <w:left w:w="108" w:type="dxa"/>
            </w:tcMar>
          </w:tcPr>
          <w:p w14:paraId="484A6EDE" w14:textId="77777777" w:rsidR="00B34661" w:rsidRDefault="005331F7">
            <w:pPr>
              <w:rPr>
                <w:rFonts w:eastAsia="標楷體"/>
              </w:rPr>
            </w:pPr>
            <w:r>
              <w:rPr>
                <w:rFonts w:eastAsia="標楷體"/>
              </w:rPr>
              <w:t>Set to a unique sequence number. The associated reboot response PDU should echo the same sequence number.</w:t>
            </w:r>
          </w:p>
        </w:tc>
        <w:tc>
          <w:tcPr>
            <w:tcW w:w="875" w:type="dxa"/>
            <w:shd w:val="clear" w:color="auto" w:fill="auto"/>
            <w:tcMar>
              <w:left w:w="108" w:type="dxa"/>
            </w:tcMar>
            <w:vAlign w:val="center"/>
          </w:tcPr>
          <w:p w14:paraId="6A8C2100"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2EB75C9B" w14:textId="77777777">
        <w:tc>
          <w:tcPr>
            <w:tcW w:w="488" w:type="dxa"/>
            <w:vMerge w:val="restart"/>
            <w:shd w:val="clear" w:color="auto" w:fill="auto"/>
            <w:tcMar>
              <w:left w:w="108" w:type="dxa"/>
            </w:tcMar>
            <w:vAlign w:val="center"/>
          </w:tcPr>
          <w:p w14:paraId="1322FFC3" w14:textId="77777777" w:rsidR="00B34661" w:rsidRDefault="005331F7">
            <w:pPr>
              <w:jc w:val="center"/>
              <w:rPr>
                <w:rFonts w:eastAsia="標楷體"/>
              </w:rPr>
            </w:pPr>
            <w:r>
              <w:rPr>
                <w:rFonts w:eastAsia="標楷體"/>
              </w:rPr>
              <w:t>B</w:t>
            </w:r>
          </w:p>
          <w:p w14:paraId="40BA9BE7" w14:textId="77777777" w:rsidR="00B34661" w:rsidRDefault="005331F7">
            <w:pPr>
              <w:jc w:val="center"/>
              <w:rPr>
                <w:rFonts w:eastAsia="標楷體"/>
              </w:rPr>
            </w:pPr>
            <w:r>
              <w:rPr>
                <w:rFonts w:eastAsia="標楷體"/>
              </w:rPr>
              <w:t>O</w:t>
            </w:r>
          </w:p>
          <w:p w14:paraId="51FBD25F" w14:textId="77777777" w:rsidR="00B34661" w:rsidRDefault="005331F7">
            <w:pPr>
              <w:jc w:val="center"/>
              <w:rPr>
                <w:rFonts w:eastAsia="標楷體"/>
              </w:rPr>
            </w:pPr>
            <w:r>
              <w:rPr>
                <w:rFonts w:eastAsia="標楷體"/>
              </w:rPr>
              <w:t>D</w:t>
            </w:r>
          </w:p>
          <w:p w14:paraId="44C25E1A" w14:textId="77777777" w:rsidR="00B34661" w:rsidRDefault="005331F7">
            <w:pPr>
              <w:jc w:val="center"/>
              <w:rPr>
                <w:rFonts w:eastAsia="標楷體"/>
              </w:rPr>
            </w:pPr>
            <w:r>
              <w:rPr>
                <w:rFonts w:eastAsia="標楷體"/>
              </w:rPr>
              <w:t>Y</w:t>
            </w:r>
          </w:p>
        </w:tc>
        <w:tc>
          <w:tcPr>
            <w:tcW w:w="2136" w:type="dxa"/>
            <w:shd w:val="clear" w:color="auto" w:fill="auto"/>
            <w:tcMar>
              <w:left w:w="108" w:type="dxa"/>
            </w:tcMar>
            <w:vAlign w:val="center"/>
          </w:tcPr>
          <w:p w14:paraId="6FA0F23F" w14:textId="77777777" w:rsidR="00B34661" w:rsidRDefault="00B34661">
            <w:pPr>
              <w:rPr>
                <w:rFonts w:eastAsia="標楷體"/>
              </w:rPr>
            </w:pPr>
          </w:p>
        </w:tc>
        <w:tc>
          <w:tcPr>
            <w:tcW w:w="842" w:type="dxa"/>
            <w:shd w:val="clear" w:color="auto" w:fill="auto"/>
            <w:tcMar>
              <w:left w:w="108" w:type="dxa"/>
            </w:tcMar>
            <w:vAlign w:val="center"/>
          </w:tcPr>
          <w:p w14:paraId="0C7A3CD2" w14:textId="77777777" w:rsidR="00B34661" w:rsidRDefault="00B34661">
            <w:pPr>
              <w:jc w:val="center"/>
              <w:rPr>
                <w:rFonts w:eastAsia="標楷體"/>
              </w:rPr>
            </w:pPr>
          </w:p>
        </w:tc>
        <w:tc>
          <w:tcPr>
            <w:tcW w:w="982" w:type="dxa"/>
            <w:shd w:val="clear" w:color="auto" w:fill="auto"/>
            <w:tcMar>
              <w:left w:w="108" w:type="dxa"/>
            </w:tcMar>
            <w:vAlign w:val="center"/>
          </w:tcPr>
          <w:p w14:paraId="487C075A" w14:textId="77777777" w:rsidR="00B34661" w:rsidRDefault="00B34661">
            <w:pPr>
              <w:jc w:val="center"/>
              <w:rPr>
                <w:rFonts w:eastAsia="標楷體"/>
              </w:rPr>
            </w:pPr>
          </w:p>
        </w:tc>
        <w:tc>
          <w:tcPr>
            <w:tcW w:w="3198" w:type="dxa"/>
            <w:shd w:val="clear" w:color="auto" w:fill="auto"/>
            <w:tcMar>
              <w:left w:w="108" w:type="dxa"/>
            </w:tcMar>
          </w:tcPr>
          <w:p w14:paraId="5932D0F9" w14:textId="77777777" w:rsidR="00B34661" w:rsidRDefault="00B34661">
            <w:pPr>
              <w:rPr>
                <w:rFonts w:eastAsia="標楷體"/>
              </w:rPr>
            </w:pPr>
          </w:p>
        </w:tc>
        <w:tc>
          <w:tcPr>
            <w:tcW w:w="875" w:type="dxa"/>
            <w:shd w:val="clear" w:color="auto" w:fill="auto"/>
            <w:tcMar>
              <w:left w:w="108" w:type="dxa"/>
            </w:tcMar>
            <w:vAlign w:val="center"/>
          </w:tcPr>
          <w:p w14:paraId="0D87D307" w14:textId="77777777" w:rsidR="00B34661" w:rsidRDefault="00B34661">
            <w:pPr>
              <w:jc w:val="center"/>
              <w:rPr>
                <w:rFonts w:eastAsia="標楷體"/>
              </w:rPr>
            </w:pPr>
          </w:p>
        </w:tc>
      </w:tr>
      <w:tr w:rsidR="00B34661" w14:paraId="0A92B284" w14:textId="77777777">
        <w:tc>
          <w:tcPr>
            <w:tcW w:w="488" w:type="dxa"/>
            <w:vMerge/>
            <w:shd w:val="clear" w:color="auto" w:fill="auto"/>
            <w:tcMar>
              <w:left w:w="108" w:type="dxa"/>
            </w:tcMar>
            <w:vAlign w:val="center"/>
          </w:tcPr>
          <w:p w14:paraId="4B686E77" w14:textId="77777777" w:rsidR="00B34661" w:rsidRDefault="00B34661">
            <w:pPr>
              <w:jc w:val="center"/>
              <w:rPr>
                <w:rFonts w:eastAsia="標楷體"/>
              </w:rPr>
            </w:pPr>
          </w:p>
        </w:tc>
        <w:tc>
          <w:tcPr>
            <w:tcW w:w="2136" w:type="dxa"/>
            <w:shd w:val="clear" w:color="auto" w:fill="auto"/>
            <w:tcMar>
              <w:left w:w="108" w:type="dxa"/>
            </w:tcMar>
            <w:vAlign w:val="center"/>
          </w:tcPr>
          <w:p w14:paraId="0062A200" w14:textId="77777777" w:rsidR="00B34661" w:rsidRDefault="00B34661">
            <w:pPr>
              <w:jc w:val="both"/>
              <w:rPr>
                <w:rFonts w:eastAsia="標楷體"/>
              </w:rPr>
            </w:pPr>
          </w:p>
        </w:tc>
        <w:tc>
          <w:tcPr>
            <w:tcW w:w="842" w:type="dxa"/>
            <w:shd w:val="clear" w:color="auto" w:fill="auto"/>
            <w:tcMar>
              <w:left w:w="108" w:type="dxa"/>
            </w:tcMar>
            <w:vAlign w:val="center"/>
          </w:tcPr>
          <w:p w14:paraId="62ED9A83" w14:textId="77777777" w:rsidR="00B34661" w:rsidRDefault="00B34661">
            <w:pPr>
              <w:jc w:val="center"/>
              <w:rPr>
                <w:rFonts w:eastAsia="標楷體"/>
              </w:rPr>
            </w:pPr>
          </w:p>
        </w:tc>
        <w:tc>
          <w:tcPr>
            <w:tcW w:w="982" w:type="dxa"/>
            <w:shd w:val="clear" w:color="auto" w:fill="auto"/>
            <w:tcMar>
              <w:left w:w="108" w:type="dxa"/>
            </w:tcMar>
            <w:vAlign w:val="center"/>
          </w:tcPr>
          <w:p w14:paraId="504D7C7E" w14:textId="77777777" w:rsidR="00B34661" w:rsidRDefault="00B34661">
            <w:pPr>
              <w:jc w:val="center"/>
              <w:rPr>
                <w:rFonts w:eastAsia="標楷體"/>
              </w:rPr>
            </w:pPr>
          </w:p>
        </w:tc>
        <w:tc>
          <w:tcPr>
            <w:tcW w:w="3198" w:type="dxa"/>
            <w:shd w:val="clear" w:color="auto" w:fill="auto"/>
            <w:tcMar>
              <w:left w:w="108" w:type="dxa"/>
            </w:tcMar>
          </w:tcPr>
          <w:p w14:paraId="47ADBB06" w14:textId="77777777" w:rsidR="00B34661" w:rsidRDefault="00B34661">
            <w:pPr>
              <w:rPr>
                <w:rFonts w:eastAsia="標楷體"/>
              </w:rPr>
            </w:pPr>
          </w:p>
        </w:tc>
        <w:tc>
          <w:tcPr>
            <w:tcW w:w="875" w:type="dxa"/>
            <w:shd w:val="clear" w:color="auto" w:fill="auto"/>
            <w:tcMar>
              <w:left w:w="108" w:type="dxa"/>
            </w:tcMar>
            <w:vAlign w:val="center"/>
          </w:tcPr>
          <w:p w14:paraId="6EECB96E" w14:textId="77777777" w:rsidR="00B34661" w:rsidRDefault="00B34661">
            <w:pPr>
              <w:jc w:val="center"/>
              <w:rPr>
                <w:rFonts w:eastAsia="標楷體"/>
              </w:rPr>
            </w:pPr>
          </w:p>
        </w:tc>
      </w:tr>
    </w:tbl>
    <w:p w14:paraId="38D727AD" w14:textId="77777777" w:rsidR="00B34661" w:rsidRDefault="00B34661">
      <w:pPr>
        <w:rPr>
          <w:rFonts w:eastAsia="標楷體"/>
        </w:rPr>
      </w:pPr>
    </w:p>
    <w:p w14:paraId="3119FAC1" w14:textId="77777777" w:rsidR="00B34661" w:rsidRDefault="005331F7" w:rsidP="00427CCF">
      <w:pPr>
        <w:pStyle w:val="31"/>
      </w:pPr>
      <w:bookmarkStart w:id="32" w:name="_Toc479769000"/>
      <w:r>
        <w:t>Reboot response syntax</w:t>
      </w:r>
      <w:bookmarkEnd w:id="32"/>
    </w:p>
    <w:tbl>
      <w:tblPr>
        <w:tblStyle w:val="af8"/>
        <w:tblW w:w="8522" w:type="dxa"/>
        <w:tblLook w:val="04A0" w:firstRow="1" w:lastRow="0" w:firstColumn="1" w:lastColumn="0" w:noHBand="0" w:noVBand="1"/>
      </w:tblPr>
      <w:tblGrid>
        <w:gridCol w:w="491"/>
        <w:gridCol w:w="2141"/>
        <w:gridCol w:w="843"/>
        <w:gridCol w:w="984"/>
        <w:gridCol w:w="3187"/>
        <w:gridCol w:w="876"/>
      </w:tblGrid>
      <w:tr w:rsidR="00B34661" w14:paraId="03FE16B7" w14:textId="77777777">
        <w:tc>
          <w:tcPr>
            <w:tcW w:w="490" w:type="dxa"/>
            <w:vMerge w:val="restart"/>
            <w:shd w:val="clear" w:color="auto" w:fill="auto"/>
            <w:tcMar>
              <w:left w:w="108" w:type="dxa"/>
            </w:tcMar>
            <w:vAlign w:val="center"/>
          </w:tcPr>
          <w:p w14:paraId="4CB58EF6" w14:textId="77777777" w:rsidR="00B34661" w:rsidRDefault="005331F7">
            <w:pPr>
              <w:jc w:val="center"/>
              <w:rPr>
                <w:rFonts w:eastAsia="標楷體"/>
              </w:rPr>
            </w:pPr>
            <w:r>
              <w:rPr>
                <w:rFonts w:eastAsia="標楷體"/>
              </w:rPr>
              <w:t>H</w:t>
            </w:r>
          </w:p>
          <w:p w14:paraId="6C3A4CD4" w14:textId="77777777" w:rsidR="00B34661" w:rsidRDefault="005331F7">
            <w:pPr>
              <w:jc w:val="center"/>
              <w:rPr>
                <w:rFonts w:eastAsia="標楷體"/>
              </w:rPr>
            </w:pPr>
            <w:r>
              <w:rPr>
                <w:rFonts w:eastAsia="標楷體"/>
              </w:rPr>
              <w:t>E</w:t>
            </w:r>
          </w:p>
          <w:p w14:paraId="13A25C93" w14:textId="77777777" w:rsidR="00B34661" w:rsidRDefault="005331F7">
            <w:pPr>
              <w:jc w:val="center"/>
              <w:rPr>
                <w:rFonts w:eastAsia="標楷體"/>
              </w:rPr>
            </w:pPr>
            <w:r>
              <w:rPr>
                <w:rFonts w:eastAsia="標楷體"/>
              </w:rPr>
              <w:t>A</w:t>
            </w:r>
          </w:p>
          <w:p w14:paraId="56C63B1C" w14:textId="77777777" w:rsidR="00B34661" w:rsidRDefault="005331F7">
            <w:pPr>
              <w:jc w:val="center"/>
              <w:rPr>
                <w:rFonts w:eastAsia="標楷體"/>
              </w:rPr>
            </w:pPr>
            <w:r>
              <w:rPr>
                <w:rFonts w:eastAsia="標楷體"/>
              </w:rPr>
              <w:t>D</w:t>
            </w:r>
          </w:p>
          <w:p w14:paraId="0DD6747F" w14:textId="77777777" w:rsidR="00B34661" w:rsidRDefault="005331F7">
            <w:pPr>
              <w:jc w:val="center"/>
              <w:rPr>
                <w:rFonts w:eastAsia="標楷體"/>
              </w:rPr>
            </w:pPr>
            <w:r>
              <w:rPr>
                <w:rFonts w:eastAsia="標楷體"/>
              </w:rPr>
              <w:t>E</w:t>
            </w:r>
          </w:p>
          <w:p w14:paraId="773FDF03" w14:textId="77777777"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14:paraId="685B5CBD" w14:textId="77777777"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14:paraId="1401B92C" w14:textId="77777777" w:rsidR="00B34661" w:rsidRDefault="005331F7">
            <w:pPr>
              <w:jc w:val="center"/>
              <w:rPr>
                <w:rFonts w:eastAsia="標楷體"/>
              </w:rPr>
            </w:pPr>
            <w:r>
              <w:rPr>
                <w:rFonts w:eastAsia="標楷體"/>
              </w:rPr>
              <w:t>Size</w:t>
            </w:r>
          </w:p>
          <w:p w14:paraId="21297FCA" w14:textId="77777777"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14:paraId="501821B4" w14:textId="77777777"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14:paraId="48D1CE82" w14:textId="77777777"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14:paraId="33EC1C15" w14:textId="77777777" w:rsidR="00B34661" w:rsidRDefault="005331F7">
            <w:pPr>
              <w:jc w:val="center"/>
              <w:rPr>
                <w:rFonts w:eastAsia="標楷體"/>
              </w:rPr>
            </w:pPr>
            <w:r>
              <w:rPr>
                <w:rFonts w:eastAsia="標楷體"/>
              </w:rPr>
              <w:t>Ref.</w:t>
            </w:r>
          </w:p>
        </w:tc>
      </w:tr>
      <w:tr w:rsidR="00B34661" w14:paraId="593DAA8C" w14:textId="77777777">
        <w:tc>
          <w:tcPr>
            <w:tcW w:w="490" w:type="dxa"/>
            <w:vMerge/>
            <w:shd w:val="clear" w:color="auto" w:fill="auto"/>
            <w:tcMar>
              <w:left w:w="108" w:type="dxa"/>
            </w:tcMar>
          </w:tcPr>
          <w:p w14:paraId="45BA3017" w14:textId="77777777" w:rsidR="00B34661" w:rsidRDefault="00B34661">
            <w:pPr>
              <w:rPr>
                <w:rFonts w:eastAsia="標楷體"/>
              </w:rPr>
            </w:pPr>
          </w:p>
        </w:tc>
        <w:tc>
          <w:tcPr>
            <w:tcW w:w="2141" w:type="dxa"/>
            <w:shd w:val="clear" w:color="auto" w:fill="auto"/>
            <w:tcMar>
              <w:left w:w="108" w:type="dxa"/>
            </w:tcMar>
            <w:vAlign w:val="center"/>
          </w:tcPr>
          <w:p w14:paraId="12D3B262" w14:textId="77777777"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14:paraId="5E6F0CC7"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654A0A74"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647FEE03" w14:textId="77777777"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14:paraId="1ADADC2F"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7D671802" w14:textId="77777777">
        <w:tc>
          <w:tcPr>
            <w:tcW w:w="490" w:type="dxa"/>
            <w:vMerge/>
            <w:shd w:val="clear" w:color="auto" w:fill="auto"/>
            <w:tcMar>
              <w:left w:w="108" w:type="dxa"/>
            </w:tcMar>
          </w:tcPr>
          <w:p w14:paraId="2DC4B4E5" w14:textId="77777777" w:rsidR="00B34661" w:rsidRDefault="00B34661">
            <w:pPr>
              <w:rPr>
                <w:rFonts w:eastAsia="標楷體"/>
              </w:rPr>
            </w:pPr>
          </w:p>
        </w:tc>
        <w:tc>
          <w:tcPr>
            <w:tcW w:w="2141" w:type="dxa"/>
            <w:shd w:val="clear" w:color="auto" w:fill="auto"/>
            <w:tcMar>
              <w:left w:w="108" w:type="dxa"/>
            </w:tcMar>
            <w:vAlign w:val="center"/>
          </w:tcPr>
          <w:p w14:paraId="6E5C8E94" w14:textId="77777777"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14:paraId="6FD6B85A"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1B6B46D0"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7D88659C" w14:textId="77777777" w:rsidR="00B34661" w:rsidRDefault="005331F7">
            <w:pPr>
              <w:rPr>
                <w:rFonts w:eastAsia="標楷體"/>
              </w:rPr>
            </w:pPr>
            <w:r>
              <w:rPr>
                <w:rFonts w:eastAsia="標楷體"/>
              </w:rPr>
              <w:t>The value corresponding to reboot response.</w:t>
            </w:r>
          </w:p>
        </w:tc>
        <w:tc>
          <w:tcPr>
            <w:tcW w:w="876" w:type="dxa"/>
            <w:shd w:val="clear" w:color="auto" w:fill="auto"/>
            <w:tcMar>
              <w:left w:w="108" w:type="dxa"/>
            </w:tcMar>
            <w:vAlign w:val="center"/>
          </w:tcPr>
          <w:p w14:paraId="74AF1FE2"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0A3112C6" w14:textId="77777777">
        <w:tc>
          <w:tcPr>
            <w:tcW w:w="490" w:type="dxa"/>
            <w:vMerge/>
            <w:shd w:val="clear" w:color="auto" w:fill="auto"/>
            <w:tcMar>
              <w:left w:w="108" w:type="dxa"/>
            </w:tcMar>
          </w:tcPr>
          <w:p w14:paraId="77110F1E" w14:textId="77777777" w:rsidR="00B34661" w:rsidRDefault="00B34661">
            <w:pPr>
              <w:rPr>
                <w:rFonts w:eastAsia="標楷體"/>
              </w:rPr>
            </w:pPr>
          </w:p>
        </w:tc>
        <w:tc>
          <w:tcPr>
            <w:tcW w:w="2141" w:type="dxa"/>
            <w:shd w:val="clear" w:color="auto" w:fill="auto"/>
            <w:tcMar>
              <w:left w:w="108" w:type="dxa"/>
            </w:tcMar>
            <w:vAlign w:val="center"/>
          </w:tcPr>
          <w:p w14:paraId="647DDE9E" w14:textId="77777777"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14:paraId="4BD242D1"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5C5A2996"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09FA3B48" w14:textId="77777777"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14:paraId="5FC10030"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27164F49" w14:textId="77777777">
        <w:tc>
          <w:tcPr>
            <w:tcW w:w="490" w:type="dxa"/>
            <w:vMerge/>
            <w:shd w:val="clear" w:color="auto" w:fill="auto"/>
            <w:tcMar>
              <w:left w:w="108" w:type="dxa"/>
            </w:tcMar>
          </w:tcPr>
          <w:p w14:paraId="17A9E789" w14:textId="77777777" w:rsidR="00B34661" w:rsidRDefault="00B34661">
            <w:pPr>
              <w:rPr>
                <w:rFonts w:eastAsia="標楷體"/>
              </w:rPr>
            </w:pPr>
          </w:p>
        </w:tc>
        <w:tc>
          <w:tcPr>
            <w:tcW w:w="2141" w:type="dxa"/>
            <w:shd w:val="clear" w:color="auto" w:fill="auto"/>
            <w:tcMar>
              <w:left w:w="108" w:type="dxa"/>
            </w:tcMar>
            <w:vAlign w:val="center"/>
          </w:tcPr>
          <w:p w14:paraId="6C242FAF" w14:textId="77777777"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14:paraId="43464043"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791C358F"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4A3FAC61" w14:textId="77777777" w:rsidR="00B34661" w:rsidRDefault="005331F7">
            <w:pPr>
              <w:rPr>
                <w:rFonts w:eastAsia="標楷體"/>
              </w:rPr>
            </w:pPr>
            <w:r>
              <w:rPr>
                <w:rFonts w:eastAsia="標楷體"/>
              </w:rPr>
              <w:t>Set to the same sequence number of original reboot request PDU.</w:t>
            </w:r>
          </w:p>
        </w:tc>
        <w:tc>
          <w:tcPr>
            <w:tcW w:w="876" w:type="dxa"/>
            <w:shd w:val="clear" w:color="auto" w:fill="auto"/>
            <w:tcMar>
              <w:left w:w="108" w:type="dxa"/>
            </w:tcMar>
            <w:vAlign w:val="center"/>
          </w:tcPr>
          <w:p w14:paraId="07C4E1C7"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109CBCAB" w14:textId="77777777">
        <w:tc>
          <w:tcPr>
            <w:tcW w:w="490" w:type="dxa"/>
            <w:vMerge w:val="restart"/>
            <w:shd w:val="clear" w:color="auto" w:fill="auto"/>
            <w:tcMar>
              <w:left w:w="108" w:type="dxa"/>
            </w:tcMar>
            <w:vAlign w:val="center"/>
          </w:tcPr>
          <w:p w14:paraId="1DEC5BA5" w14:textId="77777777" w:rsidR="00B34661" w:rsidRDefault="005331F7">
            <w:pPr>
              <w:jc w:val="center"/>
              <w:rPr>
                <w:rFonts w:eastAsia="標楷體"/>
              </w:rPr>
            </w:pPr>
            <w:r>
              <w:rPr>
                <w:rFonts w:eastAsia="標楷體"/>
              </w:rPr>
              <w:t>B</w:t>
            </w:r>
          </w:p>
          <w:p w14:paraId="0F847E4B" w14:textId="77777777" w:rsidR="00B34661" w:rsidRDefault="005331F7">
            <w:pPr>
              <w:jc w:val="center"/>
              <w:rPr>
                <w:rFonts w:eastAsia="標楷體"/>
              </w:rPr>
            </w:pPr>
            <w:r>
              <w:rPr>
                <w:rFonts w:eastAsia="標楷體"/>
              </w:rPr>
              <w:t>O</w:t>
            </w:r>
          </w:p>
          <w:p w14:paraId="68EDC34F" w14:textId="77777777" w:rsidR="00B34661" w:rsidRDefault="005331F7">
            <w:pPr>
              <w:jc w:val="center"/>
              <w:rPr>
                <w:rFonts w:eastAsia="標楷體"/>
              </w:rPr>
            </w:pPr>
            <w:r>
              <w:rPr>
                <w:rFonts w:eastAsia="標楷體"/>
              </w:rPr>
              <w:t>D</w:t>
            </w:r>
          </w:p>
          <w:p w14:paraId="046A9328" w14:textId="77777777"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14:paraId="079C16C3" w14:textId="77777777" w:rsidR="00B34661" w:rsidRDefault="00B34661">
            <w:pPr>
              <w:jc w:val="both"/>
              <w:rPr>
                <w:rFonts w:eastAsia="標楷體"/>
              </w:rPr>
            </w:pPr>
          </w:p>
        </w:tc>
        <w:tc>
          <w:tcPr>
            <w:tcW w:w="843" w:type="dxa"/>
            <w:shd w:val="clear" w:color="auto" w:fill="auto"/>
            <w:tcMar>
              <w:left w:w="108" w:type="dxa"/>
            </w:tcMar>
            <w:vAlign w:val="center"/>
          </w:tcPr>
          <w:p w14:paraId="0A21F748" w14:textId="77777777" w:rsidR="00B34661" w:rsidRDefault="00B34661">
            <w:pPr>
              <w:jc w:val="center"/>
              <w:rPr>
                <w:rFonts w:eastAsia="標楷體"/>
              </w:rPr>
            </w:pPr>
          </w:p>
        </w:tc>
        <w:tc>
          <w:tcPr>
            <w:tcW w:w="984" w:type="dxa"/>
            <w:shd w:val="clear" w:color="auto" w:fill="auto"/>
            <w:tcMar>
              <w:left w:w="108" w:type="dxa"/>
            </w:tcMar>
            <w:vAlign w:val="center"/>
          </w:tcPr>
          <w:p w14:paraId="541840B9" w14:textId="77777777" w:rsidR="00B34661" w:rsidRDefault="00B34661">
            <w:pPr>
              <w:jc w:val="center"/>
              <w:rPr>
                <w:rFonts w:eastAsia="標楷體"/>
              </w:rPr>
            </w:pPr>
          </w:p>
        </w:tc>
        <w:tc>
          <w:tcPr>
            <w:tcW w:w="3187" w:type="dxa"/>
            <w:shd w:val="clear" w:color="auto" w:fill="auto"/>
            <w:tcMar>
              <w:left w:w="108" w:type="dxa"/>
            </w:tcMar>
          </w:tcPr>
          <w:p w14:paraId="4177E28E" w14:textId="77777777" w:rsidR="00B34661" w:rsidRDefault="00B34661">
            <w:pPr>
              <w:rPr>
                <w:rFonts w:eastAsia="標楷體"/>
              </w:rPr>
            </w:pPr>
          </w:p>
        </w:tc>
        <w:tc>
          <w:tcPr>
            <w:tcW w:w="876" w:type="dxa"/>
            <w:shd w:val="clear" w:color="auto" w:fill="auto"/>
            <w:tcMar>
              <w:left w:w="108" w:type="dxa"/>
            </w:tcMar>
            <w:vAlign w:val="center"/>
          </w:tcPr>
          <w:p w14:paraId="2F3B4A43" w14:textId="77777777" w:rsidR="00B34661" w:rsidRDefault="00B34661">
            <w:pPr>
              <w:jc w:val="center"/>
              <w:rPr>
                <w:rFonts w:eastAsia="標楷體"/>
              </w:rPr>
            </w:pPr>
          </w:p>
        </w:tc>
      </w:tr>
      <w:tr w:rsidR="00B34661" w14:paraId="51E7140E" w14:textId="77777777">
        <w:tc>
          <w:tcPr>
            <w:tcW w:w="490" w:type="dxa"/>
            <w:vMerge/>
            <w:shd w:val="clear" w:color="auto" w:fill="auto"/>
            <w:tcMar>
              <w:left w:w="108" w:type="dxa"/>
            </w:tcMar>
          </w:tcPr>
          <w:p w14:paraId="67FE94CE" w14:textId="77777777" w:rsidR="00B34661" w:rsidRDefault="00B34661">
            <w:pPr>
              <w:rPr>
                <w:rFonts w:eastAsia="標楷體"/>
              </w:rPr>
            </w:pPr>
          </w:p>
        </w:tc>
        <w:tc>
          <w:tcPr>
            <w:tcW w:w="2141" w:type="dxa"/>
            <w:shd w:val="clear" w:color="auto" w:fill="auto"/>
            <w:tcMar>
              <w:left w:w="108" w:type="dxa"/>
            </w:tcMar>
            <w:vAlign w:val="center"/>
          </w:tcPr>
          <w:p w14:paraId="2C9F94E1" w14:textId="77777777" w:rsidR="00B34661" w:rsidRDefault="00B34661">
            <w:pPr>
              <w:jc w:val="both"/>
              <w:rPr>
                <w:rFonts w:eastAsia="標楷體"/>
              </w:rPr>
            </w:pPr>
          </w:p>
        </w:tc>
        <w:tc>
          <w:tcPr>
            <w:tcW w:w="843" w:type="dxa"/>
            <w:shd w:val="clear" w:color="auto" w:fill="auto"/>
            <w:tcMar>
              <w:left w:w="108" w:type="dxa"/>
            </w:tcMar>
            <w:vAlign w:val="center"/>
          </w:tcPr>
          <w:p w14:paraId="011F40C0" w14:textId="77777777" w:rsidR="00B34661" w:rsidRDefault="00B34661">
            <w:pPr>
              <w:jc w:val="center"/>
              <w:rPr>
                <w:rFonts w:eastAsia="標楷體"/>
              </w:rPr>
            </w:pPr>
          </w:p>
        </w:tc>
        <w:tc>
          <w:tcPr>
            <w:tcW w:w="984" w:type="dxa"/>
            <w:shd w:val="clear" w:color="auto" w:fill="auto"/>
            <w:tcMar>
              <w:left w:w="108" w:type="dxa"/>
            </w:tcMar>
            <w:vAlign w:val="center"/>
          </w:tcPr>
          <w:p w14:paraId="2703C464" w14:textId="77777777" w:rsidR="00B34661" w:rsidRDefault="00B34661">
            <w:pPr>
              <w:jc w:val="center"/>
              <w:rPr>
                <w:rFonts w:eastAsia="標楷體"/>
              </w:rPr>
            </w:pPr>
          </w:p>
        </w:tc>
        <w:tc>
          <w:tcPr>
            <w:tcW w:w="3187" w:type="dxa"/>
            <w:shd w:val="clear" w:color="auto" w:fill="auto"/>
            <w:tcMar>
              <w:left w:w="108" w:type="dxa"/>
            </w:tcMar>
          </w:tcPr>
          <w:p w14:paraId="56920479" w14:textId="77777777" w:rsidR="00B34661" w:rsidRDefault="00B34661">
            <w:pPr>
              <w:rPr>
                <w:rFonts w:eastAsia="標楷體"/>
              </w:rPr>
            </w:pPr>
          </w:p>
        </w:tc>
        <w:tc>
          <w:tcPr>
            <w:tcW w:w="876" w:type="dxa"/>
            <w:shd w:val="clear" w:color="auto" w:fill="auto"/>
            <w:tcMar>
              <w:left w:w="108" w:type="dxa"/>
            </w:tcMar>
            <w:vAlign w:val="center"/>
          </w:tcPr>
          <w:p w14:paraId="3AC27AA0" w14:textId="77777777" w:rsidR="00B34661" w:rsidRDefault="00B34661">
            <w:pPr>
              <w:jc w:val="center"/>
              <w:rPr>
                <w:rFonts w:eastAsia="標楷體"/>
              </w:rPr>
            </w:pPr>
          </w:p>
        </w:tc>
      </w:tr>
    </w:tbl>
    <w:p w14:paraId="28F94550" w14:textId="77777777" w:rsidR="00B34661" w:rsidRDefault="00B34661">
      <w:pPr>
        <w:widowControl/>
        <w:rPr>
          <w:rFonts w:eastAsia="標楷體"/>
        </w:rPr>
      </w:pPr>
    </w:p>
    <w:p w14:paraId="7DE4DAEF" w14:textId="77777777" w:rsidR="00B34661" w:rsidRDefault="005331F7" w:rsidP="00427CCF">
      <w:pPr>
        <w:pStyle w:val="31"/>
      </w:pPr>
      <w:bookmarkStart w:id="33" w:name="_Toc479769001"/>
      <w:r>
        <w:lastRenderedPageBreak/>
        <w:t>Configuration request syntax</w:t>
      </w:r>
      <w:bookmarkEnd w:id="33"/>
    </w:p>
    <w:tbl>
      <w:tblPr>
        <w:tblStyle w:val="af8"/>
        <w:tblW w:w="8522" w:type="dxa"/>
        <w:tblLook w:val="04A0" w:firstRow="1" w:lastRow="0" w:firstColumn="1" w:lastColumn="0" w:noHBand="0" w:noVBand="1"/>
      </w:tblPr>
      <w:tblGrid>
        <w:gridCol w:w="473"/>
        <w:gridCol w:w="2055"/>
        <w:gridCol w:w="833"/>
        <w:gridCol w:w="970"/>
        <w:gridCol w:w="3002"/>
        <w:gridCol w:w="1189"/>
      </w:tblGrid>
      <w:tr w:rsidR="00B34661" w14:paraId="4F3C4A2E" w14:textId="77777777">
        <w:tc>
          <w:tcPr>
            <w:tcW w:w="488" w:type="dxa"/>
            <w:vMerge w:val="restart"/>
            <w:shd w:val="clear" w:color="auto" w:fill="auto"/>
            <w:tcMar>
              <w:left w:w="108" w:type="dxa"/>
            </w:tcMar>
            <w:vAlign w:val="center"/>
          </w:tcPr>
          <w:p w14:paraId="4FB010F6" w14:textId="77777777" w:rsidR="00B34661" w:rsidRDefault="005331F7">
            <w:pPr>
              <w:jc w:val="center"/>
              <w:rPr>
                <w:rFonts w:eastAsia="標楷體"/>
              </w:rPr>
            </w:pPr>
            <w:r>
              <w:rPr>
                <w:rFonts w:eastAsia="標楷體"/>
              </w:rPr>
              <w:t>H</w:t>
            </w:r>
          </w:p>
          <w:p w14:paraId="30879D3D" w14:textId="77777777" w:rsidR="00B34661" w:rsidRDefault="005331F7">
            <w:pPr>
              <w:jc w:val="center"/>
              <w:rPr>
                <w:rFonts w:eastAsia="標楷體"/>
              </w:rPr>
            </w:pPr>
            <w:r>
              <w:rPr>
                <w:rFonts w:eastAsia="標楷體"/>
              </w:rPr>
              <w:t>E</w:t>
            </w:r>
          </w:p>
          <w:p w14:paraId="5DA7E7E7" w14:textId="77777777" w:rsidR="00B34661" w:rsidRDefault="005331F7">
            <w:pPr>
              <w:jc w:val="center"/>
              <w:rPr>
                <w:rFonts w:eastAsia="標楷體"/>
              </w:rPr>
            </w:pPr>
            <w:r>
              <w:rPr>
                <w:rFonts w:eastAsia="標楷體"/>
              </w:rPr>
              <w:t>A</w:t>
            </w:r>
          </w:p>
          <w:p w14:paraId="0D787258" w14:textId="77777777" w:rsidR="00B34661" w:rsidRDefault="005331F7">
            <w:pPr>
              <w:jc w:val="center"/>
              <w:rPr>
                <w:rFonts w:eastAsia="標楷體"/>
              </w:rPr>
            </w:pPr>
            <w:r>
              <w:rPr>
                <w:rFonts w:eastAsia="標楷體"/>
              </w:rPr>
              <w:t>D</w:t>
            </w:r>
          </w:p>
          <w:p w14:paraId="60C7633F" w14:textId="77777777" w:rsidR="00B34661" w:rsidRDefault="005331F7">
            <w:pPr>
              <w:jc w:val="center"/>
              <w:rPr>
                <w:rFonts w:eastAsia="標楷體"/>
              </w:rPr>
            </w:pPr>
            <w:r>
              <w:rPr>
                <w:rFonts w:eastAsia="標楷體"/>
              </w:rPr>
              <w:t>E</w:t>
            </w:r>
          </w:p>
          <w:p w14:paraId="5C375A73" w14:textId="77777777" w:rsidR="00B34661" w:rsidRDefault="005331F7">
            <w:pPr>
              <w:jc w:val="center"/>
              <w:rPr>
                <w:rFonts w:eastAsia="標楷體"/>
              </w:rPr>
            </w:pPr>
            <w:r>
              <w:rPr>
                <w:rFonts w:eastAsia="標楷體"/>
              </w:rPr>
              <w:t>R</w:t>
            </w:r>
          </w:p>
        </w:tc>
        <w:tc>
          <w:tcPr>
            <w:tcW w:w="2136" w:type="dxa"/>
            <w:shd w:val="clear" w:color="auto" w:fill="auto"/>
            <w:tcMar>
              <w:left w:w="108" w:type="dxa"/>
            </w:tcMar>
            <w:vAlign w:val="center"/>
          </w:tcPr>
          <w:p w14:paraId="5295E390" w14:textId="77777777" w:rsidR="00B34661" w:rsidRDefault="005331F7">
            <w:pPr>
              <w:jc w:val="center"/>
              <w:rPr>
                <w:rFonts w:eastAsia="標楷體"/>
              </w:rPr>
            </w:pPr>
            <w:r>
              <w:rPr>
                <w:rFonts w:eastAsia="標楷體"/>
              </w:rPr>
              <w:t>Field Name</w:t>
            </w:r>
          </w:p>
        </w:tc>
        <w:tc>
          <w:tcPr>
            <w:tcW w:w="842" w:type="dxa"/>
            <w:shd w:val="clear" w:color="auto" w:fill="auto"/>
            <w:tcMar>
              <w:left w:w="108" w:type="dxa"/>
            </w:tcMar>
            <w:vAlign w:val="center"/>
          </w:tcPr>
          <w:p w14:paraId="5B47F9D5" w14:textId="77777777" w:rsidR="00B34661" w:rsidRDefault="005331F7">
            <w:pPr>
              <w:jc w:val="center"/>
              <w:rPr>
                <w:rFonts w:eastAsia="標楷體"/>
              </w:rPr>
            </w:pPr>
            <w:r>
              <w:rPr>
                <w:rFonts w:eastAsia="標楷體"/>
              </w:rPr>
              <w:t>Size</w:t>
            </w:r>
          </w:p>
          <w:p w14:paraId="73483725" w14:textId="77777777" w:rsidR="00B34661" w:rsidRDefault="005331F7">
            <w:pPr>
              <w:jc w:val="center"/>
              <w:rPr>
                <w:rFonts w:eastAsia="標楷體"/>
              </w:rPr>
            </w:pPr>
            <w:r>
              <w:rPr>
                <w:rFonts w:eastAsia="標楷體"/>
              </w:rPr>
              <w:t>octets</w:t>
            </w:r>
          </w:p>
        </w:tc>
        <w:tc>
          <w:tcPr>
            <w:tcW w:w="982" w:type="dxa"/>
            <w:shd w:val="clear" w:color="auto" w:fill="auto"/>
            <w:tcMar>
              <w:left w:w="108" w:type="dxa"/>
            </w:tcMar>
            <w:vAlign w:val="center"/>
          </w:tcPr>
          <w:p w14:paraId="34786D52" w14:textId="77777777" w:rsidR="00B34661" w:rsidRDefault="005331F7">
            <w:pPr>
              <w:jc w:val="center"/>
              <w:rPr>
                <w:rFonts w:eastAsia="標楷體"/>
              </w:rPr>
            </w:pPr>
            <w:r>
              <w:rPr>
                <w:rFonts w:eastAsia="標楷體"/>
              </w:rPr>
              <w:t>Type</w:t>
            </w:r>
          </w:p>
        </w:tc>
        <w:tc>
          <w:tcPr>
            <w:tcW w:w="3198" w:type="dxa"/>
            <w:shd w:val="clear" w:color="auto" w:fill="auto"/>
            <w:tcMar>
              <w:left w:w="108" w:type="dxa"/>
            </w:tcMar>
            <w:vAlign w:val="center"/>
          </w:tcPr>
          <w:p w14:paraId="0B06A567" w14:textId="77777777" w:rsidR="00B34661" w:rsidRDefault="005331F7">
            <w:pPr>
              <w:jc w:val="center"/>
              <w:rPr>
                <w:rFonts w:eastAsia="標楷體"/>
              </w:rPr>
            </w:pPr>
            <w:r>
              <w:rPr>
                <w:rFonts w:eastAsia="標楷體"/>
              </w:rPr>
              <w:t>Description</w:t>
            </w:r>
          </w:p>
        </w:tc>
        <w:tc>
          <w:tcPr>
            <w:tcW w:w="875" w:type="dxa"/>
            <w:shd w:val="clear" w:color="auto" w:fill="auto"/>
            <w:tcMar>
              <w:left w:w="108" w:type="dxa"/>
            </w:tcMar>
            <w:vAlign w:val="center"/>
          </w:tcPr>
          <w:p w14:paraId="19042641" w14:textId="77777777" w:rsidR="00B34661" w:rsidRDefault="005331F7">
            <w:pPr>
              <w:jc w:val="center"/>
              <w:rPr>
                <w:rFonts w:eastAsia="標楷體"/>
              </w:rPr>
            </w:pPr>
            <w:r>
              <w:rPr>
                <w:rFonts w:eastAsia="標楷體"/>
              </w:rPr>
              <w:t>Ref.</w:t>
            </w:r>
          </w:p>
        </w:tc>
      </w:tr>
      <w:tr w:rsidR="00B34661" w14:paraId="7F32B5AB" w14:textId="77777777">
        <w:tc>
          <w:tcPr>
            <w:tcW w:w="488" w:type="dxa"/>
            <w:vMerge/>
            <w:shd w:val="clear" w:color="auto" w:fill="auto"/>
            <w:tcMar>
              <w:left w:w="108" w:type="dxa"/>
            </w:tcMar>
          </w:tcPr>
          <w:p w14:paraId="56F693E3" w14:textId="77777777" w:rsidR="00B34661" w:rsidRDefault="00B34661">
            <w:pPr>
              <w:rPr>
                <w:rFonts w:eastAsia="標楷體"/>
              </w:rPr>
            </w:pPr>
          </w:p>
        </w:tc>
        <w:tc>
          <w:tcPr>
            <w:tcW w:w="2136" w:type="dxa"/>
            <w:shd w:val="clear" w:color="auto" w:fill="auto"/>
            <w:tcMar>
              <w:left w:w="108" w:type="dxa"/>
            </w:tcMar>
            <w:vAlign w:val="center"/>
          </w:tcPr>
          <w:p w14:paraId="4C9448C0" w14:textId="77777777" w:rsidR="00B34661" w:rsidRDefault="005331F7">
            <w:pPr>
              <w:jc w:val="both"/>
              <w:rPr>
                <w:rFonts w:eastAsia="標楷體"/>
              </w:rPr>
            </w:pPr>
            <w:r>
              <w:rPr>
                <w:rFonts w:eastAsia="標楷體"/>
              </w:rPr>
              <w:t>command length</w:t>
            </w:r>
          </w:p>
        </w:tc>
        <w:tc>
          <w:tcPr>
            <w:tcW w:w="842" w:type="dxa"/>
            <w:shd w:val="clear" w:color="auto" w:fill="auto"/>
            <w:tcMar>
              <w:left w:w="108" w:type="dxa"/>
            </w:tcMar>
            <w:vAlign w:val="center"/>
          </w:tcPr>
          <w:p w14:paraId="6FB7CD0E" w14:textId="77777777"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14:paraId="79429415" w14:textId="77777777" w:rsidR="00B34661" w:rsidRDefault="005331F7">
            <w:pPr>
              <w:jc w:val="center"/>
              <w:rPr>
                <w:rFonts w:eastAsia="標楷體"/>
              </w:rPr>
            </w:pPr>
            <w:r>
              <w:rPr>
                <w:rFonts w:eastAsia="標楷體"/>
              </w:rPr>
              <w:t>Integer</w:t>
            </w:r>
          </w:p>
        </w:tc>
        <w:tc>
          <w:tcPr>
            <w:tcW w:w="3198" w:type="dxa"/>
            <w:shd w:val="clear" w:color="auto" w:fill="auto"/>
            <w:tcMar>
              <w:left w:w="108" w:type="dxa"/>
            </w:tcMar>
          </w:tcPr>
          <w:p w14:paraId="0A37EF88" w14:textId="77777777" w:rsidR="00B34661" w:rsidRDefault="005331F7">
            <w:pPr>
              <w:rPr>
                <w:rFonts w:eastAsia="標楷體"/>
              </w:rPr>
            </w:pPr>
            <w:r>
              <w:rPr>
                <w:rFonts w:eastAsia="標楷體"/>
              </w:rPr>
              <w:t>Set to the overall length of PDU.</w:t>
            </w:r>
          </w:p>
        </w:tc>
        <w:tc>
          <w:tcPr>
            <w:tcW w:w="875" w:type="dxa"/>
            <w:shd w:val="clear" w:color="auto" w:fill="auto"/>
            <w:tcMar>
              <w:left w:w="108" w:type="dxa"/>
            </w:tcMar>
            <w:vAlign w:val="center"/>
          </w:tcPr>
          <w:p w14:paraId="1EECD84D"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2B734068" w14:textId="77777777">
        <w:tc>
          <w:tcPr>
            <w:tcW w:w="488" w:type="dxa"/>
            <w:vMerge/>
            <w:shd w:val="clear" w:color="auto" w:fill="auto"/>
            <w:tcMar>
              <w:left w:w="108" w:type="dxa"/>
            </w:tcMar>
          </w:tcPr>
          <w:p w14:paraId="57706E0F" w14:textId="77777777" w:rsidR="00B34661" w:rsidRDefault="00B34661">
            <w:pPr>
              <w:rPr>
                <w:rFonts w:eastAsia="標楷體"/>
              </w:rPr>
            </w:pPr>
          </w:p>
        </w:tc>
        <w:tc>
          <w:tcPr>
            <w:tcW w:w="2136" w:type="dxa"/>
            <w:shd w:val="clear" w:color="auto" w:fill="auto"/>
            <w:tcMar>
              <w:left w:w="108" w:type="dxa"/>
            </w:tcMar>
            <w:vAlign w:val="center"/>
          </w:tcPr>
          <w:p w14:paraId="0F3B28EB" w14:textId="77777777" w:rsidR="00B34661" w:rsidRDefault="005331F7">
            <w:pPr>
              <w:jc w:val="both"/>
              <w:rPr>
                <w:rFonts w:eastAsia="標楷體"/>
              </w:rPr>
            </w:pPr>
            <w:r>
              <w:rPr>
                <w:rFonts w:eastAsia="標楷體"/>
              </w:rPr>
              <w:t>command id</w:t>
            </w:r>
          </w:p>
        </w:tc>
        <w:tc>
          <w:tcPr>
            <w:tcW w:w="842" w:type="dxa"/>
            <w:shd w:val="clear" w:color="auto" w:fill="auto"/>
            <w:tcMar>
              <w:left w:w="108" w:type="dxa"/>
            </w:tcMar>
            <w:vAlign w:val="center"/>
          </w:tcPr>
          <w:p w14:paraId="6B9D6F53" w14:textId="77777777"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14:paraId="11C4A696" w14:textId="77777777" w:rsidR="00B34661" w:rsidRDefault="005331F7">
            <w:pPr>
              <w:jc w:val="center"/>
              <w:rPr>
                <w:rFonts w:eastAsia="標楷體"/>
              </w:rPr>
            </w:pPr>
            <w:r>
              <w:rPr>
                <w:rFonts w:eastAsia="標楷體"/>
              </w:rPr>
              <w:t>Integer</w:t>
            </w:r>
          </w:p>
        </w:tc>
        <w:tc>
          <w:tcPr>
            <w:tcW w:w="3198" w:type="dxa"/>
            <w:shd w:val="clear" w:color="auto" w:fill="auto"/>
            <w:tcMar>
              <w:left w:w="108" w:type="dxa"/>
            </w:tcMar>
          </w:tcPr>
          <w:p w14:paraId="40377D78" w14:textId="77777777" w:rsidR="00B34661" w:rsidRDefault="005331F7">
            <w:pPr>
              <w:rPr>
                <w:rFonts w:eastAsia="標楷體"/>
              </w:rPr>
            </w:pPr>
            <w:r>
              <w:rPr>
                <w:rFonts w:eastAsia="標楷體"/>
              </w:rPr>
              <w:t>Value corresponding to configuration request.</w:t>
            </w:r>
          </w:p>
        </w:tc>
        <w:tc>
          <w:tcPr>
            <w:tcW w:w="875" w:type="dxa"/>
            <w:shd w:val="clear" w:color="auto" w:fill="auto"/>
            <w:tcMar>
              <w:left w:w="108" w:type="dxa"/>
            </w:tcMar>
            <w:vAlign w:val="center"/>
          </w:tcPr>
          <w:p w14:paraId="2BD5282E"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30D2C16E" w14:textId="77777777">
        <w:tc>
          <w:tcPr>
            <w:tcW w:w="488" w:type="dxa"/>
            <w:vMerge/>
            <w:shd w:val="clear" w:color="auto" w:fill="auto"/>
            <w:tcMar>
              <w:left w:w="108" w:type="dxa"/>
            </w:tcMar>
          </w:tcPr>
          <w:p w14:paraId="7F7AAB7F" w14:textId="77777777" w:rsidR="00B34661" w:rsidRDefault="00B34661">
            <w:pPr>
              <w:rPr>
                <w:rFonts w:eastAsia="標楷體"/>
              </w:rPr>
            </w:pPr>
          </w:p>
        </w:tc>
        <w:tc>
          <w:tcPr>
            <w:tcW w:w="2136" w:type="dxa"/>
            <w:shd w:val="clear" w:color="auto" w:fill="auto"/>
            <w:tcMar>
              <w:left w:w="108" w:type="dxa"/>
            </w:tcMar>
            <w:vAlign w:val="center"/>
          </w:tcPr>
          <w:p w14:paraId="20121F8C" w14:textId="77777777" w:rsidR="00B34661" w:rsidRDefault="005331F7">
            <w:pPr>
              <w:jc w:val="both"/>
              <w:rPr>
                <w:rFonts w:eastAsia="標楷體"/>
              </w:rPr>
            </w:pPr>
            <w:r>
              <w:rPr>
                <w:rFonts w:eastAsia="標楷體"/>
              </w:rPr>
              <w:t>command status</w:t>
            </w:r>
          </w:p>
        </w:tc>
        <w:tc>
          <w:tcPr>
            <w:tcW w:w="842" w:type="dxa"/>
            <w:shd w:val="clear" w:color="auto" w:fill="auto"/>
            <w:tcMar>
              <w:left w:w="108" w:type="dxa"/>
            </w:tcMar>
            <w:vAlign w:val="center"/>
          </w:tcPr>
          <w:p w14:paraId="725113CD" w14:textId="77777777"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14:paraId="2B71866D" w14:textId="77777777" w:rsidR="00B34661" w:rsidRDefault="005331F7">
            <w:pPr>
              <w:jc w:val="center"/>
              <w:rPr>
                <w:rFonts w:eastAsia="標楷體"/>
              </w:rPr>
            </w:pPr>
            <w:r>
              <w:rPr>
                <w:rFonts w:eastAsia="標楷體"/>
              </w:rPr>
              <w:t>Integer</w:t>
            </w:r>
          </w:p>
        </w:tc>
        <w:tc>
          <w:tcPr>
            <w:tcW w:w="3198" w:type="dxa"/>
            <w:shd w:val="clear" w:color="auto" w:fill="auto"/>
            <w:tcMar>
              <w:left w:w="108" w:type="dxa"/>
            </w:tcMar>
          </w:tcPr>
          <w:p w14:paraId="3D3ECD41" w14:textId="77777777" w:rsidR="00B34661" w:rsidRDefault="005331F7">
            <w:pPr>
              <w:rPr>
                <w:rFonts w:eastAsia="標楷體"/>
              </w:rPr>
            </w:pPr>
            <w:r>
              <w:rPr>
                <w:rFonts w:eastAsia="標楷體"/>
              </w:rPr>
              <w:t>Set to STATUS_ROK.</w:t>
            </w:r>
          </w:p>
        </w:tc>
        <w:tc>
          <w:tcPr>
            <w:tcW w:w="875" w:type="dxa"/>
            <w:shd w:val="clear" w:color="auto" w:fill="auto"/>
            <w:tcMar>
              <w:left w:w="108" w:type="dxa"/>
            </w:tcMar>
            <w:vAlign w:val="center"/>
          </w:tcPr>
          <w:p w14:paraId="2D54FF4C"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2FA66DAD" w14:textId="77777777">
        <w:tc>
          <w:tcPr>
            <w:tcW w:w="488" w:type="dxa"/>
            <w:vMerge/>
            <w:shd w:val="clear" w:color="auto" w:fill="auto"/>
            <w:tcMar>
              <w:left w:w="108" w:type="dxa"/>
            </w:tcMar>
          </w:tcPr>
          <w:p w14:paraId="205362FE" w14:textId="77777777" w:rsidR="00B34661" w:rsidRDefault="00B34661">
            <w:pPr>
              <w:rPr>
                <w:rFonts w:eastAsia="標楷體"/>
              </w:rPr>
            </w:pPr>
          </w:p>
        </w:tc>
        <w:tc>
          <w:tcPr>
            <w:tcW w:w="2136" w:type="dxa"/>
            <w:shd w:val="clear" w:color="auto" w:fill="auto"/>
            <w:tcMar>
              <w:left w:w="108" w:type="dxa"/>
            </w:tcMar>
            <w:vAlign w:val="center"/>
          </w:tcPr>
          <w:p w14:paraId="3A096F6F" w14:textId="77777777" w:rsidR="00B34661" w:rsidRDefault="005331F7">
            <w:pPr>
              <w:jc w:val="both"/>
              <w:rPr>
                <w:rFonts w:eastAsia="標楷體"/>
              </w:rPr>
            </w:pPr>
            <w:r>
              <w:rPr>
                <w:rFonts w:eastAsia="標楷體"/>
              </w:rPr>
              <w:t>sequence number</w:t>
            </w:r>
          </w:p>
        </w:tc>
        <w:tc>
          <w:tcPr>
            <w:tcW w:w="842" w:type="dxa"/>
            <w:shd w:val="clear" w:color="auto" w:fill="auto"/>
            <w:tcMar>
              <w:left w:w="108" w:type="dxa"/>
            </w:tcMar>
            <w:vAlign w:val="center"/>
          </w:tcPr>
          <w:p w14:paraId="1704C1E7" w14:textId="77777777" w:rsidR="00B34661" w:rsidRDefault="005331F7">
            <w:pPr>
              <w:jc w:val="center"/>
              <w:rPr>
                <w:rFonts w:eastAsia="標楷體"/>
              </w:rPr>
            </w:pPr>
            <w:r>
              <w:rPr>
                <w:rFonts w:eastAsia="標楷體"/>
              </w:rPr>
              <w:t>4</w:t>
            </w:r>
          </w:p>
        </w:tc>
        <w:tc>
          <w:tcPr>
            <w:tcW w:w="982" w:type="dxa"/>
            <w:shd w:val="clear" w:color="auto" w:fill="auto"/>
            <w:tcMar>
              <w:left w:w="108" w:type="dxa"/>
            </w:tcMar>
            <w:vAlign w:val="center"/>
          </w:tcPr>
          <w:p w14:paraId="2C8F86D2" w14:textId="77777777" w:rsidR="00B34661" w:rsidRDefault="005331F7">
            <w:pPr>
              <w:jc w:val="center"/>
              <w:rPr>
                <w:rFonts w:eastAsia="標楷體"/>
              </w:rPr>
            </w:pPr>
            <w:r>
              <w:rPr>
                <w:rFonts w:eastAsia="標楷體"/>
              </w:rPr>
              <w:t>Integer</w:t>
            </w:r>
          </w:p>
        </w:tc>
        <w:tc>
          <w:tcPr>
            <w:tcW w:w="3198" w:type="dxa"/>
            <w:shd w:val="clear" w:color="auto" w:fill="auto"/>
            <w:tcMar>
              <w:left w:w="108" w:type="dxa"/>
            </w:tcMar>
          </w:tcPr>
          <w:p w14:paraId="19340035"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75" w:type="dxa"/>
            <w:shd w:val="clear" w:color="auto" w:fill="auto"/>
            <w:tcMar>
              <w:left w:w="108" w:type="dxa"/>
            </w:tcMar>
            <w:vAlign w:val="center"/>
          </w:tcPr>
          <w:p w14:paraId="7AF8A387"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38681EB9" w14:textId="77777777">
        <w:tc>
          <w:tcPr>
            <w:tcW w:w="488" w:type="dxa"/>
            <w:vMerge w:val="restart"/>
            <w:shd w:val="clear" w:color="auto" w:fill="auto"/>
            <w:tcMar>
              <w:left w:w="108" w:type="dxa"/>
            </w:tcMar>
            <w:vAlign w:val="center"/>
          </w:tcPr>
          <w:p w14:paraId="1ECA549A" w14:textId="77777777" w:rsidR="00B34661" w:rsidRDefault="005331F7">
            <w:pPr>
              <w:jc w:val="center"/>
              <w:rPr>
                <w:rFonts w:eastAsia="標楷體"/>
              </w:rPr>
            </w:pPr>
            <w:r>
              <w:rPr>
                <w:rFonts w:eastAsia="標楷體"/>
              </w:rPr>
              <w:t>B</w:t>
            </w:r>
          </w:p>
          <w:p w14:paraId="531C47C0" w14:textId="77777777" w:rsidR="00B34661" w:rsidRDefault="005331F7">
            <w:pPr>
              <w:jc w:val="center"/>
              <w:rPr>
                <w:rFonts w:eastAsia="標楷體"/>
              </w:rPr>
            </w:pPr>
            <w:r>
              <w:rPr>
                <w:rFonts w:eastAsia="標楷體"/>
              </w:rPr>
              <w:t>O</w:t>
            </w:r>
          </w:p>
          <w:p w14:paraId="7EF9663D" w14:textId="77777777" w:rsidR="00B34661" w:rsidRDefault="005331F7">
            <w:pPr>
              <w:jc w:val="center"/>
              <w:rPr>
                <w:rFonts w:eastAsia="標楷體"/>
              </w:rPr>
            </w:pPr>
            <w:r>
              <w:rPr>
                <w:rFonts w:eastAsia="標楷體"/>
              </w:rPr>
              <w:t>D</w:t>
            </w:r>
          </w:p>
          <w:p w14:paraId="40D43C07" w14:textId="77777777" w:rsidR="00B34661" w:rsidRDefault="005331F7">
            <w:pPr>
              <w:jc w:val="center"/>
              <w:rPr>
                <w:rFonts w:eastAsia="標楷體"/>
              </w:rPr>
            </w:pPr>
            <w:r>
              <w:rPr>
                <w:rFonts w:eastAsia="標楷體"/>
              </w:rPr>
              <w:t>Y</w:t>
            </w:r>
          </w:p>
        </w:tc>
        <w:tc>
          <w:tcPr>
            <w:tcW w:w="2136" w:type="dxa"/>
            <w:shd w:val="clear" w:color="auto" w:fill="auto"/>
            <w:tcMar>
              <w:left w:w="108" w:type="dxa"/>
            </w:tcMar>
            <w:vAlign w:val="center"/>
          </w:tcPr>
          <w:p w14:paraId="290FBAC7" w14:textId="77777777" w:rsidR="00B34661" w:rsidRDefault="005331F7">
            <w:pPr>
              <w:rPr>
                <w:rFonts w:eastAsia="標楷體"/>
              </w:rPr>
            </w:pPr>
            <w:r>
              <w:rPr>
                <w:rFonts w:eastAsia="標楷體"/>
              </w:rPr>
              <w:t>Configuration item</w:t>
            </w:r>
          </w:p>
        </w:tc>
        <w:tc>
          <w:tcPr>
            <w:tcW w:w="842" w:type="dxa"/>
            <w:shd w:val="clear" w:color="auto" w:fill="auto"/>
            <w:tcMar>
              <w:left w:w="108" w:type="dxa"/>
            </w:tcMar>
            <w:vAlign w:val="center"/>
          </w:tcPr>
          <w:p w14:paraId="5B7D1CCA" w14:textId="77777777" w:rsidR="00B34661" w:rsidRDefault="005331F7">
            <w:pPr>
              <w:jc w:val="center"/>
              <w:rPr>
                <w:rFonts w:eastAsia="標楷體"/>
              </w:rPr>
            </w:pPr>
            <w:r>
              <w:rPr>
                <w:rFonts w:eastAsia="標楷體"/>
              </w:rPr>
              <w:t>Var.</w:t>
            </w:r>
          </w:p>
        </w:tc>
        <w:tc>
          <w:tcPr>
            <w:tcW w:w="982" w:type="dxa"/>
            <w:shd w:val="clear" w:color="auto" w:fill="auto"/>
            <w:tcMar>
              <w:left w:w="108" w:type="dxa"/>
            </w:tcMar>
            <w:vAlign w:val="center"/>
          </w:tcPr>
          <w:p w14:paraId="69C64992" w14:textId="77777777" w:rsidR="00B34661" w:rsidRDefault="005331F7">
            <w:pPr>
              <w:jc w:val="center"/>
              <w:rPr>
                <w:rFonts w:eastAsia="標楷體"/>
              </w:rPr>
            </w:pPr>
            <w:r>
              <w:rPr>
                <w:rFonts w:eastAsia="標楷體"/>
              </w:rPr>
              <w:t xml:space="preserve">C-Octet </w:t>
            </w:r>
          </w:p>
          <w:p w14:paraId="77015E39" w14:textId="77777777" w:rsidR="00B34661" w:rsidRDefault="005331F7">
            <w:pPr>
              <w:jc w:val="center"/>
              <w:rPr>
                <w:rFonts w:eastAsia="標楷體"/>
              </w:rPr>
            </w:pPr>
            <w:r>
              <w:rPr>
                <w:rFonts w:eastAsia="標楷體"/>
              </w:rPr>
              <w:t>String</w:t>
            </w:r>
          </w:p>
        </w:tc>
        <w:tc>
          <w:tcPr>
            <w:tcW w:w="3198" w:type="dxa"/>
            <w:shd w:val="clear" w:color="auto" w:fill="auto"/>
            <w:tcMar>
              <w:left w:w="108" w:type="dxa"/>
            </w:tcMar>
          </w:tcPr>
          <w:p w14:paraId="0A889809" w14:textId="77777777" w:rsidR="00B34661" w:rsidRDefault="005331F7">
            <w:pPr>
              <w:rPr>
                <w:rFonts w:eastAsia="標楷體"/>
              </w:rPr>
            </w:pPr>
            <w:r>
              <w:rPr>
                <w:rFonts w:eastAsia="標楷體" w:cs="Times New Roman"/>
                <w:szCs w:val="24"/>
              </w:rPr>
              <w:t>Mandatory Parameter</w:t>
            </w:r>
            <w:r>
              <w:rPr>
                <w:rFonts w:eastAsia="標楷體"/>
              </w:rPr>
              <w:t>.</w:t>
            </w:r>
          </w:p>
          <w:p w14:paraId="353D5754" w14:textId="77777777" w:rsidR="00B34661" w:rsidRDefault="005331F7">
            <w:pPr>
              <w:rPr>
                <w:rFonts w:eastAsia="標楷體"/>
              </w:rPr>
            </w:pPr>
            <w:r>
              <w:rPr>
                <w:rFonts w:eastAsia="標楷體"/>
              </w:rPr>
              <w:t>Item of Configuration.</w:t>
            </w:r>
          </w:p>
        </w:tc>
        <w:tc>
          <w:tcPr>
            <w:tcW w:w="875" w:type="dxa"/>
            <w:shd w:val="clear" w:color="auto" w:fill="auto"/>
            <w:tcMar>
              <w:left w:w="108" w:type="dxa"/>
            </w:tcMar>
            <w:vAlign w:val="center"/>
          </w:tcPr>
          <w:p w14:paraId="0D4C04FD" w14:textId="77777777" w:rsidR="00B34661" w:rsidRDefault="00E64828">
            <w:pPr>
              <w:jc w:val="center"/>
            </w:pPr>
            <w:r>
              <w:rPr>
                <w:rFonts w:eastAsia="標楷體"/>
              </w:rPr>
              <w:fldChar w:fldCharType="begin"/>
            </w:r>
            <w:r w:rsidR="005331F7">
              <w:instrText>REF _Ref433380740 \r \h</w:instrText>
            </w:r>
            <w:r>
              <w:rPr>
                <w:rFonts w:eastAsia="標楷體"/>
              </w:rPr>
            </w:r>
            <w:r>
              <w:fldChar w:fldCharType="separate"/>
            </w:r>
            <w:r w:rsidR="005331F7">
              <w:t>Error: Reference source not found</w:t>
            </w:r>
            <w:r>
              <w:fldChar w:fldCharType="end"/>
            </w:r>
          </w:p>
        </w:tc>
      </w:tr>
      <w:tr w:rsidR="00B34661" w14:paraId="3F32B5AA" w14:textId="77777777">
        <w:tc>
          <w:tcPr>
            <w:tcW w:w="488" w:type="dxa"/>
            <w:vMerge/>
            <w:shd w:val="clear" w:color="auto" w:fill="auto"/>
            <w:tcMar>
              <w:left w:w="108" w:type="dxa"/>
            </w:tcMar>
            <w:vAlign w:val="center"/>
          </w:tcPr>
          <w:p w14:paraId="0D6F7D9F" w14:textId="77777777" w:rsidR="00B34661" w:rsidRDefault="00B34661">
            <w:pPr>
              <w:jc w:val="center"/>
              <w:rPr>
                <w:rFonts w:eastAsia="標楷體"/>
              </w:rPr>
            </w:pPr>
          </w:p>
        </w:tc>
        <w:tc>
          <w:tcPr>
            <w:tcW w:w="2136" w:type="dxa"/>
            <w:shd w:val="clear" w:color="auto" w:fill="auto"/>
            <w:tcMar>
              <w:left w:w="108" w:type="dxa"/>
            </w:tcMar>
            <w:vAlign w:val="center"/>
          </w:tcPr>
          <w:p w14:paraId="0932EB25" w14:textId="77777777" w:rsidR="00B34661" w:rsidRDefault="005331F7">
            <w:pPr>
              <w:jc w:val="both"/>
              <w:rPr>
                <w:rFonts w:eastAsia="標楷體"/>
              </w:rPr>
            </w:pPr>
            <w:r>
              <w:rPr>
                <w:rFonts w:eastAsia="標楷體"/>
              </w:rPr>
              <w:t>Configuration value</w:t>
            </w:r>
          </w:p>
        </w:tc>
        <w:tc>
          <w:tcPr>
            <w:tcW w:w="842" w:type="dxa"/>
            <w:shd w:val="clear" w:color="auto" w:fill="auto"/>
            <w:tcMar>
              <w:left w:w="108" w:type="dxa"/>
            </w:tcMar>
            <w:vAlign w:val="center"/>
          </w:tcPr>
          <w:p w14:paraId="0173AEA1" w14:textId="77777777" w:rsidR="00B34661" w:rsidRDefault="005331F7">
            <w:pPr>
              <w:jc w:val="center"/>
              <w:rPr>
                <w:rFonts w:eastAsia="標楷體"/>
              </w:rPr>
            </w:pPr>
            <w:r>
              <w:rPr>
                <w:rFonts w:eastAsia="標楷體"/>
              </w:rPr>
              <w:t>Var.</w:t>
            </w:r>
          </w:p>
        </w:tc>
        <w:tc>
          <w:tcPr>
            <w:tcW w:w="982" w:type="dxa"/>
            <w:shd w:val="clear" w:color="auto" w:fill="auto"/>
            <w:tcMar>
              <w:left w:w="108" w:type="dxa"/>
            </w:tcMar>
            <w:vAlign w:val="center"/>
          </w:tcPr>
          <w:p w14:paraId="4DFF1534" w14:textId="77777777" w:rsidR="00B34661" w:rsidRDefault="005331F7">
            <w:pPr>
              <w:jc w:val="center"/>
              <w:rPr>
                <w:rFonts w:eastAsia="標楷體"/>
              </w:rPr>
            </w:pPr>
            <w:r>
              <w:rPr>
                <w:rFonts w:eastAsia="標楷體"/>
              </w:rPr>
              <w:t xml:space="preserve">C-Octet </w:t>
            </w:r>
          </w:p>
          <w:p w14:paraId="4DDD4701" w14:textId="77777777" w:rsidR="00B34661" w:rsidRDefault="005331F7">
            <w:pPr>
              <w:jc w:val="center"/>
              <w:rPr>
                <w:rFonts w:eastAsia="標楷體"/>
              </w:rPr>
            </w:pPr>
            <w:r>
              <w:rPr>
                <w:rFonts w:eastAsia="標楷體"/>
              </w:rPr>
              <w:t>String</w:t>
            </w:r>
          </w:p>
        </w:tc>
        <w:tc>
          <w:tcPr>
            <w:tcW w:w="3198" w:type="dxa"/>
            <w:shd w:val="clear" w:color="auto" w:fill="auto"/>
            <w:tcMar>
              <w:left w:w="108" w:type="dxa"/>
            </w:tcMar>
          </w:tcPr>
          <w:p w14:paraId="3CF9D1DF" w14:textId="77777777" w:rsidR="00B34661" w:rsidRDefault="005331F7">
            <w:pPr>
              <w:rPr>
                <w:rFonts w:eastAsia="標楷體"/>
              </w:rPr>
            </w:pPr>
            <w:r>
              <w:rPr>
                <w:rFonts w:eastAsia="標楷體" w:cs="Times New Roman"/>
                <w:szCs w:val="24"/>
              </w:rPr>
              <w:t>Mandatory Parameter</w:t>
            </w:r>
            <w:r>
              <w:rPr>
                <w:rFonts w:eastAsia="標楷體"/>
              </w:rPr>
              <w:t>.</w:t>
            </w:r>
          </w:p>
          <w:p w14:paraId="56F5300D" w14:textId="77777777" w:rsidR="00B34661" w:rsidRDefault="005331F7">
            <w:pPr>
              <w:rPr>
                <w:rFonts w:eastAsia="標楷體"/>
              </w:rPr>
            </w:pPr>
            <w:r>
              <w:rPr>
                <w:rFonts w:eastAsia="標楷體"/>
              </w:rPr>
              <w:t>The value of Configuration.</w:t>
            </w:r>
          </w:p>
        </w:tc>
        <w:tc>
          <w:tcPr>
            <w:tcW w:w="875" w:type="dxa"/>
            <w:shd w:val="clear" w:color="auto" w:fill="auto"/>
            <w:tcMar>
              <w:left w:w="108" w:type="dxa"/>
            </w:tcMar>
            <w:vAlign w:val="center"/>
          </w:tcPr>
          <w:p w14:paraId="17414CF9" w14:textId="77777777" w:rsidR="00B34661" w:rsidRDefault="00E64828">
            <w:pPr>
              <w:jc w:val="center"/>
            </w:pPr>
            <w:r>
              <w:rPr>
                <w:rFonts w:eastAsia="標楷體"/>
              </w:rPr>
              <w:fldChar w:fldCharType="begin"/>
            </w:r>
            <w:r w:rsidR="005331F7">
              <w:instrText>REF _Ref433623257 \r \h</w:instrText>
            </w:r>
            <w:r>
              <w:rPr>
                <w:rFonts w:eastAsia="標楷體"/>
              </w:rPr>
            </w:r>
            <w:r>
              <w:fldChar w:fldCharType="separate"/>
            </w:r>
            <w:r w:rsidR="005331F7">
              <w:t>Error: Reference source not found</w:t>
            </w:r>
            <w:r>
              <w:fldChar w:fldCharType="end"/>
            </w:r>
          </w:p>
        </w:tc>
      </w:tr>
    </w:tbl>
    <w:p w14:paraId="176FFFFF" w14:textId="77777777" w:rsidR="00B34661" w:rsidRDefault="00B34661">
      <w:pPr>
        <w:widowControl/>
        <w:rPr>
          <w:rFonts w:eastAsia="標楷體"/>
        </w:rPr>
      </w:pPr>
    </w:p>
    <w:p w14:paraId="3EBC86D2" w14:textId="77777777" w:rsidR="00B34661" w:rsidRDefault="005331F7" w:rsidP="00427CCF">
      <w:pPr>
        <w:pStyle w:val="31"/>
      </w:pPr>
      <w:bookmarkStart w:id="34" w:name="_Toc479769002"/>
      <w:r>
        <w:t>Configuration response syntax</w:t>
      </w:r>
      <w:bookmarkEnd w:id="34"/>
    </w:p>
    <w:tbl>
      <w:tblPr>
        <w:tblStyle w:val="af8"/>
        <w:tblW w:w="8522" w:type="dxa"/>
        <w:tblLook w:val="04A0" w:firstRow="1" w:lastRow="0" w:firstColumn="1" w:lastColumn="0" w:noHBand="0" w:noVBand="1"/>
      </w:tblPr>
      <w:tblGrid>
        <w:gridCol w:w="477"/>
        <w:gridCol w:w="2067"/>
        <w:gridCol w:w="834"/>
        <w:gridCol w:w="973"/>
        <w:gridCol w:w="2982"/>
        <w:gridCol w:w="1189"/>
      </w:tblGrid>
      <w:tr w:rsidR="00B34661" w14:paraId="41A1595A" w14:textId="77777777">
        <w:tc>
          <w:tcPr>
            <w:tcW w:w="490" w:type="dxa"/>
            <w:vMerge w:val="restart"/>
            <w:shd w:val="clear" w:color="auto" w:fill="auto"/>
            <w:tcMar>
              <w:left w:w="108" w:type="dxa"/>
            </w:tcMar>
            <w:vAlign w:val="center"/>
          </w:tcPr>
          <w:p w14:paraId="618CEE12" w14:textId="77777777" w:rsidR="00B34661" w:rsidRDefault="005331F7">
            <w:pPr>
              <w:jc w:val="center"/>
              <w:rPr>
                <w:rFonts w:eastAsia="標楷體"/>
              </w:rPr>
            </w:pPr>
            <w:r>
              <w:rPr>
                <w:rFonts w:eastAsia="標楷體"/>
              </w:rPr>
              <w:t>H</w:t>
            </w:r>
          </w:p>
          <w:p w14:paraId="769602D3" w14:textId="77777777" w:rsidR="00B34661" w:rsidRDefault="005331F7">
            <w:pPr>
              <w:jc w:val="center"/>
              <w:rPr>
                <w:rFonts w:eastAsia="標楷體"/>
              </w:rPr>
            </w:pPr>
            <w:r>
              <w:rPr>
                <w:rFonts w:eastAsia="標楷體"/>
              </w:rPr>
              <w:t>E</w:t>
            </w:r>
          </w:p>
          <w:p w14:paraId="73F75422" w14:textId="77777777" w:rsidR="00B34661" w:rsidRDefault="005331F7">
            <w:pPr>
              <w:jc w:val="center"/>
              <w:rPr>
                <w:rFonts w:eastAsia="標楷體"/>
              </w:rPr>
            </w:pPr>
            <w:r>
              <w:rPr>
                <w:rFonts w:eastAsia="標楷體"/>
              </w:rPr>
              <w:t>A</w:t>
            </w:r>
          </w:p>
          <w:p w14:paraId="72638360" w14:textId="77777777" w:rsidR="00B34661" w:rsidRDefault="005331F7">
            <w:pPr>
              <w:jc w:val="center"/>
              <w:rPr>
                <w:rFonts w:eastAsia="標楷體"/>
              </w:rPr>
            </w:pPr>
            <w:r>
              <w:rPr>
                <w:rFonts w:eastAsia="標楷體"/>
              </w:rPr>
              <w:t>D</w:t>
            </w:r>
          </w:p>
          <w:p w14:paraId="6EB3F0C9" w14:textId="77777777" w:rsidR="00B34661" w:rsidRDefault="005331F7">
            <w:pPr>
              <w:jc w:val="center"/>
              <w:rPr>
                <w:rFonts w:eastAsia="標楷體"/>
              </w:rPr>
            </w:pPr>
            <w:r>
              <w:rPr>
                <w:rFonts w:eastAsia="標楷體"/>
              </w:rPr>
              <w:t>E</w:t>
            </w:r>
          </w:p>
          <w:p w14:paraId="0829330D" w14:textId="77777777"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14:paraId="2F984015" w14:textId="77777777"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14:paraId="7EDF2E9B" w14:textId="77777777" w:rsidR="00B34661" w:rsidRDefault="005331F7">
            <w:pPr>
              <w:jc w:val="center"/>
              <w:rPr>
                <w:rFonts w:eastAsia="標楷體"/>
              </w:rPr>
            </w:pPr>
            <w:r>
              <w:rPr>
                <w:rFonts w:eastAsia="標楷體"/>
              </w:rPr>
              <w:t>Size</w:t>
            </w:r>
          </w:p>
          <w:p w14:paraId="530BED5D" w14:textId="77777777"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14:paraId="0B9DE8C6" w14:textId="77777777"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14:paraId="43F79B31" w14:textId="77777777"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14:paraId="0D098789" w14:textId="77777777" w:rsidR="00B34661" w:rsidRDefault="005331F7">
            <w:pPr>
              <w:jc w:val="center"/>
              <w:rPr>
                <w:rFonts w:eastAsia="標楷體"/>
              </w:rPr>
            </w:pPr>
            <w:r>
              <w:rPr>
                <w:rFonts w:eastAsia="標楷體"/>
              </w:rPr>
              <w:t>Ref.</w:t>
            </w:r>
          </w:p>
        </w:tc>
      </w:tr>
      <w:tr w:rsidR="00B34661" w14:paraId="7BF5B80A" w14:textId="77777777">
        <w:tc>
          <w:tcPr>
            <w:tcW w:w="490" w:type="dxa"/>
            <w:vMerge/>
            <w:shd w:val="clear" w:color="auto" w:fill="auto"/>
            <w:tcMar>
              <w:left w:w="108" w:type="dxa"/>
            </w:tcMar>
          </w:tcPr>
          <w:p w14:paraId="65EDAF94" w14:textId="77777777" w:rsidR="00B34661" w:rsidRDefault="00B34661">
            <w:pPr>
              <w:rPr>
                <w:rFonts w:eastAsia="標楷體"/>
              </w:rPr>
            </w:pPr>
          </w:p>
        </w:tc>
        <w:tc>
          <w:tcPr>
            <w:tcW w:w="2141" w:type="dxa"/>
            <w:shd w:val="clear" w:color="auto" w:fill="auto"/>
            <w:tcMar>
              <w:left w:w="108" w:type="dxa"/>
            </w:tcMar>
            <w:vAlign w:val="center"/>
          </w:tcPr>
          <w:p w14:paraId="6A75B175" w14:textId="77777777"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14:paraId="4025B689"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01D8883B"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6AEEE678" w14:textId="77777777"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14:paraId="6A0C7BC9"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63EA43A7" w14:textId="77777777">
        <w:tc>
          <w:tcPr>
            <w:tcW w:w="490" w:type="dxa"/>
            <w:vMerge/>
            <w:shd w:val="clear" w:color="auto" w:fill="auto"/>
            <w:tcMar>
              <w:left w:w="108" w:type="dxa"/>
            </w:tcMar>
          </w:tcPr>
          <w:p w14:paraId="1CA258A9" w14:textId="77777777" w:rsidR="00B34661" w:rsidRDefault="00B34661">
            <w:pPr>
              <w:rPr>
                <w:rFonts w:eastAsia="標楷體"/>
              </w:rPr>
            </w:pPr>
          </w:p>
        </w:tc>
        <w:tc>
          <w:tcPr>
            <w:tcW w:w="2141" w:type="dxa"/>
            <w:shd w:val="clear" w:color="auto" w:fill="auto"/>
            <w:tcMar>
              <w:left w:w="108" w:type="dxa"/>
            </w:tcMar>
            <w:vAlign w:val="center"/>
          </w:tcPr>
          <w:p w14:paraId="1B301D25" w14:textId="77777777"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14:paraId="1FDACE70"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282E68CB"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1776FFE0" w14:textId="77777777" w:rsidR="00B34661" w:rsidRDefault="005331F7">
            <w:pPr>
              <w:rPr>
                <w:rFonts w:eastAsia="標楷體"/>
              </w:rPr>
            </w:pPr>
            <w:r>
              <w:rPr>
                <w:rFonts w:eastAsia="標楷體"/>
              </w:rPr>
              <w:t>Value corresponding to configuration response.</w:t>
            </w:r>
          </w:p>
        </w:tc>
        <w:tc>
          <w:tcPr>
            <w:tcW w:w="876" w:type="dxa"/>
            <w:shd w:val="clear" w:color="auto" w:fill="auto"/>
            <w:tcMar>
              <w:left w:w="108" w:type="dxa"/>
            </w:tcMar>
            <w:vAlign w:val="center"/>
          </w:tcPr>
          <w:p w14:paraId="4B42FCD5"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60702C1E" w14:textId="77777777">
        <w:tc>
          <w:tcPr>
            <w:tcW w:w="490" w:type="dxa"/>
            <w:vMerge/>
            <w:shd w:val="clear" w:color="auto" w:fill="auto"/>
            <w:tcMar>
              <w:left w:w="108" w:type="dxa"/>
            </w:tcMar>
          </w:tcPr>
          <w:p w14:paraId="2D325A6D" w14:textId="77777777" w:rsidR="00B34661" w:rsidRDefault="00B34661">
            <w:pPr>
              <w:rPr>
                <w:rFonts w:eastAsia="標楷體"/>
              </w:rPr>
            </w:pPr>
          </w:p>
        </w:tc>
        <w:tc>
          <w:tcPr>
            <w:tcW w:w="2141" w:type="dxa"/>
            <w:shd w:val="clear" w:color="auto" w:fill="auto"/>
            <w:tcMar>
              <w:left w:w="108" w:type="dxa"/>
            </w:tcMar>
            <w:vAlign w:val="center"/>
          </w:tcPr>
          <w:p w14:paraId="7FC3CBA1" w14:textId="77777777"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14:paraId="1567DCFF"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4C95DFB4"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2CB3D7A8" w14:textId="77777777"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14:paraId="0A6504A7"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763A2484" w14:textId="77777777">
        <w:tc>
          <w:tcPr>
            <w:tcW w:w="490" w:type="dxa"/>
            <w:vMerge/>
            <w:shd w:val="clear" w:color="auto" w:fill="auto"/>
            <w:tcMar>
              <w:left w:w="108" w:type="dxa"/>
            </w:tcMar>
          </w:tcPr>
          <w:p w14:paraId="4A59769B" w14:textId="77777777" w:rsidR="00B34661" w:rsidRDefault="00B34661">
            <w:pPr>
              <w:rPr>
                <w:rFonts w:eastAsia="標楷體"/>
              </w:rPr>
            </w:pPr>
          </w:p>
        </w:tc>
        <w:tc>
          <w:tcPr>
            <w:tcW w:w="2141" w:type="dxa"/>
            <w:shd w:val="clear" w:color="auto" w:fill="auto"/>
            <w:tcMar>
              <w:left w:w="108" w:type="dxa"/>
            </w:tcMar>
            <w:vAlign w:val="center"/>
          </w:tcPr>
          <w:p w14:paraId="6527EDE0" w14:textId="77777777"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14:paraId="47DD94D9"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1AA426F2"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2676CAC9" w14:textId="77777777" w:rsidR="00B34661" w:rsidRDefault="005331F7">
            <w:pPr>
              <w:rPr>
                <w:rFonts w:eastAsia="標楷體"/>
              </w:rPr>
            </w:pPr>
            <w:r>
              <w:rPr>
                <w:rFonts w:eastAsia="標楷體"/>
              </w:rPr>
              <w:t>Set to the same sequence number of the original configuration request PDU.</w:t>
            </w:r>
          </w:p>
        </w:tc>
        <w:tc>
          <w:tcPr>
            <w:tcW w:w="876" w:type="dxa"/>
            <w:shd w:val="clear" w:color="auto" w:fill="auto"/>
            <w:tcMar>
              <w:left w:w="108" w:type="dxa"/>
            </w:tcMar>
            <w:vAlign w:val="center"/>
          </w:tcPr>
          <w:p w14:paraId="364E55B0"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067FB18E" w14:textId="77777777">
        <w:tc>
          <w:tcPr>
            <w:tcW w:w="490" w:type="dxa"/>
            <w:vMerge w:val="restart"/>
            <w:shd w:val="clear" w:color="auto" w:fill="auto"/>
            <w:tcMar>
              <w:left w:w="108" w:type="dxa"/>
            </w:tcMar>
            <w:vAlign w:val="center"/>
          </w:tcPr>
          <w:p w14:paraId="2F97C527" w14:textId="77777777" w:rsidR="00B34661" w:rsidRDefault="005331F7">
            <w:pPr>
              <w:jc w:val="center"/>
              <w:rPr>
                <w:rFonts w:eastAsia="標楷體"/>
              </w:rPr>
            </w:pPr>
            <w:r>
              <w:rPr>
                <w:rFonts w:eastAsia="標楷體"/>
              </w:rPr>
              <w:t>B</w:t>
            </w:r>
          </w:p>
          <w:p w14:paraId="6C7343E7" w14:textId="77777777" w:rsidR="00B34661" w:rsidRDefault="005331F7">
            <w:pPr>
              <w:jc w:val="center"/>
              <w:rPr>
                <w:rFonts w:eastAsia="標楷體"/>
              </w:rPr>
            </w:pPr>
            <w:r>
              <w:rPr>
                <w:rFonts w:eastAsia="標楷體"/>
              </w:rPr>
              <w:t>O</w:t>
            </w:r>
          </w:p>
          <w:p w14:paraId="1D00F3D9" w14:textId="77777777" w:rsidR="00B34661" w:rsidRDefault="005331F7">
            <w:pPr>
              <w:jc w:val="center"/>
              <w:rPr>
                <w:rFonts w:eastAsia="標楷體"/>
              </w:rPr>
            </w:pPr>
            <w:r>
              <w:rPr>
                <w:rFonts w:eastAsia="標楷體"/>
              </w:rPr>
              <w:t>D</w:t>
            </w:r>
          </w:p>
          <w:p w14:paraId="48979A48" w14:textId="77777777"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14:paraId="7B069CCF" w14:textId="77777777" w:rsidR="00B34661" w:rsidRDefault="005331F7">
            <w:pPr>
              <w:jc w:val="both"/>
              <w:rPr>
                <w:rFonts w:eastAsia="標楷體"/>
              </w:rPr>
            </w:pPr>
            <w:r>
              <w:rPr>
                <w:rFonts w:eastAsia="標楷體"/>
              </w:rPr>
              <w:t>Configuration result</w:t>
            </w:r>
          </w:p>
        </w:tc>
        <w:tc>
          <w:tcPr>
            <w:tcW w:w="843" w:type="dxa"/>
            <w:shd w:val="clear" w:color="auto" w:fill="auto"/>
            <w:tcMar>
              <w:left w:w="108" w:type="dxa"/>
            </w:tcMar>
            <w:vAlign w:val="center"/>
          </w:tcPr>
          <w:p w14:paraId="47BABD8A" w14:textId="77777777" w:rsidR="00B34661" w:rsidRDefault="005331F7">
            <w:pPr>
              <w:jc w:val="center"/>
              <w:rPr>
                <w:rFonts w:eastAsia="標楷體"/>
              </w:rPr>
            </w:pPr>
            <w:r>
              <w:rPr>
                <w:rFonts w:eastAsia="標楷體"/>
              </w:rPr>
              <w:t>1</w:t>
            </w:r>
          </w:p>
        </w:tc>
        <w:tc>
          <w:tcPr>
            <w:tcW w:w="984" w:type="dxa"/>
            <w:shd w:val="clear" w:color="auto" w:fill="auto"/>
            <w:tcMar>
              <w:left w:w="108" w:type="dxa"/>
            </w:tcMar>
            <w:vAlign w:val="center"/>
          </w:tcPr>
          <w:p w14:paraId="62063936" w14:textId="77777777" w:rsidR="00B34661" w:rsidRDefault="005331F7">
            <w:pPr>
              <w:jc w:val="center"/>
              <w:rPr>
                <w:rFonts w:eastAsia="標楷體"/>
              </w:rPr>
            </w:pPr>
            <w:r>
              <w:rPr>
                <w:rFonts w:eastAsia="標楷體"/>
              </w:rPr>
              <w:t xml:space="preserve">Octet </w:t>
            </w:r>
          </w:p>
          <w:p w14:paraId="23CDC3E8" w14:textId="77777777" w:rsidR="00B34661" w:rsidRDefault="005331F7">
            <w:pPr>
              <w:jc w:val="center"/>
              <w:rPr>
                <w:rFonts w:eastAsia="標楷體"/>
              </w:rPr>
            </w:pPr>
            <w:r>
              <w:rPr>
                <w:rFonts w:eastAsia="標楷體"/>
              </w:rPr>
              <w:t>String</w:t>
            </w:r>
          </w:p>
        </w:tc>
        <w:tc>
          <w:tcPr>
            <w:tcW w:w="3187" w:type="dxa"/>
            <w:shd w:val="clear" w:color="auto" w:fill="auto"/>
            <w:tcMar>
              <w:left w:w="108" w:type="dxa"/>
            </w:tcMar>
          </w:tcPr>
          <w:p w14:paraId="27E1555A" w14:textId="77777777" w:rsidR="00B34661" w:rsidRDefault="005331F7">
            <w:pPr>
              <w:rPr>
                <w:rFonts w:eastAsia="標楷體"/>
              </w:rPr>
            </w:pPr>
            <w:r>
              <w:rPr>
                <w:rFonts w:eastAsia="標楷體" w:cs="Times New Roman"/>
                <w:szCs w:val="24"/>
              </w:rPr>
              <w:t>Mandatory Parameter</w:t>
            </w:r>
            <w:r>
              <w:rPr>
                <w:rFonts w:eastAsia="標楷體"/>
              </w:rPr>
              <w:t>.</w:t>
            </w:r>
          </w:p>
          <w:p w14:paraId="0A942EC5" w14:textId="77777777" w:rsidR="00B34661" w:rsidRDefault="005331F7">
            <w:pPr>
              <w:rPr>
                <w:rFonts w:eastAsia="標楷體"/>
              </w:rPr>
            </w:pPr>
            <w:r>
              <w:rPr>
                <w:rFonts w:eastAsia="標楷體"/>
              </w:rPr>
              <w:t>“Y”</w:t>
            </w:r>
            <w:r>
              <w:rPr>
                <w:rFonts w:eastAsia="標楷體"/>
              </w:rPr>
              <w:t>：</w:t>
            </w:r>
            <w:r>
              <w:rPr>
                <w:rFonts w:eastAsia="標楷體"/>
              </w:rPr>
              <w:t>success</w:t>
            </w:r>
          </w:p>
          <w:p w14:paraId="71D30392" w14:textId="77777777" w:rsidR="00B34661" w:rsidRDefault="005331F7">
            <w:pPr>
              <w:rPr>
                <w:rFonts w:eastAsia="標楷體"/>
              </w:rPr>
            </w:pPr>
            <w:r>
              <w:rPr>
                <w:rFonts w:eastAsia="標楷體"/>
              </w:rPr>
              <w:t>“N”</w:t>
            </w:r>
            <w:r>
              <w:rPr>
                <w:rFonts w:eastAsia="標楷體"/>
              </w:rPr>
              <w:t>：</w:t>
            </w:r>
            <w:r>
              <w:rPr>
                <w:rFonts w:eastAsia="標楷體"/>
              </w:rPr>
              <w:t>fail</w:t>
            </w:r>
          </w:p>
        </w:tc>
        <w:tc>
          <w:tcPr>
            <w:tcW w:w="876" w:type="dxa"/>
            <w:shd w:val="clear" w:color="auto" w:fill="auto"/>
            <w:tcMar>
              <w:left w:w="108" w:type="dxa"/>
            </w:tcMar>
            <w:vAlign w:val="center"/>
          </w:tcPr>
          <w:p w14:paraId="473CE73C" w14:textId="77777777" w:rsidR="00B34661" w:rsidRDefault="00E64828">
            <w:pPr>
              <w:jc w:val="center"/>
            </w:pPr>
            <w:r>
              <w:rPr>
                <w:rFonts w:eastAsia="標楷體"/>
              </w:rPr>
              <w:fldChar w:fldCharType="begin"/>
            </w:r>
            <w:r w:rsidR="005331F7">
              <w:instrText>REF _Ref433380846 \r \h</w:instrText>
            </w:r>
            <w:r>
              <w:rPr>
                <w:rFonts w:eastAsia="標楷體"/>
              </w:rPr>
            </w:r>
            <w:r>
              <w:fldChar w:fldCharType="separate"/>
            </w:r>
            <w:r w:rsidR="005331F7">
              <w:t>Error: Reference source not found</w:t>
            </w:r>
            <w:r>
              <w:fldChar w:fldCharType="end"/>
            </w:r>
          </w:p>
        </w:tc>
      </w:tr>
      <w:tr w:rsidR="00B34661" w14:paraId="6BF296E1" w14:textId="77777777">
        <w:tc>
          <w:tcPr>
            <w:tcW w:w="490" w:type="dxa"/>
            <w:vMerge/>
            <w:shd w:val="clear" w:color="auto" w:fill="auto"/>
            <w:tcMar>
              <w:left w:w="108" w:type="dxa"/>
            </w:tcMar>
          </w:tcPr>
          <w:p w14:paraId="6BCB565F" w14:textId="77777777" w:rsidR="00B34661" w:rsidRDefault="00B34661">
            <w:pPr>
              <w:rPr>
                <w:rFonts w:eastAsia="標楷體"/>
              </w:rPr>
            </w:pPr>
          </w:p>
        </w:tc>
        <w:tc>
          <w:tcPr>
            <w:tcW w:w="2141" w:type="dxa"/>
            <w:shd w:val="clear" w:color="auto" w:fill="auto"/>
            <w:tcMar>
              <w:left w:w="108" w:type="dxa"/>
            </w:tcMar>
            <w:vAlign w:val="center"/>
          </w:tcPr>
          <w:p w14:paraId="72BD66C8" w14:textId="77777777" w:rsidR="00B34661" w:rsidRDefault="00B34661">
            <w:pPr>
              <w:jc w:val="both"/>
              <w:rPr>
                <w:rFonts w:eastAsia="標楷體"/>
              </w:rPr>
            </w:pPr>
          </w:p>
        </w:tc>
        <w:tc>
          <w:tcPr>
            <w:tcW w:w="843" w:type="dxa"/>
            <w:shd w:val="clear" w:color="auto" w:fill="auto"/>
            <w:tcMar>
              <w:left w:w="108" w:type="dxa"/>
            </w:tcMar>
            <w:vAlign w:val="center"/>
          </w:tcPr>
          <w:p w14:paraId="671CF2A0" w14:textId="77777777" w:rsidR="00B34661" w:rsidRDefault="00B34661">
            <w:pPr>
              <w:jc w:val="center"/>
              <w:rPr>
                <w:rFonts w:eastAsia="標楷體"/>
              </w:rPr>
            </w:pPr>
          </w:p>
        </w:tc>
        <w:tc>
          <w:tcPr>
            <w:tcW w:w="984" w:type="dxa"/>
            <w:shd w:val="clear" w:color="auto" w:fill="auto"/>
            <w:tcMar>
              <w:left w:w="108" w:type="dxa"/>
            </w:tcMar>
            <w:vAlign w:val="center"/>
          </w:tcPr>
          <w:p w14:paraId="5C94DA96" w14:textId="77777777" w:rsidR="00B34661" w:rsidRDefault="00B34661">
            <w:pPr>
              <w:jc w:val="center"/>
              <w:rPr>
                <w:rFonts w:eastAsia="標楷體"/>
              </w:rPr>
            </w:pPr>
          </w:p>
        </w:tc>
        <w:tc>
          <w:tcPr>
            <w:tcW w:w="3187" w:type="dxa"/>
            <w:shd w:val="clear" w:color="auto" w:fill="auto"/>
            <w:tcMar>
              <w:left w:w="108" w:type="dxa"/>
            </w:tcMar>
          </w:tcPr>
          <w:p w14:paraId="55928D00" w14:textId="77777777" w:rsidR="00B34661" w:rsidRDefault="00B34661">
            <w:pPr>
              <w:rPr>
                <w:rFonts w:eastAsia="標楷體"/>
              </w:rPr>
            </w:pPr>
          </w:p>
        </w:tc>
        <w:tc>
          <w:tcPr>
            <w:tcW w:w="876" w:type="dxa"/>
            <w:shd w:val="clear" w:color="auto" w:fill="auto"/>
            <w:tcMar>
              <w:left w:w="108" w:type="dxa"/>
            </w:tcMar>
            <w:vAlign w:val="center"/>
          </w:tcPr>
          <w:p w14:paraId="7238110A" w14:textId="77777777" w:rsidR="00B34661" w:rsidRDefault="00B34661">
            <w:pPr>
              <w:jc w:val="center"/>
              <w:rPr>
                <w:rFonts w:eastAsia="標楷體"/>
              </w:rPr>
            </w:pPr>
          </w:p>
        </w:tc>
      </w:tr>
    </w:tbl>
    <w:p w14:paraId="54932575" w14:textId="77777777" w:rsidR="00B34661" w:rsidRDefault="00B34661">
      <w:pPr>
        <w:widowControl/>
        <w:rPr>
          <w:rFonts w:eastAsia="標楷體"/>
        </w:rPr>
      </w:pPr>
    </w:p>
    <w:p w14:paraId="2C10CCC0" w14:textId="77777777" w:rsidR="00B34661" w:rsidRDefault="00B34661">
      <w:pPr>
        <w:widowControl/>
        <w:rPr>
          <w:rFonts w:eastAsia="標楷體"/>
        </w:rPr>
      </w:pPr>
    </w:p>
    <w:p w14:paraId="1B8BB406" w14:textId="77777777" w:rsidR="00B34661" w:rsidRDefault="005331F7" w:rsidP="00427CCF">
      <w:pPr>
        <w:pStyle w:val="31"/>
      </w:pPr>
      <w:bookmarkStart w:id="35" w:name="_Toc479769003"/>
      <w:r>
        <w:lastRenderedPageBreak/>
        <w:t>Power port setting request syntax</w:t>
      </w:r>
      <w:bookmarkEnd w:id="35"/>
    </w:p>
    <w:p w14:paraId="59860E97" w14:textId="77777777" w:rsidR="00B34661" w:rsidRDefault="005331F7">
      <w:r>
        <w:t>This syntax is defined for smart charge station.</w:t>
      </w:r>
    </w:p>
    <w:tbl>
      <w:tblPr>
        <w:tblStyle w:val="af8"/>
        <w:tblW w:w="8521" w:type="dxa"/>
        <w:tblLook w:val="04A0" w:firstRow="1" w:lastRow="0" w:firstColumn="1" w:lastColumn="0" w:noHBand="0" w:noVBand="1"/>
      </w:tblPr>
      <w:tblGrid>
        <w:gridCol w:w="468"/>
        <w:gridCol w:w="1940"/>
        <w:gridCol w:w="828"/>
        <w:gridCol w:w="1189"/>
        <w:gridCol w:w="2907"/>
        <w:gridCol w:w="1189"/>
      </w:tblGrid>
      <w:tr w:rsidR="00B34661" w14:paraId="435DBE46" w14:textId="77777777">
        <w:tc>
          <w:tcPr>
            <w:tcW w:w="480" w:type="dxa"/>
            <w:vMerge w:val="restart"/>
            <w:shd w:val="clear" w:color="auto" w:fill="auto"/>
            <w:tcMar>
              <w:left w:w="108" w:type="dxa"/>
            </w:tcMar>
            <w:vAlign w:val="center"/>
          </w:tcPr>
          <w:p w14:paraId="06EA8A7B" w14:textId="77777777" w:rsidR="00B34661" w:rsidRDefault="005331F7">
            <w:pPr>
              <w:jc w:val="center"/>
              <w:rPr>
                <w:rFonts w:eastAsia="標楷體"/>
              </w:rPr>
            </w:pPr>
            <w:r>
              <w:rPr>
                <w:rFonts w:eastAsia="標楷體"/>
              </w:rPr>
              <w:t>H</w:t>
            </w:r>
          </w:p>
          <w:p w14:paraId="6ECF3911" w14:textId="77777777" w:rsidR="00B34661" w:rsidRDefault="005331F7">
            <w:pPr>
              <w:jc w:val="center"/>
              <w:rPr>
                <w:rFonts w:eastAsia="標楷體"/>
              </w:rPr>
            </w:pPr>
            <w:r>
              <w:rPr>
                <w:rFonts w:eastAsia="標楷體"/>
              </w:rPr>
              <w:t>E</w:t>
            </w:r>
          </w:p>
          <w:p w14:paraId="1ECD3DB5" w14:textId="77777777" w:rsidR="00B34661" w:rsidRDefault="005331F7">
            <w:pPr>
              <w:jc w:val="center"/>
              <w:rPr>
                <w:rFonts w:eastAsia="標楷體"/>
              </w:rPr>
            </w:pPr>
            <w:r>
              <w:rPr>
                <w:rFonts w:eastAsia="標楷體"/>
              </w:rPr>
              <w:t>A</w:t>
            </w:r>
          </w:p>
          <w:p w14:paraId="42C51E66" w14:textId="77777777" w:rsidR="00B34661" w:rsidRDefault="005331F7">
            <w:pPr>
              <w:jc w:val="center"/>
              <w:rPr>
                <w:rFonts w:eastAsia="標楷體"/>
              </w:rPr>
            </w:pPr>
            <w:r>
              <w:rPr>
                <w:rFonts w:eastAsia="標楷體"/>
              </w:rPr>
              <w:t>D</w:t>
            </w:r>
          </w:p>
          <w:p w14:paraId="1F2BFA23" w14:textId="77777777" w:rsidR="00B34661" w:rsidRDefault="005331F7">
            <w:pPr>
              <w:jc w:val="center"/>
              <w:rPr>
                <w:rFonts w:eastAsia="標楷體"/>
              </w:rPr>
            </w:pPr>
            <w:r>
              <w:rPr>
                <w:rFonts w:eastAsia="標楷體"/>
              </w:rPr>
              <w:t>E</w:t>
            </w:r>
          </w:p>
          <w:p w14:paraId="7527C456"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11A41D38"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60019820" w14:textId="77777777" w:rsidR="00B34661" w:rsidRDefault="005331F7">
            <w:pPr>
              <w:jc w:val="center"/>
              <w:rPr>
                <w:rFonts w:eastAsia="標楷體"/>
              </w:rPr>
            </w:pPr>
            <w:r>
              <w:rPr>
                <w:rFonts w:eastAsia="標楷體"/>
              </w:rPr>
              <w:t>Size</w:t>
            </w:r>
          </w:p>
          <w:p w14:paraId="3835F8F7"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099CE072"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625B182E"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5BBB8157" w14:textId="77777777" w:rsidR="00B34661" w:rsidRDefault="005331F7">
            <w:pPr>
              <w:jc w:val="center"/>
              <w:rPr>
                <w:rFonts w:eastAsia="標楷體"/>
              </w:rPr>
            </w:pPr>
            <w:r>
              <w:rPr>
                <w:rFonts w:eastAsia="標楷體"/>
              </w:rPr>
              <w:t>Ref.</w:t>
            </w:r>
          </w:p>
        </w:tc>
      </w:tr>
      <w:tr w:rsidR="00B34661" w14:paraId="25CA61C5" w14:textId="77777777">
        <w:tc>
          <w:tcPr>
            <w:tcW w:w="480" w:type="dxa"/>
            <w:vMerge/>
            <w:shd w:val="clear" w:color="auto" w:fill="auto"/>
            <w:tcMar>
              <w:left w:w="108" w:type="dxa"/>
            </w:tcMar>
          </w:tcPr>
          <w:p w14:paraId="7E594AD5" w14:textId="77777777" w:rsidR="00B34661" w:rsidRDefault="00B34661">
            <w:pPr>
              <w:rPr>
                <w:rFonts w:eastAsia="標楷體"/>
              </w:rPr>
            </w:pPr>
          </w:p>
        </w:tc>
        <w:tc>
          <w:tcPr>
            <w:tcW w:w="2063" w:type="dxa"/>
            <w:shd w:val="clear" w:color="auto" w:fill="auto"/>
            <w:tcMar>
              <w:left w:w="108" w:type="dxa"/>
            </w:tcMar>
            <w:vAlign w:val="center"/>
          </w:tcPr>
          <w:p w14:paraId="4298D18D"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7BABF7F1"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F53E412"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20614269"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4E3D6EA4"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4D5F897D" w14:textId="77777777">
        <w:tc>
          <w:tcPr>
            <w:tcW w:w="480" w:type="dxa"/>
            <w:vMerge/>
            <w:shd w:val="clear" w:color="auto" w:fill="auto"/>
            <w:tcMar>
              <w:left w:w="108" w:type="dxa"/>
            </w:tcMar>
          </w:tcPr>
          <w:p w14:paraId="60159463" w14:textId="77777777" w:rsidR="00B34661" w:rsidRDefault="00B34661">
            <w:pPr>
              <w:rPr>
                <w:rFonts w:eastAsia="標楷體"/>
              </w:rPr>
            </w:pPr>
          </w:p>
        </w:tc>
        <w:tc>
          <w:tcPr>
            <w:tcW w:w="2063" w:type="dxa"/>
            <w:shd w:val="clear" w:color="auto" w:fill="auto"/>
            <w:tcMar>
              <w:left w:w="108" w:type="dxa"/>
            </w:tcMar>
            <w:vAlign w:val="center"/>
          </w:tcPr>
          <w:p w14:paraId="36EA814B"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5D6EE03A"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19D03F1"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7FACD31E" w14:textId="77777777" w:rsidR="00B34661" w:rsidRDefault="005331F7">
            <w:pPr>
              <w:rPr>
                <w:rFonts w:eastAsia="標楷體"/>
              </w:rPr>
            </w:pPr>
            <w:r>
              <w:rPr>
                <w:rFonts w:eastAsia="標楷體"/>
              </w:rPr>
              <w:t>The value corresponding to power port setting request.</w:t>
            </w:r>
          </w:p>
        </w:tc>
        <w:tc>
          <w:tcPr>
            <w:tcW w:w="862" w:type="dxa"/>
            <w:shd w:val="clear" w:color="auto" w:fill="auto"/>
            <w:tcMar>
              <w:left w:w="108" w:type="dxa"/>
            </w:tcMar>
            <w:vAlign w:val="center"/>
          </w:tcPr>
          <w:p w14:paraId="242C2A4D"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19CEA28A" w14:textId="77777777">
        <w:tc>
          <w:tcPr>
            <w:tcW w:w="480" w:type="dxa"/>
            <w:vMerge/>
            <w:shd w:val="clear" w:color="auto" w:fill="auto"/>
            <w:tcMar>
              <w:left w:w="108" w:type="dxa"/>
            </w:tcMar>
          </w:tcPr>
          <w:p w14:paraId="652A5F1E" w14:textId="77777777" w:rsidR="00B34661" w:rsidRDefault="00B34661">
            <w:pPr>
              <w:rPr>
                <w:rFonts w:eastAsia="標楷體"/>
              </w:rPr>
            </w:pPr>
          </w:p>
        </w:tc>
        <w:tc>
          <w:tcPr>
            <w:tcW w:w="2063" w:type="dxa"/>
            <w:shd w:val="clear" w:color="auto" w:fill="auto"/>
            <w:tcMar>
              <w:left w:w="108" w:type="dxa"/>
            </w:tcMar>
            <w:vAlign w:val="center"/>
          </w:tcPr>
          <w:p w14:paraId="258FF285"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1E578C05"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1FA35C08"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590E6BEE"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194F7F2D"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14841CA5" w14:textId="77777777">
        <w:tc>
          <w:tcPr>
            <w:tcW w:w="480" w:type="dxa"/>
            <w:vMerge/>
            <w:shd w:val="clear" w:color="auto" w:fill="auto"/>
            <w:tcMar>
              <w:left w:w="108" w:type="dxa"/>
            </w:tcMar>
          </w:tcPr>
          <w:p w14:paraId="273E3CA9" w14:textId="77777777" w:rsidR="00B34661" w:rsidRDefault="00B34661">
            <w:pPr>
              <w:rPr>
                <w:rFonts w:eastAsia="標楷體"/>
              </w:rPr>
            </w:pPr>
          </w:p>
        </w:tc>
        <w:tc>
          <w:tcPr>
            <w:tcW w:w="2063" w:type="dxa"/>
            <w:shd w:val="clear" w:color="auto" w:fill="auto"/>
            <w:tcMar>
              <w:left w:w="108" w:type="dxa"/>
            </w:tcMar>
            <w:vAlign w:val="center"/>
          </w:tcPr>
          <w:p w14:paraId="19A9DF89"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24F150D4"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58B6A87C"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726A8438"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7B5F5D1D"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104BB06B" w14:textId="77777777">
        <w:tc>
          <w:tcPr>
            <w:tcW w:w="480" w:type="dxa"/>
            <w:vMerge w:val="restart"/>
            <w:shd w:val="clear" w:color="auto" w:fill="auto"/>
            <w:tcMar>
              <w:left w:w="108" w:type="dxa"/>
            </w:tcMar>
            <w:vAlign w:val="center"/>
          </w:tcPr>
          <w:p w14:paraId="2B4BAA34" w14:textId="77777777" w:rsidR="00B34661" w:rsidRDefault="005331F7">
            <w:pPr>
              <w:jc w:val="center"/>
              <w:rPr>
                <w:rFonts w:eastAsia="標楷體"/>
              </w:rPr>
            </w:pPr>
            <w:r>
              <w:rPr>
                <w:rFonts w:eastAsia="標楷體"/>
              </w:rPr>
              <w:t>B</w:t>
            </w:r>
          </w:p>
          <w:p w14:paraId="10CD5294" w14:textId="77777777" w:rsidR="00B34661" w:rsidRDefault="005331F7">
            <w:pPr>
              <w:jc w:val="center"/>
              <w:rPr>
                <w:rFonts w:eastAsia="標楷體"/>
              </w:rPr>
            </w:pPr>
            <w:r>
              <w:rPr>
                <w:rFonts w:eastAsia="標楷體"/>
              </w:rPr>
              <w:t>O</w:t>
            </w:r>
          </w:p>
          <w:p w14:paraId="2FE5A865" w14:textId="77777777" w:rsidR="00B34661" w:rsidRDefault="005331F7">
            <w:pPr>
              <w:jc w:val="center"/>
              <w:rPr>
                <w:rFonts w:eastAsia="標楷體"/>
              </w:rPr>
            </w:pPr>
            <w:r>
              <w:rPr>
                <w:rFonts w:eastAsia="標楷體"/>
              </w:rPr>
              <w:t>D</w:t>
            </w:r>
          </w:p>
          <w:p w14:paraId="187A001D"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1B630EB6" w14:textId="77777777" w:rsidR="00B34661" w:rsidRDefault="005331F7">
            <w:pPr>
              <w:rPr>
                <w:rFonts w:eastAsia="標楷體"/>
              </w:rPr>
            </w:pPr>
            <w:r>
              <w:rPr>
                <w:rFonts w:eastAsia="標楷體"/>
              </w:rPr>
              <w:t>Wire number</w:t>
            </w:r>
          </w:p>
        </w:tc>
        <w:tc>
          <w:tcPr>
            <w:tcW w:w="837" w:type="dxa"/>
            <w:shd w:val="clear" w:color="auto" w:fill="auto"/>
            <w:tcMar>
              <w:left w:w="108" w:type="dxa"/>
            </w:tcMar>
            <w:vAlign w:val="center"/>
          </w:tcPr>
          <w:p w14:paraId="42381C1B"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7D9B164A"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41B316F5" w14:textId="77777777"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14:paraId="0E849B6F" w14:textId="77777777" w:rsidR="00B34661" w:rsidRDefault="00E64828">
            <w:pPr>
              <w:jc w:val="center"/>
            </w:pPr>
            <w:r>
              <w:rPr>
                <w:rFonts w:eastAsia="標楷體"/>
              </w:rPr>
              <w:fldChar w:fldCharType="begin"/>
            </w:r>
            <w:r w:rsidR="005331F7">
              <w:instrText>REF _Ref433385076 \r \h</w:instrText>
            </w:r>
            <w:r>
              <w:rPr>
                <w:rFonts w:eastAsia="標楷體"/>
              </w:rPr>
            </w:r>
            <w:r>
              <w:fldChar w:fldCharType="separate"/>
            </w:r>
            <w:r w:rsidR="005331F7">
              <w:t>Error: Reference source not found</w:t>
            </w:r>
            <w:r>
              <w:fldChar w:fldCharType="end"/>
            </w:r>
          </w:p>
        </w:tc>
      </w:tr>
      <w:tr w:rsidR="00B34661" w14:paraId="35FDA84E" w14:textId="77777777">
        <w:tc>
          <w:tcPr>
            <w:tcW w:w="480" w:type="dxa"/>
            <w:vMerge/>
            <w:shd w:val="clear" w:color="auto" w:fill="auto"/>
            <w:tcMar>
              <w:left w:w="108" w:type="dxa"/>
            </w:tcMar>
            <w:vAlign w:val="center"/>
          </w:tcPr>
          <w:p w14:paraId="42BBAA19" w14:textId="77777777" w:rsidR="00B34661" w:rsidRDefault="00B34661">
            <w:pPr>
              <w:jc w:val="center"/>
              <w:rPr>
                <w:rFonts w:eastAsia="標楷體"/>
              </w:rPr>
            </w:pPr>
          </w:p>
        </w:tc>
        <w:tc>
          <w:tcPr>
            <w:tcW w:w="2063" w:type="dxa"/>
            <w:shd w:val="clear" w:color="auto" w:fill="auto"/>
            <w:tcMar>
              <w:left w:w="108" w:type="dxa"/>
            </w:tcMar>
            <w:vAlign w:val="center"/>
          </w:tcPr>
          <w:p w14:paraId="347967E2" w14:textId="77777777" w:rsidR="00B34661" w:rsidRDefault="005331F7">
            <w:pPr>
              <w:jc w:val="both"/>
              <w:rPr>
                <w:rFonts w:eastAsia="標楷體"/>
              </w:rPr>
            </w:pPr>
            <w:r>
              <w:rPr>
                <w:rFonts w:eastAsia="標楷體"/>
              </w:rPr>
              <w:t>Port number</w:t>
            </w:r>
          </w:p>
        </w:tc>
        <w:tc>
          <w:tcPr>
            <w:tcW w:w="837" w:type="dxa"/>
            <w:shd w:val="clear" w:color="auto" w:fill="auto"/>
            <w:tcMar>
              <w:left w:w="108" w:type="dxa"/>
            </w:tcMar>
            <w:vAlign w:val="center"/>
          </w:tcPr>
          <w:p w14:paraId="30932B09"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18E6BB42"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66AA9549" w14:textId="77777777"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14:paraId="392E0835" w14:textId="77777777" w:rsidR="00B34661" w:rsidRDefault="00E64828">
            <w:pPr>
              <w:jc w:val="center"/>
            </w:pPr>
            <w:r>
              <w:rPr>
                <w:rFonts w:eastAsia="標楷體"/>
              </w:rPr>
              <w:fldChar w:fldCharType="begin"/>
            </w:r>
            <w:r w:rsidR="005331F7">
              <w:instrText>REF _Ref433385085 \r \h</w:instrText>
            </w:r>
            <w:r>
              <w:rPr>
                <w:rFonts w:eastAsia="標楷體"/>
              </w:rPr>
            </w:r>
            <w:r>
              <w:fldChar w:fldCharType="separate"/>
            </w:r>
            <w:r w:rsidR="005331F7">
              <w:t>Error: Reference source not found</w:t>
            </w:r>
            <w:r>
              <w:fldChar w:fldCharType="end"/>
            </w:r>
          </w:p>
        </w:tc>
      </w:tr>
      <w:tr w:rsidR="00B34661" w14:paraId="0FE83227" w14:textId="77777777">
        <w:tc>
          <w:tcPr>
            <w:tcW w:w="480" w:type="dxa"/>
            <w:vMerge/>
            <w:shd w:val="clear" w:color="auto" w:fill="auto"/>
            <w:tcMar>
              <w:left w:w="108" w:type="dxa"/>
            </w:tcMar>
            <w:vAlign w:val="center"/>
          </w:tcPr>
          <w:p w14:paraId="5F2E8403" w14:textId="77777777" w:rsidR="00B34661" w:rsidRDefault="00B34661">
            <w:pPr>
              <w:jc w:val="center"/>
              <w:rPr>
                <w:rFonts w:eastAsia="標楷體"/>
              </w:rPr>
            </w:pPr>
          </w:p>
        </w:tc>
        <w:tc>
          <w:tcPr>
            <w:tcW w:w="2063" w:type="dxa"/>
            <w:shd w:val="clear" w:color="auto" w:fill="auto"/>
            <w:tcMar>
              <w:left w:w="108" w:type="dxa"/>
            </w:tcMar>
            <w:vAlign w:val="center"/>
          </w:tcPr>
          <w:p w14:paraId="168B5277" w14:textId="77777777" w:rsidR="00B34661" w:rsidRDefault="005331F7">
            <w:pPr>
              <w:jc w:val="both"/>
              <w:rPr>
                <w:rFonts w:eastAsia="標楷體"/>
              </w:rPr>
            </w:pPr>
            <w:r>
              <w:rPr>
                <w:rFonts w:eastAsia="標楷體"/>
              </w:rPr>
              <w:t>Power State</w:t>
            </w:r>
          </w:p>
        </w:tc>
        <w:tc>
          <w:tcPr>
            <w:tcW w:w="837" w:type="dxa"/>
            <w:shd w:val="clear" w:color="auto" w:fill="auto"/>
            <w:tcMar>
              <w:left w:w="108" w:type="dxa"/>
            </w:tcMar>
            <w:vAlign w:val="center"/>
          </w:tcPr>
          <w:p w14:paraId="79E75DDE" w14:textId="77777777" w:rsidR="00B34661" w:rsidRDefault="005331F7">
            <w:pPr>
              <w:jc w:val="center"/>
              <w:rPr>
                <w:rFonts w:eastAsia="標楷體"/>
              </w:rPr>
            </w:pPr>
            <w:r>
              <w:rPr>
                <w:rFonts w:eastAsia="標楷體"/>
              </w:rPr>
              <w:t>1</w:t>
            </w:r>
          </w:p>
        </w:tc>
        <w:tc>
          <w:tcPr>
            <w:tcW w:w="1188" w:type="dxa"/>
            <w:shd w:val="clear" w:color="auto" w:fill="auto"/>
            <w:tcMar>
              <w:left w:w="108" w:type="dxa"/>
            </w:tcMar>
            <w:vAlign w:val="center"/>
          </w:tcPr>
          <w:p w14:paraId="3C090828" w14:textId="77777777" w:rsidR="00B34661" w:rsidRDefault="005331F7">
            <w:pPr>
              <w:jc w:val="center"/>
              <w:rPr>
                <w:rFonts w:eastAsia="標楷體"/>
              </w:rPr>
            </w:pPr>
            <w:r>
              <w:rPr>
                <w:rFonts w:eastAsia="標楷體"/>
              </w:rPr>
              <w:t>Octet String</w:t>
            </w:r>
          </w:p>
          <w:p w14:paraId="418ABFC5" w14:textId="77777777" w:rsidR="00B34661" w:rsidRDefault="005331F7">
            <w:pPr>
              <w:jc w:val="center"/>
              <w:rPr>
                <w:rFonts w:eastAsia="標楷體"/>
              </w:rPr>
            </w:pPr>
            <w:r>
              <w:rPr>
                <w:rFonts w:eastAsia="標楷體"/>
              </w:rPr>
              <w:t>(Decimal)</w:t>
            </w:r>
          </w:p>
        </w:tc>
        <w:tc>
          <w:tcPr>
            <w:tcW w:w="3090" w:type="dxa"/>
            <w:shd w:val="clear" w:color="auto" w:fill="auto"/>
            <w:tcMar>
              <w:left w:w="108" w:type="dxa"/>
            </w:tcMar>
          </w:tcPr>
          <w:p w14:paraId="02EBCF39" w14:textId="77777777" w:rsidR="00B34661" w:rsidRDefault="005331F7">
            <w:pPr>
              <w:rPr>
                <w:rFonts w:eastAsia="標楷體"/>
              </w:rPr>
            </w:pPr>
            <w:r>
              <w:rPr>
                <w:rFonts w:eastAsia="標楷體" w:cs="Times New Roman"/>
                <w:szCs w:val="24"/>
              </w:rPr>
              <w:t>Mandatory Parameter</w:t>
            </w:r>
            <w:r>
              <w:rPr>
                <w:rFonts w:eastAsia="標楷體"/>
              </w:rPr>
              <w:t>.</w:t>
            </w:r>
          </w:p>
          <w:p w14:paraId="2B796B57" w14:textId="77777777" w:rsidR="00B34661" w:rsidRDefault="005331F7">
            <w:pPr>
              <w:rPr>
                <w:rFonts w:eastAsia="標楷體" w:cs="Times New Roman"/>
                <w:szCs w:val="24"/>
              </w:rPr>
            </w:pPr>
            <w:r>
              <w:rPr>
                <w:rFonts w:eastAsia="標楷體" w:cs="Times New Roman"/>
                <w:szCs w:val="24"/>
              </w:rPr>
              <w:t>‘0’</w:t>
            </w:r>
            <w:r>
              <w:rPr>
                <w:rFonts w:eastAsia="標楷體" w:cs="Times New Roman"/>
                <w:szCs w:val="24"/>
              </w:rPr>
              <w:t>：</w:t>
            </w:r>
            <w:r>
              <w:rPr>
                <w:rFonts w:eastAsia="標楷體" w:cs="Times New Roman"/>
                <w:szCs w:val="24"/>
              </w:rPr>
              <w:t>Power Off</w:t>
            </w:r>
          </w:p>
          <w:p w14:paraId="6C17B3D5" w14:textId="77777777" w:rsidR="00B34661" w:rsidRDefault="005331F7">
            <w:pPr>
              <w:rPr>
                <w:rFonts w:eastAsia="標楷體" w:cs="Times New Roman"/>
                <w:szCs w:val="24"/>
              </w:rPr>
            </w:pPr>
            <w:r>
              <w:rPr>
                <w:rFonts w:eastAsia="標楷體" w:cs="Times New Roman"/>
                <w:szCs w:val="24"/>
              </w:rPr>
              <w:t>‘1’</w:t>
            </w:r>
            <w:r>
              <w:rPr>
                <w:rFonts w:eastAsia="標楷體" w:cs="Times New Roman"/>
                <w:szCs w:val="24"/>
              </w:rPr>
              <w:t>：</w:t>
            </w:r>
            <w:r>
              <w:rPr>
                <w:rFonts w:eastAsia="標楷體" w:cs="Times New Roman"/>
                <w:szCs w:val="24"/>
              </w:rPr>
              <w:t>Power On</w:t>
            </w:r>
          </w:p>
        </w:tc>
        <w:tc>
          <w:tcPr>
            <w:tcW w:w="862" w:type="dxa"/>
            <w:shd w:val="clear" w:color="auto" w:fill="auto"/>
            <w:tcMar>
              <w:left w:w="108" w:type="dxa"/>
            </w:tcMar>
            <w:vAlign w:val="center"/>
          </w:tcPr>
          <w:p w14:paraId="645AF14E" w14:textId="77777777" w:rsidR="00B34661" w:rsidRDefault="00E64828">
            <w:pPr>
              <w:jc w:val="center"/>
            </w:pPr>
            <w:r>
              <w:rPr>
                <w:rFonts w:eastAsia="標楷體"/>
              </w:rPr>
              <w:fldChar w:fldCharType="begin"/>
            </w:r>
            <w:r w:rsidR="005331F7">
              <w:instrText>REF _Ref434484355 \r \h</w:instrText>
            </w:r>
            <w:r>
              <w:rPr>
                <w:rFonts w:eastAsia="標楷體"/>
              </w:rPr>
            </w:r>
            <w:r>
              <w:fldChar w:fldCharType="separate"/>
            </w:r>
            <w:r w:rsidR="005331F7">
              <w:t>Error: Reference source not found</w:t>
            </w:r>
            <w:r>
              <w:fldChar w:fldCharType="end"/>
            </w:r>
          </w:p>
        </w:tc>
      </w:tr>
      <w:tr w:rsidR="00B34661" w14:paraId="06D776F2" w14:textId="77777777">
        <w:tc>
          <w:tcPr>
            <w:tcW w:w="480" w:type="dxa"/>
            <w:vMerge/>
            <w:shd w:val="clear" w:color="auto" w:fill="auto"/>
            <w:tcMar>
              <w:left w:w="108" w:type="dxa"/>
            </w:tcMar>
            <w:vAlign w:val="center"/>
          </w:tcPr>
          <w:p w14:paraId="59D8BC76" w14:textId="77777777" w:rsidR="00B34661" w:rsidRDefault="00B34661">
            <w:pPr>
              <w:jc w:val="center"/>
              <w:rPr>
                <w:rFonts w:eastAsia="標楷體"/>
              </w:rPr>
            </w:pPr>
          </w:p>
        </w:tc>
        <w:tc>
          <w:tcPr>
            <w:tcW w:w="2063" w:type="dxa"/>
            <w:shd w:val="clear" w:color="auto" w:fill="auto"/>
            <w:tcMar>
              <w:left w:w="108" w:type="dxa"/>
            </w:tcMar>
            <w:vAlign w:val="center"/>
          </w:tcPr>
          <w:p w14:paraId="6AC2E0D8" w14:textId="77777777" w:rsidR="00B34661" w:rsidRDefault="005331F7">
            <w:pPr>
              <w:jc w:val="both"/>
              <w:rPr>
                <w:rFonts w:eastAsia="標楷體"/>
              </w:rPr>
            </w:pPr>
            <w:r>
              <w:rPr>
                <w:rFonts w:eastAsia="標楷體"/>
              </w:rPr>
              <w:t>Controller ID</w:t>
            </w:r>
          </w:p>
        </w:tc>
        <w:tc>
          <w:tcPr>
            <w:tcW w:w="837" w:type="dxa"/>
            <w:shd w:val="clear" w:color="auto" w:fill="auto"/>
            <w:tcMar>
              <w:left w:w="108" w:type="dxa"/>
            </w:tcMar>
            <w:vAlign w:val="center"/>
          </w:tcPr>
          <w:p w14:paraId="5138A079"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04713247" w14:textId="77777777"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14:paraId="05A28BFD" w14:textId="77777777" w:rsidR="00B34661" w:rsidRDefault="005331F7">
            <w:pPr>
              <w:rPr>
                <w:rFonts w:eastAsia="標楷體"/>
              </w:rPr>
            </w:pPr>
            <w:r>
              <w:rPr>
                <w:rFonts w:eastAsia="標楷體" w:cs="Times New Roman"/>
                <w:szCs w:val="24"/>
              </w:rPr>
              <w:t>Optional Parameter.</w:t>
            </w:r>
          </w:p>
          <w:p w14:paraId="47E1133F" w14:textId="77777777" w:rsidR="00B34661" w:rsidRDefault="005331F7">
            <w:pPr>
              <w:rPr>
                <w:rFonts w:eastAsia="標楷體"/>
              </w:rPr>
            </w:pPr>
            <w:r>
              <w:rPr>
                <w:rFonts w:eastAsia="標楷體"/>
              </w:rPr>
              <w:t>Set to a unique recognition ID.</w:t>
            </w:r>
          </w:p>
        </w:tc>
        <w:tc>
          <w:tcPr>
            <w:tcW w:w="862" w:type="dxa"/>
            <w:shd w:val="clear" w:color="auto" w:fill="auto"/>
            <w:tcMar>
              <w:left w:w="108" w:type="dxa"/>
            </w:tcMar>
            <w:vAlign w:val="center"/>
          </w:tcPr>
          <w:p w14:paraId="20AC236B" w14:textId="77777777" w:rsidR="00B34661" w:rsidRDefault="00B34661">
            <w:pPr>
              <w:jc w:val="center"/>
              <w:rPr>
                <w:rFonts w:eastAsia="標楷體"/>
              </w:rPr>
            </w:pPr>
          </w:p>
        </w:tc>
      </w:tr>
    </w:tbl>
    <w:p w14:paraId="12FAE8CD" w14:textId="77777777" w:rsidR="00B34661" w:rsidRDefault="00B34661">
      <w:pPr>
        <w:widowControl/>
        <w:rPr>
          <w:rFonts w:eastAsia="標楷體"/>
        </w:rPr>
      </w:pPr>
    </w:p>
    <w:p w14:paraId="3EC1AD81" w14:textId="77777777" w:rsidR="00B34661" w:rsidRDefault="005331F7" w:rsidP="00427CCF">
      <w:pPr>
        <w:pStyle w:val="31"/>
      </w:pPr>
      <w:bookmarkStart w:id="36" w:name="_Toc479769004"/>
      <w:r>
        <w:t>Power port setting response syntax</w:t>
      </w:r>
      <w:bookmarkEnd w:id="36"/>
    </w:p>
    <w:p w14:paraId="272A0E13" w14:textId="77777777" w:rsidR="00B34661" w:rsidRDefault="005331F7">
      <w:r>
        <w:t>This syntax is defined for smart charge station.</w:t>
      </w:r>
    </w:p>
    <w:tbl>
      <w:tblPr>
        <w:tblStyle w:val="af8"/>
        <w:tblW w:w="8522" w:type="dxa"/>
        <w:tblLook w:val="04A0" w:firstRow="1" w:lastRow="0" w:firstColumn="1" w:lastColumn="0" w:noHBand="0" w:noVBand="1"/>
      </w:tblPr>
      <w:tblGrid>
        <w:gridCol w:w="491"/>
        <w:gridCol w:w="2141"/>
        <w:gridCol w:w="843"/>
        <w:gridCol w:w="984"/>
        <w:gridCol w:w="3187"/>
        <w:gridCol w:w="876"/>
      </w:tblGrid>
      <w:tr w:rsidR="00B34661" w14:paraId="44DED7D7" w14:textId="77777777">
        <w:tc>
          <w:tcPr>
            <w:tcW w:w="490" w:type="dxa"/>
            <w:vMerge w:val="restart"/>
            <w:shd w:val="clear" w:color="auto" w:fill="auto"/>
            <w:tcMar>
              <w:left w:w="108" w:type="dxa"/>
            </w:tcMar>
            <w:vAlign w:val="center"/>
          </w:tcPr>
          <w:p w14:paraId="136AAB13" w14:textId="77777777" w:rsidR="00B34661" w:rsidRDefault="005331F7">
            <w:pPr>
              <w:jc w:val="center"/>
              <w:rPr>
                <w:rFonts w:eastAsia="標楷體"/>
              </w:rPr>
            </w:pPr>
            <w:r>
              <w:rPr>
                <w:rFonts w:eastAsia="標楷體"/>
              </w:rPr>
              <w:t>H</w:t>
            </w:r>
          </w:p>
          <w:p w14:paraId="7E31A5E8" w14:textId="77777777" w:rsidR="00B34661" w:rsidRDefault="005331F7">
            <w:pPr>
              <w:jc w:val="center"/>
              <w:rPr>
                <w:rFonts w:eastAsia="標楷體"/>
              </w:rPr>
            </w:pPr>
            <w:r>
              <w:rPr>
                <w:rFonts w:eastAsia="標楷體"/>
              </w:rPr>
              <w:t>E</w:t>
            </w:r>
          </w:p>
          <w:p w14:paraId="51B6A35A" w14:textId="77777777" w:rsidR="00B34661" w:rsidRDefault="005331F7">
            <w:pPr>
              <w:jc w:val="center"/>
              <w:rPr>
                <w:rFonts w:eastAsia="標楷體"/>
              </w:rPr>
            </w:pPr>
            <w:r>
              <w:rPr>
                <w:rFonts w:eastAsia="標楷體"/>
              </w:rPr>
              <w:t>A</w:t>
            </w:r>
          </w:p>
          <w:p w14:paraId="66A58717" w14:textId="77777777" w:rsidR="00B34661" w:rsidRDefault="005331F7">
            <w:pPr>
              <w:jc w:val="center"/>
              <w:rPr>
                <w:rFonts w:eastAsia="標楷體"/>
              </w:rPr>
            </w:pPr>
            <w:r>
              <w:rPr>
                <w:rFonts w:eastAsia="標楷體"/>
              </w:rPr>
              <w:t>D</w:t>
            </w:r>
          </w:p>
          <w:p w14:paraId="773C5D8F" w14:textId="77777777" w:rsidR="00B34661" w:rsidRDefault="005331F7">
            <w:pPr>
              <w:jc w:val="center"/>
              <w:rPr>
                <w:rFonts w:eastAsia="標楷體"/>
              </w:rPr>
            </w:pPr>
            <w:r>
              <w:rPr>
                <w:rFonts w:eastAsia="標楷體"/>
              </w:rPr>
              <w:t>E</w:t>
            </w:r>
          </w:p>
          <w:p w14:paraId="61DE3FD7" w14:textId="77777777"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14:paraId="264415EA" w14:textId="77777777"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14:paraId="1D0980AF" w14:textId="77777777" w:rsidR="00B34661" w:rsidRDefault="005331F7">
            <w:pPr>
              <w:jc w:val="center"/>
              <w:rPr>
                <w:rFonts w:eastAsia="標楷體"/>
              </w:rPr>
            </w:pPr>
            <w:r>
              <w:rPr>
                <w:rFonts w:eastAsia="標楷體"/>
              </w:rPr>
              <w:t>Size</w:t>
            </w:r>
          </w:p>
          <w:p w14:paraId="109A88C7" w14:textId="77777777"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14:paraId="137DED8C" w14:textId="77777777"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14:paraId="610ED0A0" w14:textId="77777777"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14:paraId="10666FE1" w14:textId="77777777" w:rsidR="00B34661" w:rsidRDefault="005331F7">
            <w:pPr>
              <w:jc w:val="center"/>
              <w:rPr>
                <w:rFonts w:eastAsia="標楷體"/>
              </w:rPr>
            </w:pPr>
            <w:r>
              <w:rPr>
                <w:rFonts w:eastAsia="標楷體"/>
              </w:rPr>
              <w:t>Ref.</w:t>
            </w:r>
          </w:p>
        </w:tc>
      </w:tr>
      <w:tr w:rsidR="00B34661" w14:paraId="5CA02E82" w14:textId="77777777">
        <w:tc>
          <w:tcPr>
            <w:tcW w:w="490" w:type="dxa"/>
            <w:vMerge/>
            <w:shd w:val="clear" w:color="auto" w:fill="auto"/>
            <w:tcMar>
              <w:left w:w="108" w:type="dxa"/>
            </w:tcMar>
          </w:tcPr>
          <w:p w14:paraId="340B296D" w14:textId="77777777" w:rsidR="00B34661" w:rsidRDefault="00B34661">
            <w:pPr>
              <w:rPr>
                <w:rFonts w:eastAsia="標楷體"/>
              </w:rPr>
            </w:pPr>
          </w:p>
        </w:tc>
        <w:tc>
          <w:tcPr>
            <w:tcW w:w="2141" w:type="dxa"/>
            <w:shd w:val="clear" w:color="auto" w:fill="auto"/>
            <w:tcMar>
              <w:left w:w="108" w:type="dxa"/>
            </w:tcMar>
            <w:vAlign w:val="center"/>
          </w:tcPr>
          <w:p w14:paraId="2B40F7AA" w14:textId="77777777"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14:paraId="766A1004"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5DF572CC"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2C41D400" w14:textId="77777777"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14:paraId="746EE04F"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7ABF101E" w14:textId="77777777">
        <w:tc>
          <w:tcPr>
            <w:tcW w:w="490" w:type="dxa"/>
            <w:vMerge/>
            <w:shd w:val="clear" w:color="auto" w:fill="auto"/>
            <w:tcMar>
              <w:left w:w="108" w:type="dxa"/>
            </w:tcMar>
          </w:tcPr>
          <w:p w14:paraId="08251C27" w14:textId="77777777" w:rsidR="00B34661" w:rsidRDefault="00B34661">
            <w:pPr>
              <w:rPr>
                <w:rFonts w:eastAsia="標楷體"/>
              </w:rPr>
            </w:pPr>
          </w:p>
        </w:tc>
        <w:tc>
          <w:tcPr>
            <w:tcW w:w="2141" w:type="dxa"/>
            <w:shd w:val="clear" w:color="auto" w:fill="auto"/>
            <w:tcMar>
              <w:left w:w="108" w:type="dxa"/>
            </w:tcMar>
            <w:vAlign w:val="center"/>
          </w:tcPr>
          <w:p w14:paraId="12B5BF5D" w14:textId="77777777"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14:paraId="617B194A"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4A86292A"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17E5FEB6" w14:textId="77777777" w:rsidR="00B34661" w:rsidRDefault="005331F7">
            <w:pPr>
              <w:rPr>
                <w:rFonts w:eastAsia="標楷體"/>
              </w:rPr>
            </w:pPr>
            <w:r>
              <w:rPr>
                <w:rFonts w:eastAsia="標楷體"/>
              </w:rPr>
              <w:t>The value corresponding to power port setting response.</w:t>
            </w:r>
          </w:p>
        </w:tc>
        <w:tc>
          <w:tcPr>
            <w:tcW w:w="876" w:type="dxa"/>
            <w:shd w:val="clear" w:color="auto" w:fill="auto"/>
            <w:tcMar>
              <w:left w:w="108" w:type="dxa"/>
            </w:tcMar>
            <w:vAlign w:val="center"/>
          </w:tcPr>
          <w:p w14:paraId="6D694669"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7B42756B" w14:textId="77777777">
        <w:tc>
          <w:tcPr>
            <w:tcW w:w="490" w:type="dxa"/>
            <w:vMerge/>
            <w:shd w:val="clear" w:color="auto" w:fill="auto"/>
            <w:tcMar>
              <w:left w:w="108" w:type="dxa"/>
            </w:tcMar>
          </w:tcPr>
          <w:p w14:paraId="0EDA5759" w14:textId="77777777" w:rsidR="00B34661" w:rsidRDefault="00B34661">
            <w:pPr>
              <w:rPr>
                <w:rFonts w:eastAsia="標楷體"/>
              </w:rPr>
            </w:pPr>
          </w:p>
        </w:tc>
        <w:tc>
          <w:tcPr>
            <w:tcW w:w="2141" w:type="dxa"/>
            <w:shd w:val="clear" w:color="auto" w:fill="auto"/>
            <w:tcMar>
              <w:left w:w="108" w:type="dxa"/>
            </w:tcMar>
            <w:vAlign w:val="center"/>
          </w:tcPr>
          <w:p w14:paraId="69559BF7" w14:textId="77777777"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14:paraId="144D3A22"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71BBF74D"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530B33B7" w14:textId="77777777"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14:paraId="6FCBDF4D"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05E3B195" w14:textId="77777777">
        <w:tc>
          <w:tcPr>
            <w:tcW w:w="490" w:type="dxa"/>
            <w:vMerge/>
            <w:shd w:val="clear" w:color="auto" w:fill="auto"/>
            <w:tcMar>
              <w:left w:w="108" w:type="dxa"/>
            </w:tcMar>
          </w:tcPr>
          <w:p w14:paraId="3F9F922A" w14:textId="77777777" w:rsidR="00B34661" w:rsidRDefault="00B34661">
            <w:pPr>
              <w:rPr>
                <w:rFonts w:eastAsia="標楷體"/>
              </w:rPr>
            </w:pPr>
          </w:p>
        </w:tc>
        <w:tc>
          <w:tcPr>
            <w:tcW w:w="2141" w:type="dxa"/>
            <w:shd w:val="clear" w:color="auto" w:fill="auto"/>
            <w:tcMar>
              <w:left w:w="108" w:type="dxa"/>
            </w:tcMar>
            <w:vAlign w:val="center"/>
          </w:tcPr>
          <w:p w14:paraId="67B73EAE" w14:textId="77777777"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14:paraId="7BEC88DA"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3C4B05C3"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2528D957" w14:textId="77777777" w:rsidR="00B34661" w:rsidRDefault="005331F7">
            <w:pPr>
              <w:rPr>
                <w:rFonts w:eastAsia="標楷體"/>
              </w:rPr>
            </w:pPr>
            <w:r>
              <w:rPr>
                <w:rFonts w:eastAsia="標楷體"/>
              </w:rPr>
              <w:t>Set to the same sequence number of original power port setting request PDU.</w:t>
            </w:r>
          </w:p>
        </w:tc>
        <w:tc>
          <w:tcPr>
            <w:tcW w:w="876" w:type="dxa"/>
            <w:shd w:val="clear" w:color="auto" w:fill="auto"/>
            <w:tcMar>
              <w:left w:w="108" w:type="dxa"/>
            </w:tcMar>
            <w:vAlign w:val="center"/>
          </w:tcPr>
          <w:p w14:paraId="2B26ADBB"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7BBCA574" w14:textId="77777777">
        <w:tc>
          <w:tcPr>
            <w:tcW w:w="490" w:type="dxa"/>
            <w:vMerge w:val="restart"/>
            <w:shd w:val="clear" w:color="auto" w:fill="auto"/>
            <w:tcMar>
              <w:left w:w="108" w:type="dxa"/>
            </w:tcMar>
            <w:vAlign w:val="center"/>
          </w:tcPr>
          <w:p w14:paraId="0B206205" w14:textId="77777777" w:rsidR="00B34661" w:rsidRDefault="005331F7">
            <w:pPr>
              <w:jc w:val="center"/>
              <w:rPr>
                <w:rFonts w:eastAsia="標楷體"/>
              </w:rPr>
            </w:pPr>
            <w:r>
              <w:rPr>
                <w:rFonts w:eastAsia="標楷體"/>
              </w:rPr>
              <w:lastRenderedPageBreak/>
              <w:t>B</w:t>
            </w:r>
          </w:p>
          <w:p w14:paraId="745D18D4" w14:textId="77777777" w:rsidR="00B34661" w:rsidRDefault="005331F7">
            <w:pPr>
              <w:jc w:val="center"/>
              <w:rPr>
                <w:rFonts w:eastAsia="標楷體"/>
              </w:rPr>
            </w:pPr>
            <w:r>
              <w:rPr>
                <w:rFonts w:eastAsia="標楷體"/>
              </w:rPr>
              <w:t>O</w:t>
            </w:r>
          </w:p>
          <w:p w14:paraId="328E7401" w14:textId="77777777" w:rsidR="00B34661" w:rsidRDefault="005331F7">
            <w:pPr>
              <w:jc w:val="center"/>
              <w:rPr>
                <w:rFonts w:eastAsia="標楷體"/>
              </w:rPr>
            </w:pPr>
            <w:r>
              <w:rPr>
                <w:rFonts w:eastAsia="標楷體"/>
              </w:rPr>
              <w:t>D</w:t>
            </w:r>
          </w:p>
          <w:p w14:paraId="1E050EED" w14:textId="77777777"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14:paraId="431A554B" w14:textId="77777777" w:rsidR="00B34661" w:rsidRDefault="00B34661">
            <w:pPr>
              <w:rPr>
                <w:rFonts w:eastAsia="標楷體"/>
              </w:rPr>
            </w:pPr>
          </w:p>
        </w:tc>
        <w:tc>
          <w:tcPr>
            <w:tcW w:w="843" w:type="dxa"/>
            <w:shd w:val="clear" w:color="auto" w:fill="auto"/>
            <w:tcMar>
              <w:left w:w="108" w:type="dxa"/>
            </w:tcMar>
            <w:vAlign w:val="center"/>
          </w:tcPr>
          <w:p w14:paraId="6446E4C0" w14:textId="77777777" w:rsidR="00B34661" w:rsidRDefault="00B34661">
            <w:pPr>
              <w:jc w:val="center"/>
              <w:rPr>
                <w:rFonts w:eastAsia="標楷體"/>
              </w:rPr>
            </w:pPr>
          </w:p>
        </w:tc>
        <w:tc>
          <w:tcPr>
            <w:tcW w:w="984" w:type="dxa"/>
            <w:shd w:val="clear" w:color="auto" w:fill="auto"/>
            <w:tcMar>
              <w:left w:w="108" w:type="dxa"/>
            </w:tcMar>
            <w:vAlign w:val="center"/>
          </w:tcPr>
          <w:p w14:paraId="0EC29709" w14:textId="77777777" w:rsidR="00B34661" w:rsidRDefault="00B34661">
            <w:pPr>
              <w:jc w:val="center"/>
              <w:rPr>
                <w:rFonts w:eastAsia="標楷體"/>
              </w:rPr>
            </w:pPr>
          </w:p>
        </w:tc>
        <w:tc>
          <w:tcPr>
            <w:tcW w:w="3187" w:type="dxa"/>
            <w:shd w:val="clear" w:color="auto" w:fill="auto"/>
            <w:tcMar>
              <w:left w:w="108" w:type="dxa"/>
            </w:tcMar>
          </w:tcPr>
          <w:p w14:paraId="5A28DC5B" w14:textId="77777777" w:rsidR="00B34661" w:rsidRDefault="00B34661">
            <w:pPr>
              <w:rPr>
                <w:rFonts w:eastAsia="標楷體"/>
              </w:rPr>
            </w:pPr>
          </w:p>
        </w:tc>
        <w:tc>
          <w:tcPr>
            <w:tcW w:w="876" w:type="dxa"/>
            <w:shd w:val="clear" w:color="auto" w:fill="auto"/>
            <w:tcMar>
              <w:left w:w="108" w:type="dxa"/>
            </w:tcMar>
            <w:vAlign w:val="center"/>
          </w:tcPr>
          <w:p w14:paraId="6C9A6FB7" w14:textId="77777777" w:rsidR="00B34661" w:rsidRDefault="00B34661">
            <w:pPr>
              <w:jc w:val="center"/>
              <w:rPr>
                <w:rFonts w:eastAsia="標楷體"/>
              </w:rPr>
            </w:pPr>
          </w:p>
        </w:tc>
      </w:tr>
      <w:tr w:rsidR="00B34661" w14:paraId="2A34C902" w14:textId="77777777">
        <w:tc>
          <w:tcPr>
            <w:tcW w:w="490" w:type="dxa"/>
            <w:vMerge/>
            <w:shd w:val="clear" w:color="auto" w:fill="auto"/>
            <w:tcMar>
              <w:left w:w="108" w:type="dxa"/>
            </w:tcMar>
          </w:tcPr>
          <w:p w14:paraId="0F245B97" w14:textId="77777777" w:rsidR="00B34661" w:rsidRDefault="00B34661">
            <w:pPr>
              <w:rPr>
                <w:rFonts w:eastAsia="標楷體"/>
              </w:rPr>
            </w:pPr>
          </w:p>
        </w:tc>
        <w:tc>
          <w:tcPr>
            <w:tcW w:w="2141" w:type="dxa"/>
            <w:shd w:val="clear" w:color="auto" w:fill="auto"/>
            <w:tcMar>
              <w:left w:w="108" w:type="dxa"/>
            </w:tcMar>
            <w:vAlign w:val="center"/>
          </w:tcPr>
          <w:p w14:paraId="00DA5A7E" w14:textId="77777777" w:rsidR="00B34661" w:rsidRDefault="00B34661">
            <w:pPr>
              <w:jc w:val="both"/>
              <w:rPr>
                <w:rFonts w:eastAsia="標楷體"/>
              </w:rPr>
            </w:pPr>
          </w:p>
        </w:tc>
        <w:tc>
          <w:tcPr>
            <w:tcW w:w="843" w:type="dxa"/>
            <w:shd w:val="clear" w:color="auto" w:fill="auto"/>
            <w:tcMar>
              <w:left w:w="108" w:type="dxa"/>
            </w:tcMar>
            <w:vAlign w:val="center"/>
          </w:tcPr>
          <w:p w14:paraId="53CE54CF" w14:textId="77777777" w:rsidR="00B34661" w:rsidRDefault="00B34661">
            <w:pPr>
              <w:jc w:val="center"/>
              <w:rPr>
                <w:rFonts w:eastAsia="標楷體"/>
              </w:rPr>
            </w:pPr>
          </w:p>
        </w:tc>
        <w:tc>
          <w:tcPr>
            <w:tcW w:w="984" w:type="dxa"/>
            <w:shd w:val="clear" w:color="auto" w:fill="auto"/>
            <w:tcMar>
              <w:left w:w="108" w:type="dxa"/>
            </w:tcMar>
            <w:vAlign w:val="center"/>
          </w:tcPr>
          <w:p w14:paraId="2D987C84" w14:textId="77777777" w:rsidR="00B34661" w:rsidRDefault="00B34661">
            <w:pPr>
              <w:jc w:val="center"/>
              <w:rPr>
                <w:rFonts w:eastAsia="標楷體"/>
              </w:rPr>
            </w:pPr>
          </w:p>
        </w:tc>
        <w:tc>
          <w:tcPr>
            <w:tcW w:w="3187" w:type="dxa"/>
            <w:shd w:val="clear" w:color="auto" w:fill="auto"/>
            <w:tcMar>
              <w:left w:w="108" w:type="dxa"/>
            </w:tcMar>
          </w:tcPr>
          <w:p w14:paraId="4DEDA7CC" w14:textId="77777777" w:rsidR="00B34661" w:rsidRDefault="00B34661">
            <w:pPr>
              <w:rPr>
                <w:rFonts w:eastAsia="標楷體"/>
              </w:rPr>
            </w:pPr>
          </w:p>
        </w:tc>
        <w:tc>
          <w:tcPr>
            <w:tcW w:w="876" w:type="dxa"/>
            <w:shd w:val="clear" w:color="auto" w:fill="auto"/>
            <w:tcMar>
              <w:left w:w="108" w:type="dxa"/>
            </w:tcMar>
            <w:vAlign w:val="center"/>
          </w:tcPr>
          <w:p w14:paraId="314B20C4" w14:textId="77777777" w:rsidR="00B34661" w:rsidRDefault="00B34661">
            <w:pPr>
              <w:jc w:val="center"/>
              <w:rPr>
                <w:rFonts w:eastAsia="標楷體"/>
              </w:rPr>
            </w:pPr>
          </w:p>
        </w:tc>
      </w:tr>
    </w:tbl>
    <w:p w14:paraId="46102858" w14:textId="77777777" w:rsidR="00B34661" w:rsidRDefault="00B34661">
      <w:pPr>
        <w:widowControl/>
        <w:rPr>
          <w:rFonts w:eastAsia="標楷體"/>
        </w:rPr>
      </w:pPr>
    </w:p>
    <w:p w14:paraId="74E890E8" w14:textId="77777777" w:rsidR="00B34661" w:rsidRDefault="005331F7" w:rsidP="00427CCF">
      <w:pPr>
        <w:pStyle w:val="31"/>
      </w:pPr>
      <w:bookmarkStart w:id="37" w:name="_Toc479769005"/>
      <w:r>
        <w:t>Power port state requests syntax</w:t>
      </w:r>
      <w:bookmarkEnd w:id="37"/>
    </w:p>
    <w:p w14:paraId="190C056D" w14:textId="77777777" w:rsidR="00B34661" w:rsidRDefault="005331F7">
      <w:r>
        <w:t>This syntax is defined for smart charge station.</w:t>
      </w:r>
    </w:p>
    <w:tbl>
      <w:tblPr>
        <w:tblStyle w:val="af8"/>
        <w:tblW w:w="8521" w:type="dxa"/>
        <w:tblLook w:val="04A0" w:firstRow="1" w:lastRow="0" w:firstColumn="1" w:lastColumn="0" w:noHBand="0" w:noVBand="1"/>
      </w:tblPr>
      <w:tblGrid>
        <w:gridCol w:w="470"/>
        <w:gridCol w:w="1954"/>
        <w:gridCol w:w="829"/>
        <w:gridCol w:w="1151"/>
        <w:gridCol w:w="2928"/>
        <w:gridCol w:w="1189"/>
      </w:tblGrid>
      <w:tr w:rsidR="00B34661" w14:paraId="14FCCFBC" w14:textId="77777777">
        <w:tc>
          <w:tcPr>
            <w:tcW w:w="480" w:type="dxa"/>
            <w:vMerge w:val="restart"/>
            <w:shd w:val="clear" w:color="auto" w:fill="auto"/>
            <w:tcMar>
              <w:left w:w="108" w:type="dxa"/>
            </w:tcMar>
            <w:vAlign w:val="center"/>
          </w:tcPr>
          <w:p w14:paraId="7D38E4DC" w14:textId="77777777" w:rsidR="00B34661" w:rsidRDefault="005331F7">
            <w:pPr>
              <w:jc w:val="center"/>
              <w:rPr>
                <w:rFonts w:eastAsia="標楷體"/>
              </w:rPr>
            </w:pPr>
            <w:r>
              <w:rPr>
                <w:rFonts w:eastAsia="標楷體"/>
              </w:rPr>
              <w:t>H</w:t>
            </w:r>
          </w:p>
          <w:p w14:paraId="0AB0C9F4" w14:textId="77777777" w:rsidR="00B34661" w:rsidRDefault="005331F7">
            <w:pPr>
              <w:jc w:val="center"/>
              <w:rPr>
                <w:rFonts w:eastAsia="標楷體"/>
              </w:rPr>
            </w:pPr>
            <w:r>
              <w:rPr>
                <w:rFonts w:eastAsia="標楷體"/>
              </w:rPr>
              <w:t>E</w:t>
            </w:r>
          </w:p>
          <w:p w14:paraId="3B405D33" w14:textId="77777777" w:rsidR="00B34661" w:rsidRDefault="005331F7">
            <w:pPr>
              <w:jc w:val="center"/>
              <w:rPr>
                <w:rFonts w:eastAsia="標楷體"/>
              </w:rPr>
            </w:pPr>
            <w:r>
              <w:rPr>
                <w:rFonts w:eastAsia="標楷體"/>
              </w:rPr>
              <w:t>A</w:t>
            </w:r>
          </w:p>
          <w:p w14:paraId="2F4432EA" w14:textId="77777777" w:rsidR="00B34661" w:rsidRDefault="005331F7">
            <w:pPr>
              <w:jc w:val="center"/>
              <w:rPr>
                <w:rFonts w:eastAsia="標楷體"/>
              </w:rPr>
            </w:pPr>
            <w:r>
              <w:rPr>
                <w:rFonts w:eastAsia="標楷體"/>
              </w:rPr>
              <w:t>D</w:t>
            </w:r>
          </w:p>
          <w:p w14:paraId="6661F620" w14:textId="77777777" w:rsidR="00B34661" w:rsidRDefault="005331F7">
            <w:pPr>
              <w:jc w:val="center"/>
              <w:rPr>
                <w:rFonts w:eastAsia="標楷體"/>
              </w:rPr>
            </w:pPr>
            <w:r>
              <w:rPr>
                <w:rFonts w:eastAsia="標楷體"/>
              </w:rPr>
              <w:t>E</w:t>
            </w:r>
          </w:p>
          <w:p w14:paraId="572C0F87"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505C8915"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0903B8B5" w14:textId="77777777" w:rsidR="00B34661" w:rsidRDefault="005331F7">
            <w:pPr>
              <w:jc w:val="center"/>
              <w:rPr>
                <w:rFonts w:eastAsia="標楷體"/>
              </w:rPr>
            </w:pPr>
            <w:r>
              <w:rPr>
                <w:rFonts w:eastAsia="標楷體"/>
              </w:rPr>
              <w:t>Size</w:t>
            </w:r>
          </w:p>
          <w:p w14:paraId="6ED1B591"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7E2F7641"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7DD8A21B"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7ACFE7CE" w14:textId="77777777" w:rsidR="00B34661" w:rsidRDefault="005331F7">
            <w:pPr>
              <w:jc w:val="center"/>
              <w:rPr>
                <w:rFonts w:eastAsia="標楷體"/>
              </w:rPr>
            </w:pPr>
            <w:r>
              <w:rPr>
                <w:rFonts w:eastAsia="標楷體"/>
              </w:rPr>
              <w:t>Ref.</w:t>
            </w:r>
          </w:p>
        </w:tc>
      </w:tr>
      <w:tr w:rsidR="00B34661" w14:paraId="77C1EC89" w14:textId="77777777">
        <w:tc>
          <w:tcPr>
            <w:tcW w:w="480" w:type="dxa"/>
            <w:vMerge/>
            <w:shd w:val="clear" w:color="auto" w:fill="auto"/>
            <w:tcMar>
              <w:left w:w="108" w:type="dxa"/>
            </w:tcMar>
          </w:tcPr>
          <w:p w14:paraId="41BA298D" w14:textId="77777777" w:rsidR="00B34661" w:rsidRDefault="00B34661">
            <w:pPr>
              <w:rPr>
                <w:rFonts w:eastAsia="標楷體"/>
              </w:rPr>
            </w:pPr>
          </w:p>
        </w:tc>
        <w:tc>
          <w:tcPr>
            <w:tcW w:w="2063" w:type="dxa"/>
            <w:shd w:val="clear" w:color="auto" w:fill="auto"/>
            <w:tcMar>
              <w:left w:w="108" w:type="dxa"/>
            </w:tcMar>
            <w:vAlign w:val="center"/>
          </w:tcPr>
          <w:p w14:paraId="1DD8E04A"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24213719"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294B871C"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518B0C85"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5E6C31DE"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62DF8695" w14:textId="77777777">
        <w:tc>
          <w:tcPr>
            <w:tcW w:w="480" w:type="dxa"/>
            <w:vMerge/>
            <w:shd w:val="clear" w:color="auto" w:fill="auto"/>
            <w:tcMar>
              <w:left w:w="108" w:type="dxa"/>
            </w:tcMar>
          </w:tcPr>
          <w:p w14:paraId="659C2A45" w14:textId="77777777" w:rsidR="00B34661" w:rsidRDefault="00B34661">
            <w:pPr>
              <w:rPr>
                <w:rFonts w:eastAsia="標楷體"/>
              </w:rPr>
            </w:pPr>
          </w:p>
        </w:tc>
        <w:tc>
          <w:tcPr>
            <w:tcW w:w="2063" w:type="dxa"/>
            <w:shd w:val="clear" w:color="auto" w:fill="auto"/>
            <w:tcMar>
              <w:left w:w="108" w:type="dxa"/>
            </w:tcMar>
            <w:vAlign w:val="center"/>
          </w:tcPr>
          <w:p w14:paraId="330E857D"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4F23DFE1"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2E50A1EA"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66606C6A" w14:textId="77777777" w:rsidR="00B34661" w:rsidRDefault="005331F7">
            <w:pPr>
              <w:rPr>
                <w:rFonts w:eastAsia="標楷體"/>
              </w:rPr>
            </w:pPr>
            <w:r>
              <w:rPr>
                <w:rFonts w:eastAsia="標楷體"/>
              </w:rPr>
              <w:t>The value corresponding to power port status request.</w:t>
            </w:r>
          </w:p>
        </w:tc>
        <w:tc>
          <w:tcPr>
            <w:tcW w:w="862" w:type="dxa"/>
            <w:shd w:val="clear" w:color="auto" w:fill="auto"/>
            <w:tcMar>
              <w:left w:w="108" w:type="dxa"/>
            </w:tcMar>
            <w:vAlign w:val="center"/>
          </w:tcPr>
          <w:p w14:paraId="1C2C199E"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1E4C9AA3" w14:textId="77777777">
        <w:tc>
          <w:tcPr>
            <w:tcW w:w="480" w:type="dxa"/>
            <w:vMerge/>
            <w:shd w:val="clear" w:color="auto" w:fill="auto"/>
            <w:tcMar>
              <w:left w:w="108" w:type="dxa"/>
            </w:tcMar>
          </w:tcPr>
          <w:p w14:paraId="343AE735" w14:textId="77777777" w:rsidR="00B34661" w:rsidRDefault="00B34661">
            <w:pPr>
              <w:rPr>
                <w:rFonts w:eastAsia="標楷體"/>
              </w:rPr>
            </w:pPr>
          </w:p>
        </w:tc>
        <w:tc>
          <w:tcPr>
            <w:tcW w:w="2063" w:type="dxa"/>
            <w:shd w:val="clear" w:color="auto" w:fill="auto"/>
            <w:tcMar>
              <w:left w:w="108" w:type="dxa"/>
            </w:tcMar>
            <w:vAlign w:val="center"/>
          </w:tcPr>
          <w:p w14:paraId="52C4B75E"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5FBB6631"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334C45DC"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1020DD85"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57DEED90"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08F8DAFD" w14:textId="77777777">
        <w:tc>
          <w:tcPr>
            <w:tcW w:w="480" w:type="dxa"/>
            <w:vMerge/>
            <w:shd w:val="clear" w:color="auto" w:fill="auto"/>
            <w:tcMar>
              <w:left w:w="108" w:type="dxa"/>
            </w:tcMar>
          </w:tcPr>
          <w:p w14:paraId="7BD51336" w14:textId="77777777" w:rsidR="00B34661" w:rsidRDefault="00B34661">
            <w:pPr>
              <w:rPr>
                <w:rFonts w:eastAsia="標楷體"/>
              </w:rPr>
            </w:pPr>
          </w:p>
        </w:tc>
        <w:tc>
          <w:tcPr>
            <w:tcW w:w="2063" w:type="dxa"/>
            <w:shd w:val="clear" w:color="auto" w:fill="auto"/>
            <w:tcMar>
              <w:left w:w="108" w:type="dxa"/>
            </w:tcMar>
            <w:vAlign w:val="center"/>
          </w:tcPr>
          <w:p w14:paraId="384F0111"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49E8CC28"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2ECF25A"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571A15AD"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1EBE636C"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39D54197" w14:textId="77777777">
        <w:tc>
          <w:tcPr>
            <w:tcW w:w="480" w:type="dxa"/>
            <w:vMerge w:val="restart"/>
            <w:shd w:val="clear" w:color="auto" w:fill="auto"/>
            <w:tcMar>
              <w:left w:w="108" w:type="dxa"/>
            </w:tcMar>
            <w:vAlign w:val="center"/>
          </w:tcPr>
          <w:p w14:paraId="4DF5CA97" w14:textId="77777777" w:rsidR="00B34661" w:rsidRDefault="005331F7">
            <w:pPr>
              <w:jc w:val="center"/>
              <w:rPr>
                <w:rFonts w:eastAsia="標楷體"/>
              </w:rPr>
            </w:pPr>
            <w:r>
              <w:rPr>
                <w:rFonts w:eastAsia="標楷體"/>
              </w:rPr>
              <w:t>B</w:t>
            </w:r>
          </w:p>
          <w:p w14:paraId="6969E2E9" w14:textId="77777777" w:rsidR="00B34661" w:rsidRDefault="005331F7">
            <w:pPr>
              <w:jc w:val="center"/>
              <w:rPr>
                <w:rFonts w:eastAsia="標楷體"/>
              </w:rPr>
            </w:pPr>
            <w:r>
              <w:rPr>
                <w:rFonts w:eastAsia="標楷體"/>
              </w:rPr>
              <w:t>O</w:t>
            </w:r>
          </w:p>
          <w:p w14:paraId="1E32FF9B" w14:textId="77777777" w:rsidR="00B34661" w:rsidRDefault="005331F7">
            <w:pPr>
              <w:jc w:val="center"/>
              <w:rPr>
                <w:rFonts w:eastAsia="標楷體"/>
              </w:rPr>
            </w:pPr>
            <w:r>
              <w:rPr>
                <w:rFonts w:eastAsia="標楷體"/>
              </w:rPr>
              <w:t>D</w:t>
            </w:r>
          </w:p>
          <w:p w14:paraId="2584938F"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6A1D9BE7" w14:textId="77777777" w:rsidR="00B34661" w:rsidRDefault="005331F7">
            <w:pPr>
              <w:rPr>
                <w:rFonts w:eastAsia="標楷體"/>
              </w:rPr>
            </w:pPr>
            <w:r>
              <w:rPr>
                <w:rFonts w:eastAsia="標楷體"/>
              </w:rPr>
              <w:t>Wire number</w:t>
            </w:r>
          </w:p>
        </w:tc>
        <w:tc>
          <w:tcPr>
            <w:tcW w:w="837" w:type="dxa"/>
            <w:shd w:val="clear" w:color="auto" w:fill="auto"/>
            <w:tcMar>
              <w:left w:w="108" w:type="dxa"/>
            </w:tcMar>
            <w:vAlign w:val="center"/>
          </w:tcPr>
          <w:p w14:paraId="0CF2EDA6"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5E93AF07"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62AE8272" w14:textId="77777777"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14:paraId="5BCF46A0" w14:textId="77777777" w:rsidR="00B34661" w:rsidRDefault="00E64828">
            <w:pPr>
              <w:jc w:val="center"/>
            </w:pPr>
            <w:r>
              <w:rPr>
                <w:rFonts w:eastAsia="標楷體"/>
              </w:rPr>
              <w:fldChar w:fldCharType="begin"/>
            </w:r>
            <w:r w:rsidR="005331F7">
              <w:instrText>REF _Ref433385076 \r \h</w:instrText>
            </w:r>
            <w:r>
              <w:rPr>
                <w:rFonts w:eastAsia="標楷體"/>
              </w:rPr>
            </w:r>
            <w:r>
              <w:fldChar w:fldCharType="separate"/>
            </w:r>
            <w:r w:rsidR="005331F7">
              <w:t>Error: Reference source not found</w:t>
            </w:r>
            <w:r>
              <w:fldChar w:fldCharType="end"/>
            </w:r>
          </w:p>
        </w:tc>
      </w:tr>
      <w:tr w:rsidR="00B34661" w14:paraId="2178CC2F" w14:textId="77777777">
        <w:tc>
          <w:tcPr>
            <w:tcW w:w="480" w:type="dxa"/>
            <w:vMerge/>
            <w:shd w:val="clear" w:color="auto" w:fill="auto"/>
            <w:tcMar>
              <w:left w:w="108" w:type="dxa"/>
            </w:tcMar>
            <w:vAlign w:val="center"/>
          </w:tcPr>
          <w:p w14:paraId="4542130D" w14:textId="77777777" w:rsidR="00B34661" w:rsidRDefault="00B34661">
            <w:pPr>
              <w:jc w:val="center"/>
              <w:rPr>
                <w:rFonts w:eastAsia="標楷體"/>
              </w:rPr>
            </w:pPr>
          </w:p>
        </w:tc>
        <w:tc>
          <w:tcPr>
            <w:tcW w:w="2063" w:type="dxa"/>
            <w:shd w:val="clear" w:color="auto" w:fill="auto"/>
            <w:tcMar>
              <w:left w:w="108" w:type="dxa"/>
            </w:tcMar>
            <w:vAlign w:val="center"/>
          </w:tcPr>
          <w:p w14:paraId="12E1A15B" w14:textId="77777777" w:rsidR="00B34661" w:rsidRDefault="005331F7">
            <w:pPr>
              <w:jc w:val="both"/>
              <w:rPr>
                <w:rFonts w:eastAsia="標楷體"/>
              </w:rPr>
            </w:pPr>
            <w:r>
              <w:rPr>
                <w:rFonts w:eastAsia="標楷體"/>
              </w:rPr>
              <w:t>Controller ID</w:t>
            </w:r>
          </w:p>
        </w:tc>
        <w:tc>
          <w:tcPr>
            <w:tcW w:w="837" w:type="dxa"/>
            <w:shd w:val="clear" w:color="auto" w:fill="auto"/>
            <w:tcMar>
              <w:left w:w="108" w:type="dxa"/>
            </w:tcMar>
            <w:vAlign w:val="center"/>
          </w:tcPr>
          <w:p w14:paraId="74F7EC68"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66355581" w14:textId="77777777"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14:paraId="271E1C4B" w14:textId="77777777" w:rsidR="00B34661" w:rsidRDefault="005331F7">
            <w:pPr>
              <w:rPr>
                <w:rFonts w:eastAsia="標楷體"/>
              </w:rPr>
            </w:pPr>
            <w:r>
              <w:rPr>
                <w:rFonts w:eastAsia="標楷體" w:cs="Times New Roman"/>
                <w:szCs w:val="24"/>
              </w:rPr>
              <w:t>Optional Parameter.</w:t>
            </w:r>
          </w:p>
          <w:p w14:paraId="49302856" w14:textId="77777777" w:rsidR="00B34661" w:rsidRDefault="005331F7">
            <w:pPr>
              <w:rPr>
                <w:rFonts w:eastAsia="標楷體"/>
              </w:rPr>
            </w:pPr>
            <w:r>
              <w:rPr>
                <w:rFonts w:eastAsia="標楷體"/>
              </w:rPr>
              <w:t>Set to a unique recognition ID.</w:t>
            </w:r>
          </w:p>
        </w:tc>
        <w:tc>
          <w:tcPr>
            <w:tcW w:w="862" w:type="dxa"/>
            <w:shd w:val="clear" w:color="auto" w:fill="auto"/>
            <w:tcMar>
              <w:left w:w="108" w:type="dxa"/>
            </w:tcMar>
            <w:vAlign w:val="center"/>
          </w:tcPr>
          <w:p w14:paraId="578842D5" w14:textId="77777777" w:rsidR="00B34661" w:rsidRDefault="00B34661">
            <w:pPr>
              <w:jc w:val="center"/>
              <w:rPr>
                <w:rFonts w:eastAsia="標楷體"/>
              </w:rPr>
            </w:pPr>
          </w:p>
        </w:tc>
      </w:tr>
    </w:tbl>
    <w:p w14:paraId="323DE2A5" w14:textId="77777777" w:rsidR="00B34661" w:rsidRDefault="00B34661">
      <w:pPr>
        <w:widowControl/>
        <w:rPr>
          <w:rFonts w:eastAsia="標楷體"/>
        </w:rPr>
      </w:pPr>
    </w:p>
    <w:p w14:paraId="0B2C96EE" w14:textId="77777777" w:rsidR="00B34661" w:rsidRDefault="005331F7" w:rsidP="00427CCF">
      <w:pPr>
        <w:pStyle w:val="31"/>
      </w:pPr>
      <w:bookmarkStart w:id="38" w:name="_Toc479769006"/>
      <w:r>
        <w:t>Power port state response syntax</w:t>
      </w:r>
      <w:bookmarkEnd w:id="38"/>
    </w:p>
    <w:p w14:paraId="48A6EAC6" w14:textId="77777777" w:rsidR="00B34661" w:rsidRDefault="005331F7">
      <w:r>
        <w:t>This syntax is defined for smart charge station.</w:t>
      </w:r>
    </w:p>
    <w:tbl>
      <w:tblPr>
        <w:tblStyle w:val="af8"/>
        <w:tblW w:w="8522" w:type="dxa"/>
        <w:tblLook w:val="04A0" w:firstRow="1" w:lastRow="0" w:firstColumn="1" w:lastColumn="0" w:noHBand="0" w:noVBand="1"/>
      </w:tblPr>
      <w:tblGrid>
        <w:gridCol w:w="479"/>
        <w:gridCol w:w="2033"/>
        <w:gridCol w:w="836"/>
        <w:gridCol w:w="974"/>
        <w:gridCol w:w="3011"/>
        <w:gridCol w:w="1189"/>
      </w:tblGrid>
      <w:tr w:rsidR="00B34661" w14:paraId="57F7F36E" w14:textId="77777777">
        <w:tc>
          <w:tcPr>
            <w:tcW w:w="490" w:type="dxa"/>
            <w:vMerge w:val="restart"/>
            <w:shd w:val="clear" w:color="auto" w:fill="auto"/>
            <w:tcMar>
              <w:left w:w="108" w:type="dxa"/>
            </w:tcMar>
            <w:vAlign w:val="center"/>
          </w:tcPr>
          <w:p w14:paraId="46897E41" w14:textId="77777777" w:rsidR="00B34661" w:rsidRDefault="005331F7">
            <w:pPr>
              <w:jc w:val="center"/>
              <w:rPr>
                <w:rFonts w:eastAsia="標楷體"/>
              </w:rPr>
            </w:pPr>
            <w:r>
              <w:rPr>
                <w:rFonts w:eastAsia="標楷體"/>
              </w:rPr>
              <w:t>H</w:t>
            </w:r>
          </w:p>
          <w:p w14:paraId="23BD52AA" w14:textId="77777777" w:rsidR="00B34661" w:rsidRDefault="005331F7">
            <w:pPr>
              <w:jc w:val="center"/>
              <w:rPr>
                <w:rFonts w:eastAsia="標楷體"/>
              </w:rPr>
            </w:pPr>
            <w:r>
              <w:rPr>
                <w:rFonts w:eastAsia="標楷體"/>
              </w:rPr>
              <w:t>E</w:t>
            </w:r>
          </w:p>
          <w:p w14:paraId="31190F70" w14:textId="77777777" w:rsidR="00B34661" w:rsidRDefault="005331F7">
            <w:pPr>
              <w:jc w:val="center"/>
              <w:rPr>
                <w:rFonts w:eastAsia="標楷體"/>
              </w:rPr>
            </w:pPr>
            <w:r>
              <w:rPr>
                <w:rFonts w:eastAsia="標楷體"/>
              </w:rPr>
              <w:t>A</w:t>
            </w:r>
          </w:p>
          <w:p w14:paraId="297200B3" w14:textId="77777777" w:rsidR="00B34661" w:rsidRDefault="005331F7">
            <w:pPr>
              <w:jc w:val="center"/>
              <w:rPr>
                <w:rFonts w:eastAsia="標楷體"/>
              </w:rPr>
            </w:pPr>
            <w:r>
              <w:rPr>
                <w:rFonts w:eastAsia="標楷體"/>
              </w:rPr>
              <w:t>D</w:t>
            </w:r>
          </w:p>
          <w:p w14:paraId="159191AC" w14:textId="77777777" w:rsidR="00B34661" w:rsidRDefault="005331F7">
            <w:pPr>
              <w:jc w:val="center"/>
              <w:rPr>
                <w:rFonts w:eastAsia="標楷體"/>
              </w:rPr>
            </w:pPr>
            <w:r>
              <w:rPr>
                <w:rFonts w:eastAsia="標楷體"/>
              </w:rPr>
              <w:t>E</w:t>
            </w:r>
          </w:p>
          <w:p w14:paraId="0C8E2145" w14:textId="77777777"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14:paraId="439F06DE" w14:textId="77777777"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14:paraId="46D75255" w14:textId="77777777" w:rsidR="00B34661" w:rsidRDefault="005331F7">
            <w:pPr>
              <w:jc w:val="center"/>
              <w:rPr>
                <w:rFonts w:eastAsia="標楷體"/>
              </w:rPr>
            </w:pPr>
            <w:r>
              <w:rPr>
                <w:rFonts w:eastAsia="標楷體"/>
              </w:rPr>
              <w:t>Size</w:t>
            </w:r>
          </w:p>
          <w:p w14:paraId="4D7E5EFE" w14:textId="77777777"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14:paraId="040F277E" w14:textId="77777777"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14:paraId="546AD1DB" w14:textId="77777777"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14:paraId="2101AA88" w14:textId="77777777" w:rsidR="00B34661" w:rsidRDefault="005331F7">
            <w:pPr>
              <w:jc w:val="center"/>
              <w:rPr>
                <w:rFonts w:eastAsia="標楷體"/>
              </w:rPr>
            </w:pPr>
            <w:r>
              <w:rPr>
                <w:rFonts w:eastAsia="標楷體"/>
              </w:rPr>
              <w:t>Ref.</w:t>
            </w:r>
          </w:p>
        </w:tc>
      </w:tr>
      <w:tr w:rsidR="00B34661" w14:paraId="65E8E7CC" w14:textId="77777777">
        <w:tc>
          <w:tcPr>
            <w:tcW w:w="490" w:type="dxa"/>
            <w:vMerge/>
            <w:shd w:val="clear" w:color="auto" w:fill="auto"/>
            <w:tcMar>
              <w:left w:w="108" w:type="dxa"/>
            </w:tcMar>
          </w:tcPr>
          <w:p w14:paraId="5E429C80" w14:textId="77777777" w:rsidR="00B34661" w:rsidRDefault="00B34661">
            <w:pPr>
              <w:rPr>
                <w:rFonts w:eastAsia="標楷體"/>
              </w:rPr>
            </w:pPr>
          </w:p>
        </w:tc>
        <w:tc>
          <w:tcPr>
            <w:tcW w:w="2141" w:type="dxa"/>
            <w:shd w:val="clear" w:color="auto" w:fill="auto"/>
            <w:tcMar>
              <w:left w:w="108" w:type="dxa"/>
            </w:tcMar>
            <w:vAlign w:val="center"/>
          </w:tcPr>
          <w:p w14:paraId="3C7AB6AA" w14:textId="77777777"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14:paraId="4ABE5B45"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03C032CC"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7F696F95" w14:textId="77777777"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14:paraId="0AEA9F2B"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76EC3AC3" w14:textId="77777777">
        <w:tc>
          <w:tcPr>
            <w:tcW w:w="490" w:type="dxa"/>
            <w:vMerge/>
            <w:shd w:val="clear" w:color="auto" w:fill="auto"/>
            <w:tcMar>
              <w:left w:w="108" w:type="dxa"/>
            </w:tcMar>
          </w:tcPr>
          <w:p w14:paraId="33115946" w14:textId="77777777" w:rsidR="00B34661" w:rsidRDefault="00B34661">
            <w:pPr>
              <w:rPr>
                <w:rFonts w:eastAsia="標楷體"/>
              </w:rPr>
            </w:pPr>
          </w:p>
        </w:tc>
        <w:tc>
          <w:tcPr>
            <w:tcW w:w="2141" w:type="dxa"/>
            <w:shd w:val="clear" w:color="auto" w:fill="auto"/>
            <w:tcMar>
              <w:left w:w="108" w:type="dxa"/>
            </w:tcMar>
            <w:vAlign w:val="center"/>
          </w:tcPr>
          <w:p w14:paraId="3B9A95F1" w14:textId="77777777"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14:paraId="34770B47"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55F87CA2"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38D22486" w14:textId="77777777" w:rsidR="00B34661" w:rsidRDefault="005331F7">
            <w:pPr>
              <w:rPr>
                <w:rFonts w:eastAsia="標楷體"/>
              </w:rPr>
            </w:pPr>
            <w:r>
              <w:rPr>
                <w:rFonts w:eastAsia="標楷體"/>
              </w:rPr>
              <w:t>The value corresponding to power port status response.</w:t>
            </w:r>
          </w:p>
        </w:tc>
        <w:tc>
          <w:tcPr>
            <w:tcW w:w="876" w:type="dxa"/>
            <w:shd w:val="clear" w:color="auto" w:fill="auto"/>
            <w:tcMar>
              <w:left w:w="108" w:type="dxa"/>
            </w:tcMar>
            <w:vAlign w:val="center"/>
          </w:tcPr>
          <w:p w14:paraId="70D00211"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14727231" w14:textId="77777777">
        <w:tc>
          <w:tcPr>
            <w:tcW w:w="490" w:type="dxa"/>
            <w:vMerge/>
            <w:shd w:val="clear" w:color="auto" w:fill="auto"/>
            <w:tcMar>
              <w:left w:w="108" w:type="dxa"/>
            </w:tcMar>
          </w:tcPr>
          <w:p w14:paraId="5F973CF4" w14:textId="77777777" w:rsidR="00B34661" w:rsidRDefault="00B34661">
            <w:pPr>
              <w:rPr>
                <w:rFonts w:eastAsia="標楷體"/>
              </w:rPr>
            </w:pPr>
          </w:p>
        </w:tc>
        <w:tc>
          <w:tcPr>
            <w:tcW w:w="2141" w:type="dxa"/>
            <w:shd w:val="clear" w:color="auto" w:fill="auto"/>
            <w:tcMar>
              <w:left w:w="108" w:type="dxa"/>
            </w:tcMar>
            <w:vAlign w:val="center"/>
          </w:tcPr>
          <w:p w14:paraId="480A4F0E" w14:textId="77777777"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14:paraId="4E87B3F0"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470ECE96"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1E182683" w14:textId="77777777"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14:paraId="1F8A3726"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12AD9BCF" w14:textId="77777777">
        <w:tc>
          <w:tcPr>
            <w:tcW w:w="490" w:type="dxa"/>
            <w:vMerge/>
            <w:shd w:val="clear" w:color="auto" w:fill="auto"/>
            <w:tcMar>
              <w:left w:w="108" w:type="dxa"/>
            </w:tcMar>
          </w:tcPr>
          <w:p w14:paraId="05937CEC" w14:textId="77777777" w:rsidR="00B34661" w:rsidRDefault="00B34661">
            <w:pPr>
              <w:rPr>
                <w:rFonts w:eastAsia="標楷體"/>
              </w:rPr>
            </w:pPr>
          </w:p>
        </w:tc>
        <w:tc>
          <w:tcPr>
            <w:tcW w:w="2141" w:type="dxa"/>
            <w:shd w:val="clear" w:color="auto" w:fill="auto"/>
            <w:tcMar>
              <w:left w:w="108" w:type="dxa"/>
            </w:tcMar>
            <w:vAlign w:val="center"/>
          </w:tcPr>
          <w:p w14:paraId="062C2947" w14:textId="77777777"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14:paraId="67383D77"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739AF2AB"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1A5C6E4E" w14:textId="77777777" w:rsidR="00B34661" w:rsidRDefault="005331F7">
            <w:pPr>
              <w:rPr>
                <w:rFonts w:eastAsia="標楷體"/>
              </w:rPr>
            </w:pPr>
            <w:r>
              <w:rPr>
                <w:rFonts w:eastAsia="標楷體"/>
              </w:rPr>
              <w:t>Set to the same sequence number of original power port setting request PDU.</w:t>
            </w:r>
          </w:p>
        </w:tc>
        <w:tc>
          <w:tcPr>
            <w:tcW w:w="876" w:type="dxa"/>
            <w:shd w:val="clear" w:color="auto" w:fill="auto"/>
            <w:tcMar>
              <w:left w:w="108" w:type="dxa"/>
            </w:tcMar>
            <w:vAlign w:val="center"/>
          </w:tcPr>
          <w:p w14:paraId="67005444"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73A2B1FF" w14:textId="77777777">
        <w:tc>
          <w:tcPr>
            <w:tcW w:w="490" w:type="dxa"/>
            <w:vMerge w:val="restart"/>
            <w:shd w:val="clear" w:color="auto" w:fill="auto"/>
            <w:tcMar>
              <w:left w:w="108" w:type="dxa"/>
            </w:tcMar>
            <w:vAlign w:val="center"/>
          </w:tcPr>
          <w:p w14:paraId="293F0547" w14:textId="77777777" w:rsidR="00B34661" w:rsidRDefault="005331F7">
            <w:pPr>
              <w:jc w:val="center"/>
              <w:rPr>
                <w:rFonts w:eastAsia="標楷體"/>
              </w:rPr>
            </w:pPr>
            <w:r>
              <w:rPr>
                <w:rFonts w:eastAsia="標楷體"/>
              </w:rPr>
              <w:t>B</w:t>
            </w:r>
          </w:p>
          <w:p w14:paraId="71BA4DA8" w14:textId="77777777" w:rsidR="00B34661" w:rsidRDefault="005331F7">
            <w:pPr>
              <w:jc w:val="center"/>
              <w:rPr>
                <w:rFonts w:eastAsia="標楷體"/>
              </w:rPr>
            </w:pPr>
            <w:r>
              <w:rPr>
                <w:rFonts w:eastAsia="標楷體"/>
              </w:rPr>
              <w:t>O</w:t>
            </w:r>
          </w:p>
          <w:p w14:paraId="13421035" w14:textId="77777777" w:rsidR="00B34661" w:rsidRDefault="005331F7">
            <w:pPr>
              <w:jc w:val="center"/>
              <w:rPr>
                <w:rFonts w:eastAsia="標楷體"/>
              </w:rPr>
            </w:pPr>
            <w:r>
              <w:rPr>
                <w:rFonts w:eastAsia="標楷體"/>
              </w:rPr>
              <w:lastRenderedPageBreak/>
              <w:t>D</w:t>
            </w:r>
          </w:p>
          <w:p w14:paraId="68748390" w14:textId="77777777"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14:paraId="58E821FF" w14:textId="77777777" w:rsidR="00B34661" w:rsidRDefault="005331F7">
            <w:pPr>
              <w:rPr>
                <w:rFonts w:eastAsia="標楷體"/>
              </w:rPr>
            </w:pPr>
            <w:r>
              <w:rPr>
                <w:rFonts w:eastAsia="標楷體"/>
              </w:rPr>
              <w:lastRenderedPageBreak/>
              <w:t>Power port status</w:t>
            </w:r>
          </w:p>
        </w:tc>
        <w:tc>
          <w:tcPr>
            <w:tcW w:w="843" w:type="dxa"/>
            <w:shd w:val="clear" w:color="auto" w:fill="auto"/>
            <w:tcMar>
              <w:left w:w="108" w:type="dxa"/>
            </w:tcMar>
            <w:vAlign w:val="center"/>
          </w:tcPr>
          <w:p w14:paraId="5C6D290C" w14:textId="77777777"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14:paraId="62CCA366" w14:textId="77777777" w:rsidR="00B34661" w:rsidRDefault="005331F7">
            <w:pPr>
              <w:jc w:val="center"/>
              <w:rPr>
                <w:rFonts w:eastAsia="標楷體"/>
              </w:rPr>
            </w:pPr>
            <w:r>
              <w:rPr>
                <w:rFonts w:eastAsia="標楷體"/>
              </w:rPr>
              <w:t xml:space="preserve">C-Octet </w:t>
            </w:r>
          </w:p>
          <w:p w14:paraId="5FA56B6D" w14:textId="77777777" w:rsidR="00B34661" w:rsidRDefault="005331F7">
            <w:pPr>
              <w:jc w:val="center"/>
              <w:rPr>
                <w:rFonts w:eastAsia="標楷體"/>
              </w:rPr>
            </w:pPr>
            <w:r>
              <w:rPr>
                <w:rFonts w:eastAsia="標楷體"/>
              </w:rPr>
              <w:lastRenderedPageBreak/>
              <w:t>String</w:t>
            </w:r>
          </w:p>
        </w:tc>
        <w:tc>
          <w:tcPr>
            <w:tcW w:w="3187" w:type="dxa"/>
            <w:shd w:val="clear" w:color="auto" w:fill="auto"/>
            <w:tcMar>
              <w:left w:w="108" w:type="dxa"/>
            </w:tcMar>
          </w:tcPr>
          <w:p w14:paraId="68171999" w14:textId="77777777" w:rsidR="00B34661" w:rsidRDefault="005331F7">
            <w:pPr>
              <w:rPr>
                <w:rFonts w:eastAsia="標楷體"/>
              </w:rPr>
            </w:pPr>
            <w:r>
              <w:rPr>
                <w:rFonts w:eastAsia="標楷體" w:cs="Times New Roman"/>
                <w:szCs w:val="24"/>
              </w:rPr>
              <w:lastRenderedPageBreak/>
              <w:t>Mandatory Parameter</w:t>
            </w:r>
            <w:r>
              <w:rPr>
                <w:rFonts w:eastAsia="標楷體"/>
              </w:rPr>
              <w:t>.</w:t>
            </w:r>
          </w:p>
          <w:p w14:paraId="593DFD17" w14:textId="77777777" w:rsidR="00B34661" w:rsidRDefault="00B34661">
            <w:pPr>
              <w:rPr>
                <w:rFonts w:eastAsia="標楷體"/>
              </w:rPr>
            </w:pPr>
          </w:p>
        </w:tc>
        <w:tc>
          <w:tcPr>
            <w:tcW w:w="876" w:type="dxa"/>
            <w:shd w:val="clear" w:color="auto" w:fill="auto"/>
            <w:tcMar>
              <w:left w:w="108" w:type="dxa"/>
            </w:tcMar>
            <w:vAlign w:val="center"/>
          </w:tcPr>
          <w:p w14:paraId="3A233485" w14:textId="77777777" w:rsidR="00B34661" w:rsidRDefault="00E64828">
            <w:pPr>
              <w:jc w:val="center"/>
            </w:pPr>
            <w:r>
              <w:rPr>
                <w:rFonts w:eastAsia="標楷體"/>
              </w:rPr>
              <w:fldChar w:fldCharType="begin"/>
            </w:r>
            <w:r w:rsidR="005331F7">
              <w:instrText>REF _Ref434484561 \r \h</w:instrText>
            </w:r>
            <w:r>
              <w:rPr>
                <w:rFonts w:eastAsia="標楷體"/>
              </w:rPr>
            </w:r>
            <w:r>
              <w:fldChar w:fldCharType="separate"/>
            </w:r>
            <w:r w:rsidR="005331F7">
              <w:t xml:space="preserve">Error: Reference </w:t>
            </w:r>
            <w:r w:rsidR="005331F7">
              <w:lastRenderedPageBreak/>
              <w:t>source not found</w:t>
            </w:r>
            <w:r>
              <w:fldChar w:fldCharType="end"/>
            </w:r>
          </w:p>
        </w:tc>
      </w:tr>
      <w:tr w:rsidR="00B34661" w14:paraId="5275BE94" w14:textId="77777777">
        <w:tc>
          <w:tcPr>
            <w:tcW w:w="490" w:type="dxa"/>
            <w:vMerge/>
            <w:shd w:val="clear" w:color="auto" w:fill="auto"/>
            <w:tcMar>
              <w:left w:w="108" w:type="dxa"/>
            </w:tcMar>
          </w:tcPr>
          <w:p w14:paraId="4393821E" w14:textId="77777777" w:rsidR="00B34661" w:rsidRDefault="00B34661">
            <w:pPr>
              <w:rPr>
                <w:rFonts w:eastAsia="標楷體"/>
              </w:rPr>
            </w:pPr>
          </w:p>
        </w:tc>
        <w:tc>
          <w:tcPr>
            <w:tcW w:w="2141" w:type="dxa"/>
            <w:shd w:val="clear" w:color="auto" w:fill="auto"/>
            <w:tcMar>
              <w:left w:w="108" w:type="dxa"/>
            </w:tcMar>
            <w:vAlign w:val="center"/>
          </w:tcPr>
          <w:p w14:paraId="0CF383C1" w14:textId="77777777" w:rsidR="00B34661" w:rsidRDefault="00B34661">
            <w:pPr>
              <w:jc w:val="both"/>
              <w:rPr>
                <w:rFonts w:eastAsia="標楷體"/>
              </w:rPr>
            </w:pPr>
          </w:p>
        </w:tc>
        <w:tc>
          <w:tcPr>
            <w:tcW w:w="843" w:type="dxa"/>
            <w:shd w:val="clear" w:color="auto" w:fill="auto"/>
            <w:tcMar>
              <w:left w:w="108" w:type="dxa"/>
            </w:tcMar>
            <w:vAlign w:val="center"/>
          </w:tcPr>
          <w:p w14:paraId="75124832" w14:textId="77777777" w:rsidR="00B34661" w:rsidRDefault="00B34661">
            <w:pPr>
              <w:jc w:val="center"/>
              <w:rPr>
                <w:rFonts w:eastAsia="標楷體"/>
              </w:rPr>
            </w:pPr>
          </w:p>
        </w:tc>
        <w:tc>
          <w:tcPr>
            <w:tcW w:w="984" w:type="dxa"/>
            <w:shd w:val="clear" w:color="auto" w:fill="auto"/>
            <w:tcMar>
              <w:left w:w="108" w:type="dxa"/>
            </w:tcMar>
            <w:vAlign w:val="center"/>
          </w:tcPr>
          <w:p w14:paraId="59689222" w14:textId="77777777" w:rsidR="00B34661" w:rsidRDefault="00B34661">
            <w:pPr>
              <w:jc w:val="center"/>
              <w:rPr>
                <w:rFonts w:eastAsia="標楷體"/>
              </w:rPr>
            </w:pPr>
          </w:p>
        </w:tc>
        <w:tc>
          <w:tcPr>
            <w:tcW w:w="3187" w:type="dxa"/>
            <w:shd w:val="clear" w:color="auto" w:fill="auto"/>
            <w:tcMar>
              <w:left w:w="108" w:type="dxa"/>
            </w:tcMar>
          </w:tcPr>
          <w:p w14:paraId="1BBB18D1" w14:textId="77777777" w:rsidR="00B34661" w:rsidRDefault="00B34661">
            <w:pPr>
              <w:rPr>
                <w:rFonts w:eastAsia="標楷體"/>
              </w:rPr>
            </w:pPr>
          </w:p>
        </w:tc>
        <w:tc>
          <w:tcPr>
            <w:tcW w:w="876" w:type="dxa"/>
            <w:shd w:val="clear" w:color="auto" w:fill="auto"/>
            <w:tcMar>
              <w:left w:w="108" w:type="dxa"/>
            </w:tcMar>
            <w:vAlign w:val="center"/>
          </w:tcPr>
          <w:p w14:paraId="73B3C411" w14:textId="77777777" w:rsidR="00B34661" w:rsidRDefault="00B34661">
            <w:pPr>
              <w:jc w:val="center"/>
              <w:rPr>
                <w:rFonts w:eastAsia="標楷體"/>
              </w:rPr>
            </w:pPr>
          </w:p>
        </w:tc>
      </w:tr>
    </w:tbl>
    <w:p w14:paraId="0A1D1E18" w14:textId="77777777" w:rsidR="00B34661" w:rsidRDefault="00B34661">
      <w:pPr>
        <w:widowControl/>
        <w:rPr>
          <w:rFonts w:eastAsia="標楷體"/>
        </w:rPr>
      </w:pPr>
    </w:p>
    <w:p w14:paraId="1A182888" w14:textId="77777777" w:rsidR="00B34661" w:rsidRDefault="005331F7" w:rsidP="00427CCF">
      <w:pPr>
        <w:pStyle w:val="31"/>
      </w:pPr>
      <w:bookmarkStart w:id="39" w:name="_Toc479769007"/>
      <w:r>
        <w:t>SER API Sign in requests syntax</w:t>
      </w:r>
      <w:bookmarkEnd w:id="39"/>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2C12BB46" w14:textId="77777777">
        <w:tc>
          <w:tcPr>
            <w:tcW w:w="480" w:type="dxa"/>
            <w:vMerge w:val="restart"/>
            <w:shd w:val="clear" w:color="auto" w:fill="auto"/>
            <w:tcMar>
              <w:left w:w="108" w:type="dxa"/>
            </w:tcMar>
            <w:vAlign w:val="center"/>
          </w:tcPr>
          <w:p w14:paraId="2BD7AA85" w14:textId="77777777" w:rsidR="00B34661" w:rsidRDefault="005331F7">
            <w:pPr>
              <w:jc w:val="center"/>
              <w:rPr>
                <w:rFonts w:eastAsia="標楷體"/>
              </w:rPr>
            </w:pPr>
            <w:r>
              <w:rPr>
                <w:rFonts w:eastAsia="標楷體"/>
              </w:rPr>
              <w:t>H</w:t>
            </w:r>
          </w:p>
          <w:p w14:paraId="0BB5843D" w14:textId="77777777" w:rsidR="00B34661" w:rsidRDefault="005331F7">
            <w:pPr>
              <w:jc w:val="center"/>
              <w:rPr>
                <w:rFonts w:eastAsia="標楷體"/>
              </w:rPr>
            </w:pPr>
            <w:r>
              <w:rPr>
                <w:rFonts w:eastAsia="標楷體"/>
              </w:rPr>
              <w:t>E</w:t>
            </w:r>
          </w:p>
          <w:p w14:paraId="4D9EDC6B" w14:textId="77777777" w:rsidR="00B34661" w:rsidRDefault="005331F7">
            <w:pPr>
              <w:jc w:val="center"/>
              <w:rPr>
                <w:rFonts w:eastAsia="標楷體"/>
              </w:rPr>
            </w:pPr>
            <w:r>
              <w:rPr>
                <w:rFonts w:eastAsia="標楷體"/>
              </w:rPr>
              <w:t>A</w:t>
            </w:r>
          </w:p>
          <w:p w14:paraId="627AE0EA" w14:textId="77777777" w:rsidR="00B34661" w:rsidRDefault="005331F7">
            <w:pPr>
              <w:jc w:val="center"/>
              <w:rPr>
                <w:rFonts w:eastAsia="標楷體"/>
              </w:rPr>
            </w:pPr>
            <w:r>
              <w:rPr>
                <w:rFonts w:eastAsia="標楷體"/>
              </w:rPr>
              <w:t>D</w:t>
            </w:r>
          </w:p>
          <w:p w14:paraId="1F136E5D" w14:textId="77777777" w:rsidR="00B34661" w:rsidRDefault="005331F7">
            <w:pPr>
              <w:jc w:val="center"/>
              <w:rPr>
                <w:rFonts w:eastAsia="標楷體"/>
              </w:rPr>
            </w:pPr>
            <w:r>
              <w:rPr>
                <w:rFonts w:eastAsia="標楷體"/>
              </w:rPr>
              <w:t>E</w:t>
            </w:r>
          </w:p>
          <w:p w14:paraId="477DBB34"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3D83966D"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7C2EB9F2" w14:textId="77777777" w:rsidR="00B34661" w:rsidRDefault="005331F7">
            <w:pPr>
              <w:jc w:val="center"/>
              <w:rPr>
                <w:rFonts w:eastAsia="標楷體"/>
              </w:rPr>
            </w:pPr>
            <w:r>
              <w:rPr>
                <w:rFonts w:eastAsia="標楷體"/>
              </w:rPr>
              <w:t>Size</w:t>
            </w:r>
          </w:p>
          <w:p w14:paraId="27A07DC4"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53057DA0"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14B15086"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716ADFA5" w14:textId="77777777" w:rsidR="00B34661" w:rsidRDefault="005331F7">
            <w:pPr>
              <w:jc w:val="center"/>
              <w:rPr>
                <w:rFonts w:eastAsia="標楷體"/>
              </w:rPr>
            </w:pPr>
            <w:r>
              <w:rPr>
                <w:rFonts w:eastAsia="標楷體"/>
              </w:rPr>
              <w:t>Ref.</w:t>
            </w:r>
          </w:p>
        </w:tc>
      </w:tr>
      <w:tr w:rsidR="00B34661" w14:paraId="646C31F8" w14:textId="77777777">
        <w:tc>
          <w:tcPr>
            <w:tcW w:w="480" w:type="dxa"/>
            <w:vMerge/>
            <w:shd w:val="clear" w:color="auto" w:fill="auto"/>
            <w:tcMar>
              <w:left w:w="108" w:type="dxa"/>
            </w:tcMar>
          </w:tcPr>
          <w:p w14:paraId="65A7297F" w14:textId="77777777" w:rsidR="00B34661" w:rsidRDefault="00B34661">
            <w:pPr>
              <w:rPr>
                <w:rFonts w:eastAsia="標楷體"/>
              </w:rPr>
            </w:pPr>
          </w:p>
        </w:tc>
        <w:tc>
          <w:tcPr>
            <w:tcW w:w="2063" w:type="dxa"/>
            <w:shd w:val="clear" w:color="auto" w:fill="auto"/>
            <w:tcMar>
              <w:left w:w="108" w:type="dxa"/>
            </w:tcMar>
            <w:vAlign w:val="center"/>
          </w:tcPr>
          <w:p w14:paraId="58EFC866"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01E7D40A"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35BE3516"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5D076256"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7F5469CF"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4794AA17" w14:textId="77777777">
        <w:tc>
          <w:tcPr>
            <w:tcW w:w="480" w:type="dxa"/>
            <w:vMerge/>
            <w:shd w:val="clear" w:color="auto" w:fill="auto"/>
            <w:tcMar>
              <w:left w:w="108" w:type="dxa"/>
            </w:tcMar>
          </w:tcPr>
          <w:p w14:paraId="25C5D608" w14:textId="77777777" w:rsidR="00B34661" w:rsidRDefault="00B34661">
            <w:pPr>
              <w:rPr>
                <w:rFonts w:eastAsia="標楷體"/>
              </w:rPr>
            </w:pPr>
          </w:p>
        </w:tc>
        <w:tc>
          <w:tcPr>
            <w:tcW w:w="2063" w:type="dxa"/>
            <w:shd w:val="clear" w:color="auto" w:fill="auto"/>
            <w:tcMar>
              <w:left w:w="108" w:type="dxa"/>
            </w:tcMar>
            <w:vAlign w:val="center"/>
          </w:tcPr>
          <w:p w14:paraId="31B0A9B4"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616B2C17"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6787560E"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4DFD3FE9" w14:textId="77777777" w:rsidR="00B34661" w:rsidRDefault="005331F7">
            <w:pPr>
              <w:rPr>
                <w:rFonts w:eastAsia="標楷體"/>
              </w:rPr>
            </w:pPr>
            <w:r>
              <w:rPr>
                <w:rFonts w:eastAsia="標楷體"/>
              </w:rPr>
              <w:t>The value corresponding to ser api sign in request.</w:t>
            </w:r>
          </w:p>
        </w:tc>
        <w:tc>
          <w:tcPr>
            <w:tcW w:w="862" w:type="dxa"/>
            <w:shd w:val="clear" w:color="auto" w:fill="auto"/>
            <w:tcMar>
              <w:left w:w="108" w:type="dxa"/>
            </w:tcMar>
            <w:vAlign w:val="center"/>
          </w:tcPr>
          <w:p w14:paraId="0789ABE8"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1ABBF952" w14:textId="77777777">
        <w:tc>
          <w:tcPr>
            <w:tcW w:w="480" w:type="dxa"/>
            <w:vMerge/>
            <w:shd w:val="clear" w:color="auto" w:fill="auto"/>
            <w:tcMar>
              <w:left w:w="108" w:type="dxa"/>
            </w:tcMar>
          </w:tcPr>
          <w:p w14:paraId="2D4E00C9" w14:textId="77777777" w:rsidR="00B34661" w:rsidRDefault="00B34661">
            <w:pPr>
              <w:rPr>
                <w:rFonts w:eastAsia="標楷體"/>
              </w:rPr>
            </w:pPr>
          </w:p>
        </w:tc>
        <w:tc>
          <w:tcPr>
            <w:tcW w:w="2063" w:type="dxa"/>
            <w:shd w:val="clear" w:color="auto" w:fill="auto"/>
            <w:tcMar>
              <w:left w:w="108" w:type="dxa"/>
            </w:tcMar>
            <w:vAlign w:val="center"/>
          </w:tcPr>
          <w:p w14:paraId="2480DCFD"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7EAA91B3"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70A47E47"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718D6C8A"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5989E8FC"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11ED3913" w14:textId="77777777">
        <w:tc>
          <w:tcPr>
            <w:tcW w:w="480" w:type="dxa"/>
            <w:vMerge/>
            <w:shd w:val="clear" w:color="auto" w:fill="auto"/>
            <w:tcMar>
              <w:left w:w="108" w:type="dxa"/>
            </w:tcMar>
          </w:tcPr>
          <w:p w14:paraId="3858763D" w14:textId="77777777" w:rsidR="00B34661" w:rsidRDefault="00B34661">
            <w:pPr>
              <w:rPr>
                <w:rFonts w:eastAsia="標楷體"/>
              </w:rPr>
            </w:pPr>
          </w:p>
        </w:tc>
        <w:tc>
          <w:tcPr>
            <w:tcW w:w="2063" w:type="dxa"/>
            <w:shd w:val="clear" w:color="auto" w:fill="auto"/>
            <w:tcMar>
              <w:left w:w="108" w:type="dxa"/>
            </w:tcMar>
            <w:vAlign w:val="center"/>
          </w:tcPr>
          <w:p w14:paraId="34BCC586"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48F26478"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160531AE"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604F8AC5"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668B87FF"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41427C69" w14:textId="77777777">
        <w:tc>
          <w:tcPr>
            <w:tcW w:w="480" w:type="dxa"/>
            <w:vMerge w:val="restart"/>
            <w:shd w:val="clear" w:color="auto" w:fill="auto"/>
            <w:tcMar>
              <w:left w:w="108" w:type="dxa"/>
            </w:tcMar>
            <w:vAlign w:val="center"/>
          </w:tcPr>
          <w:p w14:paraId="54B355E8" w14:textId="77777777" w:rsidR="00B34661" w:rsidRDefault="005331F7">
            <w:pPr>
              <w:jc w:val="center"/>
              <w:rPr>
                <w:rFonts w:eastAsia="標楷體"/>
              </w:rPr>
            </w:pPr>
            <w:r>
              <w:rPr>
                <w:rFonts w:eastAsia="標楷體"/>
              </w:rPr>
              <w:t>B</w:t>
            </w:r>
          </w:p>
          <w:p w14:paraId="7EF39479" w14:textId="77777777" w:rsidR="00B34661" w:rsidRDefault="005331F7">
            <w:pPr>
              <w:jc w:val="center"/>
              <w:rPr>
                <w:rFonts w:eastAsia="標楷體"/>
              </w:rPr>
            </w:pPr>
            <w:r>
              <w:rPr>
                <w:rFonts w:eastAsia="標楷體"/>
              </w:rPr>
              <w:t>O</w:t>
            </w:r>
          </w:p>
          <w:p w14:paraId="6193D513" w14:textId="77777777" w:rsidR="00B34661" w:rsidRDefault="005331F7">
            <w:pPr>
              <w:jc w:val="center"/>
              <w:rPr>
                <w:rFonts w:eastAsia="標楷體"/>
              </w:rPr>
            </w:pPr>
            <w:r>
              <w:rPr>
                <w:rFonts w:eastAsia="標楷體"/>
              </w:rPr>
              <w:t>D</w:t>
            </w:r>
          </w:p>
          <w:p w14:paraId="7F622220"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72C418DD" w14:textId="77777777" w:rsidR="00B34661" w:rsidRDefault="005331F7">
            <w:pPr>
              <w:rPr>
                <w:rFonts w:eastAsia="標楷體"/>
              </w:rPr>
            </w:pPr>
            <w:r>
              <w:rPr>
                <w:rFonts w:eastAsia="標楷體"/>
              </w:rPr>
              <w:t>Account</w:t>
            </w:r>
          </w:p>
        </w:tc>
        <w:tc>
          <w:tcPr>
            <w:tcW w:w="837" w:type="dxa"/>
            <w:shd w:val="clear" w:color="auto" w:fill="auto"/>
            <w:tcMar>
              <w:left w:w="108" w:type="dxa"/>
            </w:tcMar>
            <w:vAlign w:val="center"/>
          </w:tcPr>
          <w:p w14:paraId="67FABE35"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195FF510" w14:textId="77777777"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14:paraId="11491951" w14:textId="77777777" w:rsidR="00B34661" w:rsidRDefault="005331F7">
            <w:pPr>
              <w:rPr>
                <w:rFonts w:eastAsia="標楷體"/>
              </w:rPr>
            </w:pPr>
            <w:r>
              <w:rPr>
                <w:rFonts w:eastAsia="標楷體" w:cs="Times New Roman"/>
                <w:szCs w:val="24"/>
              </w:rPr>
              <w:t>Mandatory Parameter</w:t>
            </w:r>
            <w:r>
              <w:rPr>
                <w:rFonts w:eastAsia="標楷體"/>
              </w:rPr>
              <w:t>.</w:t>
            </w:r>
          </w:p>
          <w:p w14:paraId="3C5CFC3D" w14:textId="77777777" w:rsidR="00B34661" w:rsidRDefault="00B34661">
            <w:pPr>
              <w:rPr>
                <w:rFonts w:eastAsia="標楷體"/>
              </w:rPr>
            </w:pPr>
          </w:p>
        </w:tc>
        <w:tc>
          <w:tcPr>
            <w:tcW w:w="862" w:type="dxa"/>
            <w:shd w:val="clear" w:color="auto" w:fill="auto"/>
            <w:tcMar>
              <w:left w:w="108" w:type="dxa"/>
            </w:tcMar>
            <w:vAlign w:val="center"/>
          </w:tcPr>
          <w:p w14:paraId="56457265" w14:textId="77777777" w:rsidR="00B34661" w:rsidRDefault="00B34661">
            <w:pPr>
              <w:jc w:val="center"/>
              <w:rPr>
                <w:rFonts w:eastAsia="標楷體"/>
              </w:rPr>
            </w:pPr>
          </w:p>
        </w:tc>
      </w:tr>
      <w:tr w:rsidR="00B34661" w14:paraId="5BE7E31C" w14:textId="77777777">
        <w:tc>
          <w:tcPr>
            <w:tcW w:w="480" w:type="dxa"/>
            <w:vMerge/>
            <w:shd w:val="clear" w:color="auto" w:fill="auto"/>
            <w:tcMar>
              <w:left w:w="108" w:type="dxa"/>
            </w:tcMar>
            <w:vAlign w:val="center"/>
          </w:tcPr>
          <w:p w14:paraId="2EAB9B51" w14:textId="77777777" w:rsidR="00B34661" w:rsidRDefault="00B34661">
            <w:pPr>
              <w:jc w:val="center"/>
              <w:rPr>
                <w:rFonts w:eastAsia="標楷體"/>
              </w:rPr>
            </w:pPr>
          </w:p>
        </w:tc>
        <w:tc>
          <w:tcPr>
            <w:tcW w:w="2063" w:type="dxa"/>
            <w:shd w:val="clear" w:color="auto" w:fill="auto"/>
            <w:tcMar>
              <w:left w:w="108" w:type="dxa"/>
            </w:tcMar>
            <w:vAlign w:val="center"/>
          </w:tcPr>
          <w:p w14:paraId="08723DBC" w14:textId="77777777" w:rsidR="00B34661" w:rsidRDefault="005331F7">
            <w:pPr>
              <w:jc w:val="both"/>
              <w:rPr>
                <w:rFonts w:eastAsia="標楷體"/>
              </w:rPr>
            </w:pPr>
            <w:r>
              <w:rPr>
                <w:rFonts w:eastAsia="標楷體"/>
              </w:rPr>
              <w:t>Password</w:t>
            </w:r>
          </w:p>
        </w:tc>
        <w:tc>
          <w:tcPr>
            <w:tcW w:w="837" w:type="dxa"/>
            <w:shd w:val="clear" w:color="auto" w:fill="auto"/>
            <w:tcMar>
              <w:left w:w="108" w:type="dxa"/>
            </w:tcMar>
            <w:vAlign w:val="center"/>
          </w:tcPr>
          <w:p w14:paraId="21B6F777"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0340637B" w14:textId="77777777" w:rsidR="00B34661" w:rsidRDefault="005331F7">
            <w:pPr>
              <w:jc w:val="center"/>
              <w:rPr>
                <w:rFonts w:eastAsia="標楷體"/>
              </w:rPr>
            </w:pPr>
            <w:r>
              <w:rPr>
                <w:rFonts w:eastAsia="標楷體"/>
              </w:rPr>
              <w:t>C-Octet String</w:t>
            </w:r>
          </w:p>
        </w:tc>
        <w:tc>
          <w:tcPr>
            <w:tcW w:w="3090" w:type="dxa"/>
            <w:shd w:val="clear" w:color="auto" w:fill="auto"/>
            <w:tcMar>
              <w:left w:w="108" w:type="dxa"/>
            </w:tcMar>
          </w:tcPr>
          <w:p w14:paraId="58351197" w14:textId="77777777" w:rsidR="00B34661" w:rsidRDefault="005331F7">
            <w:pPr>
              <w:rPr>
                <w:rFonts w:eastAsia="標楷體"/>
              </w:rPr>
            </w:pPr>
            <w:r>
              <w:rPr>
                <w:rFonts w:eastAsia="標楷體" w:cs="Times New Roman"/>
                <w:szCs w:val="24"/>
              </w:rPr>
              <w:t>Mandatory Parameter</w:t>
            </w:r>
            <w:r>
              <w:rPr>
                <w:rFonts w:eastAsia="標楷體"/>
              </w:rPr>
              <w:t>.</w:t>
            </w:r>
          </w:p>
        </w:tc>
        <w:tc>
          <w:tcPr>
            <w:tcW w:w="862" w:type="dxa"/>
            <w:shd w:val="clear" w:color="auto" w:fill="auto"/>
            <w:tcMar>
              <w:left w:w="108" w:type="dxa"/>
            </w:tcMar>
            <w:vAlign w:val="center"/>
          </w:tcPr>
          <w:p w14:paraId="06F0B8A2" w14:textId="77777777" w:rsidR="00B34661" w:rsidRDefault="00B34661">
            <w:pPr>
              <w:jc w:val="center"/>
              <w:rPr>
                <w:rFonts w:eastAsia="標楷體"/>
              </w:rPr>
            </w:pPr>
          </w:p>
        </w:tc>
      </w:tr>
    </w:tbl>
    <w:p w14:paraId="6A009537" w14:textId="77777777" w:rsidR="00B34661" w:rsidRDefault="00B34661">
      <w:pPr>
        <w:widowControl/>
        <w:rPr>
          <w:rFonts w:eastAsia="標楷體"/>
        </w:rPr>
      </w:pPr>
    </w:p>
    <w:p w14:paraId="33695C56" w14:textId="77777777" w:rsidR="00B34661" w:rsidRDefault="005331F7" w:rsidP="00427CCF">
      <w:pPr>
        <w:pStyle w:val="31"/>
      </w:pPr>
      <w:bookmarkStart w:id="40" w:name="_Toc479769008"/>
      <w:r>
        <w:t>SER API Sign in response syntax</w:t>
      </w:r>
      <w:bookmarkEnd w:id="40"/>
    </w:p>
    <w:tbl>
      <w:tblPr>
        <w:tblStyle w:val="af8"/>
        <w:tblW w:w="8522" w:type="dxa"/>
        <w:tblLook w:val="04A0" w:firstRow="1" w:lastRow="0" w:firstColumn="1" w:lastColumn="0" w:noHBand="0" w:noVBand="1"/>
      </w:tblPr>
      <w:tblGrid>
        <w:gridCol w:w="491"/>
        <w:gridCol w:w="2141"/>
        <w:gridCol w:w="843"/>
        <w:gridCol w:w="984"/>
        <w:gridCol w:w="3187"/>
        <w:gridCol w:w="876"/>
      </w:tblGrid>
      <w:tr w:rsidR="00B34661" w14:paraId="45AA4A1E" w14:textId="77777777">
        <w:tc>
          <w:tcPr>
            <w:tcW w:w="490" w:type="dxa"/>
            <w:vMerge w:val="restart"/>
            <w:shd w:val="clear" w:color="auto" w:fill="auto"/>
            <w:tcMar>
              <w:left w:w="108" w:type="dxa"/>
            </w:tcMar>
            <w:vAlign w:val="center"/>
          </w:tcPr>
          <w:p w14:paraId="6C0824A8" w14:textId="77777777" w:rsidR="00B34661" w:rsidRDefault="005331F7">
            <w:pPr>
              <w:jc w:val="center"/>
              <w:rPr>
                <w:rFonts w:eastAsia="標楷體"/>
              </w:rPr>
            </w:pPr>
            <w:r>
              <w:rPr>
                <w:rFonts w:eastAsia="標楷體"/>
              </w:rPr>
              <w:t>H</w:t>
            </w:r>
          </w:p>
          <w:p w14:paraId="0F7343EF" w14:textId="77777777" w:rsidR="00B34661" w:rsidRDefault="005331F7">
            <w:pPr>
              <w:jc w:val="center"/>
              <w:rPr>
                <w:rFonts w:eastAsia="標楷體"/>
              </w:rPr>
            </w:pPr>
            <w:r>
              <w:rPr>
                <w:rFonts w:eastAsia="標楷體"/>
              </w:rPr>
              <w:t>E</w:t>
            </w:r>
          </w:p>
          <w:p w14:paraId="5401E7E3" w14:textId="77777777" w:rsidR="00B34661" w:rsidRDefault="005331F7">
            <w:pPr>
              <w:jc w:val="center"/>
              <w:rPr>
                <w:rFonts w:eastAsia="標楷體"/>
              </w:rPr>
            </w:pPr>
            <w:r>
              <w:rPr>
                <w:rFonts w:eastAsia="標楷體"/>
              </w:rPr>
              <w:t>A</w:t>
            </w:r>
          </w:p>
          <w:p w14:paraId="6829D4EA" w14:textId="77777777" w:rsidR="00B34661" w:rsidRDefault="005331F7">
            <w:pPr>
              <w:jc w:val="center"/>
              <w:rPr>
                <w:rFonts w:eastAsia="標楷體"/>
              </w:rPr>
            </w:pPr>
            <w:r>
              <w:rPr>
                <w:rFonts w:eastAsia="標楷體"/>
              </w:rPr>
              <w:t>D</w:t>
            </w:r>
          </w:p>
          <w:p w14:paraId="27DA12F7" w14:textId="77777777" w:rsidR="00B34661" w:rsidRDefault="005331F7">
            <w:pPr>
              <w:jc w:val="center"/>
              <w:rPr>
                <w:rFonts w:eastAsia="標楷體"/>
              </w:rPr>
            </w:pPr>
            <w:r>
              <w:rPr>
                <w:rFonts w:eastAsia="標楷體"/>
              </w:rPr>
              <w:t>E</w:t>
            </w:r>
          </w:p>
          <w:p w14:paraId="74164E2A" w14:textId="77777777"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14:paraId="16C1A98E" w14:textId="77777777"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14:paraId="1E926FA6" w14:textId="77777777" w:rsidR="00B34661" w:rsidRDefault="005331F7">
            <w:pPr>
              <w:jc w:val="center"/>
              <w:rPr>
                <w:rFonts w:eastAsia="標楷體"/>
              </w:rPr>
            </w:pPr>
            <w:r>
              <w:rPr>
                <w:rFonts w:eastAsia="標楷體"/>
              </w:rPr>
              <w:t>Size</w:t>
            </w:r>
          </w:p>
          <w:p w14:paraId="72D1FC95" w14:textId="77777777"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14:paraId="7CD3D2B1" w14:textId="77777777"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14:paraId="6546C629" w14:textId="77777777"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14:paraId="672D0874" w14:textId="77777777" w:rsidR="00B34661" w:rsidRDefault="005331F7">
            <w:pPr>
              <w:jc w:val="center"/>
              <w:rPr>
                <w:rFonts w:eastAsia="標楷體"/>
              </w:rPr>
            </w:pPr>
            <w:r>
              <w:rPr>
                <w:rFonts w:eastAsia="標楷體"/>
              </w:rPr>
              <w:t>Ref.</w:t>
            </w:r>
          </w:p>
        </w:tc>
      </w:tr>
      <w:tr w:rsidR="00B34661" w14:paraId="00AA6802" w14:textId="77777777">
        <w:tc>
          <w:tcPr>
            <w:tcW w:w="490" w:type="dxa"/>
            <w:vMerge/>
            <w:shd w:val="clear" w:color="auto" w:fill="auto"/>
            <w:tcMar>
              <w:left w:w="108" w:type="dxa"/>
            </w:tcMar>
          </w:tcPr>
          <w:p w14:paraId="30EA4408" w14:textId="77777777" w:rsidR="00B34661" w:rsidRDefault="00B34661">
            <w:pPr>
              <w:rPr>
                <w:rFonts w:eastAsia="標楷體"/>
              </w:rPr>
            </w:pPr>
          </w:p>
        </w:tc>
        <w:tc>
          <w:tcPr>
            <w:tcW w:w="2141" w:type="dxa"/>
            <w:shd w:val="clear" w:color="auto" w:fill="auto"/>
            <w:tcMar>
              <w:left w:w="108" w:type="dxa"/>
            </w:tcMar>
            <w:vAlign w:val="center"/>
          </w:tcPr>
          <w:p w14:paraId="2640A64C" w14:textId="77777777"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14:paraId="19387EB7"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2761E270"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71389FC0" w14:textId="77777777"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14:paraId="24558A61"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390728EC" w14:textId="77777777">
        <w:tc>
          <w:tcPr>
            <w:tcW w:w="490" w:type="dxa"/>
            <w:vMerge/>
            <w:shd w:val="clear" w:color="auto" w:fill="auto"/>
            <w:tcMar>
              <w:left w:w="108" w:type="dxa"/>
            </w:tcMar>
          </w:tcPr>
          <w:p w14:paraId="2464D41E" w14:textId="77777777" w:rsidR="00B34661" w:rsidRDefault="00B34661">
            <w:pPr>
              <w:rPr>
                <w:rFonts w:eastAsia="標楷體"/>
              </w:rPr>
            </w:pPr>
          </w:p>
        </w:tc>
        <w:tc>
          <w:tcPr>
            <w:tcW w:w="2141" w:type="dxa"/>
            <w:shd w:val="clear" w:color="auto" w:fill="auto"/>
            <w:tcMar>
              <w:left w:w="108" w:type="dxa"/>
            </w:tcMar>
            <w:vAlign w:val="center"/>
          </w:tcPr>
          <w:p w14:paraId="4B2A5000" w14:textId="77777777"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14:paraId="314BF1D2"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4988D0F7"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20C57F1B" w14:textId="77777777" w:rsidR="00B34661" w:rsidRDefault="005331F7">
            <w:pPr>
              <w:rPr>
                <w:rFonts w:eastAsia="標楷體"/>
              </w:rPr>
            </w:pPr>
            <w:r>
              <w:rPr>
                <w:rFonts w:eastAsia="標楷體"/>
              </w:rPr>
              <w:t>The value corresponding to ser api sign in response.</w:t>
            </w:r>
          </w:p>
        </w:tc>
        <w:tc>
          <w:tcPr>
            <w:tcW w:w="876" w:type="dxa"/>
            <w:shd w:val="clear" w:color="auto" w:fill="auto"/>
            <w:tcMar>
              <w:left w:w="108" w:type="dxa"/>
            </w:tcMar>
            <w:vAlign w:val="center"/>
          </w:tcPr>
          <w:p w14:paraId="53A9ED73"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13426C37" w14:textId="77777777">
        <w:tc>
          <w:tcPr>
            <w:tcW w:w="490" w:type="dxa"/>
            <w:vMerge/>
            <w:shd w:val="clear" w:color="auto" w:fill="auto"/>
            <w:tcMar>
              <w:left w:w="108" w:type="dxa"/>
            </w:tcMar>
          </w:tcPr>
          <w:p w14:paraId="62B9BEE6" w14:textId="77777777" w:rsidR="00B34661" w:rsidRDefault="00B34661">
            <w:pPr>
              <w:rPr>
                <w:rFonts w:eastAsia="標楷體"/>
              </w:rPr>
            </w:pPr>
          </w:p>
        </w:tc>
        <w:tc>
          <w:tcPr>
            <w:tcW w:w="2141" w:type="dxa"/>
            <w:shd w:val="clear" w:color="auto" w:fill="auto"/>
            <w:tcMar>
              <w:left w:w="108" w:type="dxa"/>
            </w:tcMar>
            <w:vAlign w:val="center"/>
          </w:tcPr>
          <w:p w14:paraId="0ADD5D3E" w14:textId="77777777"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14:paraId="694EC546"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0DF2FFA6"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3E464864" w14:textId="77777777"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14:paraId="2953E9F0"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378C36CB" w14:textId="77777777">
        <w:tc>
          <w:tcPr>
            <w:tcW w:w="490" w:type="dxa"/>
            <w:vMerge/>
            <w:shd w:val="clear" w:color="auto" w:fill="auto"/>
            <w:tcMar>
              <w:left w:w="108" w:type="dxa"/>
            </w:tcMar>
          </w:tcPr>
          <w:p w14:paraId="763E2D27" w14:textId="77777777" w:rsidR="00B34661" w:rsidRDefault="00B34661">
            <w:pPr>
              <w:rPr>
                <w:rFonts w:eastAsia="標楷體"/>
              </w:rPr>
            </w:pPr>
          </w:p>
        </w:tc>
        <w:tc>
          <w:tcPr>
            <w:tcW w:w="2141" w:type="dxa"/>
            <w:shd w:val="clear" w:color="auto" w:fill="auto"/>
            <w:tcMar>
              <w:left w:w="108" w:type="dxa"/>
            </w:tcMar>
            <w:vAlign w:val="center"/>
          </w:tcPr>
          <w:p w14:paraId="4A5733B1" w14:textId="77777777"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14:paraId="0E66F754"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1F2B05D1"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508AF486" w14:textId="77777777" w:rsidR="00B34661" w:rsidRDefault="005331F7">
            <w:pPr>
              <w:rPr>
                <w:rFonts w:eastAsia="標楷體"/>
              </w:rPr>
            </w:pPr>
            <w:r>
              <w:rPr>
                <w:rFonts w:eastAsia="標楷體"/>
              </w:rPr>
              <w:t>Set to the same sequence number of original ser api sign in request PDU.</w:t>
            </w:r>
          </w:p>
        </w:tc>
        <w:tc>
          <w:tcPr>
            <w:tcW w:w="876" w:type="dxa"/>
            <w:shd w:val="clear" w:color="auto" w:fill="auto"/>
            <w:tcMar>
              <w:left w:w="108" w:type="dxa"/>
            </w:tcMar>
            <w:vAlign w:val="center"/>
          </w:tcPr>
          <w:p w14:paraId="7DD38B19"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4801E701" w14:textId="77777777">
        <w:tc>
          <w:tcPr>
            <w:tcW w:w="490" w:type="dxa"/>
            <w:vMerge w:val="restart"/>
            <w:shd w:val="clear" w:color="auto" w:fill="auto"/>
            <w:tcMar>
              <w:left w:w="108" w:type="dxa"/>
            </w:tcMar>
            <w:vAlign w:val="center"/>
          </w:tcPr>
          <w:p w14:paraId="191ED534" w14:textId="77777777" w:rsidR="00B34661" w:rsidRDefault="005331F7">
            <w:pPr>
              <w:jc w:val="center"/>
              <w:rPr>
                <w:rFonts w:eastAsia="標楷體"/>
              </w:rPr>
            </w:pPr>
            <w:r>
              <w:rPr>
                <w:rFonts w:eastAsia="標楷體"/>
              </w:rPr>
              <w:t>B</w:t>
            </w:r>
          </w:p>
          <w:p w14:paraId="4EE5DBFE" w14:textId="77777777" w:rsidR="00B34661" w:rsidRDefault="005331F7">
            <w:pPr>
              <w:jc w:val="center"/>
              <w:rPr>
                <w:rFonts w:eastAsia="標楷體"/>
              </w:rPr>
            </w:pPr>
            <w:r>
              <w:rPr>
                <w:rFonts w:eastAsia="標楷體"/>
              </w:rPr>
              <w:t>O</w:t>
            </w:r>
          </w:p>
          <w:p w14:paraId="633590A3" w14:textId="77777777" w:rsidR="00B34661" w:rsidRDefault="005331F7">
            <w:pPr>
              <w:jc w:val="center"/>
              <w:rPr>
                <w:rFonts w:eastAsia="標楷體"/>
              </w:rPr>
            </w:pPr>
            <w:r>
              <w:rPr>
                <w:rFonts w:eastAsia="標楷體"/>
              </w:rPr>
              <w:t>D</w:t>
            </w:r>
          </w:p>
          <w:p w14:paraId="18FAB69A" w14:textId="77777777"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14:paraId="653BEF4F" w14:textId="77777777" w:rsidR="00B34661" w:rsidRDefault="005331F7">
            <w:pPr>
              <w:rPr>
                <w:rFonts w:eastAsia="標楷體"/>
              </w:rPr>
            </w:pPr>
            <w:r>
              <w:rPr>
                <w:rFonts w:eastAsia="標楷體"/>
              </w:rPr>
              <w:t>Token</w:t>
            </w:r>
          </w:p>
        </w:tc>
        <w:tc>
          <w:tcPr>
            <w:tcW w:w="843" w:type="dxa"/>
            <w:shd w:val="clear" w:color="auto" w:fill="auto"/>
            <w:tcMar>
              <w:left w:w="108" w:type="dxa"/>
            </w:tcMar>
            <w:vAlign w:val="center"/>
          </w:tcPr>
          <w:p w14:paraId="4758A0D6" w14:textId="77777777"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14:paraId="2E1F043D" w14:textId="77777777" w:rsidR="00B34661" w:rsidRDefault="005331F7">
            <w:pPr>
              <w:jc w:val="center"/>
              <w:rPr>
                <w:rFonts w:eastAsia="標楷體"/>
              </w:rPr>
            </w:pPr>
            <w:r>
              <w:rPr>
                <w:rFonts w:eastAsia="標楷體"/>
              </w:rPr>
              <w:t xml:space="preserve">C-Octet </w:t>
            </w:r>
          </w:p>
          <w:p w14:paraId="76F27179" w14:textId="77777777" w:rsidR="00B34661" w:rsidRDefault="005331F7">
            <w:pPr>
              <w:jc w:val="center"/>
              <w:rPr>
                <w:rFonts w:eastAsia="標楷體"/>
              </w:rPr>
            </w:pPr>
            <w:r>
              <w:rPr>
                <w:rFonts w:eastAsia="標楷體"/>
              </w:rPr>
              <w:t>String</w:t>
            </w:r>
          </w:p>
        </w:tc>
        <w:tc>
          <w:tcPr>
            <w:tcW w:w="3187" w:type="dxa"/>
            <w:shd w:val="clear" w:color="auto" w:fill="auto"/>
            <w:tcMar>
              <w:left w:w="108" w:type="dxa"/>
            </w:tcMar>
          </w:tcPr>
          <w:p w14:paraId="4DF81C94" w14:textId="77777777" w:rsidR="00B34661" w:rsidRDefault="005331F7">
            <w:pPr>
              <w:rPr>
                <w:rFonts w:eastAsia="標楷體"/>
              </w:rPr>
            </w:pPr>
            <w:r>
              <w:rPr>
                <w:rFonts w:eastAsia="標楷體" w:cs="Times New Roman"/>
                <w:szCs w:val="24"/>
              </w:rPr>
              <w:t>Mandatory Parameter</w:t>
            </w:r>
            <w:r>
              <w:rPr>
                <w:rFonts w:eastAsia="標楷體"/>
              </w:rPr>
              <w:t>.</w:t>
            </w:r>
          </w:p>
          <w:p w14:paraId="426D29B7" w14:textId="77777777" w:rsidR="00B34661" w:rsidRDefault="00B34661">
            <w:pPr>
              <w:rPr>
                <w:rFonts w:eastAsia="標楷體"/>
              </w:rPr>
            </w:pPr>
          </w:p>
        </w:tc>
        <w:tc>
          <w:tcPr>
            <w:tcW w:w="876" w:type="dxa"/>
            <w:shd w:val="clear" w:color="auto" w:fill="auto"/>
            <w:tcMar>
              <w:left w:w="108" w:type="dxa"/>
            </w:tcMar>
            <w:vAlign w:val="center"/>
          </w:tcPr>
          <w:p w14:paraId="70E6240C" w14:textId="77777777" w:rsidR="00B34661" w:rsidRDefault="00B34661">
            <w:pPr>
              <w:jc w:val="center"/>
              <w:rPr>
                <w:rFonts w:eastAsia="標楷體"/>
              </w:rPr>
            </w:pPr>
          </w:p>
        </w:tc>
      </w:tr>
      <w:tr w:rsidR="00B34661" w14:paraId="49075E86" w14:textId="77777777">
        <w:tc>
          <w:tcPr>
            <w:tcW w:w="490" w:type="dxa"/>
            <w:vMerge/>
            <w:shd w:val="clear" w:color="auto" w:fill="auto"/>
            <w:tcMar>
              <w:left w:w="108" w:type="dxa"/>
            </w:tcMar>
          </w:tcPr>
          <w:p w14:paraId="0C07FAF1" w14:textId="77777777" w:rsidR="00B34661" w:rsidRDefault="00B34661">
            <w:pPr>
              <w:rPr>
                <w:rFonts w:eastAsia="標楷體"/>
              </w:rPr>
            </w:pPr>
          </w:p>
        </w:tc>
        <w:tc>
          <w:tcPr>
            <w:tcW w:w="2141" w:type="dxa"/>
            <w:shd w:val="clear" w:color="auto" w:fill="auto"/>
            <w:tcMar>
              <w:left w:w="108" w:type="dxa"/>
            </w:tcMar>
            <w:vAlign w:val="center"/>
          </w:tcPr>
          <w:p w14:paraId="2932A068" w14:textId="77777777" w:rsidR="00B34661" w:rsidRDefault="005331F7">
            <w:pPr>
              <w:jc w:val="both"/>
              <w:rPr>
                <w:rFonts w:eastAsia="標楷體"/>
              </w:rPr>
            </w:pPr>
            <w:r>
              <w:rPr>
                <w:rFonts w:eastAsia="標楷體"/>
              </w:rPr>
              <w:t>App ID</w:t>
            </w:r>
          </w:p>
        </w:tc>
        <w:tc>
          <w:tcPr>
            <w:tcW w:w="843" w:type="dxa"/>
            <w:shd w:val="clear" w:color="auto" w:fill="auto"/>
            <w:tcMar>
              <w:left w:w="108" w:type="dxa"/>
            </w:tcMar>
            <w:vAlign w:val="center"/>
          </w:tcPr>
          <w:p w14:paraId="164079BE" w14:textId="77777777"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14:paraId="428B3E32" w14:textId="77777777" w:rsidR="00B34661" w:rsidRDefault="005331F7">
            <w:pPr>
              <w:jc w:val="center"/>
              <w:rPr>
                <w:rFonts w:eastAsia="標楷體"/>
              </w:rPr>
            </w:pPr>
            <w:r>
              <w:rPr>
                <w:rFonts w:eastAsia="標楷體"/>
              </w:rPr>
              <w:t xml:space="preserve">C-Octet </w:t>
            </w:r>
          </w:p>
          <w:p w14:paraId="72DDEBA3" w14:textId="77777777" w:rsidR="00B34661" w:rsidRDefault="005331F7">
            <w:pPr>
              <w:jc w:val="center"/>
              <w:rPr>
                <w:rFonts w:eastAsia="標楷體"/>
              </w:rPr>
            </w:pPr>
            <w:r>
              <w:rPr>
                <w:rFonts w:eastAsia="標楷體"/>
              </w:rPr>
              <w:t>String</w:t>
            </w:r>
          </w:p>
        </w:tc>
        <w:tc>
          <w:tcPr>
            <w:tcW w:w="3187" w:type="dxa"/>
            <w:shd w:val="clear" w:color="auto" w:fill="auto"/>
            <w:tcMar>
              <w:left w:w="108" w:type="dxa"/>
            </w:tcMar>
          </w:tcPr>
          <w:p w14:paraId="46A5C67F" w14:textId="77777777" w:rsidR="00B34661" w:rsidRDefault="005331F7">
            <w:pPr>
              <w:rPr>
                <w:rFonts w:eastAsia="標楷體"/>
              </w:rPr>
            </w:pPr>
            <w:r>
              <w:rPr>
                <w:rFonts w:eastAsia="標楷體" w:cs="Times New Roman"/>
                <w:szCs w:val="24"/>
              </w:rPr>
              <w:t>Mandatory Parameter</w:t>
            </w:r>
            <w:r>
              <w:rPr>
                <w:rFonts w:eastAsia="標楷體"/>
              </w:rPr>
              <w:t>.</w:t>
            </w:r>
          </w:p>
        </w:tc>
        <w:tc>
          <w:tcPr>
            <w:tcW w:w="876" w:type="dxa"/>
            <w:shd w:val="clear" w:color="auto" w:fill="auto"/>
            <w:tcMar>
              <w:left w:w="108" w:type="dxa"/>
            </w:tcMar>
            <w:vAlign w:val="center"/>
          </w:tcPr>
          <w:p w14:paraId="60BCE0C2" w14:textId="77777777" w:rsidR="00B34661" w:rsidRDefault="00B34661">
            <w:pPr>
              <w:jc w:val="center"/>
              <w:rPr>
                <w:rFonts w:eastAsia="標楷體"/>
              </w:rPr>
            </w:pPr>
          </w:p>
        </w:tc>
      </w:tr>
    </w:tbl>
    <w:p w14:paraId="3AC211AC" w14:textId="77777777" w:rsidR="00B34661" w:rsidRDefault="00B34661">
      <w:pPr>
        <w:widowControl/>
        <w:rPr>
          <w:rFonts w:eastAsia="標楷體"/>
        </w:rPr>
      </w:pPr>
    </w:p>
    <w:p w14:paraId="422CC8E7" w14:textId="77777777" w:rsidR="00B34661" w:rsidRDefault="005331F7" w:rsidP="00427CCF">
      <w:pPr>
        <w:pStyle w:val="31"/>
      </w:pPr>
      <w:bookmarkStart w:id="41" w:name="_Toc479769009"/>
      <w:r>
        <w:lastRenderedPageBreak/>
        <w:t>RDM Login requests syntax</w:t>
      </w:r>
      <w:bookmarkEnd w:id="41"/>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49EA6AB8" w14:textId="77777777">
        <w:tc>
          <w:tcPr>
            <w:tcW w:w="480" w:type="dxa"/>
            <w:vMerge w:val="restart"/>
            <w:shd w:val="clear" w:color="auto" w:fill="auto"/>
            <w:tcMar>
              <w:left w:w="108" w:type="dxa"/>
            </w:tcMar>
            <w:vAlign w:val="center"/>
          </w:tcPr>
          <w:p w14:paraId="4B242274" w14:textId="77777777" w:rsidR="00B34661" w:rsidRDefault="005331F7">
            <w:pPr>
              <w:jc w:val="center"/>
              <w:rPr>
                <w:rFonts w:eastAsia="標楷體"/>
              </w:rPr>
            </w:pPr>
            <w:r>
              <w:rPr>
                <w:rFonts w:eastAsia="標楷體"/>
              </w:rPr>
              <w:t>H</w:t>
            </w:r>
          </w:p>
          <w:p w14:paraId="444AA27E" w14:textId="77777777" w:rsidR="00B34661" w:rsidRDefault="005331F7">
            <w:pPr>
              <w:jc w:val="center"/>
              <w:rPr>
                <w:rFonts w:eastAsia="標楷體"/>
              </w:rPr>
            </w:pPr>
            <w:r>
              <w:rPr>
                <w:rFonts w:eastAsia="標楷體"/>
              </w:rPr>
              <w:t>E</w:t>
            </w:r>
          </w:p>
          <w:p w14:paraId="7E489A41" w14:textId="77777777" w:rsidR="00B34661" w:rsidRDefault="005331F7">
            <w:pPr>
              <w:jc w:val="center"/>
              <w:rPr>
                <w:rFonts w:eastAsia="標楷體"/>
              </w:rPr>
            </w:pPr>
            <w:r>
              <w:rPr>
                <w:rFonts w:eastAsia="標楷體"/>
              </w:rPr>
              <w:t>A</w:t>
            </w:r>
          </w:p>
          <w:p w14:paraId="4252B1B0" w14:textId="77777777" w:rsidR="00B34661" w:rsidRDefault="005331F7">
            <w:pPr>
              <w:jc w:val="center"/>
              <w:rPr>
                <w:rFonts w:eastAsia="標楷體"/>
              </w:rPr>
            </w:pPr>
            <w:r>
              <w:rPr>
                <w:rFonts w:eastAsia="標楷體"/>
              </w:rPr>
              <w:t>D</w:t>
            </w:r>
          </w:p>
          <w:p w14:paraId="7977935C" w14:textId="77777777" w:rsidR="00B34661" w:rsidRDefault="005331F7">
            <w:pPr>
              <w:jc w:val="center"/>
              <w:rPr>
                <w:rFonts w:eastAsia="標楷體"/>
              </w:rPr>
            </w:pPr>
            <w:r>
              <w:rPr>
                <w:rFonts w:eastAsia="標楷體"/>
              </w:rPr>
              <w:t>E</w:t>
            </w:r>
          </w:p>
          <w:p w14:paraId="7B5D3C3C"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42DCC7E7"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2AEDB75F" w14:textId="77777777" w:rsidR="00B34661" w:rsidRDefault="005331F7">
            <w:pPr>
              <w:jc w:val="center"/>
              <w:rPr>
                <w:rFonts w:eastAsia="標楷體"/>
              </w:rPr>
            </w:pPr>
            <w:r>
              <w:rPr>
                <w:rFonts w:eastAsia="標楷體"/>
              </w:rPr>
              <w:t>Size</w:t>
            </w:r>
          </w:p>
          <w:p w14:paraId="7CA071CD"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323AD1D1"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158FFAA6"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4F8F5CDD" w14:textId="77777777" w:rsidR="00B34661" w:rsidRDefault="005331F7">
            <w:pPr>
              <w:jc w:val="center"/>
              <w:rPr>
                <w:rFonts w:eastAsia="標楷體"/>
              </w:rPr>
            </w:pPr>
            <w:r>
              <w:rPr>
                <w:rFonts w:eastAsia="標楷體"/>
              </w:rPr>
              <w:t>Ref.</w:t>
            </w:r>
          </w:p>
        </w:tc>
      </w:tr>
      <w:tr w:rsidR="00B34661" w14:paraId="3C73B557" w14:textId="77777777">
        <w:tc>
          <w:tcPr>
            <w:tcW w:w="480" w:type="dxa"/>
            <w:vMerge/>
            <w:shd w:val="clear" w:color="auto" w:fill="auto"/>
            <w:tcMar>
              <w:left w:w="108" w:type="dxa"/>
            </w:tcMar>
          </w:tcPr>
          <w:p w14:paraId="410CE5EB" w14:textId="77777777" w:rsidR="00B34661" w:rsidRDefault="00B34661">
            <w:pPr>
              <w:rPr>
                <w:rFonts w:eastAsia="標楷體"/>
              </w:rPr>
            </w:pPr>
          </w:p>
        </w:tc>
        <w:tc>
          <w:tcPr>
            <w:tcW w:w="2063" w:type="dxa"/>
            <w:shd w:val="clear" w:color="auto" w:fill="auto"/>
            <w:tcMar>
              <w:left w:w="108" w:type="dxa"/>
            </w:tcMar>
            <w:vAlign w:val="center"/>
          </w:tcPr>
          <w:p w14:paraId="26DD3061"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0E95C212"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2242F54C"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7DC92665"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28D2DCF7"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7961CD08" w14:textId="77777777">
        <w:tc>
          <w:tcPr>
            <w:tcW w:w="480" w:type="dxa"/>
            <w:vMerge/>
            <w:shd w:val="clear" w:color="auto" w:fill="auto"/>
            <w:tcMar>
              <w:left w:w="108" w:type="dxa"/>
            </w:tcMar>
          </w:tcPr>
          <w:p w14:paraId="3E009AA1" w14:textId="77777777" w:rsidR="00B34661" w:rsidRDefault="00B34661">
            <w:pPr>
              <w:rPr>
                <w:rFonts w:eastAsia="標楷體"/>
              </w:rPr>
            </w:pPr>
          </w:p>
        </w:tc>
        <w:tc>
          <w:tcPr>
            <w:tcW w:w="2063" w:type="dxa"/>
            <w:shd w:val="clear" w:color="auto" w:fill="auto"/>
            <w:tcMar>
              <w:left w:w="108" w:type="dxa"/>
            </w:tcMar>
            <w:vAlign w:val="center"/>
          </w:tcPr>
          <w:p w14:paraId="3838EC07"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7AC3A4B4"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3E927744"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13F63882" w14:textId="77777777" w:rsidR="00B34661" w:rsidRDefault="005331F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14:paraId="67E28DAB"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76E1FD0A" w14:textId="77777777">
        <w:tc>
          <w:tcPr>
            <w:tcW w:w="480" w:type="dxa"/>
            <w:vMerge/>
            <w:shd w:val="clear" w:color="auto" w:fill="auto"/>
            <w:tcMar>
              <w:left w:w="108" w:type="dxa"/>
            </w:tcMar>
          </w:tcPr>
          <w:p w14:paraId="3803AC09" w14:textId="77777777" w:rsidR="00B34661" w:rsidRDefault="00B34661">
            <w:pPr>
              <w:rPr>
                <w:rFonts w:eastAsia="標楷體"/>
              </w:rPr>
            </w:pPr>
          </w:p>
        </w:tc>
        <w:tc>
          <w:tcPr>
            <w:tcW w:w="2063" w:type="dxa"/>
            <w:shd w:val="clear" w:color="auto" w:fill="auto"/>
            <w:tcMar>
              <w:left w:w="108" w:type="dxa"/>
            </w:tcMar>
            <w:vAlign w:val="center"/>
          </w:tcPr>
          <w:p w14:paraId="7FEBA01F"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0D6AB0B6"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5109FBE0"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07109E57"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23971A8B"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704CE479" w14:textId="77777777">
        <w:tc>
          <w:tcPr>
            <w:tcW w:w="480" w:type="dxa"/>
            <w:vMerge/>
            <w:shd w:val="clear" w:color="auto" w:fill="auto"/>
            <w:tcMar>
              <w:left w:w="108" w:type="dxa"/>
            </w:tcMar>
          </w:tcPr>
          <w:p w14:paraId="56B571D3" w14:textId="77777777" w:rsidR="00B34661" w:rsidRDefault="00B34661">
            <w:pPr>
              <w:rPr>
                <w:rFonts w:eastAsia="標楷體"/>
              </w:rPr>
            </w:pPr>
          </w:p>
        </w:tc>
        <w:tc>
          <w:tcPr>
            <w:tcW w:w="2063" w:type="dxa"/>
            <w:shd w:val="clear" w:color="auto" w:fill="auto"/>
            <w:tcMar>
              <w:left w:w="108" w:type="dxa"/>
            </w:tcMar>
            <w:vAlign w:val="center"/>
          </w:tcPr>
          <w:p w14:paraId="09DC9BF9"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6F585DA5"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2C0D7A01"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1C0E43F8"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6A523F22"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677E43EB" w14:textId="77777777">
        <w:tc>
          <w:tcPr>
            <w:tcW w:w="480" w:type="dxa"/>
            <w:vMerge w:val="restart"/>
            <w:shd w:val="clear" w:color="auto" w:fill="auto"/>
            <w:tcMar>
              <w:left w:w="108" w:type="dxa"/>
            </w:tcMar>
            <w:vAlign w:val="center"/>
          </w:tcPr>
          <w:p w14:paraId="50E5F017" w14:textId="77777777" w:rsidR="00B34661" w:rsidRDefault="005331F7">
            <w:pPr>
              <w:jc w:val="center"/>
              <w:rPr>
                <w:rFonts w:eastAsia="標楷體"/>
              </w:rPr>
            </w:pPr>
            <w:r>
              <w:rPr>
                <w:rFonts w:eastAsia="標楷體"/>
              </w:rPr>
              <w:t>B</w:t>
            </w:r>
          </w:p>
          <w:p w14:paraId="20387F32" w14:textId="77777777" w:rsidR="00B34661" w:rsidRDefault="005331F7">
            <w:pPr>
              <w:jc w:val="center"/>
              <w:rPr>
                <w:rFonts w:eastAsia="標楷體"/>
              </w:rPr>
            </w:pPr>
            <w:r>
              <w:rPr>
                <w:rFonts w:eastAsia="標楷體"/>
              </w:rPr>
              <w:t>O</w:t>
            </w:r>
          </w:p>
          <w:p w14:paraId="327456AA" w14:textId="77777777" w:rsidR="00B34661" w:rsidRDefault="005331F7">
            <w:pPr>
              <w:jc w:val="center"/>
              <w:rPr>
                <w:rFonts w:eastAsia="標楷體"/>
              </w:rPr>
            </w:pPr>
            <w:r>
              <w:rPr>
                <w:rFonts w:eastAsia="標楷體"/>
              </w:rPr>
              <w:t>D</w:t>
            </w:r>
          </w:p>
          <w:p w14:paraId="342D85C2"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517140B0" w14:textId="77777777" w:rsidR="00B34661" w:rsidRDefault="005331F7">
            <w:pPr>
              <w:rPr>
                <w:rFonts w:eastAsia="標楷體"/>
              </w:rPr>
            </w:pPr>
            <w:r>
              <w:rPr>
                <w:rFonts w:eastAsia="標楷體"/>
              </w:rPr>
              <w:t>Login Data</w:t>
            </w:r>
          </w:p>
        </w:tc>
        <w:tc>
          <w:tcPr>
            <w:tcW w:w="837" w:type="dxa"/>
            <w:shd w:val="clear" w:color="auto" w:fill="auto"/>
            <w:tcMar>
              <w:left w:w="108" w:type="dxa"/>
            </w:tcMar>
            <w:vAlign w:val="center"/>
          </w:tcPr>
          <w:p w14:paraId="00CB7848"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18D21B8E" w14:textId="77777777" w:rsidR="00B34661" w:rsidRDefault="005331F7">
            <w:pPr>
              <w:jc w:val="center"/>
              <w:rPr>
                <w:rFonts w:eastAsia="標楷體"/>
              </w:rPr>
            </w:pPr>
            <w:r>
              <w:rPr>
                <w:rFonts w:eastAsia="標楷體"/>
              </w:rPr>
              <w:t xml:space="preserve">C-Octet </w:t>
            </w:r>
          </w:p>
          <w:p w14:paraId="4F77CF4F"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4258DBEF" w14:textId="77777777" w:rsidR="00B34661" w:rsidRDefault="005331F7">
            <w:pPr>
              <w:rPr>
                <w:rFonts w:eastAsia="標楷體"/>
              </w:rPr>
            </w:pPr>
            <w:r>
              <w:rPr>
                <w:rFonts w:eastAsia="標楷體" w:cs="Times New Roman"/>
                <w:szCs w:val="24"/>
              </w:rPr>
              <w:t>Mandatory Parameter</w:t>
            </w:r>
            <w:r>
              <w:rPr>
                <w:rFonts w:eastAsia="標楷體"/>
              </w:rPr>
              <w:t>.</w:t>
            </w:r>
          </w:p>
          <w:p w14:paraId="65FA33E4" w14:textId="77777777" w:rsidR="00B34661" w:rsidRDefault="005331F7">
            <w:pPr>
              <w:rPr>
                <w:rFonts w:eastAsia="標楷體"/>
              </w:rPr>
            </w:pPr>
            <w:r>
              <w:rPr>
                <w:rFonts w:eastAsia="標楷體"/>
              </w:rPr>
              <w:t>JSON Data Format.</w:t>
            </w:r>
          </w:p>
          <w:p w14:paraId="4AA5AA63" w14:textId="77777777" w:rsidR="00B34661" w:rsidRDefault="005331F7">
            <w:r>
              <w:t>Collection</w:t>
            </w:r>
            <w:r>
              <w:t>：</w:t>
            </w:r>
          </w:p>
          <w:p w14:paraId="50867BC5" w14:textId="77777777" w:rsidR="00B34661" w:rsidRDefault="005331F7">
            <w:r>
              <w:t>(name/value data type)</w:t>
            </w:r>
          </w:p>
          <w:p w14:paraId="52470C4F" w14:textId="77777777" w:rsidR="00B34661" w:rsidRDefault="005331F7">
            <w:r>
              <w:t>account/string</w:t>
            </w:r>
          </w:p>
          <w:p w14:paraId="0AB00114" w14:textId="77777777" w:rsidR="00B34661" w:rsidRDefault="005331F7">
            <w:r>
              <w:t>password/string</w:t>
            </w:r>
          </w:p>
          <w:p w14:paraId="1D260F98" w14:textId="77777777" w:rsidR="00B34661" w:rsidRDefault="005331F7">
            <w:r>
              <w:t>id/string</w:t>
            </w:r>
          </w:p>
          <w:p w14:paraId="5830FDF4" w14:textId="77777777" w:rsidR="00B34661" w:rsidRDefault="005331F7">
            <w:r>
              <w:t>device/integer (Ref.</w:t>
            </w:r>
            <w:r w:rsidR="00E64828">
              <w:fldChar w:fldCharType="begin"/>
            </w:r>
            <w:r>
              <w:instrText>REF _Ref456876889 \r \h</w:instrText>
            </w:r>
            <w:r w:rsidR="00E64828">
              <w:fldChar w:fldCharType="separate"/>
            </w:r>
            <w:r>
              <w:t>3.2.4</w:t>
            </w:r>
            <w:r w:rsidR="00E64828">
              <w:fldChar w:fldCharType="end"/>
            </w:r>
            <w:r>
              <w:t>)</w:t>
            </w:r>
          </w:p>
          <w:p w14:paraId="6A8B5B45" w14:textId="77777777" w:rsidR="00B34661" w:rsidRDefault="005331F7">
            <w:r>
              <w:t>gcmid/string</w:t>
            </w:r>
          </w:p>
          <w:p w14:paraId="7F3959E7" w14:textId="77777777" w:rsidR="00B34661" w:rsidRDefault="005331F7">
            <w:r>
              <w:t>model/string</w:t>
            </w:r>
          </w:p>
          <w:p w14:paraId="563AEC13" w14:textId="77777777" w:rsidR="00B34661" w:rsidRDefault="00B34661"/>
          <w:p w14:paraId="2D7F8A2B" w14:textId="77777777" w:rsidR="00B34661" w:rsidRDefault="005331F7">
            <w:pPr>
              <w:rPr>
                <w:rFonts w:eastAsia="標楷體"/>
              </w:rPr>
            </w:pPr>
            <w:r>
              <w:rPr>
                <w:rFonts w:eastAsia="標楷體"/>
              </w:rPr>
              <w:t>Example</w:t>
            </w:r>
            <w:r>
              <w:rPr>
                <w:rFonts w:eastAsia="標楷體"/>
              </w:rPr>
              <w:t>：</w:t>
            </w:r>
          </w:p>
          <w:p w14:paraId="10E4515D" w14:textId="77777777" w:rsidR="00B34661" w:rsidRDefault="005331F7">
            <w:pPr>
              <w:rPr>
                <w:rFonts w:ascii="Monospace" w:hAnsi="Monospace" w:cs="Monospace" w:hint="eastAsia"/>
                <w:color w:val="2A00FF"/>
                <w:szCs w:val="24"/>
              </w:rPr>
            </w:pPr>
            <w:r>
              <w:rPr>
                <w:rFonts w:ascii="Monospace" w:hAnsi="Monospace" w:cs="Monospace"/>
                <w:color w:val="2A00FF"/>
                <w:szCs w:val="24"/>
              </w:rPr>
              <w:t>{"account":"akado",</w:t>
            </w:r>
          </w:p>
          <w:p w14:paraId="22122A0A" w14:textId="77777777" w:rsidR="00B34661" w:rsidRDefault="005331F7">
            <w:pPr>
              <w:rPr>
                <w:rFonts w:ascii="Monospace" w:hAnsi="Monospace" w:cs="Monospace" w:hint="eastAsia"/>
                <w:color w:val="2A00FF"/>
                <w:szCs w:val="24"/>
              </w:rPr>
            </w:pPr>
            <w:r>
              <w:rPr>
                <w:rFonts w:ascii="Monospace" w:hAnsi="Monospace" w:cs="Monospace"/>
                <w:color w:val="2A00FF"/>
                <w:szCs w:val="24"/>
              </w:rPr>
              <w:t>"password\":"oxymoron",</w:t>
            </w:r>
          </w:p>
          <w:p w14:paraId="2DE37F86" w14:textId="77777777"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14:paraId="0BA012DF" w14:textId="77777777" w:rsidR="00B34661" w:rsidRDefault="005331F7">
            <w:pPr>
              <w:rPr>
                <w:rFonts w:ascii="Monospace" w:hAnsi="Monospace" w:cs="Monospace" w:hint="eastAsia"/>
                <w:color w:val="2A00FF"/>
                <w:szCs w:val="24"/>
              </w:rPr>
            </w:pPr>
            <w:r>
              <w:rPr>
                <w:rFonts w:ascii="Monospace" w:hAnsi="Monospace" w:cs="Monospace"/>
                <w:color w:val="2A00FF"/>
                <w:szCs w:val="24"/>
              </w:rPr>
              <w:t>"device":0,</w:t>
            </w:r>
          </w:p>
          <w:p w14:paraId="1700AAAA" w14:textId="77777777" w:rsidR="00B34661" w:rsidRDefault="005331F7">
            <w:pPr>
              <w:rPr>
                <w:rFonts w:ascii="Monospace" w:hAnsi="Monospace" w:cs="Monospace" w:hint="eastAsia"/>
                <w:color w:val="2A00FF"/>
                <w:szCs w:val="24"/>
              </w:rPr>
            </w:pPr>
            <w:r>
              <w:rPr>
                <w:rFonts w:ascii="Monospace" w:hAnsi="Monospace" w:cs="Monospace"/>
                <w:color w:val="2A00FF"/>
                <w:szCs w:val="24"/>
              </w:rPr>
              <w:t>"gcmid":"xxxxxx",</w:t>
            </w:r>
          </w:p>
          <w:p w14:paraId="0F9FF156" w14:textId="77777777" w:rsidR="00B34661" w:rsidRDefault="005331F7">
            <w:pPr>
              <w:rPr>
                <w:rFonts w:eastAsia="標楷體"/>
              </w:rPr>
            </w:pPr>
            <w:r>
              <w:rPr>
                <w:rFonts w:ascii="Monospace" w:hAnsi="Monospace" w:cs="Monospace"/>
                <w:color w:val="2A00FF"/>
                <w:szCs w:val="24"/>
              </w:rPr>
              <w:t>"model":"HM2LTU84P"}</w:t>
            </w:r>
          </w:p>
        </w:tc>
        <w:tc>
          <w:tcPr>
            <w:tcW w:w="862" w:type="dxa"/>
            <w:shd w:val="clear" w:color="auto" w:fill="auto"/>
            <w:tcMar>
              <w:left w:w="108" w:type="dxa"/>
            </w:tcMar>
            <w:vAlign w:val="center"/>
          </w:tcPr>
          <w:p w14:paraId="05FA1EDA" w14:textId="77777777" w:rsidR="00B34661" w:rsidRDefault="00B34661">
            <w:pPr>
              <w:jc w:val="center"/>
              <w:rPr>
                <w:rFonts w:eastAsia="標楷體"/>
              </w:rPr>
            </w:pPr>
          </w:p>
        </w:tc>
      </w:tr>
      <w:tr w:rsidR="00B34661" w14:paraId="4880F9A7" w14:textId="77777777">
        <w:tc>
          <w:tcPr>
            <w:tcW w:w="480" w:type="dxa"/>
            <w:vMerge/>
            <w:shd w:val="clear" w:color="auto" w:fill="auto"/>
            <w:tcMar>
              <w:left w:w="108" w:type="dxa"/>
            </w:tcMar>
            <w:vAlign w:val="center"/>
          </w:tcPr>
          <w:p w14:paraId="72008D72" w14:textId="77777777" w:rsidR="00B34661" w:rsidRDefault="00B34661">
            <w:pPr>
              <w:jc w:val="center"/>
              <w:rPr>
                <w:rFonts w:eastAsia="標楷體"/>
              </w:rPr>
            </w:pPr>
          </w:p>
        </w:tc>
        <w:tc>
          <w:tcPr>
            <w:tcW w:w="2063" w:type="dxa"/>
            <w:shd w:val="clear" w:color="auto" w:fill="auto"/>
            <w:tcMar>
              <w:left w:w="108" w:type="dxa"/>
            </w:tcMar>
            <w:vAlign w:val="center"/>
          </w:tcPr>
          <w:p w14:paraId="1A3F5104" w14:textId="77777777" w:rsidR="00B34661" w:rsidRDefault="00B34661">
            <w:pPr>
              <w:rPr>
                <w:rFonts w:eastAsia="標楷體"/>
              </w:rPr>
            </w:pPr>
          </w:p>
        </w:tc>
        <w:tc>
          <w:tcPr>
            <w:tcW w:w="837" w:type="dxa"/>
            <w:shd w:val="clear" w:color="auto" w:fill="auto"/>
            <w:tcMar>
              <w:left w:w="108" w:type="dxa"/>
            </w:tcMar>
            <w:vAlign w:val="center"/>
          </w:tcPr>
          <w:p w14:paraId="0A13D103" w14:textId="77777777" w:rsidR="00B34661" w:rsidRDefault="00B34661">
            <w:pPr>
              <w:jc w:val="center"/>
              <w:rPr>
                <w:rFonts w:eastAsia="標楷體"/>
              </w:rPr>
            </w:pPr>
          </w:p>
        </w:tc>
        <w:tc>
          <w:tcPr>
            <w:tcW w:w="1188" w:type="dxa"/>
            <w:shd w:val="clear" w:color="auto" w:fill="auto"/>
            <w:tcMar>
              <w:left w:w="108" w:type="dxa"/>
            </w:tcMar>
            <w:vAlign w:val="center"/>
          </w:tcPr>
          <w:p w14:paraId="3546094D" w14:textId="77777777" w:rsidR="00B34661" w:rsidRDefault="00B34661">
            <w:pPr>
              <w:jc w:val="center"/>
              <w:rPr>
                <w:rFonts w:eastAsia="標楷體"/>
              </w:rPr>
            </w:pPr>
          </w:p>
        </w:tc>
        <w:tc>
          <w:tcPr>
            <w:tcW w:w="3090" w:type="dxa"/>
            <w:shd w:val="clear" w:color="auto" w:fill="auto"/>
            <w:tcMar>
              <w:left w:w="108" w:type="dxa"/>
            </w:tcMar>
          </w:tcPr>
          <w:p w14:paraId="5ADFA510" w14:textId="77777777" w:rsidR="00B34661" w:rsidRDefault="00B34661">
            <w:pPr>
              <w:rPr>
                <w:rFonts w:eastAsia="標楷體"/>
              </w:rPr>
            </w:pPr>
          </w:p>
        </w:tc>
        <w:tc>
          <w:tcPr>
            <w:tcW w:w="862" w:type="dxa"/>
            <w:shd w:val="clear" w:color="auto" w:fill="auto"/>
            <w:tcMar>
              <w:left w:w="108" w:type="dxa"/>
            </w:tcMar>
            <w:vAlign w:val="center"/>
          </w:tcPr>
          <w:p w14:paraId="50CC4BB3" w14:textId="77777777" w:rsidR="00B34661" w:rsidRDefault="00B34661">
            <w:pPr>
              <w:jc w:val="center"/>
              <w:rPr>
                <w:rFonts w:eastAsia="標楷體"/>
              </w:rPr>
            </w:pPr>
          </w:p>
        </w:tc>
      </w:tr>
    </w:tbl>
    <w:p w14:paraId="16F65D87" w14:textId="77777777" w:rsidR="00B34661" w:rsidRDefault="00B34661">
      <w:pPr>
        <w:widowControl/>
        <w:rPr>
          <w:rFonts w:eastAsia="標楷體"/>
        </w:rPr>
      </w:pPr>
    </w:p>
    <w:p w14:paraId="046EC011" w14:textId="77777777" w:rsidR="00B34661" w:rsidRDefault="005331F7" w:rsidP="00427CCF">
      <w:pPr>
        <w:pStyle w:val="31"/>
      </w:pPr>
      <w:bookmarkStart w:id="42" w:name="_Toc479769010"/>
      <w:r>
        <w:t>RDM Login response syntax</w:t>
      </w:r>
      <w:bookmarkEnd w:id="42"/>
    </w:p>
    <w:tbl>
      <w:tblPr>
        <w:tblStyle w:val="af8"/>
        <w:tblW w:w="8522" w:type="dxa"/>
        <w:tblLook w:val="04A0" w:firstRow="1" w:lastRow="0" w:firstColumn="1" w:lastColumn="0" w:noHBand="0" w:noVBand="1"/>
      </w:tblPr>
      <w:tblGrid>
        <w:gridCol w:w="491"/>
        <w:gridCol w:w="2141"/>
        <w:gridCol w:w="843"/>
        <w:gridCol w:w="984"/>
        <w:gridCol w:w="3187"/>
        <w:gridCol w:w="876"/>
      </w:tblGrid>
      <w:tr w:rsidR="00B34661" w14:paraId="2D930C5B" w14:textId="77777777">
        <w:tc>
          <w:tcPr>
            <w:tcW w:w="490" w:type="dxa"/>
            <w:vMerge w:val="restart"/>
            <w:shd w:val="clear" w:color="auto" w:fill="auto"/>
            <w:tcMar>
              <w:left w:w="108" w:type="dxa"/>
            </w:tcMar>
            <w:vAlign w:val="center"/>
          </w:tcPr>
          <w:p w14:paraId="27CAEC3F" w14:textId="77777777" w:rsidR="00B34661" w:rsidRDefault="005331F7">
            <w:pPr>
              <w:jc w:val="center"/>
              <w:rPr>
                <w:rFonts w:eastAsia="標楷體"/>
              </w:rPr>
            </w:pPr>
            <w:r>
              <w:rPr>
                <w:rFonts w:eastAsia="標楷體"/>
              </w:rPr>
              <w:t>H</w:t>
            </w:r>
          </w:p>
          <w:p w14:paraId="2ED5FCD6" w14:textId="77777777" w:rsidR="00B34661" w:rsidRDefault="005331F7">
            <w:pPr>
              <w:jc w:val="center"/>
              <w:rPr>
                <w:rFonts w:eastAsia="標楷體"/>
              </w:rPr>
            </w:pPr>
            <w:r>
              <w:rPr>
                <w:rFonts w:eastAsia="標楷體"/>
              </w:rPr>
              <w:t>E</w:t>
            </w:r>
          </w:p>
          <w:p w14:paraId="62517050" w14:textId="77777777" w:rsidR="00B34661" w:rsidRDefault="005331F7">
            <w:pPr>
              <w:jc w:val="center"/>
              <w:rPr>
                <w:rFonts w:eastAsia="標楷體"/>
              </w:rPr>
            </w:pPr>
            <w:r>
              <w:rPr>
                <w:rFonts w:eastAsia="標楷體"/>
              </w:rPr>
              <w:t>A</w:t>
            </w:r>
          </w:p>
          <w:p w14:paraId="694E8D58" w14:textId="77777777" w:rsidR="00B34661" w:rsidRDefault="005331F7">
            <w:pPr>
              <w:jc w:val="center"/>
              <w:rPr>
                <w:rFonts w:eastAsia="標楷體"/>
              </w:rPr>
            </w:pPr>
            <w:r>
              <w:rPr>
                <w:rFonts w:eastAsia="標楷體"/>
              </w:rPr>
              <w:t>D</w:t>
            </w:r>
          </w:p>
          <w:p w14:paraId="05915279" w14:textId="77777777" w:rsidR="00B34661" w:rsidRDefault="005331F7">
            <w:pPr>
              <w:jc w:val="center"/>
              <w:rPr>
                <w:rFonts w:eastAsia="標楷體"/>
              </w:rPr>
            </w:pPr>
            <w:r>
              <w:rPr>
                <w:rFonts w:eastAsia="標楷體"/>
              </w:rPr>
              <w:t>E</w:t>
            </w:r>
          </w:p>
          <w:p w14:paraId="331595D8" w14:textId="77777777"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14:paraId="5E22478C" w14:textId="77777777"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14:paraId="641FBC05" w14:textId="77777777" w:rsidR="00B34661" w:rsidRDefault="005331F7">
            <w:pPr>
              <w:jc w:val="center"/>
              <w:rPr>
                <w:rFonts w:eastAsia="標楷體"/>
              </w:rPr>
            </w:pPr>
            <w:r>
              <w:rPr>
                <w:rFonts w:eastAsia="標楷體"/>
              </w:rPr>
              <w:t>Size</w:t>
            </w:r>
          </w:p>
          <w:p w14:paraId="307CF6D1" w14:textId="77777777"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14:paraId="45157216" w14:textId="77777777"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14:paraId="62C69EBD" w14:textId="77777777"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14:paraId="78C4B650" w14:textId="77777777" w:rsidR="00B34661" w:rsidRDefault="005331F7">
            <w:pPr>
              <w:jc w:val="center"/>
              <w:rPr>
                <w:rFonts w:eastAsia="標楷體"/>
              </w:rPr>
            </w:pPr>
            <w:r>
              <w:rPr>
                <w:rFonts w:eastAsia="標楷體"/>
              </w:rPr>
              <w:t>Ref.</w:t>
            </w:r>
          </w:p>
        </w:tc>
      </w:tr>
      <w:tr w:rsidR="00B34661" w14:paraId="367DA906" w14:textId="77777777">
        <w:tc>
          <w:tcPr>
            <w:tcW w:w="490" w:type="dxa"/>
            <w:vMerge/>
            <w:shd w:val="clear" w:color="auto" w:fill="auto"/>
            <w:tcMar>
              <w:left w:w="108" w:type="dxa"/>
            </w:tcMar>
          </w:tcPr>
          <w:p w14:paraId="7D4DCB1B" w14:textId="77777777" w:rsidR="00B34661" w:rsidRDefault="00B34661">
            <w:pPr>
              <w:rPr>
                <w:rFonts w:eastAsia="標楷體"/>
              </w:rPr>
            </w:pPr>
          </w:p>
        </w:tc>
        <w:tc>
          <w:tcPr>
            <w:tcW w:w="2141" w:type="dxa"/>
            <w:shd w:val="clear" w:color="auto" w:fill="auto"/>
            <w:tcMar>
              <w:left w:w="108" w:type="dxa"/>
            </w:tcMar>
            <w:vAlign w:val="center"/>
          </w:tcPr>
          <w:p w14:paraId="2C75D906" w14:textId="77777777"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14:paraId="40138BBA"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48E44286"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77D8F45B" w14:textId="77777777"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14:paraId="5923338E"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1D3608BC" w14:textId="77777777">
        <w:tc>
          <w:tcPr>
            <w:tcW w:w="490" w:type="dxa"/>
            <w:vMerge/>
            <w:shd w:val="clear" w:color="auto" w:fill="auto"/>
            <w:tcMar>
              <w:left w:w="108" w:type="dxa"/>
            </w:tcMar>
          </w:tcPr>
          <w:p w14:paraId="0DCA2E3D" w14:textId="77777777" w:rsidR="00B34661" w:rsidRDefault="00B34661">
            <w:pPr>
              <w:rPr>
                <w:rFonts w:eastAsia="標楷體"/>
              </w:rPr>
            </w:pPr>
          </w:p>
        </w:tc>
        <w:tc>
          <w:tcPr>
            <w:tcW w:w="2141" w:type="dxa"/>
            <w:shd w:val="clear" w:color="auto" w:fill="auto"/>
            <w:tcMar>
              <w:left w:w="108" w:type="dxa"/>
            </w:tcMar>
            <w:vAlign w:val="center"/>
          </w:tcPr>
          <w:p w14:paraId="205C9295" w14:textId="77777777"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14:paraId="1A702F5B"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5CD565A3"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01A9052C" w14:textId="77777777" w:rsidR="00B34661" w:rsidRDefault="005331F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14:paraId="4C380C20"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34A96257" w14:textId="77777777">
        <w:tc>
          <w:tcPr>
            <w:tcW w:w="490" w:type="dxa"/>
            <w:vMerge/>
            <w:shd w:val="clear" w:color="auto" w:fill="auto"/>
            <w:tcMar>
              <w:left w:w="108" w:type="dxa"/>
            </w:tcMar>
          </w:tcPr>
          <w:p w14:paraId="3CF9E2D2" w14:textId="77777777" w:rsidR="00B34661" w:rsidRDefault="00B34661">
            <w:pPr>
              <w:rPr>
                <w:rFonts w:eastAsia="標楷體"/>
              </w:rPr>
            </w:pPr>
          </w:p>
        </w:tc>
        <w:tc>
          <w:tcPr>
            <w:tcW w:w="2141" w:type="dxa"/>
            <w:shd w:val="clear" w:color="auto" w:fill="auto"/>
            <w:tcMar>
              <w:left w:w="108" w:type="dxa"/>
            </w:tcMar>
            <w:vAlign w:val="center"/>
          </w:tcPr>
          <w:p w14:paraId="597F79EA" w14:textId="77777777"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14:paraId="0A74E7DE"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41EFEBAB"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2C30C58E" w14:textId="77777777"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14:paraId="6617A888"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4C7C75A9" w14:textId="77777777">
        <w:tc>
          <w:tcPr>
            <w:tcW w:w="490" w:type="dxa"/>
            <w:vMerge/>
            <w:shd w:val="clear" w:color="auto" w:fill="auto"/>
            <w:tcMar>
              <w:left w:w="108" w:type="dxa"/>
            </w:tcMar>
          </w:tcPr>
          <w:p w14:paraId="612E83E3" w14:textId="77777777" w:rsidR="00B34661" w:rsidRDefault="00B34661">
            <w:pPr>
              <w:rPr>
                <w:rFonts w:eastAsia="標楷體"/>
              </w:rPr>
            </w:pPr>
          </w:p>
        </w:tc>
        <w:tc>
          <w:tcPr>
            <w:tcW w:w="2141" w:type="dxa"/>
            <w:shd w:val="clear" w:color="auto" w:fill="auto"/>
            <w:tcMar>
              <w:left w:w="108" w:type="dxa"/>
            </w:tcMar>
            <w:vAlign w:val="center"/>
          </w:tcPr>
          <w:p w14:paraId="508684F7" w14:textId="77777777"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14:paraId="53A7C7FA"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66AFB043"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7D09F080" w14:textId="77777777" w:rsidR="00B34661" w:rsidRDefault="005331F7">
            <w:pPr>
              <w:rPr>
                <w:rFonts w:eastAsia="標楷體"/>
              </w:rPr>
            </w:pPr>
            <w:r>
              <w:rPr>
                <w:rFonts w:eastAsia="標楷體"/>
              </w:rPr>
              <w:t xml:space="preserve">Set to the same sequence </w:t>
            </w:r>
            <w:r>
              <w:rPr>
                <w:rFonts w:eastAsia="標楷體"/>
              </w:rPr>
              <w:lastRenderedPageBreak/>
              <w:t>number of original SER MDM Login request PDU.</w:t>
            </w:r>
          </w:p>
        </w:tc>
        <w:tc>
          <w:tcPr>
            <w:tcW w:w="876" w:type="dxa"/>
            <w:shd w:val="clear" w:color="auto" w:fill="auto"/>
            <w:tcMar>
              <w:left w:w="108" w:type="dxa"/>
            </w:tcMar>
            <w:vAlign w:val="center"/>
          </w:tcPr>
          <w:p w14:paraId="015C4980" w14:textId="77777777" w:rsidR="00B34661" w:rsidRDefault="00E64828">
            <w:pPr>
              <w:jc w:val="center"/>
            </w:pPr>
            <w:r>
              <w:rPr>
                <w:rFonts w:eastAsia="標楷體"/>
              </w:rPr>
              <w:lastRenderedPageBreak/>
              <w:fldChar w:fldCharType="begin"/>
            </w:r>
            <w:r w:rsidR="005331F7">
              <w:instrText>REF _Ref433373050 \r \h</w:instrText>
            </w:r>
            <w:r>
              <w:rPr>
                <w:rFonts w:eastAsia="標楷體"/>
              </w:rPr>
            </w:r>
            <w:r>
              <w:fldChar w:fldCharType="separate"/>
            </w:r>
            <w:r w:rsidR="005331F7">
              <w:t>3.1.4</w:t>
            </w:r>
            <w:r>
              <w:fldChar w:fldCharType="end"/>
            </w:r>
          </w:p>
        </w:tc>
      </w:tr>
      <w:tr w:rsidR="00B34661" w14:paraId="0889F984" w14:textId="77777777">
        <w:tc>
          <w:tcPr>
            <w:tcW w:w="490" w:type="dxa"/>
            <w:vMerge w:val="restart"/>
            <w:shd w:val="clear" w:color="auto" w:fill="auto"/>
            <w:tcMar>
              <w:left w:w="108" w:type="dxa"/>
            </w:tcMar>
            <w:vAlign w:val="center"/>
          </w:tcPr>
          <w:p w14:paraId="5DBABD25" w14:textId="77777777" w:rsidR="00B34661" w:rsidRDefault="005331F7">
            <w:pPr>
              <w:jc w:val="center"/>
              <w:rPr>
                <w:rFonts w:eastAsia="標楷體"/>
              </w:rPr>
            </w:pPr>
            <w:r>
              <w:rPr>
                <w:rFonts w:eastAsia="標楷體"/>
              </w:rPr>
              <w:t>B</w:t>
            </w:r>
          </w:p>
          <w:p w14:paraId="5FF71732" w14:textId="77777777" w:rsidR="00B34661" w:rsidRDefault="005331F7">
            <w:pPr>
              <w:jc w:val="center"/>
              <w:rPr>
                <w:rFonts w:eastAsia="標楷體"/>
              </w:rPr>
            </w:pPr>
            <w:r>
              <w:rPr>
                <w:rFonts w:eastAsia="標楷體"/>
              </w:rPr>
              <w:t>O</w:t>
            </w:r>
          </w:p>
          <w:p w14:paraId="2541C271" w14:textId="77777777" w:rsidR="00B34661" w:rsidRDefault="005331F7">
            <w:pPr>
              <w:jc w:val="center"/>
              <w:rPr>
                <w:rFonts w:eastAsia="標楷體"/>
              </w:rPr>
            </w:pPr>
            <w:r>
              <w:rPr>
                <w:rFonts w:eastAsia="標楷體"/>
              </w:rPr>
              <w:t>D</w:t>
            </w:r>
          </w:p>
          <w:p w14:paraId="66CD2464" w14:textId="77777777"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14:paraId="66FA0B22" w14:textId="77777777" w:rsidR="00B34661" w:rsidRDefault="005331F7">
            <w:pPr>
              <w:rPr>
                <w:rFonts w:eastAsia="標楷體"/>
              </w:rPr>
            </w:pPr>
            <w:r>
              <w:rPr>
                <w:rFonts w:eastAsia="標楷體"/>
              </w:rPr>
              <w:t>Login Result</w:t>
            </w:r>
          </w:p>
        </w:tc>
        <w:tc>
          <w:tcPr>
            <w:tcW w:w="843" w:type="dxa"/>
            <w:shd w:val="clear" w:color="auto" w:fill="auto"/>
            <w:tcMar>
              <w:left w:w="108" w:type="dxa"/>
            </w:tcMar>
            <w:vAlign w:val="center"/>
          </w:tcPr>
          <w:p w14:paraId="218A0C64" w14:textId="77777777"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14:paraId="480A2787" w14:textId="77777777" w:rsidR="00B34661" w:rsidRDefault="005331F7">
            <w:pPr>
              <w:jc w:val="center"/>
              <w:rPr>
                <w:rFonts w:eastAsia="標楷體"/>
              </w:rPr>
            </w:pPr>
            <w:r>
              <w:rPr>
                <w:rFonts w:eastAsia="標楷體"/>
              </w:rPr>
              <w:t xml:space="preserve">C-Octet </w:t>
            </w:r>
          </w:p>
          <w:p w14:paraId="489B3FA8" w14:textId="77777777" w:rsidR="00B34661" w:rsidRDefault="005331F7">
            <w:pPr>
              <w:jc w:val="center"/>
              <w:rPr>
                <w:rFonts w:eastAsia="標楷體"/>
              </w:rPr>
            </w:pPr>
            <w:r>
              <w:rPr>
                <w:rFonts w:eastAsia="標楷體"/>
              </w:rPr>
              <w:t>String</w:t>
            </w:r>
          </w:p>
        </w:tc>
        <w:tc>
          <w:tcPr>
            <w:tcW w:w="3187" w:type="dxa"/>
            <w:shd w:val="clear" w:color="auto" w:fill="auto"/>
            <w:tcMar>
              <w:left w:w="108" w:type="dxa"/>
            </w:tcMar>
          </w:tcPr>
          <w:p w14:paraId="06E5F32A" w14:textId="77777777" w:rsidR="00B34661" w:rsidRDefault="005331F7">
            <w:pPr>
              <w:rPr>
                <w:rFonts w:eastAsia="標楷體"/>
              </w:rPr>
            </w:pPr>
            <w:r>
              <w:rPr>
                <w:rFonts w:eastAsia="標楷體" w:cs="Times New Roman"/>
                <w:szCs w:val="24"/>
              </w:rPr>
              <w:t>Mandatory Parameter</w:t>
            </w:r>
            <w:r>
              <w:rPr>
                <w:rFonts w:eastAsia="標楷體"/>
              </w:rPr>
              <w:t>.</w:t>
            </w:r>
          </w:p>
          <w:p w14:paraId="3EAE51A6" w14:textId="77777777" w:rsidR="00B34661" w:rsidRDefault="005331F7">
            <w:pPr>
              <w:rPr>
                <w:rFonts w:eastAsia="標楷體"/>
              </w:rPr>
            </w:pPr>
            <w:r>
              <w:rPr>
                <w:rFonts w:eastAsia="標楷體"/>
              </w:rPr>
              <w:t>JSON Data Format.</w:t>
            </w:r>
          </w:p>
          <w:p w14:paraId="407F1A68" w14:textId="77777777" w:rsidR="00B34661" w:rsidRDefault="005331F7">
            <w:r>
              <w:t>Collection</w:t>
            </w:r>
            <w:r>
              <w:t>：</w:t>
            </w:r>
          </w:p>
          <w:p w14:paraId="6724DE19" w14:textId="77777777" w:rsidR="00B34661" w:rsidRDefault="005331F7">
            <w:r>
              <w:t>(name/value data type)</w:t>
            </w:r>
          </w:p>
          <w:p w14:paraId="0C694884" w14:textId="77777777" w:rsidR="00B34661" w:rsidRDefault="005331F7">
            <w:r>
              <w:t>result/integer (Ref.</w:t>
            </w:r>
            <w:r w:rsidR="00E64828">
              <w:fldChar w:fldCharType="begin"/>
            </w:r>
            <w:r>
              <w:instrText>REF _Ref456700459 \r \h</w:instrText>
            </w:r>
            <w:r w:rsidR="00E64828">
              <w:fldChar w:fldCharType="separate"/>
            </w:r>
            <w:r>
              <w:t>3.2.3</w:t>
            </w:r>
            <w:r w:rsidR="00E64828">
              <w:fldChar w:fldCharType="end"/>
            </w:r>
            <w:r>
              <w:t>)</w:t>
            </w:r>
          </w:p>
          <w:p w14:paraId="3E0FA4DA" w14:textId="77777777" w:rsidR="00B34661" w:rsidRDefault="00B34661">
            <w:pPr>
              <w:rPr>
                <w:rFonts w:eastAsia="標楷體"/>
              </w:rPr>
            </w:pPr>
          </w:p>
          <w:p w14:paraId="7934222C" w14:textId="77777777" w:rsidR="00B34661" w:rsidRDefault="005331F7">
            <w:pPr>
              <w:rPr>
                <w:rFonts w:eastAsia="標楷體"/>
              </w:rPr>
            </w:pPr>
            <w:r>
              <w:rPr>
                <w:rFonts w:eastAsia="標楷體"/>
              </w:rPr>
              <w:t>Example</w:t>
            </w:r>
            <w:r>
              <w:rPr>
                <w:rFonts w:eastAsia="標楷體"/>
              </w:rPr>
              <w:t>：</w:t>
            </w:r>
          </w:p>
          <w:p w14:paraId="600FF029" w14:textId="77777777" w:rsidR="00B34661" w:rsidRDefault="005331F7">
            <w:pPr>
              <w:rPr>
                <w:rFonts w:eastAsia="標楷體"/>
              </w:rPr>
            </w:pPr>
            <w:r>
              <w:rPr>
                <w:rFonts w:ascii="Monospace" w:hAnsi="Monospace" w:cs="Monospace"/>
                <w:color w:val="2A00FF"/>
                <w:szCs w:val="24"/>
              </w:rPr>
              <w:t>{"result":0}</w:t>
            </w:r>
          </w:p>
        </w:tc>
        <w:tc>
          <w:tcPr>
            <w:tcW w:w="876" w:type="dxa"/>
            <w:shd w:val="clear" w:color="auto" w:fill="auto"/>
            <w:tcMar>
              <w:left w:w="108" w:type="dxa"/>
            </w:tcMar>
            <w:vAlign w:val="center"/>
          </w:tcPr>
          <w:p w14:paraId="5E7D5099" w14:textId="77777777" w:rsidR="00B34661" w:rsidRDefault="00E64828">
            <w:pPr>
              <w:jc w:val="center"/>
            </w:pPr>
            <w:r>
              <w:rPr>
                <w:rFonts w:eastAsia="標楷體"/>
              </w:rPr>
              <w:fldChar w:fldCharType="begin"/>
            </w:r>
            <w:r w:rsidR="005331F7">
              <w:instrText>REF _Ref456700459 \r \h</w:instrText>
            </w:r>
            <w:r>
              <w:rPr>
                <w:rFonts w:eastAsia="標楷體"/>
              </w:rPr>
            </w:r>
            <w:r>
              <w:fldChar w:fldCharType="separate"/>
            </w:r>
            <w:r w:rsidR="005331F7">
              <w:t>3.2.3</w:t>
            </w:r>
            <w:r>
              <w:fldChar w:fldCharType="end"/>
            </w:r>
          </w:p>
        </w:tc>
      </w:tr>
      <w:tr w:rsidR="00B34661" w14:paraId="01958548" w14:textId="77777777">
        <w:tc>
          <w:tcPr>
            <w:tcW w:w="490" w:type="dxa"/>
            <w:vMerge/>
            <w:shd w:val="clear" w:color="auto" w:fill="auto"/>
            <w:tcMar>
              <w:left w:w="108" w:type="dxa"/>
            </w:tcMar>
            <w:vAlign w:val="center"/>
          </w:tcPr>
          <w:p w14:paraId="30360110" w14:textId="77777777" w:rsidR="00B34661" w:rsidRDefault="00B34661">
            <w:pPr>
              <w:jc w:val="center"/>
              <w:rPr>
                <w:rFonts w:eastAsia="標楷體"/>
              </w:rPr>
            </w:pPr>
          </w:p>
        </w:tc>
        <w:tc>
          <w:tcPr>
            <w:tcW w:w="2141" w:type="dxa"/>
            <w:shd w:val="clear" w:color="auto" w:fill="auto"/>
            <w:tcMar>
              <w:left w:w="108" w:type="dxa"/>
            </w:tcMar>
            <w:vAlign w:val="center"/>
          </w:tcPr>
          <w:p w14:paraId="22D3A0ED" w14:textId="77777777" w:rsidR="00B34661" w:rsidRDefault="00B34661">
            <w:pPr>
              <w:rPr>
                <w:rFonts w:eastAsia="標楷體"/>
              </w:rPr>
            </w:pPr>
          </w:p>
        </w:tc>
        <w:tc>
          <w:tcPr>
            <w:tcW w:w="843" w:type="dxa"/>
            <w:shd w:val="clear" w:color="auto" w:fill="auto"/>
            <w:tcMar>
              <w:left w:w="108" w:type="dxa"/>
            </w:tcMar>
            <w:vAlign w:val="center"/>
          </w:tcPr>
          <w:p w14:paraId="2BD15CF8" w14:textId="77777777" w:rsidR="00B34661" w:rsidRDefault="00B34661">
            <w:pPr>
              <w:jc w:val="center"/>
              <w:rPr>
                <w:rFonts w:eastAsia="標楷體"/>
              </w:rPr>
            </w:pPr>
          </w:p>
        </w:tc>
        <w:tc>
          <w:tcPr>
            <w:tcW w:w="984" w:type="dxa"/>
            <w:shd w:val="clear" w:color="auto" w:fill="auto"/>
            <w:tcMar>
              <w:left w:w="108" w:type="dxa"/>
            </w:tcMar>
            <w:vAlign w:val="center"/>
          </w:tcPr>
          <w:p w14:paraId="19E86AC4" w14:textId="77777777" w:rsidR="00B34661" w:rsidRDefault="00B34661">
            <w:pPr>
              <w:jc w:val="center"/>
              <w:rPr>
                <w:rFonts w:eastAsia="標楷體"/>
              </w:rPr>
            </w:pPr>
          </w:p>
        </w:tc>
        <w:tc>
          <w:tcPr>
            <w:tcW w:w="3187" w:type="dxa"/>
            <w:shd w:val="clear" w:color="auto" w:fill="auto"/>
            <w:tcMar>
              <w:left w:w="108" w:type="dxa"/>
            </w:tcMar>
          </w:tcPr>
          <w:p w14:paraId="04549E6C" w14:textId="77777777" w:rsidR="00B34661" w:rsidRDefault="00B34661">
            <w:pPr>
              <w:rPr>
                <w:rFonts w:eastAsia="標楷體" w:cs="Times New Roman"/>
                <w:szCs w:val="24"/>
              </w:rPr>
            </w:pPr>
          </w:p>
        </w:tc>
        <w:tc>
          <w:tcPr>
            <w:tcW w:w="876" w:type="dxa"/>
            <w:shd w:val="clear" w:color="auto" w:fill="auto"/>
            <w:tcMar>
              <w:left w:w="108" w:type="dxa"/>
            </w:tcMar>
            <w:vAlign w:val="center"/>
          </w:tcPr>
          <w:p w14:paraId="3D4E5812" w14:textId="77777777" w:rsidR="00B34661" w:rsidRDefault="00B34661">
            <w:pPr>
              <w:jc w:val="center"/>
              <w:rPr>
                <w:rFonts w:eastAsia="標楷體"/>
              </w:rPr>
            </w:pPr>
          </w:p>
        </w:tc>
      </w:tr>
    </w:tbl>
    <w:p w14:paraId="6026CD5B" w14:textId="77777777" w:rsidR="00B34661" w:rsidRDefault="00B34661">
      <w:pPr>
        <w:widowControl/>
        <w:rPr>
          <w:rFonts w:eastAsia="標楷體"/>
        </w:rPr>
      </w:pPr>
    </w:p>
    <w:p w14:paraId="4BA110B9" w14:textId="77777777" w:rsidR="00B34661" w:rsidRDefault="00B34661">
      <w:pPr>
        <w:widowControl/>
        <w:rPr>
          <w:rFonts w:eastAsia="標楷體"/>
        </w:rPr>
      </w:pPr>
    </w:p>
    <w:p w14:paraId="7D0B6763" w14:textId="77777777" w:rsidR="00B34661" w:rsidRDefault="00B34661">
      <w:pPr>
        <w:widowControl/>
        <w:rPr>
          <w:rFonts w:eastAsia="標楷體"/>
        </w:rPr>
      </w:pPr>
    </w:p>
    <w:p w14:paraId="398A4D88" w14:textId="77777777" w:rsidR="00B34661" w:rsidRDefault="005331F7" w:rsidP="00427CCF">
      <w:pPr>
        <w:pStyle w:val="31"/>
      </w:pPr>
      <w:bookmarkStart w:id="43" w:name="_Toc479769011"/>
      <w:r>
        <w:t>RDM Logout requests syntax</w:t>
      </w:r>
      <w:bookmarkEnd w:id="43"/>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425FD3F6" w14:textId="77777777">
        <w:tc>
          <w:tcPr>
            <w:tcW w:w="480" w:type="dxa"/>
            <w:vMerge w:val="restart"/>
            <w:shd w:val="clear" w:color="auto" w:fill="auto"/>
            <w:tcMar>
              <w:left w:w="108" w:type="dxa"/>
            </w:tcMar>
            <w:vAlign w:val="center"/>
          </w:tcPr>
          <w:p w14:paraId="09CD2AF5" w14:textId="77777777" w:rsidR="00B34661" w:rsidRDefault="005331F7">
            <w:pPr>
              <w:jc w:val="center"/>
              <w:rPr>
                <w:rFonts w:eastAsia="標楷體"/>
              </w:rPr>
            </w:pPr>
            <w:r>
              <w:rPr>
                <w:rFonts w:eastAsia="標楷體"/>
              </w:rPr>
              <w:t>H</w:t>
            </w:r>
          </w:p>
          <w:p w14:paraId="1EF5B699" w14:textId="77777777" w:rsidR="00B34661" w:rsidRDefault="005331F7">
            <w:pPr>
              <w:jc w:val="center"/>
              <w:rPr>
                <w:rFonts w:eastAsia="標楷體"/>
              </w:rPr>
            </w:pPr>
            <w:r>
              <w:rPr>
                <w:rFonts w:eastAsia="標楷體"/>
              </w:rPr>
              <w:t>E</w:t>
            </w:r>
          </w:p>
          <w:p w14:paraId="536ACAE5" w14:textId="77777777" w:rsidR="00B34661" w:rsidRDefault="005331F7">
            <w:pPr>
              <w:jc w:val="center"/>
              <w:rPr>
                <w:rFonts w:eastAsia="標楷體"/>
              </w:rPr>
            </w:pPr>
            <w:r>
              <w:rPr>
                <w:rFonts w:eastAsia="標楷體"/>
              </w:rPr>
              <w:t>A</w:t>
            </w:r>
          </w:p>
          <w:p w14:paraId="42F69FB0" w14:textId="77777777" w:rsidR="00B34661" w:rsidRDefault="005331F7">
            <w:pPr>
              <w:jc w:val="center"/>
              <w:rPr>
                <w:rFonts w:eastAsia="標楷體"/>
              </w:rPr>
            </w:pPr>
            <w:r>
              <w:rPr>
                <w:rFonts w:eastAsia="標楷體"/>
              </w:rPr>
              <w:t>D</w:t>
            </w:r>
          </w:p>
          <w:p w14:paraId="0A58FD61" w14:textId="77777777" w:rsidR="00B34661" w:rsidRDefault="005331F7">
            <w:pPr>
              <w:jc w:val="center"/>
              <w:rPr>
                <w:rFonts w:eastAsia="標楷體"/>
              </w:rPr>
            </w:pPr>
            <w:r>
              <w:rPr>
                <w:rFonts w:eastAsia="標楷體"/>
              </w:rPr>
              <w:t>E</w:t>
            </w:r>
          </w:p>
          <w:p w14:paraId="12FD2EEF"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15FE3F40"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55CD251C" w14:textId="77777777" w:rsidR="00B34661" w:rsidRDefault="005331F7">
            <w:pPr>
              <w:jc w:val="center"/>
              <w:rPr>
                <w:rFonts w:eastAsia="標楷體"/>
              </w:rPr>
            </w:pPr>
            <w:r>
              <w:rPr>
                <w:rFonts w:eastAsia="標楷體"/>
              </w:rPr>
              <w:t>Size</w:t>
            </w:r>
          </w:p>
          <w:p w14:paraId="3A15791E"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64D4347C"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3BEE68EA"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443BBA1D" w14:textId="77777777" w:rsidR="00B34661" w:rsidRDefault="005331F7">
            <w:pPr>
              <w:jc w:val="center"/>
              <w:rPr>
                <w:rFonts w:eastAsia="標楷體"/>
              </w:rPr>
            </w:pPr>
            <w:r>
              <w:rPr>
                <w:rFonts w:eastAsia="標楷體"/>
              </w:rPr>
              <w:t>Ref.</w:t>
            </w:r>
          </w:p>
        </w:tc>
      </w:tr>
      <w:tr w:rsidR="00B34661" w14:paraId="6CC52086" w14:textId="77777777">
        <w:tc>
          <w:tcPr>
            <w:tcW w:w="480" w:type="dxa"/>
            <w:vMerge/>
            <w:shd w:val="clear" w:color="auto" w:fill="auto"/>
            <w:tcMar>
              <w:left w:w="108" w:type="dxa"/>
            </w:tcMar>
          </w:tcPr>
          <w:p w14:paraId="71534DA5" w14:textId="77777777" w:rsidR="00B34661" w:rsidRDefault="00B34661">
            <w:pPr>
              <w:rPr>
                <w:rFonts w:eastAsia="標楷體"/>
              </w:rPr>
            </w:pPr>
          </w:p>
        </w:tc>
        <w:tc>
          <w:tcPr>
            <w:tcW w:w="2063" w:type="dxa"/>
            <w:shd w:val="clear" w:color="auto" w:fill="auto"/>
            <w:tcMar>
              <w:left w:w="108" w:type="dxa"/>
            </w:tcMar>
            <w:vAlign w:val="center"/>
          </w:tcPr>
          <w:p w14:paraId="23D6A582"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7C983BB9"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77381DB1"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3ED8084F"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00C3A608"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26F83966" w14:textId="77777777">
        <w:tc>
          <w:tcPr>
            <w:tcW w:w="480" w:type="dxa"/>
            <w:vMerge/>
            <w:shd w:val="clear" w:color="auto" w:fill="auto"/>
            <w:tcMar>
              <w:left w:w="108" w:type="dxa"/>
            </w:tcMar>
          </w:tcPr>
          <w:p w14:paraId="617DA78B" w14:textId="77777777" w:rsidR="00B34661" w:rsidRDefault="00B34661">
            <w:pPr>
              <w:rPr>
                <w:rFonts w:eastAsia="標楷體"/>
              </w:rPr>
            </w:pPr>
          </w:p>
        </w:tc>
        <w:tc>
          <w:tcPr>
            <w:tcW w:w="2063" w:type="dxa"/>
            <w:shd w:val="clear" w:color="auto" w:fill="auto"/>
            <w:tcMar>
              <w:left w:w="108" w:type="dxa"/>
            </w:tcMar>
            <w:vAlign w:val="center"/>
          </w:tcPr>
          <w:p w14:paraId="2C917669"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637857BC"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1ACAACFA"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6C5AB8F3" w14:textId="77777777" w:rsidR="00B34661" w:rsidRDefault="005331F7">
            <w:pPr>
              <w:rPr>
                <w:rFonts w:eastAsia="標楷體"/>
              </w:rPr>
            </w:pPr>
            <w:r>
              <w:rPr>
                <w:rFonts w:eastAsia="標楷體"/>
              </w:rPr>
              <w:t>The value corresponding to SER MDM Login request.</w:t>
            </w:r>
          </w:p>
        </w:tc>
        <w:tc>
          <w:tcPr>
            <w:tcW w:w="862" w:type="dxa"/>
            <w:shd w:val="clear" w:color="auto" w:fill="auto"/>
            <w:tcMar>
              <w:left w:w="108" w:type="dxa"/>
            </w:tcMar>
            <w:vAlign w:val="center"/>
          </w:tcPr>
          <w:p w14:paraId="6F764314"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4BE3B155" w14:textId="77777777">
        <w:tc>
          <w:tcPr>
            <w:tcW w:w="480" w:type="dxa"/>
            <w:vMerge/>
            <w:shd w:val="clear" w:color="auto" w:fill="auto"/>
            <w:tcMar>
              <w:left w:w="108" w:type="dxa"/>
            </w:tcMar>
          </w:tcPr>
          <w:p w14:paraId="1BBEBD86" w14:textId="77777777" w:rsidR="00B34661" w:rsidRDefault="00B34661">
            <w:pPr>
              <w:rPr>
                <w:rFonts w:eastAsia="標楷體"/>
              </w:rPr>
            </w:pPr>
          </w:p>
        </w:tc>
        <w:tc>
          <w:tcPr>
            <w:tcW w:w="2063" w:type="dxa"/>
            <w:shd w:val="clear" w:color="auto" w:fill="auto"/>
            <w:tcMar>
              <w:left w:w="108" w:type="dxa"/>
            </w:tcMar>
            <w:vAlign w:val="center"/>
          </w:tcPr>
          <w:p w14:paraId="7F796B62"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70198729"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1E6313C7"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59FA71B6"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77E94AB3"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6701FA24" w14:textId="77777777">
        <w:tc>
          <w:tcPr>
            <w:tcW w:w="480" w:type="dxa"/>
            <w:vMerge/>
            <w:shd w:val="clear" w:color="auto" w:fill="auto"/>
            <w:tcMar>
              <w:left w:w="108" w:type="dxa"/>
            </w:tcMar>
          </w:tcPr>
          <w:p w14:paraId="7916F0E7" w14:textId="77777777" w:rsidR="00B34661" w:rsidRDefault="00B34661">
            <w:pPr>
              <w:rPr>
                <w:rFonts w:eastAsia="標楷體"/>
              </w:rPr>
            </w:pPr>
          </w:p>
        </w:tc>
        <w:tc>
          <w:tcPr>
            <w:tcW w:w="2063" w:type="dxa"/>
            <w:shd w:val="clear" w:color="auto" w:fill="auto"/>
            <w:tcMar>
              <w:left w:w="108" w:type="dxa"/>
            </w:tcMar>
            <w:vAlign w:val="center"/>
          </w:tcPr>
          <w:p w14:paraId="0024C4C2"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1D9CFD40"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2AAC51A0"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2FC43307"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14E66D76"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7C81F0F9" w14:textId="77777777">
        <w:tc>
          <w:tcPr>
            <w:tcW w:w="480" w:type="dxa"/>
            <w:vMerge w:val="restart"/>
            <w:shd w:val="clear" w:color="auto" w:fill="auto"/>
            <w:tcMar>
              <w:left w:w="108" w:type="dxa"/>
            </w:tcMar>
            <w:vAlign w:val="center"/>
          </w:tcPr>
          <w:p w14:paraId="51E632B6" w14:textId="77777777" w:rsidR="00B34661" w:rsidRDefault="005331F7">
            <w:pPr>
              <w:jc w:val="center"/>
              <w:rPr>
                <w:rFonts w:eastAsia="標楷體"/>
              </w:rPr>
            </w:pPr>
            <w:r>
              <w:rPr>
                <w:rFonts w:eastAsia="標楷體"/>
              </w:rPr>
              <w:t>B</w:t>
            </w:r>
          </w:p>
          <w:p w14:paraId="07343EB9" w14:textId="77777777" w:rsidR="00B34661" w:rsidRDefault="005331F7">
            <w:pPr>
              <w:jc w:val="center"/>
              <w:rPr>
                <w:rFonts w:eastAsia="標楷體"/>
              </w:rPr>
            </w:pPr>
            <w:r>
              <w:rPr>
                <w:rFonts w:eastAsia="標楷體"/>
              </w:rPr>
              <w:t>O</w:t>
            </w:r>
          </w:p>
          <w:p w14:paraId="7A56E112" w14:textId="77777777" w:rsidR="00B34661" w:rsidRDefault="005331F7">
            <w:pPr>
              <w:jc w:val="center"/>
              <w:rPr>
                <w:rFonts w:eastAsia="標楷體"/>
              </w:rPr>
            </w:pPr>
            <w:r>
              <w:rPr>
                <w:rFonts w:eastAsia="標楷體"/>
              </w:rPr>
              <w:t>D</w:t>
            </w:r>
          </w:p>
          <w:p w14:paraId="720573A3"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5632170B" w14:textId="77777777" w:rsidR="00B34661" w:rsidRDefault="005331F7">
            <w:pPr>
              <w:rPr>
                <w:rFonts w:eastAsia="標楷體"/>
              </w:rPr>
            </w:pPr>
            <w:r>
              <w:rPr>
                <w:rFonts w:eastAsia="標楷體"/>
              </w:rPr>
              <w:t>Login Data</w:t>
            </w:r>
          </w:p>
        </w:tc>
        <w:tc>
          <w:tcPr>
            <w:tcW w:w="837" w:type="dxa"/>
            <w:shd w:val="clear" w:color="auto" w:fill="auto"/>
            <w:tcMar>
              <w:left w:w="108" w:type="dxa"/>
            </w:tcMar>
            <w:vAlign w:val="center"/>
          </w:tcPr>
          <w:p w14:paraId="5AAAF150"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6AF86E9D" w14:textId="77777777" w:rsidR="00B34661" w:rsidRDefault="005331F7">
            <w:pPr>
              <w:jc w:val="center"/>
              <w:rPr>
                <w:rFonts w:eastAsia="標楷體"/>
              </w:rPr>
            </w:pPr>
            <w:r>
              <w:rPr>
                <w:rFonts w:eastAsia="標楷體"/>
              </w:rPr>
              <w:t xml:space="preserve">C-Octet </w:t>
            </w:r>
          </w:p>
          <w:p w14:paraId="57B87418"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5A4AAEAF" w14:textId="77777777" w:rsidR="00B34661" w:rsidRDefault="005331F7">
            <w:pPr>
              <w:rPr>
                <w:rFonts w:eastAsia="標楷體"/>
              </w:rPr>
            </w:pPr>
            <w:r>
              <w:rPr>
                <w:rFonts w:eastAsia="標楷體" w:cs="Times New Roman"/>
                <w:szCs w:val="24"/>
              </w:rPr>
              <w:t>Mandatory Parameter</w:t>
            </w:r>
            <w:r>
              <w:rPr>
                <w:rFonts w:eastAsia="標楷體"/>
              </w:rPr>
              <w:t>.</w:t>
            </w:r>
          </w:p>
          <w:p w14:paraId="7E1C53FA" w14:textId="77777777" w:rsidR="00B34661" w:rsidRDefault="005331F7">
            <w:pPr>
              <w:rPr>
                <w:rFonts w:eastAsia="標楷體"/>
              </w:rPr>
            </w:pPr>
            <w:r>
              <w:rPr>
                <w:rFonts w:eastAsia="標楷體"/>
              </w:rPr>
              <w:t>JSON Data Format.</w:t>
            </w:r>
          </w:p>
          <w:p w14:paraId="1FCE86F2" w14:textId="77777777" w:rsidR="00B34661" w:rsidRDefault="005331F7">
            <w:r>
              <w:t>Collection</w:t>
            </w:r>
            <w:r>
              <w:t>：</w:t>
            </w:r>
          </w:p>
          <w:p w14:paraId="511BC5C2" w14:textId="77777777" w:rsidR="00B34661" w:rsidRDefault="005331F7">
            <w:r>
              <w:t>(name/value data type)</w:t>
            </w:r>
          </w:p>
          <w:p w14:paraId="317E8722" w14:textId="77777777" w:rsidR="00B34661" w:rsidRDefault="005331F7">
            <w:r>
              <w:t>id/string</w:t>
            </w:r>
          </w:p>
          <w:p w14:paraId="5E12ED28" w14:textId="77777777" w:rsidR="00B34661" w:rsidRDefault="00B34661"/>
          <w:p w14:paraId="1720EE27" w14:textId="77777777" w:rsidR="00B34661" w:rsidRDefault="005331F7">
            <w:pPr>
              <w:rPr>
                <w:rFonts w:eastAsia="標楷體"/>
              </w:rPr>
            </w:pPr>
            <w:r>
              <w:rPr>
                <w:rFonts w:eastAsia="標楷體"/>
              </w:rPr>
              <w:t>Example</w:t>
            </w:r>
            <w:r>
              <w:rPr>
                <w:rFonts w:eastAsia="標楷體"/>
              </w:rPr>
              <w:t>：</w:t>
            </w:r>
          </w:p>
          <w:p w14:paraId="655D00BE" w14:textId="77777777" w:rsidR="00B34661" w:rsidRDefault="005331F7">
            <w:pPr>
              <w:rPr>
                <w:rFonts w:ascii="Monospace" w:hAnsi="Monospace" w:cs="Monospace" w:hint="eastAsia"/>
                <w:color w:val="2A00FF"/>
                <w:szCs w:val="24"/>
              </w:rPr>
            </w:pPr>
            <w:r>
              <w:rPr>
                <w:rFonts w:ascii="Monospace" w:hAnsi="Monospace" w:cs="Monospace"/>
                <w:color w:val="2A00FF"/>
                <w:szCs w:val="24"/>
              </w:rPr>
              <w:t>{</w:t>
            </w:r>
          </w:p>
          <w:p w14:paraId="3BF26A2A" w14:textId="77777777"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14:paraId="5DDFB1BC" w14:textId="77777777"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14:paraId="69B26963" w14:textId="77777777" w:rsidR="00B34661" w:rsidRDefault="00B34661">
            <w:pPr>
              <w:jc w:val="center"/>
              <w:rPr>
                <w:rFonts w:eastAsia="標楷體"/>
              </w:rPr>
            </w:pPr>
          </w:p>
        </w:tc>
      </w:tr>
      <w:tr w:rsidR="00B34661" w14:paraId="5614B534" w14:textId="77777777">
        <w:tc>
          <w:tcPr>
            <w:tcW w:w="480" w:type="dxa"/>
            <w:vMerge/>
            <w:shd w:val="clear" w:color="auto" w:fill="auto"/>
            <w:tcMar>
              <w:left w:w="108" w:type="dxa"/>
            </w:tcMar>
            <w:vAlign w:val="center"/>
          </w:tcPr>
          <w:p w14:paraId="200683E2" w14:textId="77777777" w:rsidR="00B34661" w:rsidRDefault="00B34661">
            <w:pPr>
              <w:jc w:val="center"/>
              <w:rPr>
                <w:rFonts w:eastAsia="標楷體"/>
              </w:rPr>
            </w:pPr>
          </w:p>
        </w:tc>
        <w:tc>
          <w:tcPr>
            <w:tcW w:w="2063" w:type="dxa"/>
            <w:shd w:val="clear" w:color="auto" w:fill="auto"/>
            <w:tcMar>
              <w:left w:w="108" w:type="dxa"/>
            </w:tcMar>
            <w:vAlign w:val="center"/>
          </w:tcPr>
          <w:p w14:paraId="34FE3FA8" w14:textId="77777777" w:rsidR="00B34661" w:rsidRDefault="00B34661">
            <w:pPr>
              <w:rPr>
                <w:rFonts w:eastAsia="標楷體"/>
              </w:rPr>
            </w:pPr>
          </w:p>
        </w:tc>
        <w:tc>
          <w:tcPr>
            <w:tcW w:w="837" w:type="dxa"/>
            <w:shd w:val="clear" w:color="auto" w:fill="auto"/>
            <w:tcMar>
              <w:left w:w="108" w:type="dxa"/>
            </w:tcMar>
            <w:vAlign w:val="center"/>
          </w:tcPr>
          <w:p w14:paraId="18DCDF9C" w14:textId="77777777" w:rsidR="00B34661" w:rsidRDefault="00B34661">
            <w:pPr>
              <w:jc w:val="center"/>
              <w:rPr>
                <w:rFonts w:eastAsia="標楷體"/>
              </w:rPr>
            </w:pPr>
          </w:p>
        </w:tc>
        <w:tc>
          <w:tcPr>
            <w:tcW w:w="1188" w:type="dxa"/>
            <w:shd w:val="clear" w:color="auto" w:fill="auto"/>
            <w:tcMar>
              <w:left w:w="108" w:type="dxa"/>
            </w:tcMar>
            <w:vAlign w:val="center"/>
          </w:tcPr>
          <w:p w14:paraId="6C7B1366" w14:textId="77777777" w:rsidR="00B34661" w:rsidRDefault="00B34661">
            <w:pPr>
              <w:jc w:val="center"/>
              <w:rPr>
                <w:rFonts w:eastAsia="標楷體"/>
              </w:rPr>
            </w:pPr>
          </w:p>
        </w:tc>
        <w:tc>
          <w:tcPr>
            <w:tcW w:w="3090" w:type="dxa"/>
            <w:shd w:val="clear" w:color="auto" w:fill="auto"/>
            <w:tcMar>
              <w:left w:w="108" w:type="dxa"/>
            </w:tcMar>
          </w:tcPr>
          <w:p w14:paraId="48A424F1" w14:textId="77777777" w:rsidR="00B34661" w:rsidRDefault="00B34661">
            <w:pPr>
              <w:rPr>
                <w:rFonts w:eastAsia="標楷體"/>
              </w:rPr>
            </w:pPr>
          </w:p>
        </w:tc>
        <w:tc>
          <w:tcPr>
            <w:tcW w:w="862" w:type="dxa"/>
            <w:shd w:val="clear" w:color="auto" w:fill="auto"/>
            <w:tcMar>
              <w:left w:w="108" w:type="dxa"/>
            </w:tcMar>
            <w:vAlign w:val="center"/>
          </w:tcPr>
          <w:p w14:paraId="5C2A192D" w14:textId="77777777" w:rsidR="00B34661" w:rsidRDefault="00B34661">
            <w:pPr>
              <w:jc w:val="center"/>
              <w:rPr>
                <w:rFonts w:eastAsia="標楷體"/>
              </w:rPr>
            </w:pPr>
          </w:p>
        </w:tc>
      </w:tr>
    </w:tbl>
    <w:p w14:paraId="73786E45" w14:textId="77777777" w:rsidR="00B34661" w:rsidRDefault="00B34661">
      <w:pPr>
        <w:widowControl/>
        <w:rPr>
          <w:rFonts w:eastAsia="標楷體"/>
        </w:rPr>
      </w:pPr>
    </w:p>
    <w:p w14:paraId="6E2B39DC" w14:textId="77777777" w:rsidR="00B34661" w:rsidRDefault="005331F7" w:rsidP="00427CCF">
      <w:pPr>
        <w:pStyle w:val="31"/>
      </w:pPr>
      <w:bookmarkStart w:id="44" w:name="_Toc479769012"/>
      <w:r>
        <w:t>RDM Logout response syntax</w:t>
      </w:r>
      <w:bookmarkEnd w:id="44"/>
    </w:p>
    <w:tbl>
      <w:tblPr>
        <w:tblStyle w:val="af8"/>
        <w:tblW w:w="8522" w:type="dxa"/>
        <w:tblLook w:val="04A0" w:firstRow="1" w:lastRow="0" w:firstColumn="1" w:lastColumn="0" w:noHBand="0" w:noVBand="1"/>
      </w:tblPr>
      <w:tblGrid>
        <w:gridCol w:w="491"/>
        <w:gridCol w:w="2141"/>
        <w:gridCol w:w="843"/>
        <w:gridCol w:w="984"/>
        <w:gridCol w:w="3187"/>
        <w:gridCol w:w="876"/>
      </w:tblGrid>
      <w:tr w:rsidR="00B34661" w14:paraId="51531B9B" w14:textId="77777777">
        <w:tc>
          <w:tcPr>
            <w:tcW w:w="490" w:type="dxa"/>
            <w:vMerge w:val="restart"/>
            <w:shd w:val="clear" w:color="auto" w:fill="auto"/>
            <w:tcMar>
              <w:left w:w="108" w:type="dxa"/>
            </w:tcMar>
            <w:vAlign w:val="center"/>
          </w:tcPr>
          <w:p w14:paraId="0B57A33D" w14:textId="77777777" w:rsidR="00B34661" w:rsidRDefault="005331F7">
            <w:pPr>
              <w:jc w:val="center"/>
              <w:rPr>
                <w:rFonts w:eastAsia="標楷體"/>
              </w:rPr>
            </w:pPr>
            <w:r>
              <w:rPr>
                <w:rFonts w:eastAsia="標楷體"/>
              </w:rPr>
              <w:t>H</w:t>
            </w:r>
          </w:p>
          <w:p w14:paraId="3C1E0771" w14:textId="77777777" w:rsidR="00B34661" w:rsidRDefault="005331F7">
            <w:pPr>
              <w:jc w:val="center"/>
              <w:rPr>
                <w:rFonts w:eastAsia="標楷體"/>
              </w:rPr>
            </w:pPr>
            <w:r>
              <w:rPr>
                <w:rFonts w:eastAsia="標楷體"/>
              </w:rPr>
              <w:t>E</w:t>
            </w:r>
          </w:p>
          <w:p w14:paraId="6710614D" w14:textId="77777777" w:rsidR="00B34661" w:rsidRDefault="005331F7">
            <w:pPr>
              <w:jc w:val="center"/>
              <w:rPr>
                <w:rFonts w:eastAsia="標楷體"/>
              </w:rPr>
            </w:pPr>
            <w:r>
              <w:rPr>
                <w:rFonts w:eastAsia="標楷體"/>
              </w:rPr>
              <w:lastRenderedPageBreak/>
              <w:t>A</w:t>
            </w:r>
          </w:p>
          <w:p w14:paraId="7A71AC59" w14:textId="77777777" w:rsidR="00B34661" w:rsidRDefault="005331F7">
            <w:pPr>
              <w:jc w:val="center"/>
              <w:rPr>
                <w:rFonts w:eastAsia="標楷體"/>
              </w:rPr>
            </w:pPr>
            <w:r>
              <w:rPr>
                <w:rFonts w:eastAsia="標楷體"/>
              </w:rPr>
              <w:t>D</w:t>
            </w:r>
          </w:p>
          <w:p w14:paraId="75EDC951" w14:textId="77777777" w:rsidR="00B34661" w:rsidRDefault="005331F7">
            <w:pPr>
              <w:jc w:val="center"/>
              <w:rPr>
                <w:rFonts w:eastAsia="標楷體"/>
              </w:rPr>
            </w:pPr>
            <w:r>
              <w:rPr>
                <w:rFonts w:eastAsia="標楷體"/>
              </w:rPr>
              <w:t>E</w:t>
            </w:r>
          </w:p>
          <w:p w14:paraId="3E511359" w14:textId="77777777"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14:paraId="47601EF7" w14:textId="77777777" w:rsidR="00B34661" w:rsidRDefault="005331F7">
            <w:pPr>
              <w:jc w:val="center"/>
              <w:rPr>
                <w:rFonts w:eastAsia="標楷體"/>
              </w:rPr>
            </w:pPr>
            <w:r>
              <w:rPr>
                <w:rFonts w:eastAsia="標楷體"/>
              </w:rPr>
              <w:lastRenderedPageBreak/>
              <w:t>Field Name</w:t>
            </w:r>
          </w:p>
        </w:tc>
        <w:tc>
          <w:tcPr>
            <w:tcW w:w="843" w:type="dxa"/>
            <w:shd w:val="clear" w:color="auto" w:fill="auto"/>
            <w:tcMar>
              <w:left w:w="108" w:type="dxa"/>
            </w:tcMar>
            <w:vAlign w:val="center"/>
          </w:tcPr>
          <w:p w14:paraId="4D90B735" w14:textId="77777777" w:rsidR="00B34661" w:rsidRDefault="005331F7">
            <w:pPr>
              <w:jc w:val="center"/>
              <w:rPr>
                <w:rFonts w:eastAsia="標楷體"/>
              </w:rPr>
            </w:pPr>
            <w:r>
              <w:rPr>
                <w:rFonts w:eastAsia="標楷體"/>
              </w:rPr>
              <w:t>Size</w:t>
            </w:r>
          </w:p>
          <w:p w14:paraId="43D13F0D" w14:textId="77777777"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14:paraId="4D6CA48C" w14:textId="77777777"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14:paraId="5BF16BFE" w14:textId="77777777"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14:paraId="57C8E702" w14:textId="77777777" w:rsidR="00B34661" w:rsidRDefault="005331F7">
            <w:pPr>
              <w:jc w:val="center"/>
              <w:rPr>
                <w:rFonts w:eastAsia="標楷體"/>
              </w:rPr>
            </w:pPr>
            <w:r>
              <w:rPr>
                <w:rFonts w:eastAsia="標楷體"/>
              </w:rPr>
              <w:t>Ref.</w:t>
            </w:r>
          </w:p>
        </w:tc>
      </w:tr>
      <w:tr w:rsidR="00B34661" w14:paraId="7A84983C" w14:textId="77777777">
        <w:tc>
          <w:tcPr>
            <w:tcW w:w="490" w:type="dxa"/>
            <w:vMerge/>
            <w:shd w:val="clear" w:color="auto" w:fill="auto"/>
            <w:tcMar>
              <w:left w:w="108" w:type="dxa"/>
            </w:tcMar>
          </w:tcPr>
          <w:p w14:paraId="7C56E804" w14:textId="77777777" w:rsidR="00B34661" w:rsidRDefault="00B34661">
            <w:pPr>
              <w:rPr>
                <w:rFonts w:eastAsia="標楷體"/>
              </w:rPr>
            </w:pPr>
          </w:p>
        </w:tc>
        <w:tc>
          <w:tcPr>
            <w:tcW w:w="2141" w:type="dxa"/>
            <w:shd w:val="clear" w:color="auto" w:fill="auto"/>
            <w:tcMar>
              <w:left w:w="108" w:type="dxa"/>
            </w:tcMar>
            <w:vAlign w:val="center"/>
          </w:tcPr>
          <w:p w14:paraId="2D0FD212" w14:textId="77777777"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14:paraId="52FAD6AD"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7C0A9864"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3D852399" w14:textId="77777777"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14:paraId="37B37462"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6630CA3B" w14:textId="77777777">
        <w:tc>
          <w:tcPr>
            <w:tcW w:w="490" w:type="dxa"/>
            <w:vMerge/>
            <w:shd w:val="clear" w:color="auto" w:fill="auto"/>
            <w:tcMar>
              <w:left w:w="108" w:type="dxa"/>
            </w:tcMar>
          </w:tcPr>
          <w:p w14:paraId="4BD11E52" w14:textId="77777777" w:rsidR="00B34661" w:rsidRDefault="00B34661">
            <w:pPr>
              <w:rPr>
                <w:rFonts w:eastAsia="標楷體"/>
              </w:rPr>
            </w:pPr>
          </w:p>
        </w:tc>
        <w:tc>
          <w:tcPr>
            <w:tcW w:w="2141" w:type="dxa"/>
            <w:shd w:val="clear" w:color="auto" w:fill="auto"/>
            <w:tcMar>
              <w:left w:w="108" w:type="dxa"/>
            </w:tcMar>
            <w:vAlign w:val="center"/>
          </w:tcPr>
          <w:p w14:paraId="3085189D" w14:textId="77777777"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14:paraId="7D0E1D4B"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2186B36B"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479DDC5F" w14:textId="77777777" w:rsidR="00B34661" w:rsidRDefault="005331F7">
            <w:pPr>
              <w:rPr>
                <w:rFonts w:eastAsia="標楷體"/>
              </w:rPr>
            </w:pPr>
            <w:r>
              <w:rPr>
                <w:rFonts w:eastAsia="標楷體"/>
              </w:rPr>
              <w:t>The value corresponding to SER MDM Login response.</w:t>
            </w:r>
          </w:p>
        </w:tc>
        <w:tc>
          <w:tcPr>
            <w:tcW w:w="876" w:type="dxa"/>
            <w:shd w:val="clear" w:color="auto" w:fill="auto"/>
            <w:tcMar>
              <w:left w:w="108" w:type="dxa"/>
            </w:tcMar>
            <w:vAlign w:val="center"/>
          </w:tcPr>
          <w:p w14:paraId="0E1C13D0"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5A1C2D4A" w14:textId="77777777">
        <w:tc>
          <w:tcPr>
            <w:tcW w:w="490" w:type="dxa"/>
            <w:vMerge/>
            <w:shd w:val="clear" w:color="auto" w:fill="auto"/>
            <w:tcMar>
              <w:left w:w="108" w:type="dxa"/>
            </w:tcMar>
          </w:tcPr>
          <w:p w14:paraId="78CB380F" w14:textId="77777777" w:rsidR="00B34661" w:rsidRDefault="00B34661">
            <w:pPr>
              <w:rPr>
                <w:rFonts w:eastAsia="標楷體"/>
              </w:rPr>
            </w:pPr>
          </w:p>
        </w:tc>
        <w:tc>
          <w:tcPr>
            <w:tcW w:w="2141" w:type="dxa"/>
            <w:shd w:val="clear" w:color="auto" w:fill="auto"/>
            <w:tcMar>
              <w:left w:w="108" w:type="dxa"/>
            </w:tcMar>
            <w:vAlign w:val="center"/>
          </w:tcPr>
          <w:p w14:paraId="2732969B" w14:textId="77777777"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14:paraId="5AC87539"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5745FF65"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3363B0EA" w14:textId="77777777"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14:paraId="1286D814"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34854861" w14:textId="77777777">
        <w:tc>
          <w:tcPr>
            <w:tcW w:w="490" w:type="dxa"/>
            <w:vMerge/>
            <w:shd w:val="clear" w:color="auto" w:fill="auto"/>
            <w:tcMar>
              <w:left w:w="108" w:type="dxa"/>
            </w:tcMar>
          </w:tcPr>
          <w:p w14:paraId="0602484D" w14:textId="77777777" w:rsidR="00B34661" w:rsidRDefault="00B34661">
            <w:pPr>
              <w:rPr>
                <w:rFonts w:eastAsia="標楷體"/>
              </w:rPr>
            </w:pPr>
          </w:p>
        </w:tc>
        <w:tc>
          <w:tcPr>
            <w:tcW w:w="2141" w:type="dxa"/>
            <w:shd w:val="clear" w:color="auto" w:fill="auto"/>
            <w:tcMar>
              <w:left w:w="108" w:type="dxa"/>
            </w:tcMar>
            <w:vAlign w:val="center"/>
          </w:tcPr>
          <w:p w14:paraId="209C7257" w14:textId="77777777"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14:paraId="2CDB2835"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6EA2405C"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618BF1B8" w14:textId="77777777" w:rsidR="00B34661" w:rsidRDefault="005331F7">
            <w:pPr>
              <w:rPr>
                <w:rFonts w:eastAsia="標楷體"/>
              </w:rPr>
            </w:pPr>
            <w:r>
              <w:rPr>
                <w:rFonts w:eastAsia="標楷體"/>
              </w:rPr>
              <w:t>Set to the same sequence number of original SER MDM Login request PDU.</w:t>
            </w:r>
          </w:p>
        </w:tc>
        <w:tc>
          <w:tcPr>
            <w:tcW w:w="876" w:type="dxa"/>
            <w:shd w:val="clear" w:color="auto" w:fill="auto"/>
            <w:tcMar>
              <w:left w:w="108" w:type="dxa"/>
            </w:tcMar>
            <w:vAlign w:val="center"/>
          </w:tcPr>
          <w:p w14:paraId="50C51A0D"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1DD855ED" w14:textId="77777777">
        <w:tc>
          <w:tcPr>
            <w:tcW w:w="490" w:type="dxa"/>
            <w:vMerge w:val="restart"/>
            <w:shd w:val="clear" w:color="auto" w:fill="auto"/>
            <w:tcMar>
              <w:left w:w="108" w:type="dxa"/>
            </w:tcMar>
            <w:vAlign w:val="center"/>
          </w:tcPr>
          <w:p w14:paraId="78367B0A" w14:textId="77777777" w:rsidR="00B34661" w:rsidRDefault="005331F7">
            <w:pPr>
              <w:jc w:val="center"/>
              <w:rPr>
                <w:rFonts w:eastAsia="標楷體"/>
              </w:rPr>
            </w:pPr>
            <w:r>
              <w:rPr>
                <w:rFonts w:eastAsia="標楷體"/>
              </w:rPr>
              <w:t>B</w:t>
            </w:r>
          </w:p>
          <w:p w14:paraId="5D1B2B9D" w14:textId="77777777" w:rsidR="00B34661" w:rsidRDefault="005331F7">
            <w:pPr>
              <w:jc w:val="center"/>
              <w:rPr>
                <w:rFonts w:eastAsia="標楷體"/>
              </w:rPr>
            </w:pPr>
            <w:r>
              <w:rPr>
                <w:rFonts w:eastAsia="標楷體"/>
              </w:rPr>
              <w:t>O</w:t>
            </w:r>
          </w:p>
          <w:p w14:paraId="7664FEF9" w14:textId="77777777" w:rsidR="00B34661" w:rsidRDefault="005331F7">
            <w:pPr>
              <w:jc w:val="center"/>
              <w:rPr>
                <w:rFonts w:eastAsia="標楷體"/>
              </w:rPr>
            </w:pPr>
            <w:r>
              <w:rPr>
                <w:rFonts w:eastAsia="標楷體"/>
              </w:rPr>
              <w:t>D</w:t>
            </w:r>
          </w:p>
          <w:p w14:paraId="1B96879A" w14:textId="77777777"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14:paraId="78DCDD35" w14:textId="77777777" w:rsidR="00B34661" w:rsidRDefault="00B34661">
            <w:pPr>
              <w:rPr>
                <w:rFonts w:eastAsia="標楷體"/>
              </w:rPr>
            </w:pPr>
          </w:p>
        </w:tc>
        <w:tc>
          <w:tcPr>
            <w:tcW w:w="843" w:type="dxa"/>
            <w:shd w:val="clear" w:color="auto" w:fill="auto"/>
            <w:tcMar>
              <w:left w:w="108" w:type="dxa"/>
            </w:tcMar>
            <w:vAlign w:val="center"/>
          </w:tcPr>
          <w:p w14:paraId="4C1F3848" w14:textId="77777777" w:rsidR="00B34661" w:rsidRDefault="00B34661">
            <w:pPr>
              <w:jc w:val="center"/>
              <w:rPr>
                <w:rFonts w:eastAsia="標楷體"/>
              </w:rPr>
            </w:pPr>
          </w:p>
        </w:tc>
        <w:tc>
          <w:tcPr>
            <w:tcW w:w="984" w:type="dxa"/>
            <w:shd w:val="clear" w:color="auto" w:fill="auto"/>
            <w:tcMar>
              <w:left w:w="108" w:type="dxa"/>
            </w:tcMar>
            <w:vAlign w:val="center"/>
          </w:tcPr>
          <w:p w14:paraId="64BF1013" w14:textId="77777777" w:rsidR="00B34661" w:rsidRDefault="00B34661">
            <w:pPr>
              <w:jc w:val="center"/>
              <w:rPr>
                <w:rFonts w:eastAsia="標楷體"/>
              </w:rPr>
            </w:pPr>
          </w:p>
        </w:tc>
        <w:tc>
          <w:tcPr>
            <w:tcW w:w="3187" w:type="dxa"/>
            <w:shd w:val="clear" w:color="auto" w:fill="auto"/>
            <w:tcMar>
              <w:left w:w="108" w:type="dxa"/>
            </w:tcMar>
          </w:tcPr>
          <w:p w14:paraId="10D894A7" w14:textId="77777777" w:rsidR="00B34661" w:rsidRDefault="00B34661">
            <w:pPr>
              <w:rPr>
                <w:rFonts w:eastAsia="標楷體"/>
              </w:rPr>
            </w:pPr>
          </w:p>
        </w:tc>
        <w:tc>
          <w:tcPr>
            <w:tcW w:w="876" w:type="dxa"/>
            <w:shd w:val="clear" w:color="auto" w:fill="auto"/>
            <w:tcMar>
              <w:left w:w="108" w:type="dxa"/>
            </w:tcMar>
            <w:vAlign w:val="center"/>
          </w:tcPr>
          <w:p w14:paraId="5FCB85C9" w14:textId="77777777" w:rsidR="00B34661" w:rsidRDefault="00B34661">
            <w:pPr>
              <w:jc w:val="center"/>
              <w:rPr>
                <w:rFonts w:eastAsia="標楷體"/>
              </w:rPr>
            </w:pPr>
          </w:p>
        </w:tc>
      </w:tr>
      <w:tr w:rsidR="00B34661" w14:paraId="6A57C104" w14:textId="77777777">
        <w:tc>
          <w:tcPr>
            <w:tcW w:w="490" w:type="dxa"/>
            <w:vMerge/>
            <w:shd w:val="clear" w:color="auto" w:fill="auto"/>
            <w:tcMar>
              <w:left w:w="108" w:type="dxa"/>
            </w:tcMar>
            <w:vAlign w:val="center"/>
          </w:tcPr>
          <w:p w14:paraId="0F6519C7" w14:textId="77777777" w:rsidR="00B34661" w:rsidRDefault="00B34661">
            <w:pPr>
              <w:jc w:val="center"/>
              <w:rPr>
                <w:rFonts w:eastAsia="標楷體"/>
              </w:rPr>
            </w:pPr>
          </w:p>
        </w:tc>
        <w:tc>
          <w:tcPr>
            <w:tcW w:w="2141" w:type="dxa"/>
            <w:shd w:val="clear" w:color="auto" w:fill="auto"/>
            <w:tcMar>
              <w:left w:w="108" w:type="dxa"/>
            </w:tcMar>
            <w:vAlign w:val="center"/>
          </w:tcPr>
          <w:p w14:paraId="349A8F02" w14:textId="77777777" w:rsidR="00B34661" w:rsidRDefault="00B34661">
            <w:pPr>
              <w:rPr>
                <w:rFonts w:eastAsia="標楷體"/>
              </w:rPr>
            </w:pPr>
          </w:p>
        </w:tc>
        <w:tc>
          <w:tcPr>
            <w:tcW w:w="843" w:type="dxa"/>
            <w:shd w:val="clear" w:color="auto" w:fill="auto"/>
            <w:tcMar>
              <w:left w:w="108" w:type="dxa"/>
            </w:tcMar>
            <w:vAlign w:val="center"/>
          </w:tcPr>
          <w:p w14:paraId="286CFD8B" w14:textId="77777777" w:rsidR="00B34661" w:rsidRDefault="00B34661">
            <w:pPr>
              <w:jc w:val="center"/>
              <w:rPr>
                <w:rFonts w:eastAsia="標楷體"/>
              </w:rPr>
            </w:pPr>
          </w:p>
        </w:tc>
        <w:tc>
          <w:tcPr>
            <w:tcW w:w="984" w:type="dxa"/>
            <w:shd w:val="clear" w:color="auto" w:fill="auto"/>
            <w:tcMar>
              <w:left w:w="108" w:type="dxa"/>
            </w:tcMar>
            <w:vAlign w:val="center"/>
          </w:tcPr>
          <w:p w14:paraId="784791B6" w14:textId="77777777" w:rsidR="00B34661" w:rsidRDefault="00B34661">
            <w:pPr>
              <w:jc w:val="center"/>
              <w:rPr>
                <w:rFonts w:eastAsia="標楷體"/>
              </w:rPr>
            </w:pPr>
          </w:p>
        </w:tc>
        <w:tc>
          <w:tcPr>
            <w:tcW w:w="3187" w:type="dxa"/>
            <w:shd w:val="clear" w:color="auto" w:fill="auto"/>
            <w:tcMar>
              <w:left w:w="108" w:type="dxa"/>
            </w:tcMar>
          </w:tcPr>
          <w:p w14:paraId="6CADF99C" w14:textId="77777777" w:rsidR="00B34661" w:rsidRDefault="00B34661">
            <w:pPr>
              <w:rPr>
                <w:rFonts w:eastAsia="標楷體" w:cs="Times New Roman"/>
                <w:szCs w:val="24"/>
              </w:rPr>
            </w:pPr>
          </w:p>
        </w:tc>
        <w:tc>
          <w:tcPr>
            <w:tcW w:w="876" w:type="dxa"/>
            <w:shd w:val="clear" w:color="auto" w:fill="auto"/>
            <w:tcMar>
              <w:left w:w="108" w:type="dxa"/>
            </w:tcMar>
            <w:vAlign w:val="center"/>
          </w:tcPr>
          <w:p w14:paraId="694DD7AC" w14:textId="77777777" w:rsidR="00B34661" w:rsidRDefault="00B34661">
            <w:pPr>
              <w:jc w:val="center"/>
              <w:rPr>
                <w:rFonts w:eastAsia="標楷體"/>
              </w:rPr>
            </w:pPr>
          </w:p>
        </w:tc>
      </w:tr>
    </w:tbl>
    <w:p w14:paraId="4394A6FF" w14:textId="77777777" w:rsidR="00B34661" w:rsidRDefault="00B34661">
      <w:pPr>
        <w:widowControl/>
        <w:rPr>
          <w:rFonts w:eastAsia="標楷體"/>
        </w:rPr>
      </w:pPr>
    </w:p>
    <w:p w14:paraId="38D757BC" w14:textId="77777777" w:rsidR="00B34661" w:rsidRDefault="00B34661">
      <w:pPr>
        <w:widowControl/>
        <w:rPr>
          <w:rFonts w:eastAsia="標楷體"/>
        </w:rPr>
      </w:pPr>
    </w:p>
    <w:p w14:paraId="384D8BA2" w14:textId="77777777" w:rsidR="00B34661" w:rsidRDefault="00B34661">
      <w:pPr>
        <w:widowControl/>
        <w:rPr>
          <w:rFonts w:eastAsia="標楷體"/>
        </w:rPr>
      </w:pPr>
    </w:p>
    <w:p w14:paraId="11F29282" w14:textId="77777777" w:rsidR="00B34661" w:rsidRDefault="005331F7" w:rsidP="00427CCF">
      <w:pPr>
        <w:pStyle w:val="31"/>
      </w:pPr>
      <w:bookmarkStart w:id="45" w:name="_Toc479769013"/>
      <w:r>
        <w:t>RDM Operate requests syntax</w:t>
      </w:r>
      <w:bookmarkEnd w:id="45"/>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56E71947" w14:textId="77777777">
        <w:tc>
          <w:tcPr>
            <w:tcW w:w="480" w:type="dxa"/>
            <w:vMerge w:val="restart"/>
            <w:shd w:val="clear" w:color="auto" w:fill="auto"/>
            <w:tcMar>
              <w:left w:w="108" w:type="dxa"/>
            </w:tcMar>
            <w:vAlign w:val="center"/>
          </w:tcPr>
          <w:p w14:paraId="21EB31BC" w14:textId="77777777" w:rsidR="00B34661" w:rsidRDefault="005331F7">
            <w:pPr>
              <w:jc w:val="center"/>
              <w:rPr>
                <w:rFonts w:eastAsia="標楷體"/>
              </w:rPr>
            </w:pPr>
            <w:r>
              <w:rPr>
                <w:rFonts w:eastAsia="標楷體"/>
              </w:rPr>
              <w:t>H</w:t>
            </w:r>
          </w:p>
          <w:p w14:paraId="56DFCF17" w14:textId="77777777" w:rsidR="00B34661" w:rsidRDefault="005331F7">
            <w:pPr>
              <w:jc w:val="center"/>
              <w:rPr>
                <w:rFonts w:eastAsia="標楷體"/>
              </w:rPr>
            </w:pPr>
            <w:r>
              <w:rPr>
                <w:rFonts w:eastAsia="標楷體"/>
              </w:rPr>
              <w:t>E</w:t>
            </w:r>
          </w:p>
          <w:p w14:paraId="63187E5E" w14:textId="77777777" w:rsidR="00B34661" w:rsidRDefault="005331F7">
            <w:pPr>
              <w:jc w:val="center"/>
              <w:rPr>
                <w:rFonts w:eastAsia="標楷體"/>
              </w:rPr>
            </w:pPr>
            <w:r>
              <w:rPr>
                <w:rFonts w:eastAsia="標楷體"/>
              </w:rPr>
              <w:t>A</w:t>
            </w:r>
          </w:p>
          <w:p w14:paraId="3DB4D442" w14:textId="77777777" w:rsidR="00B34661" w:rsidRDefault="005331F7">
            <w:pPr>
              <w:jc w:val="center"/>
              <w:rPr>
                <w:rFonts w:eastAsia="標楷體"/>
              </w:rPr>
            </w:pPr>
            <w:r>
              <w:rPr>
                <w:rFonts w:eastAsia="標楷體"/>
              </w:rPr>
              <w:t>D</w:t>
            </w:r>
          </w:p>
          <w:p w14:paraId="5D3FC855" w14:textId="77777777" w:rsidR="00B34661" w:rsidRDefault="005331F7">
            <w:pPr>
              <w:jc w:val="center"/>
              <w:rPr>
                <w:rFonts w:eastAsia="標楷體"/>
              </w:rPr>
            </w:pPr>
            <w:r>
              <w:rPr>
                <w:rFonts w:eastAsia="標楷體"/>
              </w:rPr>
              <w:t>E</w:t>
            </w:r>
          </w:p>
          <w:p w14:paraId="72F55558"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48D80375"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22098E53" w14:textId="77777777" w:rsidR="00B34661" w:rsidRDefault="005331F7">
            <w:pPr>
              <w:jc w:val="center"/>
              <w:rPr>
                <w:rFonts w:eastAsia="標楷體"/>
              </w:rPr>
            </w:pPr>
            <w:r>
              <w:rPr>
                <w:rFonts w:eastAsia="標楷體"/>
              </w:rPr>
              <w:t>Size</w:t>
            </w:r>
          </w:p>
          <w:p w14:paraId="63A5D26D"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6B869C5A"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26291318"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10CE56DD" w14:textId="77777777" w:rsidR="00B34661" w:rsidRDefault="005331F7">
            <w:pPr>
              <w:jc w:val="center"/>
              <w:rPr>
                <w:rFonts w:eastAsia="標楷體"/>
              </w:rPr>
            </w:pPr>
            <w:r>
              <w:rPr>
                <w:rFonts w:eastAsia="標楷體"/>
              </w:rPr>
              <w:t>Ref.</w:t>
            </w:r>
          </w:p>
        </w:tc>
      </w:tr>
      <w:tr w:rsidR="00B34661" w14:paraId="255A7E95" w14:textId="77777777">
        <w:tc>
          <w:tcPr>
            <w:tcW w:w="480" w:type="dxa"/>
            <w:vMerge/>
            <w:shd w:val="clear" w:color="auto" w:fill="auto"/>
            <w:tcMar>
              <w:left w:w="108" w:type="dxa"/>
            </w:tcMar>
          </w:tcPr>
          <w:p w14:paraId="7AC18D16" w14:textId="77777777" w:rsidR="00B34661" w:rsidRDefault="00B34661">
            <w:pPr>
              <w:rPr>
                <w:rFonts w:eastAsia="標楷體"/>
              </w:rPr>
            </w:pPr>
          </w:p>
        </w:tc>
        <w:tc>
          <w:tcPr>
            <w:tcW w:w="2063" w:type="dxa"/>
            <w:shd w:val="clear" w:color="auto" w:fill="auto"/>
            <w:tcMar>
              <w:left w:w="108" w:type="dxa"/>
            </w:tcMar>
            <w:vAlign w:val="center"/>
          </w:tcPr>
          <w:p w14:paraId="6E4E6C17"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5195AC29"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75FA79D5"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2520D186"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7712BFF1"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16FB35C8" w14:textId="77777777">
        <w:tc>
          <w:tcPr>
            <w:tcW w:w="480" w:type="dxa"/>
            <w:vMerge/>
            <w:shd w:val="clear" w:color="auto" w:fill="auto"/>
            <w:tcMar>
              <w:left w:w="108" w:type="dxa"/>
            </w:tcMar>
          </w:tcPr>
          <w:p w14:paraId="1BB6E1B0" w14:textId="77777777" w:rsidR="00B34661" w:rsidRDefault="00B34661">
            <w:pPr>
              <w:rPr>
                <w:rFonts w:eastAsia="標楷體"/>
              </w:rPr>
            </w:pPr>
          </w:p>
        </w:tc>
        <w:tc>
          <w:tcPr>
            <w:tcW w:w="2063" w:type="dxa"/>
            <w:shd w:val="clear" w:color="auto" w:fill="auto"/>
            <w:tcMar>
              <w:left w:w="108" w:type="dxa"/>
            </w:tcMar>
            <w:vAlign w:val="center"/>
          </w:tcPr>
          <w:p w14:paraId="51FCE252"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6D834545"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60054DF8"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468CFE22" w14:textId="77777777" w:rsidR="00B34661" w:rsidRDefault="005331F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14:paraId="29FE2C6E"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5D6584FB" w14:textId="77777777">
        <w:tc>
          <w:tcPr>
            <w:tcW w:w="480" w:type="dxa"/>
            <w:vMerge/>
            <w:shd w:val="clear" w:color="auto" w:fill="auto"/>
            <w:tcMar>
              <w:left w:w="108" w:type="dxa"/>
            </w:tcMar>
          </w:tcPr>
          <w:p w14:paraId="3E4AE783" w14:textId="77777777" w:rsidR="00B34661" w:rsidRDefault="00B34661">
            <w:pPr>
              <w:rPr>
                <w:rFonts w:eastAsia="標楷體"/>
              </w:rPr>
            </w:pPr>
          </w:p>
        </w:tc>
        <w:tc>
          <w:tcPr>
            <w:tcW w:w="2063" w:type="dxa"/>
            <w:shd w:val="clear" w:color="auto" w:fill="auto"/>
            <w:tcMar>
              <w:left w:w="108" w:type="dxa"/>
            </w:tcMar>
            <w:vAlign w:val="center"/>
          </w:tcPr>
          <w:p w14:paraId="5AA06CB9"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5777D0C5"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2A90EE0F"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15097CC9"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2804DB80"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2178F262" w14:textId="77777777">
        <w:tc>
          <w:tcPr>
            <w:tcW w:w="480" w:type="dxa"/>
            <w:vMerge/>
            <w:shd w:val="clear" w:color="auto" w:fill="auto"/>
            <w:tcMar>
              <w:left w:w="108" w:type="dxa"/>
            </w:tcMar>
          </w:tcPr>
          <w:p w14:paraId="1AAB75F7" w14:textId="77777777" w:rsidR="00B34661" w:rsidRDefault="00B34661">
            <w:pPr>
              <w:rPr>
                <w:rFonts w:eastAsia="標楷體"/>
              </w:rPr>
            </w:pPr>
          </w:p>
        </w:tc>
        <w:tc>
          <w:tcPr>
            <w:tcW w:w="2063" w:type="dxa"/>
            <w:shd w:val="clear" w:color="auto" w:fill="auto"/>
            <w:tcMar>
              <w:left w:w="108" w:type="dxa"/>
            </w:tcMar>
            <w:vAlign w:val="center"/>
          </w:tcPr>
          <w:p w14:paraId="3ED943F8"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3011669F"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269AC053"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19D0EC79"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7F0C99E5"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50A67AB4" w14:textId="77777777">
        <w:tc>
          <w:tcPr>
            <w:tcW w:w="480" w:type="dxa"/>
            <w:shd w:val="clear" w:color="auto" w:fill="auto"/>
            <w:tcMar>
              <w:left w:w="108" w:type="dxa"/>
            </w:tcMar>
            <w:vAlign w:val="center"/>
          </w:tcPr>
          <w:p w14:paraId="37F76DBF" w14:textId="77777777" w:rsidR="00B34661" w:rsidRDefault="005331F7">
            <w:pPr>
              <w:jc w:val="center"/>
              <w:rPr>
                <w:rFonts w:eastAsia="標楷體"/>
              </w:rPr>
            </w:pPr>
            <w:r>
              <w:rPr>
                <w:rFonts w:eastAsia="標楷體"/>
              </w:rPr>
              <w:t>B</w:t>
            </w:r>
          </w:p>
          <w:p w14:paraId="2A3A118E" w14:textId="77777777" w:rsidR="00B34661" w:rsidRDefault="005331F7">
            <w:pPr>
              <w:jc w:val="center"/>
              <w:rPr>
                <w:rFonts w:eastAsia="標楷體"/>
              </w:rPr>
            </w:pPr>
            <w:r>
              <w:rPr>
                <w:rFonts w:eastAsia="標楷體"/>
              </w:rPr>
              <w:t>O</w:t>
            </w:r>
          </w:p>
          <w:p w14:paraId="10C02DE9" w14:textId="77777777" w:rsidR="00B34661" w:rsidRDefault="005331F7">
            <w:pPr>
              <w:jc w:val="center"/>
              <w:rPr>
                <w:rFonts w:eastAsia="標楷體"/>
              </w:rPr>
            </w:pPr>
            <w:r>
              <w:rPr>
                <w:rFonts w:eastAsia="標楷體"/>
              </w:rPr>
              <w:t>D</w:t>
            </w:r>
          </w:p>
          <w:p w14:paraId="37ADF566"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27AC14E9" w14:textId="77777777" w:rsidR="00B34661" w:rsidRDefault="005331F7">
            <w:pPr>
              <w:rPr>
                <w:rFonts w:eastAsia="標楷體"/>
              </w:rPr>
            </w:pPr>
            <w:r>
              <w:rPr>
                <w:rFonts w:eastAsia="標楷體"/>
              </w:rPr>
              <w:t>id</w:t>
            </w:r>
          </w:p>
        </w:tc>
        <w:tc>
          <w:tcPr>
            <w:tcW w:w="837" w:type="dxa"/>
            <w:shd w:val="clear" w:color="auto" w:fill="auto"/>
            <w:tcMar>
              <w:left w:w="108" w:type="dxa"/>
            </w:tcMar>
            <w:vAlign w:val="center"/>
          </w:tcPr>
          <w:p w14:paraId="0FAAF3BB"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2C55128B" w14:textId="77777777" w:rsidR="00B34661" w:rsidRDefault="005331F7">
            <w:pPr>
              <w:jc w:val="center"/>
              <w:rPr>
                <w:rFonts w:eastAsia="標楷體"/>
              </w:rPr>
            </w:pPr>
            <w:r>
              <w:rPr>
                <w:rFonts w:eastAsia="標楷體"/>
              </w:rPr>
              <w:t xml:space="preserve">C-Octet </w:t>
            </w:r>
          </w:p>
          <w:p w14:paraId="56B52E85"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7FC67DDA" w14:textId="77777777" w:rsidR="00B34661" w:rsidRDefault="005331F7">
            <w:pPr>
              <w:rPr>
                <w:rFonts w:eastAsia="標楷體"/>
              </w:rPr>
            </w:pPr>
            <w:r>
              <w:rPr>
                <w:rFonts w:eastAsia="標楷體" w:cs="Times New Roman"/>
                <w:szCs w:val="24"/>
              </w:rPr>
              <w:t>Mandatory Parameter</w:t>
            </w:r>
            <w:r>
              <w:rPr>
                <w:rFonts w:eastAsia="標楷體"/>
              </w:rPr>
              <w:t>.</w:t>
            </w:r>
          </w:p>
          <w:p w14:paraId="7CD716B8" w14:textId="77777777" w:rsidR="00B34661" w:rsidRDefault="005331F7">
            <w:pPr>
              <w:rPr>
                <w:rFonts w:eastAsia="標楷體"/>
              </w:rPr>
            </w:pPr>
            <w:r>
              <w:rPr>
                <w:rFonts w:eastAsia="標楷體"/>
              </w:rPr>
              <w:t>JSON Data Format.</w:t>
            </w:r>
          </w:p>
          <w:p w14:paraId="628F7ADE" w14:textId="77777777" w:rsidR="00B34661" w:rsidRDefault="005331F7">
            <w:r>
              <w:t>Collection</w:t>
            </w:r>
            <w:r>
              <w:t>：</w:t>
            </w:r>
          </w:p>
          <w:p w14:paraId="35697163" w14:textId="77777777" w:rsidR="00B34661" w:rsidRDefault="005331F7">
            <w:r>
              <w:t>(name/value data type)</w:t>
            </w:r>
          </w:p>
          <w:p w14:paraId="292FBB88" w14:textId="77777777" w:rsidR="00B34661" w:rsidRDefault="005331F7">
            <w:r>
              <w:t>id/string</w:t>
            </w:r>
          </w:p>
          <w:p w14:paraId="273A1EB5" w14:textId="77777777" w:rsidR="00B34661" w:rsidRDefault="00B34661"/>
          <w:p w14:paraId="7BB8D879" w14:textId="77777777" w:rsidR="00B34661" w:rsidRDefault="005331F7">
            <w:pPr>
              <w:rPr>
                <w:rFonts w:eastAsia="標楷體"/>
              </w:rPr>
            </w:pPr>
            <w:r>
              <w:rPr>
                <w:rFonts w:eastAsia="標楷體"/>
              </w:rPr>
              <w:t>Example</w:t>
            </w:r>
            <w:r>
              <w:rPr>
                <w:rFonts w:eastAsia="標楷體"/>
              </w:rPr>
              <w:t>：</w:t>
            </w:r>
          </w:p>
          <w:p w14:paraId="7D55882C" w14:textId="77777777" w:rsidR="00B34661" w:rsidRDefault="005331F7">
            <w:pPr>
              <w:rPr>
                <w:rFonts w:ascii="Monospace" w:hAnsi="Monospace" w:cs="Monospace" w:hint="eastAsia"/>
                <w:color w:val="2A00FF"/>
                <w:szCs w:val="24"/>
              </w:rPr>
            </w:pPr>
            <w:r>
              <w:rPr>
                <w:rFonts w:ascii="Monospace" w:hAnsi="Monospace" w:cs="Monospace"/>
                <w:color w:val="2A00FF"/>
                <w:szCs w:val="24"/>
              </w:rPr>
              <w:t>{</w:t>
            </w:r>
          </w:p>
          <w:p w14:paraId="555607AE" w14:textId="77777777" w:rsidR="00B34661" w:rsidRDefault="005331F7">
            <w:pPr>
              <w:rPr>
                <w:rFonts w:ascii="Monospace" w:hAnsi="Monospace" w:cs="Monospace" w:hint="eastAsia"/>
                <w:color w:val="2A00FF"/>
                <w:szCs w:val="24"/>
              </w:rPr>
            </w:pPr>
            <w:r>
              <w:rPr>
                <w:rFonts w:ascii="Monospace" w:hAnsi="Monospace" w:cs="Monospace"/>
                <w:color w:val="2A00FF"/>
                <w:szCs w:val="24"/>
              </w:rPr>
              <w:t>"id":"000c29d0013c"</w:t>
            </w:r>
          </w:p>
          <w:p w14:paraId="60717640" w14:textId="77777777"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14:paraId="7BD25F7F" w14:textId="77777777" w:rsidR="00B34661" w:rsidRDefault="00B34661">
            <w:pPr>
              <w:jc w:val="center"/>
              <w:rPr>
                <w:rFonts w:eastAsia="標楷體"/>
              </w:rPr>
            </w:pPr>
          </w:p>
        </w:tc>
      </w:tr>
    </w:tbl>
    <w:p w14:paraId="1DBE3711" w14:textId="77777777" w:rsidR="00B34661" w:rsidRDefault="00B34661">
      <w:pPr>
        <w:widowControl/>
        <w:rPr>
          <w:rFonts w:eastAsia="標楷體"/>
        </w:rPr>
      </w:pPr>
    </w:p>
    <w:p w14:paraId="25533B54" w14:textId="77777777" w:rsidR="00B34661" w:rsidRDefault="00B34661">
      <w:pPr>
        <w:widowControl/>
        <w:rPr>
          <w:rFonts w:eastAsia="標楷體"/>
        </w:rPr>
      </w:pPr>
    </w:p>
    <w:p w14:paraId="0517C92E" w14:textId="77777777" w:rsidR="00B34661" w:rsidRDefault="00B34661">
      <w:pPr>
        <w:widowControl/>
        <w:rPr>
          <w:rFonts w:eastAsia="標楷體"/>
        </w:rPr>
      </w:pPr>
    </w:p>
    <w:p w14:paraId="7C8D9E02" w14:textId="77777777" w:rsidR="00B34661" w:rsidRDefault="005331F7" w:rsidP="00427CCF">
      <w:pPr>
        <w:pStyle w:val="31"/>
      </w:pPr>
      <w:bookmarkStart w:id="46" w:name="_Toc479769014"/>
      <w:r>
        <w:lastRenderedPageBreak/>
        <w:t>RDM Operate response syntax</w:t>
      </w:r>
      <w:bookmarkEnd w:id="46"/>
    </w:p>
    <w:tbl>
      <w:tblPr>
        <w:tblStyle w:val="af8"/>
        <w:tblW w:w="8522" w:type="dxa"/>
        <w:tblLook w:val="04A0" w:firstRow="1" w:lastRow="0" w:firstColumn="1" w:lastColumn="0" w:noHBand="0" w:noVBand="1"/>
      </w:tblPr>
      <w:tblGrid>
        <w:gridCol w:w="350"/>
        <w:gridCol w:w="957"/>
        <w:gridCol w:w="649"/>
        <w:gridCol w:w="741"/>
        <w:gridCol w:w="5238"/>
        <w:gridCol w:w="587"/>
      </w:tblGrid>
      <w:tr w:rsidR="00B34661" w14:paraId="6B81EB05" w14:textId="77777777">
        <w:tc>
          <w:tcPr>
            <w:tcW w:w="335" w:type="dxa"/>
            <w:vMerge w:val="restart"/>
            <w:shd w:val="clear" w:color="auto" w:fill="auto"/>
            <w:tcMar>
              <w:left w:w="108" w:type="dxa"/>
            </w:tcMar>
            <w:vAlign w:val="center"/>
          </w:tcPr>
          <w:p w14:paraId="5FF3AAAF" w14:textId="77777777" w:rsidR="00B34661" w:rsidRDefault="005331F7">
            <w:pPr>
              <w:jc w:val="center"/>
              <w:rPr>
                <w:rFonts w:eastAsia="標楷體"/>
              </w:rPr>
            </w:pPr>
            <w:r>
              <w:rPr>
                <w:rFonts w:eastAsia="標楷體"/>
              </w:rPr>
              <w:t>H</w:t>
            </w:r>
          </w:p>
          <w:p w14:paraId="21E7F470" w14:textId="77777777" w:rsidR="00B34661" w:rsidRDefault="005331F7">
            <w:pPr>
              <w:jc w:val="center"/>
              <w:rPr>
                <w:rFonts w:eastAsia="標楷體"/>
              </w:rPr>
            </w:pPr>
            <w:r>
              <w:rPr>
                <w:rFonts w:eastAsia="標楷體"/>
              </w:rPr>
              <w:t>E</w:t>
            </w:r>
          </w:p>
          <w:p w14:paraId="5A991FA3" w14:textId="77777777" w:rsidR="00B34661" w:rsidRDefault="005331F7">
            <w:pPr>
              <w:jc w:val="center"/>
              <w:rPr>
                <w:rFonts w:eastAsia="標楷體"/>
              </w:rPr>
            </w:pPr>
            <w:r>
              <w:rPr>
                <w:rFonts w:eastAsia="標楷體"/>
              </w:rPr>
              <w:t>A</w:t>
            </w:r>
          </w:p>
          <w:p w14:paraId="3F5F9DD6" w14:textId="77777777" w:rsidR="00B34661" w:rsidRDefault="005331F7">
            <w:pPr>
              <w:jc w:val="center"/>
              <w:rPr>
                <w:rFonts w:eastAsia="標楷體"/>
              </w:rPr>
            </w:pPr>
            <w:r>
              <w:rPr>
                <w:rFonts w:eastAsia="標楷體"/>
              </w:rPr>
              <w:t>D</w:t>
            </w:r>
          </w:p>
          <w:p w14:paraId="5236EA9D" w14:textId="77777777" w:rsidR="00B34661" w:rsidRDefault="005331F7">
            <w:pPr>
              <w:jc w:val="center"/>
              <w:rPr>
                <w:rFonts w:eastAsia="標楷體"/>
              </w:rPr>
            </w:pPr>
            <w:r>
              <w:rPr>
                <w:rFonts w:eastAsia="標楷體"/>
              </w:rPr>
              <w:t>E</w:t>
            </w:r>
          </w:p>
          <w:p w14:paraId="1FD37B01" w14:textId="77777777" w:rsidR="00B34661" w:rsidRDefault="005331F7">
            <w:pPr>
              <w:jc w:val="center"/>
              <w:rPr>
                <w:rFonts w:eastAsia="標楷體"/>
              </w:rPr>
            </w:pPr>
            <w:r>
              <w:rPr>
                <w:rFonts w:eastAsia="標楷體"/>
              </w:rPr>
              <w:t>R</w:t>
            </w:r>
          </w:p>
        </w:tc>
        <w:tc>
          <w:tcPr>
            <w:tcW w:w="873" w:type="dxa"/>
            <w:shd w:val="clear" w:color="auto" w:fill="auto"/>
            <w:tcMar>
              <w:left w:w="108" w:type="dxa"/>
            </w:tcMar>
            <w:vAlign w:val="center"/>
          </w:tcPr>
          <w:p w14:paraId="0F229368" w14:textId="77777777" w:rsidR="00B34661" w:rsidRDefault="005331F7">
            <w:pPr>
              <w:jc w:val="center"/>
              <w:rPr>
                <w:rFonts w:eastAsia="標楷體"/>
              </w:rPr>
            </w:pPr>
            <w:r>
              <w:rPr>
                <w:rFonts w:eastAsia="標楷體"/>
              </w:rPr>
              <w:t>Field Name</w:t>
            </w:r>
          </w:p>
        </w:tc>
        <w:tc>
          <w:tcPr>
            <w:tcW w:w="599" w:type="dxa"/>
            <w:shd w:val="clear" w:color="auto" w:fill="auto"/>
            <w:tcMar>
              <w:left w:w="108" w:type="dxa"/>
            </w:tcMar>
            <w:vAlign w:val="center"/>
          </w:tcPr>
          <w:p w14:paraId="3C7DBF8B" w14:textId="77777777" w:rsidR="00B34661" w:rsidRDefault="005331F7">
            <w:pPr>
              <w:jc w:val="center"/>
              <w:rPr>
                <w:rFonts w:eastAsia="標楷體"/>
              </w:rPr>
            </w:pPr>
            <w:r>
              <w:rPr>
                <w:rFonts w:eastAsia="標楷體"/>
              </w:rPr>
              <w:t>Size</w:t>
            </w:r>
          </w:p>
          <w:p w14:paraId="3F2A0B44" w14:textId="77777777" w:rsidR="00B34661" w:rsidRDefault="005331F7">
            <w:pPr>
              <w:jc w:val="center"/>
              <w:rPr>
                <w:rFonts w:eastAsia="標楷體"/>
              </w:rPr>
            </w:pPr>
            <w:r>
              <w:rPr>
                <w:rFonts w:eastAsia="標楷體"/>
              </w:rPr>
              <w:t>octets</w:t>
            </w:r>
          </w:p>
        </w:tc>
        <w:tc>
          <w:tcPr>
            <w:tcW w:w="735" w:type="dxa"/>
            <w:shd w:val="clear" w:color="auto" w:fill="auto"/>
            <w:tcMar>
              <w:left w:w="108" w:type="dxa"/>
            </w:tcMar>
            <w:vAlign w:val="center"/>
          </w:tcPr>
          <w:p w14:paraId="4AFF0C64" w14:textId="77777777" w:rsidR="00B34661" w:rsidRDefault="005331F7">
            <w:pPr>
              <w:jc w:val="center"/>
              <w:rPr>
                <w:rFonts w:eastAsia="標楷體"/>
              </w:rPr>
            </w:pPr>
            <w:r>
              <w:rPr>
                <w:rFonts w:eastAsia="標楷體"/>
              </w:rPr>
              <w:t>Type</w:t>
            </w:r>
          </w:p>
        </w:tc>
        <w:tc>
          <w:tcPr>
            <w:tcW w:w="5433" w:type="dxa"/>
            <w:shd w:val="clear" w:color="auto" w:fill="auto"/>
            <w:tcMar>
              <w:left w:w="108" w:type="dxa"/>
            </w:tcMar>
            <w:vAlign w:val="center"/>
          </w:tcPr>
          <w:p w14:paraId="358B2641" w14:textId="77777777" w:rsidR="00B34661" w:rsidRDefault="005331F7">
            <w:pPr>
              <w:jc w:val="center"/>
              <w:rPr>
                <w:rFonts w:eastAsia="標楷體"/>
              </w:rPr>
            </w:pPr>
            <w:r>
              <w:rPr>
                <w:rFonts w:eastAsia="標楷體"/>
              </w:rPr>
              <w:t>Description</w:t>
            </w:r>
          </w:p>
        </w:tc>
        <w:tc>
          <w:tcPr>
            <w:tcW w:w="546" w:type="dxa"/>
            <w:shd w:val="clear" w:color="auto" w:fill="auto"/>
            <w:tcMar>
              <w:left w:w="108" w:type="dxa"/>
            </w:tcMar>
            <w:vAlign w:val="center"/>
          </w:tcPr>
          <w:p w14:paraId="364761DB" w14:textId="77777777" w:rsidR="00B34661" w:rsidRDefault="005331F7">
            <w:pPr>
              <w:jc w:val="center"/>
              <w:rPr>
                <w:rFonts w:eastAsia="標楷體"/>
              </w:rPr>
            </w:pPr>
            <w:r>
              <w:rPr>
                <w:rFonts w:eastAsia="標楷體"/>
              </w:rPr>
              <w:t>Ref.</w:t>
            </w:r>
          </w:p>
        </w:tc>
      </w:tr>
      <w:tr w:rsidR="00B34661" w14:paraId="5D7B7681" w14:textId="77777777">
        <w:tc>
          <w:tcPr>
            <w:tcW w:w="335" w:type="dxa"/>
            <w:vMerge/>
            <w:shd w:val="clear" w:color="auto" w:fill="auto"/>
            <w:tcMar>
              <w:left w:w="108" w:type="dxa"/>
            </w:tcMar>
          </w:tcPr>
          <w:p w14:paraId="7221FE33" w14:textId="77777777" w:rsidR="00B34661" w:rsidRDefault="00B34661">
            <w:pPr>
              <w:rPr>
                <w:rFonts w:eastAsia="標楷體"/>
              </w:rPr>
            </w:pPr>
          </w:p>
        </w:tc>
        <w:tc>
          <w:tcPr>
            <w:tcW w:w="873" w:type="dxa"/>
            <w:shd w:val="clear" w:color="auto" w:fill="auto"/>
            <w:tcMar>
              <w:left w:w="108" w:type="dxa"/>
            </w:tcMar>
            <w:vAlign w:val="center"/>
          </w:tcPr>
          <w:p w14:paraId="1D21CD36" w14:textId="77777777" w:rsidR="00B34661" w:rsidRDefault="005331F7">
            <w:pPr>
              <w:jc w:val="both"/>
              <w:rPr>
                <w:rFonts w:eastAsia="標楷體"/>
              </w:rPr>
            </w:pPr>
            <w:r>
              <w:rPr>
                <w:rFonts w:eastAsia="標楷體"/>
              </w:rPr>
              <w:t>command length</w:t>
            </w:r>
          </w:p>
        </w:tc>
        <w:tc>
          <w:tcPr>
            <w:tcW w:w="599" w:type="dxa"/>
            <w:shd w:val="clear" w:color="auto" w:fill="auto"/>
            <w:tcMar>
              <w:left w:w="108" w:type="dxa"/>
            </w:tcMar>
            <w:vAlign w:val="center"/>
          </w:tcPr>
          <w:p w14:paraId="34CA4CA3" w14:textId="77777777"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14:paraId="4FEACFA6" w14:textId="77777777" w:rsidR="00B34661" w:rsidRDefault="005331F7">
            <w:pPr>
              <w:jc w:val="center"/>
              <w:rPr>
                <w:rFonts w:eastAsia="標楷體"/>
              </w:rPr>
            </w:pPr>
            <w:r>
              <w:rPr>
                <w:rFonts w:eastAsia="標楷體"/>
              </w:rPr>
              <w:t>Integer</w:t>
            </w:r>
          </w:p>
        </w:tc>
        <w:tc>
          <w:tcPr>
            <w:tcW w:w="5433" w:type="dxa"/>
            <w:shd w:val="clear" w:color="auto" w:fill="auto"/>
            <w:tcMar>
              <w:left w:w="108" w:type="dxa"/>
            </w:tcMar>
          </w:tcPr>
          <w:p w14:paraId="7E2CE340" w14:textId="77777777" w:rsidR="00B34661" w:rsidRDefault="005331F7">
            <w:pPr>
              <w:rPr>
                <w:rFonts w:eastAsia="標楷體"/>
              </w:rPr>
            </w:pPr>
            <w:r>
              <w:rPr>
                <w:rFonts w:eastAsia="標楷體"/>
              </w:rPr>
              <w:t>Set to the overall length of PDU.</w:t>
            </w:r>
          </w:p>
        </w:tc>
        <w:tc>
          <w:tcPr>
            <w:tcW w:w="546" w:type="dxa"/>
            <w:shd w:val="clear" w:color="auto" w:fill="auto"/>
            <w:tcMar>
              <w:left w:w="108" w:type="dxa"/>
            </w:tcMar>
            <w:vAlign w:val="center"/>
          </w:tcPr>
          <w:p w14:paraId="1B170730"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47436CE0" w14:textId="77777777">
        <w:tc>
          <w:tcPr>
            <w:tcW w:w="335" w:type="dxa"/>
            <w:vMerge/>
            <w:shd w:val="clear" w:color="auto" w:fill="auto"/>
            <w:tcMar>
              <w:left w:w="108" w:type="dxa"/>
            </w:tcMar>
          </w:tcPr>
          <w:p w14:paraId="647E2A4C" w14:textId="77777777" w:rsidR="00B34661" w:rsidRDefault="00B34661">
            <w:pPr>
              <w:rPr>
                <w:rFonts w:eastAsia="標楷體"/>
              </w:rPr>
            </w:pPr>
          </w:p>
        </w:tc>
        <w:tc>
          <w:tcPr>
            <w:tcW w:w="873" w:type="dxa"/>
            <w:shd w:val="clear" w:color="auto" w:fill="auto"/>
            <w:tcMar>
              <w:left w:w="108" w:type="dxa"/>
            </w:tcMar>
            <w:vAlign w:val="center"/>
          </w:tcPr>
          <w:p w14:paraId="572993FA" w14:textId="77777777" w:rsidR="00B34661" w:rsidRDefault="005331F7">
            <w:pPr>
              <w:jc w:val="both"/>
              <w:rPr>
                <w:rFonts w:eastAsia="標楷體"/>
              </w:rPr>
            </w:pPr>
            <w:r>
              <w:rPr>
                <w:rFonts w:eastAsia="標楷體"/>
              </w:rPr>
              <w:t>command id</w:t>
            </w:r>
          </w:p>
        </w:tc>
        <w:tc>
          <w:tcPr>
            <w:tcW w:w="599" w:type="dxa"/>
            <w:shd w:val="clear" w:color="auto" w:fill="auto"/>
            <w:tcMar>
              <w:left w:w="108" w:type="dxa"/>
            </w:tcMar>
            <w:vAlign w:val="center"/>
          </w:tcPr>
          <w:p w14:paraId="711ECD03" w14:textId="77777777"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14:paraId="45ABDB35" w14:textId="77777777" w:rsidR="00B34661" w:rsidRDefault="005331F7">
            <w:pPr>
              <w:jc w:val="center"/>
              <w:rPr>
                <w:rFonts w:eastAsia="標楷體"/>
              </w:rPr>
            </w:pPr>
            <w:r>
              <w:rPr>
                <w:rFonts w:eastAsia="標楷體"/>
              </w:rPr>
              <w:t>Integer</w:t>
            </w:r>
          </w:p>
        </w:tc>
        <w:tc>
          <w:tcPr>
            <w:tcW w:w="5433" w:type="dxa"/>
            <w:shd w:val="clear" w:color="auto" w:fill="auto"/>
            <w:tcMar>
              <w:left w:w="108" w:type="dxa"/>
            </w:tcMar>
          </w:tcPr>
          <w:p w14:paraId="6D05687A" w14:textId="77777777" w:rsidR="00B34661" w:rsidRDefault="005331F7">
            <w:pPr>
              <w:rPr>
                <w:rFonts w:eastAsia="標楷體"/>
              </w:rPr>
            </w:pPr>
            <w:r>
              <w:rPr>
                <w:rFonts w:eastAsia="標楷體"/>
              </w:rPr>
              <w:t>The value corresponding to SER MDM Operate response.</w:t>
            </w:r>
          </w:p>
        </w:tc>
        <w:tc>
          <w:tcPr>
            <w:tcW w:w="546" w:type="dxa"/>
            <w:shd w:val="clear" w:color="auto" w:fill="auto"/>
            <w:tcMar>
              <w:left w:w="108" w:type="dxa"/>
            </w:tcMar>
            <w:vAlign w:val="center"/>
          </w:tcPr>
          <w:p w14:paraId="03860390"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4CA55355" w14:textId="77777777">
        <w:tc>
          <w:tcPr>
            <w:tcW w:w="335" w:type="dxa"/>
            <w:vMerge/>
            <w:shd w:val="clear" w:color="auto" w:fill="auto"/>
            <w:tcMar>
              <w:left w:w="108" w:type="dxa"/>
            </w:tcMar>
          </w:tcPr>
          <w:p w14:paraId="00B4A4BF" w14:textId="77777777" w:rsidR="00B34661" w:rsidRDefault="00B34661">
            <w:pPr>
              <w:rPr>
                <w:rFonts w:eastAsia="標楷體"/>
              </w:rPr>
            </w:pPr>
          </w:p>
        </w:tc>
        <w:tc>
          <w:tcPr>
            <w:tcW w:w="873" w:type="dxa"/>
            <w:shd w:val="clear" w:color="auto" w:fill="auto"/>
            <w:tcMar>
              <w:left w:w="108" w:type="dxa"/>
            </w:tcMar>
            <w:vAlign w:val="center"/>
          </w:tcPr>
          <w:p w14:paraId="2D20DEEC" w14:textId="77777777" w:rsidR="00B34661" w:rsidRDefault="005331F7">
            <w:pPr>
              <w:jc w:val="both"/>
              <w:rPr>
                <w:rFonts w:eastAsia="標楷體"/>
              </w:rPr>
            </w:pPr>
            <w:r>
              <w:rPr>
                <w:rFonts w:eastAsia="標楷體"/>
              </w:rPr>
              <w:t>command status</w:t>
            </w:r>
          </w:p>
        </w:tc>
        <w:tc>
          <w:tcPr>
            <w:tcW w:w="599" w:type="dxa"/>
            <w:shd w:val="clear" w:color="auto" w:fill="auto"/>
            <w:tcMar>
              <w:left w:w="108" w:type="dxa"/>
            </w:tcMar>
            <w:vAlign w:val="center"/>
          </w:tcPr>
          <w:p w14:paraId="6114CBAA" w14:textId="77777777"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14:paraId="75D62C7B" w14:textId="77777777" w:rsidR="00B34661" w:rsidRDefault="005331F7">
            <w:pPr>
              <w:jc w:val="center"/>
              <w:rPr>
                <w:rFonts w:eastAsia="標楷體"/>
              </w:rPr>
            </w:pPr>
            <w:r>
              <w:rPr>
                <w:rFonts w:eastAsia="標楷體"/>
              </w:rPr>
              <w:t>Integer</w:t>
            </w:r>
          </w:p>
        </w:tc>
        <w:tc>
          <w:tcPr>
            <w:tcW w:w="5433" w:type="dxa"/>
            <w:shd w:val="clear" w:color="auto" w:fill="auto"/>
            <w:tcMar>
              <w:left w:w="108" w:type="dxa"/>
            </w:tcMar>
          </w:tcPr>
          <w:p w14:paraId="34756C9C" w14:textId="77777777" w:rsidR="00B34661" w:rsidRDefault="005331F7">
            <w:pPr>
              <w:rPr>
                <w:rFonts w:eastAsia="標楷體"/>
              </w:rPr>
            </w:pPr>
            <w:r>
              <w:rPr>
                <w:rFonts w:eastAsia="標楷體"/>
              </w:rPr>
              <w:t>Indicates the status of the original request.</w:t>
            </w:r>
          </w:p>
        </w:tc>
        <w:tc>
          <w:tcPr>
            <w:tcW w:w="546" w:type="dxa"/>
            <w:shd w:val="clear" w:color="auto" w:fill="auto"/>
            <w:tcMar>
              <w:left w:w="108" w:type="dxa"/>
            </w:tcMar>
            <w:vAlign w:val="center"/>
          </w:tcPr>
          <w:p w14:paraId="17D47551"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3B8C5F37" w14:textId="77777777">
        <w:tc>
          <w:tcPr>
            <w:tcW w:w="335" w:type="dxa"/>
            <w:vMerge/>
            <w:shd w:val="clear" w:color="auto" w:fill="auto"/>
            <w:tcMar>
              <w:left w:w="108" w:type="dxa"/>
            </w:tcMar>
          </w:tcPr>
          <w:p w14:paraId="7D7AB27A" w14:textId="77777777" w:rsidR="00B34661" w:rsidRDefault="00B34661">
            <w:pPr>
              <w:rPr>
                <w:rFonts w:eastAsia="標楷體"/>
              </w:rPr>
            </w:pPr>
          </w:p>
        </w:tc>
        <w:tc>
          <w:tcPr>
            <w:tcW w:w="873" w:type="dxa"/>
            <w:shd w:val="clear" w:color="auto" w:fill="auto"/>
            <w:tcMar>
              <w:left w:w="108" w:type="dxa"/>
            </w:tcMar>
            <w:vAlign w:val="center"/>
          </w:tcPr>
          <w:p w14:paraId="671DE0EA" w14:textId="77777777" w:rsidR="00B34661" w:rsidRDefault="005331F7">
            <w:pPr>
              <w:jc w:val="both"/>
              <w:rPr>
                <w:rFonts w:eastAsia="標楷體"/>
              </w:rPr>
            </w:pPr>
            <w:r>
              <w:rPr>
                <w:rFonts w:eastAsia="標楷體"/>
              </w:rPr>
              <w:t>sequence number</w:t>
            </w:r>
          </w:p>
        </w:tc>
        <w:tc>
          <w:tcPr>
            <w:tcW w:w="599" w:type="dxa"/>
            <w:shd w:val="clear" w:color="auto" w:fill="auto"/>
            <w:tcMar>
              <w:left w:w="108" w:type="dxa"/>
            </w:tcMar>
            <w:vAlign w:val="center"/>
          </w:tcPr>
          <w:p w14:paraId="004A4EBF" w14:textId="77777777" w:rsidR="00B34661" w:rsidRDefault="005331F7">
            <w:pPr>
              <w:jc w:val="center"/>
              <w:rPr>
                <w:rFonts w:eastAsia="標楷體"/>
              </w:rPr>
            </w:pPr>
            <w:r>
              <w:rPr>
                <w:rFonts w:eastAsia="標楷體"/>
              </w:rPr>
              <w:t>4</w:t>
            </w:r>
          </w:p>
        </w:tc>
        <w:tc>
          <w:tcPr>
            <w:tcW w:w="735" w:type="dxa"/>
            <w:shd w:val="clear" w:color="auto" w:fill="auto"/>
            <w:tcMar>
              <w:left w:w="108" w:type="dxa"/>
            </w:tcMar>
            <w:vAlign w:val="center"/>
          </w:tcPr>
          <w:p w14:paraId="3DBBB1C8" w14:textId="77777777" w:rsidR="00B34661" w:rsidRDefault="005331F7">
            <w:pPr>
              <w:jc w:val="center"/>
              <w:rPr>
                <w:rFonts w:eastAsia="標楷體"/>
              </w:rPr>
            </w:pPr>
            <w:r>
              <w:rPr>
                <w:rFonts w:eastAsia="標楷體"/>
              </w:rPr>
              <w:t>Integer</w:t>
            </w:r>
          </w:p>
        </w:tc>
        <w:tc>
          <w:tcPr>
            <w:tcW w:w="5433" w:type="dxa"/>
            <w:shd w:val="clear" w:color="auto" w:fill="auto"/>
            <w:tcMar>
              <w:left w:w="108" w:type="dxa"/>
            </w:tcMar>
          </w:tcPr>
          <w:p w14:paraId="64A00891" w14:textId="77777777" w:rsidR="00B34661" w:rsidRDefault="005331F7">
            <w:pPr>
              <w:rPr>
                <w:rFonts w:eastAsia="標楷體"/>
              </w:rPr>
            </w:pPr>
            <w:r>
              <w:rPr>
                <w:rFonts w:eastAsia="標楷體"/>
              </w:rPr>
              <w:t>Set to the same sequence number of original SER MDM Operate request PDU.</w:t>
            </w:r>
          </w:p>
        </w:tc>
        <w:tc>
          <w:tcPr>
            <w:tcW w:w="546" w:type="dxa"/>
            <w:shd w:val="clear" w:color="auto" w:fill="auto"/>
            <w:tcMar>
              <w:left w:w="108" w:type="dxa"/>
            </w:tcMar>
            <w:vAlign w:val="center"/>
          </w:tcPr>
          <w:p w14:paraId="6A7592C4"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741B8A25" w14:textId="77777777">
        <w:tc>
          <w:tcPr>
            <w:tcW w:w="335" w:type="dxa"/>
            <w:shd w:val="clear" w:color="auto" w:fill="auto"/>
            <w:tcMar>
              <w:left w:w="108" w:type="dxa"/>
            </w:tcMar>
            <w:vAlign w:val="center"/>
          </w:tcPr>
          <w:p w14:paraId="132D9E0B" w14:textId="77777777" w:rsidR="00B34661" w:rsidRDefault="005331F7">
            <w:pPr>
              <w:jc w:val="center"/>
              <w:rPr>
                <w:rFonts w:eastAsia="標楷體"/>
              </w:rPr>
            </w:pPr>
            <w:r>
              <w:rPr>
                <w:rFonts w:eastAsia="標楷體"/>
              </w:rPr>
              <w:t>B</w:t>
            </w:r>
          </w:p>
          <w:p w14:paraId="5814D666" w14:textId="77777777" w:rsidR="00B34661" w:rsidRDefault="005331F7">
            <w:pPr>
              <w:jc w:val="center"/>
              <w:rPr>
                <w:rFonts w:eastAsia="標楷體"/>
              </w:rPr>
            </w:pPr>
            <w:r>
              <w:rPr>
                <w:rFonts w:eastAsia="標楷體"/>
              </w:rPr>
              <w:t>O</w:t>
            </w:r>
          </w:p>
          <w:p w14:paraId="3271EF0E" w14:textId="77777777" w:rsidR="00B34661" w:rsidRDefault="005331F7">
            <w:pPr>
              <w:jc w:val="center"/>
              <w:rPr>
                <w:rFonts w:eastAsia="標楷體"/>
              </w:rPr>
            </w:pPr>
            <w:r>
              <w:rPr>
                <w:rFonts w:eastAsia="標楷體"/>
              </w:rPr>
              <w:t>D</w:t>
            </w:r>
          </w:p>
          <w:p w14:paraId="57ECCA6B" w14:textId="77777777" w:rsidR="00B34661" w:rsidRDefault="005331F7">
            <w:pPr>
              <w:jc w:val="center"/>
              <w:rPr>
                <w:rFonts w:eastAsia="標楷體"/>
              </w:rPr>
            </w:pPr>
            <w:r>
              <w:rPr>
                <w:rFonts w:eastAsia="標楷體"/>
              </w:rPr>
              <w:t>Y</w:t>
            </w:r>
          </w:p>
        </w:tc>
        <w:tc>
          <w:tcPr>
            <w:tcW w:w="873" w:type="dxa"/>
            <w:shd w:val="clear" w:color="auto" w:fill="auto"/>
            <w:tcMar>
              <w:left w:w="108" w:type="dxa"/>
            </w:tcMar>
            <w:vAlign w:val="center"/>
          </w:tcPr>
          <w:p w14:paraId="321E5F03" w14:textId="77777777" w:rsidR="00B34661" w:rsidRDefault="005331F7">
            <w:pPr>
              <w:rPr>
                <w:rFonts w:eastAsia="標楷體"/>
              </w:rPr>
            </w:pPr>
            <w:r>
              <w:rPr>
                <w:rFonts w:eastAsia="標楷體"/>
              </w:rPr>
              <w:t>RDM Operation</w:t>
            </w:r>
          </w:p>
        </w:tc>
        <w:tc>
          <w:tcPr>
            <w:tcW w:w="599" w:type="dxa"/>
            <w:shd w:val="clear" w:color="auto" w:fill="auto"/>
            <w:tcMar>
              <w:left w:w="108" w:type="dxa"/>
            </w:tcMar>
            <w:vAlign w:val="center"/>
          </w:tcPr>
          <w:p w14:paraId="522FBE65" w14:textId="77777777" w:rsidR="00B34661" w:rsidRDefault="005331F7">
            <w:pPr>
              <w:jc w:val="center"/>
              <w:rPr>
                <w:rFonts w:eastAsia="標楷體"/>
              </w:rPr>
            </w:pPr>
            <w:r>
              <w:rPr>
                <w:rFonts w:eastAsia="標楷體"/>
              </w:rPr>
              <w:t>Var.</w:t>
            </w:r>
          </w:p>
        </w:tc>
        <w:tc>
          <w:tcPr>
            <w:tcW w:w="735" w:type="dxa"/>
            <w:shd w:val="clear" w:color="auto" w:fill="auto"/>
            <w:tcMar>
              <w:left w:w="108" w:type="dxa"/>
            </w:tcMar>
            <w:vAlign w:val="center"/>
          </w:tcPr>
          <w:p w14:paraId="0CA80D66" w14:textId="77777777" w:rsidR="00B34661" w:rsidRDefault="005331F7">
            <w:pPr>
              <w:jc w:val="center"/>
              <w:rPr>
                <w:rFonts w:eastAsia="標楷體"/>
              </w:rPr>
            </w:pPr>
            <w:r>
              <w:rPr>
                <w:rFonts w:eastAsia="標楷體"/>
              </w:rPr>
              <w:t xml:space="preserve">C-Octet </w:t>
            </w:r>
          </w:p>
          <w:p w14:paraId="2616BA54" w14:textId="77777777" w:rsidR="00B34661" w:rsidRDefault="005331F7">
            <w:pPr>
              <w:jc w:val="center"/>
              <w:rPr>
                <w:rFonts w:eastAsia="標楷體"/>
              </w:rPr>
            </w:pPr>
            <w:r>
              <w:rPr>
                <w:rFonts w:eastAsia="標楷體"/>
              </w:rPr>
              <w:t>String</w:t>
            </w:r>
          </w:p>
        </w:tc>
        <w:tc>
          <w:tcPr>
            <w:tcW w:w="5433" w:type="dxa"/>
            <w:shd w:val="clear" w:color="auto" w:fill="auto"/>
            <w:tcMar>
              <w:left w:w="108" w:type="dxa"/>
            </w:tcMar>
          </w:tcPr>
          <w:p w14:paraId="50F6EBCD" w14:textId="77777777" w:rsidR="00B34661" w:rsidRDefault="005331F7">
            <w:pPr>
              <w:rPr>
                <w:rFonts w:eastAsia="標楷體"/>
              </w:rPr>
            </w:pPr>
            <w:r>
              <w:rPr>
                <w:rFonts w:eastAsia="標楷體" w:cs="Times New Roman"/>
                <w:szCs w:val="24"/>
              </w:rPr>
              <w:t>Mandatory Parameter</w:t>
            </w:r>
            <w:r>
              <w:rPr>
                <w:rFonts w:eastAsia="標楷體"/>
              </w:rPr>
              <w:t>.</w:t>
            </w:r>
          </w:p>
          <w:p w14:paraId="2BC0F5A9" w14:textId="77777777" w:rsidR="00B34661" w:rsidRDefault="005331F7">
            <w:pPr>
              <w:rPr>
                <w:rFonts w:eastAsia="標楷體"/>
              </w:rPr>
            </w:pPr>
            <w:r>
              <w:rPr>
                <w:rFonts w:eastAsia="標楷體"/>
              </w:rPr>
              <w:t>JSON Data Format.</w:t>
            </w:r>
          </w:p>
          <w:p w14:paraId="249D143C" w14:textId="77777777" w:rsidR="00B34661" w:rsidRDefault="005331F7">
            <w:r>
              <w:t>Collection</w:t>
            </w:r>
            <w:r>
              <w:t>：</w:t>
            </w:r>
          </w:p>
          <w:p w14:paraId="391E1258" w14:textId="77777777" w:rsidR="00B34661" w:rsidRDefault="005331F7">
            <w:r>
              <w:t>(name/value data type)</w:t>
            </w:r>
          </w:p>
          <w:p w14:paraId="51B29DEC" w14:textId="77777777" w:rsidR="00B34661" w:rsidRDefault="005331F7">
            <w:r>
              <w:t>result/integer (Ref.</w:t>
            </w:r>
            <w:r w:rsidR="00E64828">
              <w:fldChar w:fldCharType="begin"/>
            </w:r>
            <w:r>
              <w:instrText>REF _Ref456700459 \r \h</w:instrText>
            </w:r>
            <w:r w:rsidR="00E64828">
              <w:fldChar w:fldCharType="separate"/>
            </w:r>
            <w:r>
              <w:t>3.2.3</w:t>
            </w:r>
            <w:r w:rsidR="00E64828">
              <w:fldChar w:fldCharType="end"/>
            </w:r>
            <w:r>
              <w:t>)</w:t>
            </w:r>
          </w:p>
          <w:p w14:paraId="4C614C69" w14:textId="77777777" w:rsidR="00B34661" w:rsidRDefault="005331F7">
            <w:r>
              <w:t>control/(JSON Object)</w:t>
            </w:r>
          </w:p>
          <w:p w14:paraId="4BBD44A4" w14:textId="77777777" w:rsidR="00B34661" w:rsidRDefault="005331F7">
            <w:r>
              <w:t>list/integer (array under control)</w:t>
            </w:r>
          </w:p>
          <w:p w14:paraId="36FF2204" w14:textId="77777777" w:rsidR="00B34661" w:rsidRDefault="00B34661"/>
          <w:p w14:paraId="74C8D681" w14:textId="77777777" w:rsidR="00B34661" w:rsidRDefault="005331F7">
            <w:r>
              <w:t>control</w:t>
            </w:r>
            <w:r>
              <w:t>：</w:t>
            </w:r>
          </w:p>
          <w:p w14:paraId="57DA1802" w14:textId="77777777" w:rsidR="00B34661" w:rsidRDefault="005331F7">
            <w:pPr>
              <w:ind w:firstLine="240"/>
            </w:pPr>
            <w:r>
              <w:rPr>
                <w:rFonts w:ascii="Monospace" w:hAnsi="Monospace" w:cs="Monospace"/>
                <w:szCs w:val="24"/>
              </w:rPr>
              <w:t>count/integer (list count)</w:t>
            </w:r>
          </w:p>
          <w:p w14:paraId="64D7FC63" w14:textId="77777777" w:rsidR="00B34661" w:rsidRDefault="005331F7">
            <w:pPr>
              <w:ind w:firstLine="240"/>
            </w:pPr>
            <w:r>
              <w:t>list (JSON Array)</w:t>
            </w:r>
          </w:p>
          <w:p w14:paraId="4CFA3EE0" w14:textId="77777777" w:rsidR="00B34661" w:rsidRDefault="00B34661"/>
          <w:p w14:paraId="374AFA35" w14:textId="77777777" w:rsidR="00B34661" w:rsidRDefault="005331F7">
            <w:r>
              <w:t>list</w:t>
            </w:r>
            <w:r>
              <w:t>：</w:t>
            </w:r>
          </w:p>
          <w:p w14:paraId="526D8D22" w14:textId="77777777" w:rsidR="00B34661" w:rsidRDefault="005331F7">
            <w:r>
              <w:t xml:space="preserve"> type/integer(control type)</w:t>
            </w:r>
          </w:p>
          <w:p w14:paraId="4FCC2EF0" w14:textId="77777777" w:rsidR="00B34661" w:rsidRDefault="005331F7">
            <w:r>
              <w:t xml:space="preserve"> </w:t>
            </w:r>
          </w:p>
          <w:p w14:paraId="67318201" w14:textId="77777777" w:rsidR="00B34661" w:rsidRDefault="00B34661"/>
          <w:p w14:paraId="715551E1" w14:textId="77777777" w:rsidR="00B34661" w:rsidRDefault="005331F7">
            <w:pPr>
              <w:rPr>
                <w:rFonts w:eastAsia="標楷體"/>
              </w:rPr>
            </w:pPr>
            <w:r>
              <w:rPr>
                <w:rFonts w:eastAsia="標楷體"/>
              </w:rPr>
              <w:t>Example</w:t>
            </w:r>
            <w:r>
              <w:rPr>
                <w:rFonts w:eastAsia="標楷體"/>
              </w:rPr>
              <w:t>：</w:t>
            </w:r>
          </w:p>
          <w:p w14:paraId="713305B1" w14:textId="77777777" w:rsidR="00B34661" w:rsidRDefault="005331F7">
            <w:pPr>
              <w:rPr>
                <w:rFonts w:ascii="Monospace" w:hAnsi="Monospace" w:cs="Monospace" w:hint="eastAsia"/>
                <w:color w:val="2A00FF"/>
                <w:szCs w:val="24"/>
              </w:rPr>
            </w:pPr>
            <w:r>
              <w:rPr>
                <w:rFonts w:ascii="Monospace" w:hAnsi="Monospace" w:cs="Monospace"/>
                <w:color w:val="2A00FF"/>
                <w:szCs w:val="24"/>
              </w:rPr>
              <w:t>{</w:t>
            </w:r>
          </w:p>
          <w:p w14:paraId="4D6E594D" w14:textId="77777777" w:rsidR="00B34661" w:rsidRDefault="005331F7">
            <w:pPr>
              <w:rPr>
                <w:rFonts w:ascii="Monospace" w:hAnsi="Monospace" w:cs="Monospace" w:hint="eastAsia"/>
                <w:color w:val="2A00FF"/>
                <w:szCs w:val="24"/>
              </w:rPr>
            </w:pPr>
            <w:r>
              <w:rPr>
                <w:rFonts w:ascii="Monospace" w:hAnsi="Monospace" w:cs="Monospace"/>
                <w:color w:val="2A00FF"/>
                <w:szCs w:val="24"/>
              </w:rPr>
              <w:tab/>
              <w:t>"result": 0,</w:t>
            </w:r>
          </w:p>
          <w:p w14:paraId="1D64BE82" w14:textId="77777777" w:rsidR="00B34661" w:rsidRDefault="005331F7">
            <w:pPr>
              <w:rPr>
                <w:rFonts w:ascii="Monospace" w:hAnsi="Monospace" w:cs="Monospace" w:hint="eastAsia"/>
                <w:color w:val="2A00FF"/>
                <w:szCs w:val="24"/>
              </w:rPr>
            </w:pPr>
            <w:r>
              <w:rPr>
                <w:rFonts w:ascii="Monospace" w:hAnsi="Monospace" w:cs="Monospace"/>
                <w:color w:val="2A00FF"/>
                <w:szCs w:val="24"/>
              </w:rPr>
              <w:tab/>
              <w:t>"control": {</w:t>
            </w:r>
          </w:p>
          <w:p w14:paraId="3CED4B68" w14:textId="77777777"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"count": 2,</w:t>
            </w:r>
          </w:p>
          <w:p w14:paraId="7672A7E0" w14:textId="77777777"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"list": [{</w:t>
            </w:r>
          </w:p>
          <w:p w14:paraId="279F2713" w14:textId="77777777" w:rsidR="00B34661" w:rsidRDefault="005331F7">
            <w:pPr>
              <w:rPr>
                <w:rFonts w:ascii="Monospace" w:hAnsi="Monospace" w:cs="Monospace" w:hint="eastAsia"/>
                <w:color w:val="2A00FF"/>
                <w:szCs w:val="24"/>
              </w:rPr>
            </w:pPr>
            <w:r>
              <w:rPr>
                <w:rFonts w:ascii="Monospace" w:hAnsi="Monospace" w:cs="Monospace"/>
                <w:color w:val="2A00FF"/>
                <w:szCs w:val="24"/>
              </w:rPr>
              <w:tab/>
              <w:t>"type": 3,</w:t>
            </w:r>
          </w:p>
          <w:p w14:paraId="1FAAD08E" w14:textId="77777777" w:rsidR="00B34661" w:rsidRDefault="005331F7">
            <w:pPr>
              <w:rPr>
                <w:rFonts w:ascii="Monospace" w:hAnsi="Monospace" w:cs="Monospace" w:hint="eastAsia"/>
                <w:color w:val="2A00FF"/>
                <w:szCs w:val="24"/>
              </w:rPr>
            </w:pPr>
            <w:r>
              <w:rPr>
                <w:rFonts w:ascii="Monospace" w:hAnsi="Monospace" w:cs="Monospace"/>
                <w:color w:val="2A00FF"/>
                <w:szCs w:val="24"/>
              </w:rPr>
              <w:tab/>
              <w:t>"count": 2,</w:t>
            </w:r>
          </w:p>
          <w:p w14:paraId="770FAA74" w14:textId="77777777" w:rsidR="00B34661" w:rsidRDefault="005331F7">
            <w:pPr>
              <w:rPr>
                <w:rFonts w:ascii="Monospace" w:hAnsi="Monospace" w:cs="Monospace" w:hint="eastAsia"/>
                <w:color w:val="2A00FF"/>
                <w:szCs w:val="24"/>
              </w:rPr>
            </w:pPr>
            <w:r>
              <w:rPr>
                <w:rFonts w:ascii="Monospace" w:hAnsi="Monospace" w:cs="Monospace"/>
                <w:color w:val="2A00FF"/>
                <w:szCs w:val="24"/>
              </w:rPr>
              <w:tab/>
              <w:t>"list":[</w:t>
            </w:r>
          </w:p>
          <w:p w14:paraId="2F0B204C" w14:textId="77777777" w:rsidR="00B34661" w:rsidRDefault="005331F7">
            <w:pPr>
              <w:rPr>
                <w:rFonts w:ascii="Monospace" w:hAnsi="Monospace" w:cs="Monospace" w:hint="eastAsia"/>
                <w:color w:val="2A00FF"/>
                <w:szCs w:val="24"/>
              </w:rPr>
            </w:pPr>
            <w:r>
              <w:rPr>
                <w:rFonts w:ascii="Monospace" w:hAnsi="Monospace" w:cs="Monospace"/>
                <w:color w:val="2A00FF"/>
                <w:szCs w:val="24"/>
              </w:rPr>
              <w:tab/>
            </w:r>
          </w:p>
          <w:p w14:paraId="58E2DCB3" w14:textId="77777777" w:rsidR="00B34661" w:rsidRDefault="005331F7">
            <w:pPr>
              <w:rPr>
                <w:rFonts w:ascii="Monospace" w:hAnsi="Monospace" w:cs="Monospace" w:hint="eastAsia"/>
                <w:color w:val="2A00FF"/>
                <w:szCs w:val="24"/>
              </w:rPr>
            </w:pPr>
            <w:r>
              <w:rPr>
                <w:rFonts w:ascii="Monospace" w:hAnsi="Monospace" w:cs="Monospace"/>
                <w:color w:val="2A00FF"/>
                <w:szCs w:val="24"/>
              </w:rPr>
              <w:tab/>
              <w:t>{"app-URL":"http://54.199.198.94/app/android/papago.apk"},</w:t>
            </w:r>
          </w:p>
          <w:p w14:paraId="123997BF" w14:textId="77777777" w:rsidR="00B34661" w:rsidRDefault="005331F7">
            <w:pPr>
              <w:rPr>
                <w:rFonts w:ascii="Monospace" w:hAnsi="Monospace" w:cs="Monospace" w:hint="eastAsia"/>
                <w:color w:val="2A00FF"/>
                <w:szCs w:val="24"/>
              </w:rPr>
            </w:pPr>
            <w:r>
              <w:rPr>
                <w:rFonts w:ascii="Monospace" w:hAnsi="Monospace" w:cs="Monospace"/>
                <w:color w:val="2A00FF"/>
                <w:szCs w:val="24"/>
              </w:rPr>
              <w:tab/>
              <w:t>{"app-URL":"http://54.199.198.94/app/android/AliceInW</w:t>
            </w:r>
            <w:r>
              <w:rPr>
                <w:rFonts w:ascii="Monospace" w:hAnsi="Monospace" w:cs="Monospace"/>
                <w:color w:val="2A00FF"/>
                <w:szCs w:val="24"/>
              </w:rPr>
              <w:lastRenderedPageBreak/>
              <w:t>onderland.apk"}</w:t>
            </w:r>
          </w:p>
          <w:p w14:paraId="467F3043" w14:textId="77777777" w:rsidR="00B34661" w:rsidRDefault="005331F7">
            <w:pPr>
              <w:rPr>
                <w:rFonts w:ascii="Monospace" w:hAnsi="Monospace" w:cs="Monospace" w:hint="eastAsia"/>
                <w:color w:val="2A00FF"/>
                <w:szCs w:val="24"/>
              </w:rPr>
            </w:pPr>
            <w:r>
              <w:rPr>
                <w:rFonts w:ascii="Monospace" w:hAnsi="Monospace" w:cs="Monospace"/>
                <w:color w:val="2A00FF"/>
                <w:szCs w:val="24"/>
              </w:rPr>
              <w:tab/>
              <w:t>]</w:t>
            </w:r>
          </w:p>
          <w:p w14:paraId="186B44D2" w14:textId="77777777" w:rsidR="00B34661" w:rsidRDefault="005331F7">
            <w:pPr>
              <w:rPr>
                <w:rFonts w:ascii="Monospace" w:hAnsi="Monospace" w:cs="Monospace" w:hint="eastAsia"/>
                <w:color w:val="2A00FF"/>
                <w:szCs w:val="24"/>
              </w:rPr>
            </w:pPr>
            <w:r>
              <w:rPr>
                <w:rFonts w:ascii="Monospace" w:hAnsi="Monospace" w:cs="Monospace"/>
                <w:color w:val="2A00FF"/>
                <w:szCs w:val="24"/>
              </w:rPr>
              <w:t>},{</w:t>
            </w:r>
          </w:p>
          <w:p w14:paraId="663BF4E4" w14:textId="77777777" w:rsidR="00B34661" w:rsidRDefault="005331F7">
            <w:pPr>
              <w:rPr>
                <w:rFonts w:ascii="Monospace" w:hAnsi="Monospace" w:cs="Monospace" w:hint="eastAsia"/>
                <w:color w:val="2A00FF"/>
                <w:szCs w:val="24"/>
              </w:rPr>
            </w:pPr>
            <w:r>
              <w:rPr>
                <w:rFonts w:ascii="Monospace" w:hAnsi="Monospace" w:cs="Monospace"/>
                <w:color w:val="2A00FF"/>
                <w:szCs w:val="24"/>
              </w:rPr>
              <w:t xml:space="preserve">                "type": 4,</w:t>
            </w:r>
          </w:p>
          <w:p w14:paraId="252ECF68" w14:textId="77777777" w:rsidR="00B34661" w:rsidRDefault="005331F7">
            <w:pPr>
              <w:rPr>
                <w:rFonts w:ascii="Monospace" w:hAnsi="Monospace" w:cs="Monospace" w:hint="eastAsia"/>
                <w:color w:val="2A00FF"/>
                <w:szCs w:val="24"/>
              </w:rPr>
            </w:pPr>
            <w:r>
              <w:rPr>
                <w:rFonts w:ascii="Monospace" w:hAnsi="Monospace" w:cs="Monospace"/>
                <w:color w:val="2A00FF"/>
                <w:szCs w:val="24"/>
              </w:rPr>
              <w:t xml:space="preserve">                "count": 1,</w:t>
            </w:r>
          </w:p>
          <w:p w14:paraId="0FD796EF" w14:textId="77777777" w:rsidR="00B34661" w:rsidRDefault="005331F7">
            <w:pPr>
              <w:rPr>
                <w:rFonts w:ascii="Monospace" w:hAnsi="Monospace" w:cs="Monospace" w:hint="eastAsia"/>
                <w:color w:val="2A00FF"/>
                <w:szCs w:val="24"/>
              </w:rPr>
            </w:pPr>
            <w:r>
              <w:rPr>
                <w:rFonts w:ascii="Monospace" w:hAnsi="Monospace" w:cs="Monospace"/>
                <w:color w:val="2A00FF"/>
                <w:szCs w:val="24"/>
              </w:rPr>
              <w:t xml:space="preserve">                "list": [</w:t>
            </w:r>
          </w:p>
          <w:p w14:paraId="5CC6139B" w14:textId="77777777"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14:paraId="35EB17C5" w14:textId="77777777" w:rsidR="00B34661" w:rsidRDefault="005331F7">
            <w:pPr>
              <w:rPr>
                <w:rFonts w:ascii="Monospace" w:hAnsi="Monospace" w:cs="Monospace" w:hint="eastAsia"/>
                <w:color w:val="2A00FF"/>
                <w:szCs w:val="24"/>
              </w:rPr>
            </w:pPr>
            <w:r>
              <w:rPr>
                <w:rFonts w:ascii="Monospace" w:hAnsi="Monospace" w:cs="Monospace"/>
                <w:color w:val="2A00FF"/>
                <w:szCs w:val="24"/>
              </w:rPr>
              <w:t xml:space="preserve">                        "app-packageName": "app.sensor.tester"</w:t>
            </w:r>
          </w:p>
          <w:p w14:paraId="16FBC114" w14:textId="77777777"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14:paraId="532ACDF1" w14:textId="77777777"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14:paraId="2C2B80CD" w14:textId="77777777" w:rsidR="00B34661" w:rsidRDefault="005331F7">
            <w:pPr>
              <w:rPr>
                <w:rFonts w:ascii="Monospace" w:hAnsi="Monospace" w:cs="Monospace" w:hint="eastAsia"/>
                <w:color w:val="2A00FF"/>
                <w:szCs w:val="24"/>
              </w:rPr>
            </w:pPr>
            <w:r>
              <w:rPr>
                <w:rFonts w:ascii="Monospace" w:hAnsi="Monospace" w:cs="Monospace"/>
                <w:color w:val="2A00FF"/>
                <w:szCs w:val="24"/>
              </w:rPr>
              <w:t xml:space="preserve">            }]</w:t>
            </w:r>
          </w:p>
          <w:p w14:paraId="1BF901AE" w14:textId="77777777" w:rsidR="00B34661" w:rsidRDefault="005331F7">
            <w:pPr>
              <w:rPr>
                <w:rFonts w:ascii="Monospace" w:hAnsi="Monospace" w:cs="Monospace" w:hint="eastAsia"/>
                <w:color w:val="2A00FF"/>
                <w:szCs w:val="24"/>
              </w:rPr>
            </w:pPr>
            <w:r>
              <w:rPr>
                <w:rFonts w:ascii="Monospace" w:hAnsi="Monospace" w:cs="Monospace"/>
                <w:color w:val="2A00FF"/>
                <w:szCs w:val="24"/>
              </w:rPr>
              <w:tab/>
              <w:t>}</w:t>
            </w:r>
          </w:p>
          <w:p w14:paraId="3AC23572" w14:textId="77777777" w:rsidR="00B34661" w:rsidRDefault="005331F7">
            <w:r>
              <w:rPr>
                <w:rFonts w:ascii="Monospace" w:hAnsi="Monospace" w:cs="Monospace"/>
                <w:color w:val="2A00FF"/>
                <w:szCs w:val="24"/>
              </w:rPr>
              <w:t>}</w:t>
            </w:r>
          </w:p>
        </w:tc>
        <w:tc>
          <w:tcPr>
            <w:tcW w:w="546" w:type="dxa"/>
            <w:shd w:val="clear" w:color="auto" w:fill="auto"/>
            <w:tcMar>
              <w:left w:w="108" w:type="dxa"/>
            </w:tcMar>
            <w:vAlign w:val="center"/>
          </w:tcPr>
          <w:p w14:paraId="478929F5" w14:textId="77777777" w:rsidR="00B34661" w:rsidRDefault="00E64828">
            <w:pPr>
              <w:jc w:val="center"/>
            </w:pPr>
            <w:r>
              <w:rPr>
                <w:rFonts w:eastAsia="標楷體"/>
              </w:rPr>
              <w:lastRenderedPageBreak/>
              <w:fldChar w:fldCharType="begin"/>
            </w:r>
            <w:r w:rsidR="005331F7">
              <w:instrText>REF _Ref464116208 \r \h</w:instrText>
            </w:r>
            <w:r>
              <w:rPr>
                <w:rFonts w:eastAsia="標楷體"/>
              </w:rPr>
            </w:r>
            <w:r>
              <w:fldChar w:fldCharType="separate"/>
            </w:r>
            <w:r w:rsidR="005331F7">
              <w:t>3.3.1</w:t>
            </w:r>
            <w:r>
              <w:fldChar w:fldCharType="end"/>
            </w:r>
          </w:p>
        </w:tc>
      </w:tr>
    </w:tbl>
    <w:p w14:paraId="5F8FAE17" w14:textId="77777777" w:rsidR="00B34661" w:rsidRDefault="00B34661">
      <w:pPr>
        <w:widowControl/>
        <w:rPr>
          <w:rFonts w:eastAsia="標楷體"/>
        </w:rPr>
      </w:pPr>
    </w:p>
    <w:p w14:paraId="2616A3EA" w14:textId="77777777" w:rsidR="00B34661" w:rsidRDefault="00B34661">
      <w:pPr>
        <w:widowControl/>
        <w:rPr>
          <w:rFonts w:eastAsia="標楷體"/>
        </w:rPr>
      </w:pPr>
    </w:p>
    <w:p w14:paraId="4D9B0FA4" w14:textId="77777777" w:rsidR="00B34661" w:rsidRDefault="005331F7" w:rsidP="00427CCF">
      <w:pPr>
        <w:pStyle w:val="31"/>
      </w:pPr>
      <w:bookmarkStart w:id="47" w:name="_Toc479769015"/>
      <w:r>
        <w:t>RDM State requests syntax</w:t>
      </w:r>
      <w:bookmarkEnd w:id="47"/>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4DEC7C4C" w14:textId="77777777">
        <w:tc>
          <w:tcPr>
            <w:tcW w:w="480" w:type="dxa"/>
            <w:vMerge w:val="restart"/>
            <w:shd w:val="clear" w:color="auto" w:fill="auto"/>
            <w:tcMar>
              <w:left w:w="108" w:type="dxa"/>
            </w:tcMar>
            <w:vAlign w:val="center"/>
          </w:tcPr>
          <w:p w14:paraId="50B3D2EE" w14:textId="77777777" w:rsidR="00B34661" w:rsidRDefault="005331F7">
            <w:pPr>
              <w:jc w:val="center"/>
              <w:rPr>
                <w:rFonts w:eastAsia="標楷體"/>
              </w:rPr>
            </w:pPr>
            <w:r>
              <w:rPr>
                <w:rFonts w:eastAsia="標楷體"/>
              </w:rPr>
              <w:t>H</w:t>
            </w:r>
          </w:p>
          <w:p w14:paraId="1DAFD1D3" w14:textId="77777777" w:rsidR="00B34661" w:rsidRDefault="005331F7">
            <w:pPr>
              <w:jc w:val="center"/>
              <w:rPr>
                <w:rFonts w:eastAsia="標楷體"/>
              </w:rPr>
            </w:pPr>
            <w:r>
              <w:rPr>
                <w:rFonts w:eastAsia="標楷體"/>
              </w:rPr>
              <w:t>E</w:t>
            </w:r>
          </w:p>
          <w:p w14:paraId="7D114B90" w14:textId="77777777" w:rsidR="00B34661" w:rsidRDefault="005331F7">
            <w:pPr>
              <w:jc w:val="center"/>
              <w:rPr>
                <w:rFonts w:eastAsia="標楷體"/>
              </w:rPr>
            </w:pPr>
            <w:r>
              <w:rPr>
                <w:rFonts w:eastAsia="標楷體"/>
              </w:rPr>
              <w:t>A</w:t>
            </w:r>
          </w:p>
          <w:p w14:paraId="1B8CD132" w14:textId="77777777" w:rsidR="00B34661" w:rsidRDefault="005331F7">
            <w:pPr>
              <w:jc w:val="center"/>
              <w:rPr>
                <w:rFonts w:eastAsia="標楷體"/>
              </w:rPr>
            </w:pPr>
            <w:r>
              <w:rPr>
                <w:rFonts w:eastAsia="標楷體"/>
              </w:rPr>
              <w:t>D</w:t>
            </w:r>
          </w:p>
          <w:p w14:paraId="044224A3" w14:textId="77777777" w:rsidR="00B34661" w:rsidRDefault="005331F7">
            <w:pPr>
              <w:jc w:val="center"/>
              <w:rPr>
                <w:rFonts w:eastAsia="標楷體"/>
              </w:rPr>
            </w:pPr>
            <w:r>
              <w:rPr>
                <w:rFonts w:eastAsia="標楷體"/>
              </w:rPr>
              <w:t>E</w:t>
            </w:r>
          </w:p>
          <w:p w14:paraId="788440E7"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04BAC6E5"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0C6D051A" w14:textId="77777777" w:rsidR="00B34661" w:rsidRDefault="005331F7">
            <w:pPr>
              <w:jc w:val="center"/>
              <w:rPr>
                <w:rFonts w:eastAsia="標楷體"/>
              </w:rPr>
            </w:pPr>
            <w:r>
              <w:rPr>
                <w:rFonts w:eastAsia="標楷體"/>
              </w:rPr>
              <w:t>Size</w:t>
            </w:r>
          </w:p>
          <w:p w14:paraId="4D697BFA"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62C6153D"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6429A2D2"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2C582E14" w14:textId="77777777" w:rsidR="00B34661" w:rsidRDefault="005331F7">
            <w:pPr>
              <w:jc w:val="center"/>
              <w:rPr>
                <w:rFonts w:eastAsia="標楷體"/>
              </w:rPr>
            </w:pPr>
            <w:r>
              <w:rPr>
                <w:rFonts w:eastAsia="標楷體"/>
              </w:rPr>
              <w:t>Ref.</w:t>
            </w:r>
          </w:p>
        </w:tc>
      </w:tr>
      <w:tr w:rsidR="00B34661" w14:paraId="06A2B3ED" w14:textId="77777777">
        <w:tc>
          <w:tcPr>
            <w:tcW w:w="480" w:type="dxa"/>
            <w:vMerge/>
            <w:shd w:val="clear" w:color="auto" w:fill="auto"/>
            <w:tcMar>
              <w:left w:w="108" w:type="dxa"/>
            </w:tcMar>
          </w:tcPr>
          <w:p w14:paraId="046950F2" w14:textId="77777777" w:rsidR="00B34661" w:rsidRDefault="00B34661">
            <w:pPr>
              <w:rPr>
                <w:rFonts w:eastAsia="標楷體"/>
              </w:rPr>
            </w:pPr>
          </w:p>
        </w:tc>
        <w:tc>
          <w:tcPr>
            <w:tcW w:w="2063" w:type="dxa"/>
            <w:shd w:val="clear" w:color="auto" w:fill="auto"/>
            <w:tcMar>
              <w:left w:w="108" w:type="dxa"/>
            </w:tcMar>
            <w:vAlign w:val="center"/>
          </w:tcPr>
          <w:p w14:paraId="57530584"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27077C3C"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6535D71F"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5D8AAB7C"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2BE18B1D"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221A51AB" w14:textId="77777777">
        <w:tc>
          <w:tcPr>
            <w:tcW w:w="480" w:type="dxa"/>
            <w:vMerge/>
            <w:shd w:val="clear" w:color="auto" w:fill="auto"/>
            <w:tcMar>
              <w:left w:w="108" w:type="dxa"/>
            </w:tcMar>
          </w:tcPr>
          <w:p w14:paraId="2ADD3D27" w14:textId="77777777" w:rsidR="00B34661" w:rsidRDefault="00B34661">
            <w:pPr>
              <w:rPr>
                <w:rFonts w:eastAsia="標楷體"/>
              </w:rPr>
            </w:pPr>
          </w:p>
        </w:tc>
        <w:tc>
          <w:tcPr>
            <w:tcW w:w="2063" w:type="dxa"/>
            <w:shd w:val="clear" w:color="auto" w:fill="auto"/>
            <w:tcMar>
              <w:left w:w="108" w:type="dxa"/>
            </w:tcMar>
            <w:vAlign w:val="center"/>
          </w:tcPr>
          <w:p w14:paraId="047FC189"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3430595F"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3DE1589E"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09118DB4" w14:textId="77777777" w:rsidR="00B34661" w:rsidRDefault="005331F7">
            <w:pPr>
              <w:rPr>
                <w:rFonts w:eastAsia="標楷體"/>
              </w:rPr>
            </w:pPr>
            <w:r>
              <w:rPr>
                <w:rFonts w:eastAsia="標楷體"/>
              </w:rPr>
              <w:t>The value corresponding to RDM State request.</w:t>
            </w:r>
          </w:p>
        </w:tc>
        <w:tc>
          <w:tcPr>
            <w:tcW w:w="862" w:type="dxa"/>
            <w:shd w:val="clear" w:color="auto" w:fill="auto"/>
            <w:tcMar>
              <w:left w:w="108" w:type="dxa"/>
            </w:tcMar>
            <w:vAlign w:val="center"/>
          </w:tcPr>
          <w:p w14:paraId="0175DFE0"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684A87BE" w14:textId="77777777">
        <w:tc>
          <w:tcPr>
            <w:tcW w:w="480" w:type="dxa"/>
            <w:vMerge/>
            <w:shd w:val="clear" w:color="auto" w:fill="auto"/>
            <w:tcMar>
              <w:left w:w="108" w:type="dxa"/>
            </w:tcMar>
          </w:tcPr>
          <w:p w14:paraId="66BBD6ED" w14:textId="77777777" w:rsidR="00B34661" w:rsidRDefault="00B34661">
            <w:pPr>
              <w:rPr>
                <w:rFonts w:eastAsia="標楷體"/>
              </w:rPr>
            </w:pPr>
          </w:p>
        </w:tc>
        <w:tc>
          <w:tcPr>
            <w:tcW w:w="2063" w:type="dxa"/>
            <w:shd w:val="clear" w:color="auto" w:fill="auto"/>
            <w:tcMar>
              <w:left w:w="108" w:type="dxa"/>
            </w:tcMar>
            <w:vAlign w:val="center"/>
          </w:tcPr>
          <w:p w14:paraId="4F312437"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2B473988"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6676F14B"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7C13B0BF"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1A707BD0"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67BE2CC2" w14:textId="77777777">
        <w:tc>
          <w:tcPr>
            <w:tcW w:w="480" w:type="dxa"/>
            <w:vMerge/>
            <w:shd w:val="clear" w:color="auto" w:fill="auto"/>
            <w:tcMar>
              <w:left w:w="108" w:type="dxa"/>
            </w:tcMar>
          </w:tcPr>
          <w:p w14:paraId="0E46722C" w14:textId="77777777" w:rsidR="00B34661" w:rsidRDefault="00B34661">
            <w:pPr>
              <w:rPr>
                <w:rFonts w:eastAsia="標楷體"/>
              </w:rPr>
            </w:pPr>
          </w:p>
        </w:tc>
        <w:tc>
          <w:tcPr>
            <w:tcW w:w="2063" w:type="dxa"/>
            <w:shd w:val="clear" w:color="auto" w:fill="auto"/>
            <w:tcMar>
              <w:left w:w="108" w:type="dxa"/>
            </w:tcMar>
            <w:vAlign w:val="center"/>
          </w:tcPr>
          <w:p w14:paraId="3F96B5E9"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13CD80C4"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4DD19FDE"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7DEED81E"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4EE5FA3F"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6140CE9F" w14:textId="77777777">
        <w:tc>
          <w:tcPr>
            <w:tcW w:w="480" w:type="dxa"/>
            <w:shd w:val="clear" w:color="auto" w:fill="auto"/>
            <w:tcMar>
              <w:left w:w="108" w:type="dxa"/>
            </w:tcMar>
            <w:vAlign w:val="center"/>
          </w:tcPr>
          <w:p w14:paraId="05C80192" w14:textId="77777777" w:rsidR="00B34661" w:rsidRDefault="005331F7">
            <w:pPr>
              <w:jc w:val="center"/>
              <w:rPr>
                <w:rFonts w:eastAsia="標楷體"/>
              </w:rPr>
            </w:pPr>
            <w:r>
              <w:rPr>
                <w:rFonts w:eastAsia="標楷體"/>
              </w:rPr>
              <w:t>B</w:t>
            </w:r>
          </w:p>
          <w:p w14:paraId="64F0F183" w14:textId="77777777" w:rsidR="00B34661" w:rsidRDefault="005331F7">
            <w:pPr>
              <w:jc w:val="center"/>
              <w:rPr>
                <w:rFonts w:eastAsia="標楷體"/>
              </w:rPr>
            </w:pPr>
            <w:r>
              <w:rPr>
                <w:rFonts w:eastAsia="標楷體"/>
              </w:rPr>
              <w:t>O</w:t>
            </w:r>
          </w:p>
          <w:p w14:paraId="0A6E26A1" w14:textId="77777777" w:rsidR="00B34661" w:rsidRDefault="005331F7">
            <w:pPr>
              <w:jc w:val="center"/>
              <w:rPr>
                <w:rFonts w:eastAsia="標楷體"/>
              </w:rPr>
            </w:pPr>
            <w:r>
              <w:rPr>
                <w:rFonts w:eastAsia="標楷體"/>
              </w:rPr>
              <w:t>D</w:t>
            </w:r>
          </w:p>
          <w:p w14:paraId="3ECCA184"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4B5D132E" w14:textId="77777777" w:rsidR="00B34661" w:rsidRDefault="005331F7">
            <w:pPr>
              <w:rPr>
                <w:rFonts w:eastAsia="標楷體"/>
              </w:rPr>
            </w:pPr>
            <w:r>
              <w:rPr>
                <w:rFonts w:eastAsia="標楷體"/>
              </w:rPr>
              <w:t>id</w:t>
            </w:r>
          </w:p>
        </w:tc>
        <w:tc>
          <w:tcPr>
            <w:tcW w:w="837" w:type="dxa"/>
            <w:shd w:val="clear" w:color="auto" w:fill="auto"/>
            <w:tcMar>
              <w:left w:w="108" w:type="dxa"/>
            </w:tcMar>
            <w:vAlign w:val="center"/>
          </w:tcPr>
          <w:p w14:paraId="4CB59777"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6D807C35" w14:textId="77777777" w:rsidR="00B34661" w:rsidRDefault="005331F7">
            <w:pPr>
              <w:jc w:val="center"/>
              <w:rPr>
                <w:rFonts w:eastAsia="標楷體"/>
              </w:rPr>
            </w:pPr>
            <w:r>
              <w:rPr>
                <w:rFonts w:eastAsia="標楷體"/>
              </w:rPr>
              <w:t xml:space="preserve">C-Octet </w:t>
            </w:r>
          </w:p>
          <w:p w14:paraId="7529DE22"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623BB94F" w14:textId="77777777" w:rsidR="00B34661" w:rsidRDefault="005331F7">
            <w:pPr>
              <w:rPr>
                <w:rFonts w:eastAsia="標楷體"/>
              </w:rPr>
            </w:pPr>
            <w:r>
              <w:rPr>
                <w:rFonts w:eastAsia="標楷體" w:cs="Times New Roman"/>
                <w:szCs w:val="24"/>
              </w:rPr>
              <w:t>Mandatory Parameter</w:t>
            </w:r>
            <w:r>
              <w:rPr>
                <w:rFonts w:eastAsia="標楷體"/>
              </w:rPr>
              <w:t>.</w:t>
            </w:r>
          </w:p>
          <w:p w14:paraId="2840E863" w14:textId="77777777" w:rsidR="00B34661" w:rsidRDefault="005331F7">
            <w:pPr>
              <w:rPr>
                <w:rFonts w:eastAsia="標楷體"/>
              </w:rPr>
            </w:pPr>
            <w:r>
              <w:rPr>
                <w:rFonts w:eastAsia="標楷體"/>
              </w:rPr>
              <w:t>JSON Data Format.</w:t>
            </w:r>
          </w:p>
          <w:p w14:paraId="5D1FEBE4" w14:textId="77777777" w:rsidR="00B34661" w:rsidRDefault="005331F7">
            <w:r>
              <w:t>Collection</w:t>
            </w:r>
            <w:r>
              <w:t>：</w:t>
            </w:r>
          </w:p>
          <w:p w14:paraId="2CA96012" w14:textId="77777777" w:rsidR="00B34661" w:rsidRDefault="005331F7">
            <w:r>
              <w:t>(name/value data type)</w:t>
            </w:r>
          </w:p>
          <w:p w14:paraId="78D76EFF" w14:textId="77777777" w:rsidR="00B34661" w:rsidRDefault="005331F7">
            <w:r>
              <w:rPr>
                <w:rFonts w:ascii="Monospace" w:hAnsi="Monospace" w:cs="Monospace"/>
                <w:szCs w:val="24"/>
              </w:rPr>
              <w:t>count/integer (list count)</w:t>
            </w:r>
          </w:p>
          <w:p w14:paraId="7BCA3261" w14:textId="77777777" w:rsidR="00B34661" w:rsidRDefault="005331F7">
            <w:r>
              <w:t>list/ (JSON Array)</w:t>
            </w:r>
          </w:p>
          <w:p w14:paraId="16FBBC49" w14:textId="77777777" w:rsidR="00B34661" w:rsidRDefault="00B34661"/>
          <w:p w14:paraId="5272F889" w14:textId="77777777" w:rsidR="00B34661" w:rsidRDefault="005331F7">
            <w:r>
              <w:t>list</w:t>
            </w:r>
            <w:r>
              <w:t>：</w:t>
            </w:r>
          </w:p>
          <w:p w14:paraId="1FB58C91" w14:textId="77777777" w:rsidR="00B34661" w:rsidRDefault="005331F7">
            <w:r>
              <w:t xml:space="preserve"> type/integer(control type)</w:t>
            </w:r>
          </w:p>
          <w:p w14:paraId="12DE66A1" w14:textId="77777777" w:rsidR="00B34661" w:rsidRDefault="005331F7">
            <w:r>
              <w:t xml:space="preserve"> </w:t>
            </w:r>
          </w:p>
          <w:p w14:paraId="7913DAB1" w14:textId="77777777" w:rsidR="00B34661" w:rsidRDefault="00B34661"/>
          <w:p w14:paraId="09B9BEF3" w14:textId="77777777" w:rsidR="00B34661" w:rsidRDefault="005331F7">
            <w:pPr>
              <w:rPr>
                <w:rFonts w:eastAsia="標楷體"/>
              </w:rPr>
            </w:pPr>
            <w:r>
              <w:rPr>
                <w:rFonts w:eastAsia="標楷體"/>
              </w:rPr>
              <w:t>Example</w:t>
            </w:r>
            <w:r>
              <w:rPr>
                <w:rFonts w:eastAsia="標楷體"/>
              </w:rPr>
              <w:t>：</w:t>
            </w:r>
          </w:p>
          <w:p w14:paraId="35DF337D" w14:textId="77777777" w:rsidR="00B34661" w:rsidRDefault="005331F7">
            <w:pPr>
              <w:rPr>
                <w:rFonts w:ascii="Monospace" w:hAnsi="Monospace" w:cs="Monospace" w:hint="eastAsia"/>
                <w:color w:val="2A00FF"/>
                <w:szCs w:val="24"/>
              </w:rPr>
            </w:pPr>
            <w:r>
              <w:rPr>
                <w:rFonts w:ascii="Monospace" w:hAnsi="Monospace" w:cs="Monospace"/>
                <w:color w:val="2A00FF"/>
                <w:szCs w:val="24"/>
              </w:rPr>
              <w:t>{</w:t>
            </w:r>
          </w:p>
          <w:p w14:paraId="4EC719A0" w14:textId="77777777" w:rsidR="00B34661" w:rsidRDefault="005331F7">
            <w:pPr>
              <w:rPr>
                <w:rFonts w:ascii="Monospace" w:hAnsi="Monospace" w:cs="Monospace" w:hint="eastAsia"/>
                <w:color w:val="2A00FF"/>
                <w:szCs w:val="24"/>
              </w:rPr>
            </w:pPr>
            <w:r>
              <w:rPr>
                <w:rFonts w:ascii="Monospace" w:hAnsi="Monospace" w:cs="Monospace"/>
                <w:color w:val="2A00FF"/>
                <w:szCs w:val="24"/>
              </w:rPr>
              <w:tab/>
              <w:t>"id": "000c29d0013c",</w:t>
            </w:r>
          </w:p>
          <w:p w14:paraId="472EF973" w14:textId="77777777" w:rsidR="00B34661" w:rsidRDefault="005331F7">
            <w:pPr>
              <w:rPr>
                <w:rFonts w:ascii="Monospace" w:hAnsi="Monospace" w:cs="Monospace" w:hint="eastAsia"/>
                <w:color w:val="2A00FF"/>
                <w:szCs w:val="24"/>
              </w:rPr>
            </w:pPr>
            <w:r>
              <w:rPr>
                <w:rFonts w:ascii="Monospace" w:hAnsi="Monospace" w:cs="Monospace"/>
                <w:color w:val="2A00FF"/>
                <w:szCs w:val="24"/>
              </w:rPr>
              <w:tab/>
              <w:t>"count": 2,</w:t>
            </w:r>
          </w:p>
          <w:p w14:paraId="702480F3" w14:textId="77777777" w:rsidR="00B34661" w:rsidRDefault="005331F7">
            <w:pPr>
              <w:rPr>
                <w:rFonts w:ascii="Monospace" w:hAnsi="Monospace" w:cs="Monospace" w:hint="eastAsia"/>
                <w:color w:val="2A00FF"/>
                <w:szCs w:val="24"/>
              </w:rPr>
            </w:pPr>
            <w:r>
              <w:rPr>
                <w:rFonts w:ascii="Monospace" w:hAnsi="Monospace" w:cs="Monospace"/>
                <w:color w:val="2A00FF"/>
                <w:szCs w:val="24"/>
              </w:rPr>
              <w:tab/>
              <w:t>"list": [{</w:t>
            </w:r>
          </w:p>
          <w:p w14:paraId="4373D1C1" w14:textId="77777777"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"type": 0,</w:t>
            </w:r>
          </w:p>
          <w:p w14:paraId="4D42AD1B" w14:textId="77777777" w:rsidR="00B34661" w:rsidRDefault="005331F7">
            <w:pPr>
              <w:rPr>
                <w:rFonts w:ascii="Monospace" w:hAnsi="Monospace" w:cs="Monospace" w:hint="eastAsia"/>
                <w:color w:val="2A00FF"/>
                <w:szCs w:val="24"/>
              </w:rPr>
            </w:pPr>
            <w:r>
              <w:rPr>
                <w:rFonts w:ascii="Monospace" w:hAnsi="Monospace" w:cs="Monospace"/>
                <w:color w:val="2A00FF"/>
                <w:szCs w:val="24"/>
              </w:rPr>
              <w:lastRenderedPageBreak/>
              <w:tab/>
            </w:r>
            <w:r>
              <w:rPr>
                <w:rFonts w:ascii="Monospace" w:hAnsi="Monospace" w:cs="Monospace"/>
                <w:color w:val="2A00FF"/>
                <w:szCs w:val="24"/>
              </w:rPr>
              <w:tab/>
              <w:t>"??": 0</w:t>
            </w:r>
          </w:p>
          <w:p w14:paraId="11F7D667" w14:textId="77777777" w:rsidR="00B34661" w:rsidRDefault="005331F7">
            <w:pPr>
              <w:rPr>
                <w:rFonts w:ascii="Monospace" w:hAnsi="Monospace" w:cs="Monospace" w:hint="eastAsia"/>
                <w:color w:val="2A00FF"/>
                <w:szCs w:val="24"/>
              </w:rPr>
            </w:pPr>
            <w:r>
              <w:rPr>
                <w:rFonts w:ascii="Monospace" w:hAnsi="Monospace" w:cs="Monospace"/>
                <w:color w:val="2A00FF"/>
                <w:szCs w:val="24"/>
              </w:rPr>
              <w:tab/>
              <w:t>}, {</w:t>
            </w:r>
          </w:p>
          <w:p w14:paraId="6BE8EEFA" w14:textId="77777777"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"type": 1,</w:t>
            </w:r>
          </w:p>
          <w:p w14:paraId="6224EA8C" w14:textId="77777777"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 1,</w:t>
            </w:r>
          </w:p>
          <w:p w14:paraId="3D46F545" w14:textId="77777777" w:rsidR="00B34661" w:rsidRDefault="005331F7">
            <w:pPr>
              <w:rPr>
                <w:rFonts w:ascii="Monospace" w:hAnsi="Monospace" w:cs="Monospace" w:hint="eastAsia"/>
                <w:color w:val="2A00FF"/>
                <w:szCs w:val="24"/>
              </w:rPr>
            </w:pPr>
            <w:r>
              <w:rPr>
                <w:rFonts w:ascii="Monospace" w:hAnsi="Monospace" w:cs="Monospace"/>
                <w:color w:val="2A00FF"/>
                <w:szCs w:val="24"/>
              </w:rPr>
              <w:tab/>
            </w:r>
            <w:r>
              <w:rPr>
                <w:rFonts w:ascii="Monospace" w:hAnsi="Monospace" w:cs="Monospace"/>
                <w:color w:val="2A00FF"/>
                <w:szCs w:val="24"/>
              </w:rPr>
              <w:tab/>
              <w:t>"??": "xxxx"</w:t>
            </w:r>
          </w:p>
          <w:p w14:paraId="663C2DEF" w14:textId="77777777" w:rsidR="00B34661" w:rsidRDefault="005331F7">
            <w:pPr>
              <w:rPr>
                <w:rFonts w:ascii="Monospace" w:hAnsi="Monospace" w:cs="Monospace" w:hint="eastAsia"/>
                <w:color w:val="2A00FF"/>
                <w:szCs w:val="24"/>
              </w:rPr>
            </w:pPr>
            <w:r>
              <w:rPr>
                <w:rFonts w:ascii="Monospace" w:hAnsi="Monospace" w:cs="Monospace"/>
                <w:color w:val="2A00FF"/>
                <w:szCs w:val="24"/>
              </w:rPr>
              <w:tab/>
              <w:t>}]</w:t>
            </w:r>
          </w:p>
          <w:p w14:paraId="2DBB09CF" w14:textId="77777777" w:rsidR="00B34661" w:rsidRDefault="00B34661">
            <w:pPr>
              <w:rPr>
                <w:rFonts w:ascii="Monospace" w:hAnsi="Monospace" w:cs="Monospace" w:hint="eastAsia"/>
                <w:color w:val="2A00FF"/>
                <w:szCs w:val="24"/>
              </w:rPr>
            </w:pPr>
          </w:p>
          <w:p w14:paraId="7B7417D2" w14:textId="77777777"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14:paraId="2FC2DA63" w14:textId="77777777" w:rsidR="00B34661" w:rsidRDefault="00E64828">
            <w:pPr>
              <w:jc w:val="center"/>
            </w:pPr>
            <w:r>
              <w:rPr>
                <w:rFonts w:eastAsia="標楷體"/>
              </w:rPr>
              <w:lastRenderedPageBreak/>
              <w:fldChar w:fldCharType="begin"/>
            </w:r>
            <w:r w:rsidR="005331F7">
              <w:instrText>REF _Ref464116227 \r \h</w:instrText>
            </w:r>
            <w:r>
              <w:rPr>
                <w:rFonts w:eastAsia="標楷體"/>
              </w:rPr>
            </w:r>
            <w:r>
              <w:fldChar w:fldCharType="separate"/>
            </w:r>
            <w:r w:rsidR="005331F7">
              <w:t>3.3.2</w:t>
            </w:r>
            <w:r>
              <w:fldChar w:fldCharType="end"/>
            </w:r>
          </w:p>
        </w:tc>
      </w:tr>
    </w:tbl>
    <w:p w14:paraId="0E438E9E" w14:textId="77777777" w:rsidR="00B34661" w:rsidRDefault="00B34661">
      <w:pPr>
        <w:widowControl/>
        <w:rPr>
          <w:rFonts w:eastAsia="標楷體"/>
        </w:rPr>
      </w:pPr>
    </w:p>
    <w:p w14:paraId="50C3099B" w14:textId="77777777" w:rsidR="00B34661" w:rsidRDefault="00B34661">
      <w:pPr>
        <w:widowControl/>
        <w:rPr>
          <w:rFonts w:eastAsia="標楷體"/>
        </w:rPr>
      </w:pPr>
    </w:p>
    <w:p w14:paraId="655460B7" w14:textId="77777777" w:rsidR="00B34661" w:rsidRDefault="00B34661">
      <w:pPr>
        <w:widowControl/>
        <w:rPr>
          <w:rFonts w:eastAsia="標楷體"/>
        </w:rPr>
      </w:pPr>
    </w:p>
    <w:p w14:paraId="710F2B69" w14:textId="77777777" w:rsidR="00B34661" w:rsidRDefault="005331F7" w:rsidP="00427CCF">
      <w:pPr>
        <w:pStyle w:val="31"/>
      </w:pPr>
      <w:bookmarkStart w:id="48" w:name="_Toc479769016"/>
      <w:r>
        <w:t>RDM State response syntax</w:t>
      </w:r>
      <w:bookmarkEnd w:id="48"/>
    </w:p>
    <w:tbl>
      <w:tblPr>
        <w:tblStyle w:val="af8"/>
        <w:tblW w:w="8522" w:type="dxa"/>
        <w:tblLook w:val="04A0" w:firstRow="1" w:lastRow="0" w:firstColumn="1" w:lastColumn="0" w:noHBand="0" w:noVBand="1"/>
      </w:tblPr>
      <w:tblGrid>
        <w:gridCol w:w="491"/>
        <w:gridCol w:w="2141"/>
        <w:gridCol w:w="843"/>
        <w:gridCol w:w="984"/>
        <w:gridCol w:w="3187"/>
        <w:gridCol w:w="876"/>
      </w:tblGrid>
      <w:tr w:rsidR="00B34661" w14:paraId="7A983C25" w14:textId="77777777">
        <w:tc>
          <w:tcPr>
            <w:tcW w:w="490" w:type="dxa"/>
            <w:vMerge w:val="restart"/>
            <w:shd w:val="clear" w:color="auto" w:fill="auto"/>
            <w:tcMar>
              <w:left w:w="108" w:type="dxa"/>
            </w:tcMar>
            <w:vAlign w:val="center"/>
          </w:tcPr>
          <w:p w14:paraId="6E0160AA" w14:textId="77777777" w:rsidR="00B34661" w:rsidRDefault="005331F7">
            <w:pPr>
              <w:jc w:val="center"/>
              <w:rPr>
                <w:rFonts w:eastAsia="標楷體"/>
              </w:rPr>
            </w:pPr>
            <w:r>
              <w:rPr>
                <w:rFonts w:eastAsia="標楷體"/>
              </w:rPr>
              <w:t>H</w:t>
            </w:r>
          </w:p>
          <w:p w14:paraId="45E64DF9" w14:textId="77777777" w:rsidR="00B34661" w:rsidRDefault="005331F7">
            <w:pPr>
              <w:jc w:val="center"/>
              <w:rPr>
                <w:rFonts w:eastAsia="標楷體"/>
              </w:rPr>
            </w:pPr>
            <w:r>
              <w:rPr>
                <w:rFonts w:eastAsia="標楷體"/>
              </w:rPr>
              <w:t>E</w:t>
            </w:r>
          </w:p>
          <w:p w14:paraId="2F4A18CF" w14:textId="77777777" w:rsidR="00B34661" w:rsidRDefault="005331F7">
            <w:pPr>
              <w:jc w:val="center"/>
              <w:rPr>
                <w:rFonts w:eastAsia="標楷體"/>
              </w:rPr>
            </w:pPr>
            <w:r>
              <w:rPr>
                <w:rFonts w:eastAsia="標楷體"/>
              </w:rPr>
              <w:t>A</w:t>
            </w:r>
          </w:p>
          <w:p w14:paraId="48A67E63" w14:textId="77777777" w:rsidR="00B34661" w:rsidRDefault="005331F7">
            <w:pPr>
              <w:jc w:val="center"/>
              <w:rPr>
                <w:rFonts w:eastAsia="標楷體"/>
              </w:rPr>
            </w:pPr>
            <w:r>
              <w:rPr>
                <w:rFonts w:eastAsia="標楷體"/>
              </w:rPr>
              <w:t>D</w:t>
            </w:r>
          </w:p>
          <w:p w14:paraId="364B76DB" w14:textId="77777777" w:rsidR="00B34661" w:rsidRDefault="005331F7">
            <w:pPr>
              <w:jc w:val="center"/>
              <w:rPr>
                <w:rFonts w:eastAsia="標楷體"/>
              </w:rPr>
            </w:pPr>
            <w:r>
              <w:rPr>
                <w:rFonts w:eastAsia="標楷體"/>
              </w:rPr>
              <w:t>E</w:t>
            </w:r>
          </w:p>
          <w:p w14:paraId="081B6FB3" w14:textId="77777777"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14:paraId="1F98EC16" w14:textId="77777777"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14:paraId="48A5DB76" w14:textId="77777777" w:rsidR="00B34661" w:rsidRDefault="005331F7">
            <w:pPr>
              <w:jc w:val="center"/>
              <w:rPr>
                <w:rFonts w:eastAsia="標楷體"/>
              </w:rPr>
            </w:pPr>
            <w:r>
              <w:rPr>
                <w:rFonts w:eastAsia="標楷體"/>
              </w:rPr>
              <w:t>Size</w:t>
            </w:r>
          </w:p>
          <w:p w14:paraId="1DE1250C" w14:textId="77777777"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14:paraId="6156F567" w14:textId="77777777"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14:paraId="60116B86" w14:textId="77777777"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14:paraId="1756DE3B" w14:textId="77777777" w:rsidR="00B34661" w:rsidRDefault="005331F7">
            <w:pPr>
              <w:jc w:val="center"/>
              <w:rPr>
                <w:rFonts w:eastAsia="標楷體"/>
              </w:rPr>
            </w:pPr>
            <w:r>
              <w:rPr>
                <w:rFonts w:eastAsia="標楷體"/>
              </w:rPr>
              <w:t>Ref.</w:t>
            </w:r>
          </w:p>
        </w:tc>
      </w:tr>
      <w:tr w:rsidR="00B34661" w14:paraId="20336A10" w14:textId="77777777">
        <w:tc>
          <w:tcPr>
            <w:tcW w:w="490" w:type="dxa"/>
            <w:vMerge/>
            <w:shd w:val="clear" w:color="auto" w:fill="auto"/>
            <w:tcMar>
              <w:left w:w="108" w:type="dxa"/>
            </w:tcMar>
          </w:tcPr>
          <w:p w14:paraId="3D4858EB" w14:textId="77777777" w:rsidR="00B34661" w:rsidRDefault="00B34661">
            <w:pPr>
              <w:rPr>
                <w:rFonts w:eastAsia="標楷體"/>
              </w:rPr>
            </w:pPr>
          </w:p>
        </w:tc>
        <w:tc>
          <w:tcPr>
            <w:tcW w:w="2141" w:type="dxa"/>
            <w:shd w:val="clear" w:color="auto" w:fill="auto"/>
            <w:tcMar>
              <w:left w:w="108" w:type="dxa"/>
            </w:tcMar>
            <w:vAlign w:val="center"/>
          </w:tcPr>
          <w:p w14:paraId="1B88046B" w14:textId="77777777"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14:paraId="4C1E3691"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3E202D45"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73758CAD" w14:textId="77777777"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14:paraId="7FA2B62A"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1BF810CD" w14:textId="77777777">
        <w:tc>
          <w:tcPr>
            <w:tcW w:w="490" w:type="dxa"/>
            <w:vMerge/>
            <w:shd w:val="clear" w:color="auto" w:fill="auto"/>
            <w:tcMar>
              <w:left w:w="108" w:type="dxa"/>
            </w:tcMar>
          </w:tcPr>
          <w:p w14:paraId="6F78A494" w14:textId="77777777" w:rsidR="00B34661" w:rsidRDefault="00B34661">
            <w:pPr>
              <w:rPr>
                <w:rFonts w:eastAsia="標楷體"/>
              </w:rPr>
            </w:pPr>
          </w:p>
        </w:tc>
        <w:tc>
          <w:tcPr>
            <w:tcW w:w="2141" w:type="dxa"/>
            <w:shd w:val="clear" w:color="auto" w:fill="auto"/>
            <w:tcMar>
              <w:left w:w="108" w:type="dxa"/>
            </w:tcMar>
            <w:vAlign w:val="center"/>
          </w:tcPr>
          <w:p w14:paraId="024EA786" w14:textId="77777777"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14:paraId="1E7D6692"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4BD4ACEF"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38FB18A7" w14:textId="77777777" w:rsidR="00B34661" w:rsidRDefault="005331F7">
            <w:pPr>
              <w:rPr>
                <w:rFonts w:eastAsia="標楷體"/>
              </w:rPr>
            </w:pPr>
            <w:r>
              <w:rPr>
                <w:rFonts w:eastAsia="標楷體"/>
              </w:rPr>
              <w:t>The value corresponding to RDM State response.</w:t>
            </w:r>
          </w:p>
        </w:tc>
        <w:tc>
          <w:tcPr>
            <w:tcW w:w="876" w:type="dxa"/>
            <w:shd w:val="clear" w:color="auto" w:fill="auto"/>
            <w:tcMar>
              <w:left w:w="108" w:type="dxa"/>
            </w:tcMar>
            <w:vAlign w:val="center"/>
          </w:tcPr>
          <w:p w14:paraId="13ED919E"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7446D8B9" w14:textId="77777777">
        <w:tc>
          <w:tcPr>
            <w:tcW w:w="490" w:type="dxa"/>
            <w:vMerge/>
            <w:shd w:val="clear" w:color="auto" w:fill="auto"/>
            <w:tcMar>
              <w:left w:w="108" w:type="dxa"/>
            </w:tcMar>
          </w:tcPr>
          <w:p w14:paraId="16A93702" w14:textId="77777777" w:rsidR="00B34661" w:rsidRDefault="00B34661">
            <w:pPr>
              <w:rPr>
                <w:rFonts w:eastAsia="標楷體"/>
              </w:rPr>
            </w:pPr>
          </w:p>
        </w:tc>
        <w:tc>
          <w:tcPr>
            <w:tcW w:w="2141" w:type="dxa"/>
            <w:shd w:val="clear" w:color="auto" w:fill="auto"/>
            <w:tcMar>
              <w:left w:w="108" w:type="dxa"/>
            </w:tcMar>
            <w:vAlign w:val="center"/>
          </w:tcPr>
          <w:p w14:paraId="74AFF37B" w14:textId="77777777"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14:paraId="1D1CB8E3"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71ED9209"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42085E9A" w14:textId="77777777"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14:paraId="5622132F"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178AE25C" w14:textId="77777777">
        <w:tc>
          <w:tcPr>
            <w:tcW w:w="490" w:type="dxa"/>
            <w:vMerge/>
            <w:shd w:val="clear" w:color="auto" w:fill="auto"/>
            <w:tcMar>
              <w:left w:w="108" w:type="dxa"/>
            </w:tcMar>
          </w:tcPr>
          <w:p w14:paraId="5CF52B90" w14:textId="77777777" w:rsidR="00B34661" w:rsidRDefault="00B34661">
            <w:pPr>
              <w:rPr>
                <w:rFonts w:eastAsia="標楷體"/>
              </w:rPr>
            </w:pPr>
          </w:p>
        </w:tc>
        <w:tc>
          <w:tcPr>
            <w:tcW w:w="2141" w:type="dxa"/>
            <w:shd w:val="clear" w:color="auto" w:fill="auto"/>
            <w:tcMar>
              <w:left w:w="108" w:type="dxa"/>
            </w:tcMar>
            <w:vAlign w:val="center"/>
          </w:tcPr>
          <w:p w14:paraId="449524FB" w14:textId="77777777"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14:paraId="28B879B7"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482234BA"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634D95D7" w14:textId="77777777" w:rsidR="00B34661" w:rsidRDefault="005331F7">
            <w:pPr>
              <w:rPr>
                <w:rFonts w:eastAsia="標楷體"/>
              </w:rPr>
            </w:pPr>
            <w:r>
              <w:rPr>
                <w:rFonts w:eastAsia="標楷體"/>
              </w:rPr>
              <w:t>Set to the same sequence number of original SER MDM Operate request PDU.</w:t>
            </w:r>
          </w:p>
        </w:tc>
        <w:tc>
          <w:tcPr>
            <w:tcW w:w="876" w:type="dxa"/>
            <w:shd w:val="clear" w:color="auto" w:fill="auto"/>
            <w:tcMar>
              <w:left w:w="108" w:type="dxa"/>
            </w:tcMar>
            <w:vAlign w:val="center"/>
          </w:tcPr>
          <w:p w14:paraId="327A43E1"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0D9B5009" w14:textId="77777777">
        <w:tc>
          <w:tcPr>
            <w:tcW w:w="490" w:type="dxa"/>
            <w:shd w:val="clear" w:color="auto" w:fill="auto"/>
            <w:tcMar>
              <w:left w:w="108" w:type="dxa"/>
            </w:tcMar>
            <w:vAlign w:val="center"/>
          </w:tcPr>
          <w:p w14:paraId="461AB22C" w14:textId="77777777" w:rsidR="00B34661" w:rsidRDefault="005331F7">
            <w:pPr>
              <w:jc w:val="center"/>
              <w:rPr>
                <w:rFonts w:eastAsia="標楷體"/>
              </w:rPr>
            </w:pPr>
            <w:r>
              <w:rPr>
                <w:rFonts w:eastAsia="標楷體"/>
              </w:rPr>
              <w:t>B</w:t>
            </w:r>
          </w:p>
          <w:p w14:paraId="09321828" w14:textId="77777777" w:rsidR="00B34661" w:rsidRDefault="005331F7">
            <w:pPr>
              <w:jc w:val="center"/>
              <w:rPr>
                <w:rFonts w:eastAsia="標楷體"/>
              </w:rPr>
            </w:pPr>
            <w:r>
              <w:rPr>
                <w:rFonts w:eastAsia="標楷體"/>
              </w:rPr>
              <w:t>O</w:t>
            </w:r>
          </w:p>
          <w:p w14:paraId="61D565A9" w14:textId="77777777" w:rsidR="00B34661" w:rsidRDefault="005331F7">
            <w:pPr>
              <w:jc w:val="center"/>
              <w:rPr>
                <w:rFonts w:eastAsia="標楷體"/>
              </w:rPr>
            </w:pPr>
            <w:r>
              <w:rPr>
                <w:rFonts w:eastAsia="標楷體"/>
              </w:rPr>
              <w:t>D</w:t>
            </w:r>
          </w:p>
          <w:p w14:paraId="52A9E7E6" w14:textId="77777777"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14:paraId="5B3244C9" w14:textId="77777777" w:rsidR="00B34661" w:rsidRDefault="00B34661">
            <w:pPr>
              <w:rPr>
                <w:rFonts w:eastAsia="標楷體"/>
              </w:rPr>
            </w:pPr>
          </w:p>
        </w:tc>
        <w:tc>
          <w:tcPr>
            <w:tcW w:w="843" w:type="dxa"/>
            <w:shd w:val="clear" w:color="auto" w:fill="auto"/>
            <w:tcMar>
              <w:left w:w="108" w:type="dxa"/>
            </w:tcMar>
            <w:vAlign w:val="center"/>
          </w:tcPr>
          <w:p w14:paraId="3285B1E1" w14:textId="77777777" w:rsidR="00B34661" w:rsidRDefault="00B34661">
            <w:pPr>
              <w:jc w:val="center"/>
              <w:rPr>
                <w:rFonts w:eastAsia="標楷體"/>
              </w:rPr>
            </w:pPr>
          </w:p>
        </w:tc>
        <w:tc>
          <w:tcPr>
            <w:tcW w:w="984" w:type="dxa"/>
            <w:shd w:val="clear" w:color="auto" w:fill="auto"/>
            <w:tcMar>
              <w:left w:w="108" w:type="dxa"/>
            </w:tcMar>
            <w:vAlign w:val="center"/>
          </w:tcPr>
          <w:p w14:paraId="4E05DCEE" w14:textId="77777777" w:rsidR="00B34661" w:rsidRDefault="00B34661">
            <w:pPr>
              <w:jc w:val="center"/>
              <w:rPr>
                <w:rFonts w:eastAsia="標楷體"/>
              </w:rPr>
            </w:pPr>
          </w:p>
        </w:tc>
        <w:tc>
          <w:tcPr>
            <w:tcW w:w="3187" w:type="dxa"/>
            <w:shd w:val="clear" w:color="auto" w:fill="auto"/>
            <w:tcMar>
              <w:left w:w="108" w:type="dxa"/>
            </w:tcMar>
          </w:tcPr>
          <w:p w14:paraId="51F96848" w14:textId="77777777" w:rsidR="00B34661" w:rsidRDefault="00B34661"/>
        </w:tc>
        <w:tc>
          <w:tcPr>
            <w:tcW w:w="876" w:type="dxa"/>
            <w:shd w:val="clear" w:color="auto" w:fill="auto"/>
            <w:tcMar>
              <w:left w:w="108" w:type="dxa"/>
            </w:tcMar>
            <w:vAlign w:val="center"/>
          </w:tcPr>
          <w:p w14:paraId="6822797B" w14:textId="77777777" w:rsidR="00B34661" w:rsidRDefault="00B34661">
            <w:pPr>
              <w:jc w:val="center"/>
              <w:rPr>
                <w:rFonts w:eastAsia="標楷體"/>
              </w:rPr>
            </w:pPr>
          </w:p>
        </w:tc>
      </w:tr>
    </w:tbl>
    <w:p w14:paraId="1A5A0F69" w14:textId="77777777" w:rsidR="00B34661" w:rsidRDefault="00B34661">
      <w:pPr>
        <w:widowControl/>
        <w:rPr>
          <w:rFonts w:eastAsia="標楷體"/>
        </w:rPr>
      </w:pPr>
    </w:p>
    <w:p w14:paraId="0C0DF415" w14:textId="77777777" w:rsidR="00B34661" w:rsidRDefault="00B34661">
      <w:pPr>
        <w:widowControl/>
        <w:rPr>
          <w:rFonts w:eastAsia="標楷體"/>
        </w:rPr>
      </w:pPr>
    </w:p>
    <w:p w14:paraId="0E59814E" w14:textId="77777777" w:rsidR="00B34661" w:rsidRDefault="005331F7" w:rsidP="00427CCF">
      <w:pPr>
        <w:pStyle w:val="31"/>
      </w:pPr>
      <w:bookmarkStart w:id="49" w:name="_Toc479769017"/>
      <w:r>
        <w:t>Semantic requests syntax</w:t>
      </w:r>
      <w:bookmarkEnd w:id="49"/>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53C13D47" w14:textId="77777777">
        <w:tc>
          <w:tcPr>
            <w:tcW w:w="480" w:type="dxa"/>
            <w:vMerge w:val="restart"/>
            <w:shd w:val="clear" w:color="auto" w:fill="auto"/>
            <w:tcMar>
              <w:left w:w="108" w:type="dxa"/>
            </w:tcMar>
            <w:vAlign w:val="center"/>
          </w:tcPr>
          <w:p w14:paraId="1AC23F3E" w14:textId="77777777" w:rsidR="00B34661" w:rsidRDefault="005331F7">
            <w:pPr>
              <w:jc w:val="center"/>
              <w:rPr>
                <w:rFonts w:eastAsia="標楷體"/>
              </w:rPr>
            </w:pPr>
            <w:r>
              <w:rPr>
                <w:rFonts w:eastAsia="標楷體"/>
              </w:rPr>
              <w:t>H</w:t>
            </w:r>
          </w:p>
          <w:p w14:paraId="2900DFF4" w14:textId="77777777" w:rsidR="00B34661" w:rsidRDefault="005331F7">
            <w:pPr>
              <w:jc w:val="center"/>
              <w:rPr>
                <w:rFonts w:eastAsia="標楷體"/>
              </w:rPr>
            </w:pPr>
            <w:r>
              <w:rPr>
                <w:rFonts w:eastAsia="標楷體"/>
              </w:rPr>
              <w:t>E</w:t>
            </w:r>
          </w:p>
          <w:p w14:paraId="219C507C" w14:textId="77777777" w:rsidR="00B34661" w:rsidRDefault="005331F7">
            <w:pPr>
              <w:jc w:val="center"/>
              <w:rPr>
                <w:rFonts w:eastAsia="標楷體"/>
              </w:rPr>
            </w:pPr>
            <w:r>
              <w:rPr>
                <w:rFonts w:eastAsia="標楷體"/>
              </w:rPr>
              <w:t>A</w:t>
            </w:r>
          </w:p>
          <w:p w14:paraId="04C86B69" w14:textId="77777777" w:rsidR="00B34661" w:rsidRDefault="005331F7">
            <w:pPr>
              <w:jc w:val="center"/>
              <w:rPr>
                <w:rFonts w:eastAsia="標楷體"/>
              </w:rPr>
            </w:pPr>
            <w:r>
              <w:rPr>
                <w:rFonts w:eastAsia="標楷體"/>
              </w:rPr>
              <w:t>D</w:t>
            </w:r>
          </w:p>
          <w:p w14:paraId="17CD3DC4" w14:textId="77777777" w:rsidR="00B34661" w:rsidRDefault="005331F7">
            <w:pPr>
              <w:jc w:val="center"/>
              <w:rPr>
                <w:rFonts w:eastAsia="標楷體"/>
              </w:rPr>
            </w:pPr>
            <w:r>
              <w:rPr>
                <w:rFonts w:eastAsia="標楷體"/>
              </w:rPr>
              <w:t>E</w:t>
            </w:r>
          </w:p>
          <w:p w14:paraId="37C73888"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70D09950"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0D967F16" w14:textId="77777777" w:rsidR="00B34661" w:rsidRDefault="005331F7">
            <w:pPr>
              <w:jc w:val="center"/>
              <w:rPr>
                <w:rFonts w:eastAsia="標楷體"/>
              </w:rPr>
            </w:pPr>
            <w:r>
              <w:rPr>
                <w:rFonts w:eastAsia="標楷體"/>
              </w:rPr>
              <w:t>Size</w:t>
            </w:r>
          </w:p>
          <w:p w14:paraId="61962D8E"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595E9420"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1C656CEA"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7A1005F3" w14:textId="77777777" w:rsidR="00B34661" w:rsidRDefault="005331F7">
            <w:pPr>
              <w:jc w:val="center"/>
              <w:rPr>
                <w:rFonts w:eastAsia="標楷體"/>
              </w:rPr>
            </w:pPr>
            <w:r>
              <w:rPr>
                <w:rFonts w:eastAsia="標楷體"/>
              </w:rPr>
              <w:t>Ref.</w:t>
            </w:r>
          </w:p>
        </w:tc>
      </w:tr>
      <w:tr w:rsidR="00B34661" w14:paraId="4F31F9CE" w14:textId="77777777">
        <w:tc>
          <w:tcPr>
            <w:tcW w:w="480" w:type="dxa"/>
            <w:vMerge/>
            <w:shd w:val="clear" w:color="auto" w:fill="auto"/>
            <w:tcMar>
              <w:left w:w="108" w:type="dxa"/>
            </w:tcMar>
          </w:tcPr>
          <w:p w14:paraId="3758AC54" w14:textId="77777777" w:rsidR="00B34661" w:rsidRDefault="00B34661">
            <w:pPr>
              <w:rPr>
                <w:rFonts w:eastAsia="標楷體"/>
              </w:rPr>
            </w:pPr>
          </w:p>
        </w:tc>
        <w:tc>
          <w:tcPr>
            <w:tcW w:w="2063" w:type="dxa"/>
            <w:shd w:val="clear" w:color="auto" w:fill="auto"/>
            <w:tcMar>
              <w:left w:w="108" w:type="dxa"/>
            </w:tcMar>
            <w:vAlign w:val="center"/>
          </w:tcPr>
          <w:p w14:paraId="5FD7DCB1"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773A6BC2"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1744DC2D"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47BF7700"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17450DE0"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4811CC71" w14:textId="77777777">
        <w:tc>
          <w:tcPr>
            <w:tcW w:w="480" w:type="dxa"/>
            <w:vMerge/>
            <w:shd w:val="clear" w:color="auto" w:fill="auto"/>
            <w:tcMar>
              <w:left w:w="108" w:type="dxa"/>
            </w:tcMar>
          </w:tcPr>
          <w:p w14:paraId="4B492CDA" w14:textId="77777777" w:rsidR="00B34661" w:rsidRDefault="00B34661">
            <w:pPr>
              <w:rPr>
                <w:rFonts w:eastAsia="標楷體"/>
              </w:rPr>
            </w:pPr>
          </w:p>
        </w:tc>
        <w:tc>
          <w:tcPr>
            <w:tcW w:w="2063" w:type="dxa"/>
            <w:shd w:val="clear" w:color="auto" w:fill="auto"/>
            <w:tcMar>
              <w:left w:w="108" w:type="dxa"/>
            </w:tcMar>
            <w:vAlign w:val="center"/>
          </w:tcPr>
          <w:p w14:paraId="514A78F1"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310E95E9"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1799D5C0"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03A9F2E2" w14:textId="77777777" w:rsidR="00B34661" w:rsidRDefault="005331F7">
            <w:pPr>
              <w:rPr>
                <w:rFonts w:eastAsia="標楷體"/>
              </w:rPr>
            </w:pPr>
            <w:r>
              <w:rPr>
                <w:rFonts w:eastAsia="標楷體"/>
              </w:rPr>
              <w:t>The value corresponding to SER MDM Operate request.</w:t>
            </w:r>
          </w:p>
        </w:tc>
        <w:tc>
          <w:tcPr>
            <w:tcW w:w="862" w:type="dxa"/>
            <w:shd w:val="clear" w:color="auto" w:fill="auto"/>
            <w:tcMar>
              <w:left w:w="108" w:type="dxa"/>
            </w:tcMar>
            <w:vAlign w:val="center"/>
          </w:tcPr>
          <w:p w14:paraId="29D76A32"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5D181B68" w14:textId="77777777">
        <w:tc>
          <w:tcPr>
            <w:tcW w:w="480" w:type="dxa"/>
            <w:vMerge/>
            <w:shd w:val="clear" w:color="auto" w:fill="auto"/>
            <w:tcMar>
              <w:left w:w="108" w:type="dxa"/>
            </w:tcMar>
          </w:tcPr>
          <w:p w14:paraId="6DDCE171" w14:textId="77777777" w:rsidR="00B34661" w:rsidRDefault="00B34661">
            <w:pPr>
              <w:rPr>
                <w:rFonts w:eastAsia="標楷體"/>
              </w:rPr>
            </w:pPr>
          </w:p>
        </w:tc>
        <w:tc>
          <w:tcPr>
            <w:tcW w:w="2063" w:type="dxa"/>
            <w:shd w:val="clear" w:color="auto" w:fill="auto"/>
            <w:tcMar>
              <w:left w:w="108" w:type="dxa"/>
            </w:tcMar>
            <w:vAlign w:val="center"/>
          </w:tcPr>
          <w:p w14:paraId="4DC19673"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16B590EC"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4E856ABA"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6F5C35DD"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3F8B4663"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69C662A8" w14:textId="77777777">
        <w:tc>
          <w:tcPr>
            <w:tcW w:w="480" w:type="dxa"/>
            <w:vMerge/>
            <w:shd w:val="clear" w:color="auto" w:fill="auto"/>
            <w:tcMar>
              <w:left w:w="108" w:type="dxa"/>
            </w:tcMar>
          </w:tcPr>
          <w:p w14:paraId="00E03DA6" w14:textId="77777777" w:rsidR="00B34661" w:rsidRDefault="00B34661">
            <w:pPr>
              <w:rPr>
                <w:rFonts w:eastAsia="標楷體"/>
              </w:rPr>
            </w:pPr>
          </w:p>
        </w:tc>
        <w:tc>
          <w:tcPr>
            <w:tcW w:w="2063" w:type="dxa"/>
            <w:shd w:val="clear" w:color="auto" w:fill="auto"/>
            <w:tcMar>
              <w:left w:w="108" w:type="dxa"/>
            </w:tcMar>
            <w:vAlign w:val="center"/>
          </w:tcPr>
          <w:p w14:paraId="35A9CD1E"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4E2EBA23"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71A7A588"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478643EC"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04E895C5"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3C8AF550" w14:textId="77777777">
        <w:tc>
          <w:tcPr>
            <w:tcW w:w="480" w:type="dxa"/>
            <w:shd w:val="clear" w:color="auto" w:fill="auto"/>
            <w:tcMar>
              <w:left w:w="108" w:type="dxa"/>
            </w:tcMar>
            <w:vAlign w:val="center"/>
          </w:tcPr>
          <w:p w14:paraId="7AC3BACB" w14:textId="77777777" w:rsidR="00B34661" w:rsidRDefault="005331F7">
            <w:pPr>
              <w:jc w:val="center"/>
              <w:rPr>
                <w:rFonts w:eastAsia="標楷體"/>
              </w:rPr>
            </w:pPr>
            <w:r>
              <w:rPr>
                <w:rFonts w:eastAsia="標楷體"/>
              </w:rPr>
              <w:lastRenderedPageBreak/>
              <w:t>B</w:t>
            </w:r>
          </w:p>
          <w:p w14:paraId="41E1EFF0" w14:textId="77777777" w:rsidR="00B34661" w:rsidRDefault="005331F7">
            <w:pPr>
              <w:jc w:val="center"/>
              <w:rPr>
                <w:rFonts w:eastAsia="標楷體"/>
              </w:rPr>
            </w:pPr>
            <w:r>
              <w:rPr>
                <w:rFonts w:eastAsia="標楷體"/>
              </w:rPr>
              <w:t>O</w:t>
            </w:r>
          </w:p>
          <w:p w14:paraId="13BE9D23" w14:textId="77777777" w:rsidR="00B34661" w:rsidRDefault="005331F7">
            <w:pPr>
              <w:jc w:val="center"/>
              <w:rPr>
                <w:rFonts w:eastAsia="標楷體"/>
              </w:rPr>
            </w:pPr>
            <w:r>
              <w:rPr>
                <w:rFonts w:eastAsia="標楷體"/>
              </w:rPr>
              <w:t>D</w:t>
            </w:r>
          </w:p>
          <w:p w14:paraId="129EFE1E"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7887736D" w14:textId="77777777" w:rsidR="00B34661" w:rsidRDefault="005331F7">
            <w:pPr>
              <w:rPr>
                <w:rFonts w:eastAsia="標楷體"/>
              </w:rPr>
            </w:pPr>
            <w:r>
              <w:rPr>
                <w:rFonts w:eastAsia="標楷體"/>
              </w:rPr>
              <w:t>Text</w:t>
            </w:r>
          </w:p>
        </w:tc>
        <w:tc>
          <w:tcPr>
            <w:tcW w:w="837" w:type="dxa"/>
            <w:shd w:val="clear" w:color="auto" w:fill="auto"/>
            <w:tcMar>
              <w:left w:w="108" w:type="dxa"/>
            </w:tcMar>
            <w:vAlign w:val="center"/>
          </w:tcPr>
          <w:p w14:paraId="7F641514"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3D89A377" w14:textId="77777777" w:rsidR="00B34661" w:rsidRDefault="005331F7">
            <w:pPr>
              <w:jc w:val="center"/>
              <w:rPr>
                <w:rFonts w:eastAsia="標楷體"/>
              </w:rPr>
            </w:pPr>
            <w:r>
              <w:rPr>
                <w:rFonts w:eastAsia="標楷體"/>
              </w:rPr>
              <w:t xml:space="preserve">C-Octet </w:t>
            </w:r>
          </w:p>
          <w:p w14:paraId="6450E82A"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0EE78E98" w14:textId="77777777" w:rsidR="00B34661" w:rsidRDefault="005331F7">
            <w:pPr>
              <w:rPr>
                <w:rFonts w:eastAsia="標楷體"/>
              </w:rPr>
            </w:pPr>
            <w:r>
              <w:rPr>
                <w:rFonts w:eastAsia="標楷體" w:cs="Times New Roman"/>
                <w:szCs w:val="24"/>
              </w:rPr>
              <w:t>Mandatory Parameter</w:t>
            </w:r>
            <w:r>
              <w:rPr>
                <w:rFonts w:eastAsia="標楷體"/>
              </w:rPr>
              <w:t>.</w:t>
            </w:r>
          </w:p>
          <w:p w14:paraId="64560FF1" w14:textId="77777777" w:rsidR="00B34661" w:rsidRDefault="005331F7">
            <w:pPr>
              <w:rPr>
                <w:rFonts w:eastAsia="標楷體"/>
              </w:rPr>
            </w:pPr>
            <w:r>
              <w:rPr>
                <w:rFonts w:eastAsia="標楷體"/>
              </w:rPr>
              <w:t>JSON Data Format.</w:t>
            </w:r>
          </w:p>
          <w:p w14:paraId="54AE8FA1" w14:textId="77777777" w:rsidR="00B34661" w:rsidRDefault="005331F7">
            <w:r>
              <w:t>Collection</w:t>
            </w:r>
            <w:r>
              <w:t>：</w:t>
            </w:r>
          </w:p>
          <w:p w14:paraId="47C8EFBA" w14:textId="77777777" w:rsidR="00B34661" w:rsidRDefault="005331F7">
            <w:r>
              <w:t>(name/value data type)</w:t>
            </w:r>
          </w:p>
          <w:p w14:paraId="02A17D0E" w14:textId="77777777" w:rsidR="00B34661" w:rsidRDefault="005331F7">
            <w:r>
              <w:t>type/integer value</w:t>
            </w:r>
          </w:p>
          <w:p w14:paraId="08472455" w14:textId="77777777" w:rsidR="00B34661" w:rsidRDefault="005331F7">
            <w:r>
              <w:t xml:space="preserve">  0</w:t>
            </w:r>
            <w:r>
              <w:t>：</w:t>
            </w:r>
            <w:r>
              <w:t>not defined</w:t>
            </w:r>
          </w:p>
          <w:p w14:paraId="2C4984BC" w14:textId="77777777" w:rsidR="00B34661" w:rsidRDefault="005331F7">
            <w:r>
              <w:t xml:space="preserve">  1</w:t>
            </w:r>
            <w:r>
              <w:t>：會話</w:t>
            </w:r>
          </w:p>
          <w:p w14:paraId="1B75DF14" w14:textId="77777777" w:rsidR="00B34661" w:rsidRDefault="005331F7">
            <w:r>
              <w:t xml:space="preserve">  2</w:t>
            </w:r>
            <w:r>
              <w:t>：指令</w:t>
            </w:r>
          </w:p>
          <w:p w14:paraId="13FBD51A" w14:textId="77777777" w:rsidR="00B34661" w:rsidRDefault="005331F7">
            <w:r>
              <w:rPr>
                <w:rFonts w:ascii="Monospace" w:hAnsi="Monospace" w:cs="Monospace"/>
                <w:szCs w:val="24"/>
              </w:rPr>
              <w:t>words/string value</w:t>
            </w:r>
          </w:p>
          <w:p w14:paraId="3F2B0593" w14:textId="77777777" w:rsidR="00B34661" w:rsidRDefault="005331F7">
            <w:r>
              <w:t>local/integer value</w:t>
            </w:r>
          </w:p>
          <w:p w14:paraId="7081A04B" w14:textId="77777777" w:rsidR="00B34661" w:rsidRDefault="005331F7">
            <w:r>
              <w:t xml:space="preserve">  0</w:t>
            </w:r>
            <w:r>
              <w:t>：</w:t>
            </w:r>
            <w:r>
              <w:t>not defined</w:t>
            </w:r>
          </w:p>
          <w:p w14:paraId="37EF5522" w14:textId="77777777" w:rsidR="00B34661" w:rsidRDefault="005331F7">
            <w:r>
              <w:t xml:space="preserve">  1</w:t>
            </w:r>
            <w:r>
              <w:t>：英文</w:t>
            </w:r>
          </w:p>
          <w:p w14:paraId="73A1C4CD" w14:textId="77777777" w:rsidR="00B34661" w:rsidRDefault="005331F7">
            <w:r>
              <w:t xml:space="preserve">  2</w:t>
            </w:r>
            <w:r>
              <w:t>：中文</w:t>
            </w:r>
          </w:p>
          <w:p w14:paraId="2007E94E" w14:textId="77777777" w:rsidR="00B34661" w:rsidRDefault="005331F7">
            <w:pPr>
              <w:rPr>
                <w:rFonts w:eastAsia="標楷體"/>
              </w:rPr>
            </w:pPr>
            <w:r>
              <w:rPr>
                <w:rFonts w:eastAsia="標楷體"/>
              </w:rPr>
              <w:t>Example</w:t>
            </w:r>
            <w:r>
              <w:rPr>
                <w:rFonts w:eastAsia="標楷體"/>
              </w:rPr>
              <w:t>：</w:t>
            </w:r>
          </w:p>
          <w:p w14:paraId="6A8E207D" w14:textId="77777777" w:rsidR="00B34661" w:rsidRDefault="005331F7">
            <w:pPr>
              <w:rPr>
                <w:rFonts w:ascii="Monospace" w:hAnsi="Monospace" w:cs="Monospace" w:hint="eastAsia"/>
                <w:color w:val="2A00FF"/>
                <w:szCs w:val="24"/>
              </w:rPr>
            </w:pPr>
            <w:r>
              <w:rPr>
                <w:rFonts w:ascii="Monospace" w:hAnsi="Monospace" w:cs="Monospace"/>
                <w:color w:val="2A00FF"/>
                <w:szCs w:val="24"/>
              </w:rPr>
              <w:t>{</w:t>
            </w:r>
          </w:p>
          <w:p w14:paraId="69813C5D" w14:textId="77777777" w:rsidR="00B34661" w:rsidRDefault="005331F7">
            <w:pPr>
              <w:rPr>
                <w:rFonts w:ascii="Monospace" w:hAnsi="Monospace" w:cs="Monospace" w:hint="eastAsia"/>
                <w:color w:val="2A00FF"/>
                <w:szCs w:val="24"/>
              </w:rPr>
            </w:pPr>
            <w:r>
              <w:rPr>
                <w:rFonts w:ascii="Monospace" w:hAnsi="Monospace" w:cs="Monospace"/>
                <w:color w:val="2A00FF"/>
                <w:szCs w:val="24"/>
              </w:rPr>
              <w:t xml:space="preserve">  "type": 0,</w:t>
            </w:r>
          </w:p>
          <w:p w14:paraId="1DF5BDA3" w14:textId="77777777" w:rsidR="00B34661" w:rsidRDefault="005331F7">
            <w:pPr>
              <w:rPr>
                <w:rFonts w:ascii="Monospace" w:hAnsi="Monospace" w:cs="Monospace" w:hint="eastAsia"/>
                <w:color w:val="2A00FF"/>
                <w:szCs w:val="24"/>
              </w:rPr>
            </w:pPr>
            <w:r>
              <w:rPr>
                <w:rFonts w:ascii="Monospace" w:hAnsi="Monospace" w:cs="Monospace"/>
                <w:color w:val="2A00FF"/>
                <w:szCs w:val="24"/>
              </w:rPr>
              <w:t xml:space="preserve">  "local": 0,</w:t>
            </w:r>
          </w:p>
          <w:p w14:paraId="7778E7BC" w14:textId="77777777" w:rsidR="00B34661" w:rsidRDefault="005331F7">
            <w:pPr>
              <w:ind w:firstLine="240"/>
              <w:rPr>
                <w:rFonts w:ascii="Monospace" w:hAnsi="Monospace" w:cs="Monospace" w:hint="eastAsia"/>
                <w:color w:val="2A00FF"/>
                <w:szCs w:val="24"/>
              </w:rPr>
            </w:pPr>
            <w:r>
              <w:rPr>
                <w:rFonts w:ascii="Monospace" w:hAnsi="Monospace" w:cs="Monospace"/>
                <w:color w:val="2A00FF"/>
                <w:szCs w:val="24"/>
              </w:rPr>
              <w:t>"words": "Ivy Hello"</w:t>
            </w:r>
          </w:p>
          <w:p w14:paraId="745F091C" w14:textId="77777777" w:rsidR="00B34661" w:rsidRDefault="005331F7">
            <w:pPr>
              <w:rPr>
                <w:rFonts w:eastAsia="標楷體"/>
              </w:rPr>
            </w:pPr>
            <w:r>
              <w:rPr>
                <w:rFonts w:ascii="Monospace" w:hAnsi="Monospace" w:cs="Monospace"/>
                <w:color w:val="2A00FF"/>
                <w:szCs w:val="24"/>
              </w:rPr>
              <w:t>}</w:t>
            </w:r>
          </w:p>
        </w:tc>
        <w:tc>
          <w:tcPr>
            <w:tcW w:w="862" w:type="dxa"/>
            <w:shd w:val="clear" w:color="auto" w:fill="auto"/>
            <w:tcMar>
              <w:left w:w="108" w:type="dxa"/>
            </w:tcMar>
            <w:vAlign w:val="center"/>
          </w:tcPr>
          <w:p w14:paraId="7CED7413" w14:textId="77777777" w:rsidR="00B34661" w:rsidRDefault="005331F7">
            <w:pPr>
              <w:jc w:val="center"/>
              <w:rPr>
                <w:rFonts w:eastAsia="標楷體"/>
              </w:rPr>
            </w:pPr>
            <w:r>
              <w:rPr>
                <w:rFonts w:eastAsia="標楷體"/>
              </w:rPr>
              <w:t>3.3.1</w:t>
            </w:r>
          </w:p>
        </w:tc>
      </w:tr>
    </w:tbl>
    <w:p w14:paraId="39F1D402" w14:textId="77777777" w:rsidR="00B34661" w:rsidRDefault="00B34661">
      <w:pPr>
        <w:widowControl/>
        <w:rPr>
          <w:rFonts w:eastAsia="標楷體"/>
        </w:rPr>
      </w:pPr>
    </w:p>
    <w:p w14:paraId="0D5F1151" w14:textId="77777777" w:rsidR="00B34661" w:rsidRDefault="00B34661">
      <w:pPr>
        <w:widowControl/>
        <w:rPr>
          <w:rFonts w:eastAsia="標楷體"/>
        </w:rPr>
      </w:pPr>
    </w:p>
    <w:p w14:paraId="132819EF" w14:textId="77777777" w:rsidR="00B34661" w:rsidRDefault="00B34661">
      <w:pPr>
        <w:widowControl/>
        <w:rPr>
          <w:rFonts w:eastAsia="標楷體"/>
        </w:rPr>
      </w:pPr>
    </w:p>
    <w:p w14:paraId="0477A092" w14:textId="77777777" w:rsidR="00B34661" w:rsidRDefault="00B34661">
      <w:pPr>
        <w:widowControl/>
        <w:rPr>
          <w:rFonts w:eastAsia="標楷體"/>
        </w:rPr>
      </w:pPr>
    </w:p>
    <w:p w14:paraId="7C57C419" w14:textId="77777777" w:rsidR="00B34661" w:rsidRDefault="005331F7" w:rsidP="00427CCF">
      <w:pPr>
        <w:pStyle w:val="31"/>
      </w:pPr>
      <w:bookmarkStart w:id="50" w:name="_Toc479769018"/>
      <w:r>
        <w:t>Semantic response syntax</w:t>
      </w:r>
      <w:bookmarkEnd w:id="50"/>
    </w:p>
    <w:tbl>
      <w:tblPr>
        <w:tblStyle w:val="af8"/>
        <w:tblW w:w="8522" w:type="dxa"/>
        <w:tblLook w:val="04A0" w:firstRow="1" w:lastRow="0" w:firstColumn="1" w:lastColumn="0" w:noHBand="0" w:noVBand="1"/>
      </w:tblPr>
      <w:tblGrid>
        <w:gridCol w:w="491"/>
        <w:gridCol w:w="2141"/>
        <w:gridCol w:w="843"/>
        <w:gridCol w:w="984"/>
        <w:gridCol w:w="3187"/>
        <w:gridCol w:w="876"/>
      </w:tblGrid>
      <w:tr w:rsidR="00B34661" w14:paraId="5B34E3D3" w14:textId="77777777">
        <w:tc>
          <w:tcPr>
            <w:tcW w:w="490" w:type="dxa"/>
            <w:vMerge w:val="restart"/>
            <w:shd w:val="clear" w:color="auto" w:fill="auto"/>
            <w:tcMar>
              <w:left w:w="108" w:type="dxa"/>
            </w:tcMar>
            <w:vAlign w:val="center"/>
          </w:tcPr>
          <w:p w14:paraId="4E0AE2BA" w14:textId="77777777" w:rsidR="00B34661" w:rsidRDefault="005331F7">
            <w:pPr>
              <w:jc w:val="center"/>
              <w:rPr>
                <w:rFonts w:eastAsia="標楷體"/>
              </w:rPr>
            </w:pPr>
            <w:r>
              <w:rPr>
                <w:rFonts w:eastAsia="標楷體"/>
              </w:rPr>
              <w:t>H</w:t>
            </w:r>
          </w:p>
          <w:p w14:paraId="12A8C5ED" w14:textId="77777777" w:rsidR="00B34661" w:rsidRDefault="005331F7">
            <w:pPr>
              <w:jc w:val="center"/>
              <w:rPr>
                <w:rFonts w:eastAsia="標楷體"/>
              </w:rPr>
            </w:pPr>
            <w:r>
              <w:rPr>
                <w:rFonts w:eastAsia="標楷體"/>
              </w:rPr>
              <w:t>E</w:t>
            </w:r>
          </w:p>
          <w:p w14:paraId="6FBDCC18" w14:textId="77777777" w:rsidR="00B34661" w:rsidRDefault="005331F7">
            <w:pPr>
              <w:jc w:val="center"/>
              <w:rPr>
                <w:rFonts w:eastAsia="標楷體"/>
              </w:rPr>
            </w:pPr>
            <w:r>
              <w:rPr>
                <w:rFonts w:eastAsia="標楷體"/>
              </w:rPr>
              <w:t>A</w:t>
            </w:r>
          </w:p>
          <w:p w14:paraId="5F4B9AFF" w14:textId="77777777" w:rsidR="00B34661" w:rsidRDefault="005331F7">
            <w:pPr>
              <w:jc w:val="center"/>
              <w:rPr>
                <w:rFonts w:eastAsia="標楷體"/>
              </w:rPr>
            </w:pPr>
            <w:r>
              <w:rPr>
                <w:rFonts w:eastAsia="標楷體"/>
              </w:rPr>
              <w:t>D</w:t>
            </w:r>
          </w:p>
          <w:p w14:paraId="7286003A" w14:textId="77777777" w:rsidR="00B34661" w:rsidRDefault="005331F7">
            <w:pPr>
              <w:jc w:val="center"/>
              <w:rPr>
                <w:rFonts w:eastAsia="標楷體"/>
              </w:rPr>
            </w:pPr>
            <w:r>
              <w:rPr>
                <w:rFonts w:eastAsia="標楷體"/>
              </w:rPr>
              <w:t>E</w:t>
            </w:r>
          </w:p>
          <w:p w14:paraId="19C397E0" w14:textId="77777777" w:rsidR="00B34661" w:rsidRDefault="005331F7">
            <w:pPr>
              <w:jc w:val="center"/>
              <w:rPr>
                <w:rFonts w:eastAsia="標楷體"/>
              </w:rPr>
            </w:pPr>
            <w:r>
              <w:rPr>
                <w:rFonts w:eastAsia="標楷體"/>
              </w:rPr>
              <w:t>R</w:t>
            </w:r>
          </w:p>
        </w:tc>
        <w:tc>
          <w:tcPr>
            <w:tcW w:w="2141" w:type="dxa"/>
            <w:shd w:val="clear" w:color="auto" w:fill="auto"/>
            <w:tcMar>
              <w:left w:w="108" w:type="dxa"/>
            </w:tcMar>
            <w:vAlign w:val="center"/>
          </w:tcPr>
          <w:p w14:paraId="7FA627F0" w14:textId="77777777" w:rsidR="00B34661" w:rsidRDefault="005331F7">
            <w:pPr>
              <w:jc w:val="center"/>
              <w:rPr>
                <w:rFonts w:eastAsia="標楷體"/>
              </w:rPr>
            </w:pPr>
            <w:r>
              <w:rPr>
                <w:rFonts w:eastAsia="標楷體"/>
              </w:rPr>
              <w:t>Field Name</w:t>
            </w:r>
          </w:p>
        </w:tc>
        <w:tc>
          <w:tcPr>
            <w:tcW w:w="843" w:type="dxa"/>
            <w:shd w:val="clear" w:color="auto" w:fill="auto"/>
            <w:tcMar>
              <w:left w:w="108" w:type="dxa"/>
            </w:tcMar>
            <w:vAlign w:val="center"/>
          </w:tcPr>
          <w:p w14:paraId="245731E7" w14:textId="77777777" w:rsidR="00B34661" w:rsidRDefault="005331F7">
            <w:pPr>
              <w:jc w:val="center"/>
              <w:rPr>
                <w:rFonts w:eastAsia="標楷體"/>
              </w:rPr>
            </w:pPr>
            <w:r>
              <w:rPr>
                <w:rFonts w:eastAsia="標楷體"/>
              </w:rPr>
              <w:t>Size</w:t>
            </w:r>
          </w:p>
          <w:p w14:paraId="40222D61" w14:textId="77777777" w:rsidR="00B34661" w:rsidRDefault="005331F7">
            <w:pPr>
              <w:jc w:val="center"/>
              <w:rPr>
                <w:rFonts w:eastAsia="標楷體"/>
              </w:rPr>
            </w:pPr>
            <w:r>
              <w:rPr>
                <w:rFonts w:eastAsia="標楷體"/>
              </w:rPr>
              <w:t>octets</w:t>
            </w:r>
          </w:p>
        </w:tc>
        <w:tc>
          <w:tcPr>
            <w:tcW w:w="984" w:type="dxa"/>
            <w:shd w:val="clear" w:color="auto" w:fill="auto"/>
            <w:tcMar>
              <w:left w:w="108" w:type="dxa"/>
            </w:tcMar>
            <w:vAlign w:val="center"/>
          </w:tcPr>
          <w:p w14:paraId="7A33C07F" w14:textId="77777777" w:rsidR="00B34661" w:rsidRDefault="005331F7">
            <w:pPr>
              <w:jc w:val="center"/>
              <w:rPr>
                <w:rFonts w:eastAsia="標楷體"/>
              </w:rPr>
            </w:pPr>
            <w:r>
              <w:rPr>
                <w:rFonts w:eastAsia="標楷體"/>
              </w:rPr>
              <w:t>Type</w:t>
            </w:r>
          </w:p>
        </w:tc>
        <w:tc>
          <w:tcPr>
            <w:tcW w:w="3187" w:type="dxa"/>
            <w:shd w:val="clear" w:color="auto" w:fill="auto"/>
            <w:tcMar>
              <w:left w:w="108" w:type="dxa"/>
            </w:tcMar>
            <w:vAlign w:val="center"/>
          </w:tcPr>
          <w:p w14:paraId="2E6CB54F" w14:textId="77777777" w:rsidR="00B34661" w:rsidRDefault="005331F7">
            <w:pPr>
              <w:jc w:val="center"/>
              <w:rPr>
                <w:rFonts w:eastAsia="標楷體"/>
              </w:rPr>
            </w:pPr>
            <w:r>
              <w:rPr>
                <w:rFonts w:eastAsia="標楷體"/>
              </w:rPr>
              <w:t>Description</w:t>
            </w:r>
          </w:p>
        </w:tc>
        <w:tc>
          <w:tcPr>
            <w:tcW w:w="876" w:type="dxa"/>
            <w:shd w:val="clear" w:color="auto" w:fill="auto"/>
            <w:tcMar>
              <w:left w:w="108" w:type="dxa"/>
            </w:tcMar>
            <w:vAlign w:val="center"/>
          </w:tcPr>
          <w:p w14:paraId="1B746434" w14:textId="77777777" w:rsidR="00B34661" w:rsidRDefault="005331F7">
            <w:pPr>
              <w:jc w:val="center"/>
              <w:rPr>
                <w:rFonts w:eastAsia="標楷體"/>
              </w:rPr>
            </w:pPr>
            <w:r>
              <w:rPr>
                <w:rFonts w:eastAsia="標楷體"/>
              </w:rPr>
              <w:t>Ref.</w:t>
            </w:r>
          </w:p>
        </w:tc>
      </w:tr>
      <w:tr w:rsidR="00B34661" w14:paraId="3074D433" w14:textId="77777777">
        <w:tc>
          <w:tcPr>
            <w:tcW w:w="490" w:type="dxa"/>
            <w:vMerge/>
            <w:shd w:val="clear" w:color="auto" w:fill="auto"/>
            <w:tcMar>
              <w:left w:w="108" w:type="dxa"/>
            </w:tcMar>
          </w:tcPr>
          <w:p w14:paraId="1714F3B1" w14:textId="77777777" w:rsidR="00B34661" w:rsidRDefault="00B34661">
            <w:pPr>
              <w:rPr>
                <w:rFonts w:eastAsia="標楷體"/>
              </w:rPr>
            </w:pPr>
          </w:p>
        </w:tc>
        <w:tc>
          <w:tcPr>
            <w:tcW w:w="2141" w:type="dxa"/>
            <w:shd w:val="clear" w:color="auto" w:fill="auto"/>
            <w:tcMar>
              <w:left w:w="108" w:type="dxa"/>
            </w:tcMar>
            <w:vAlign w:val="center"/>
          </w:tcPr>
          <w:p w14:paraId="19D57F35" w14:textId="77777777" w:rsidR="00B34661" w:rsidRDefault="005331F7">
            <w:pPr>
              <w:jc w:val="both"/>
              <w:rPr>
                <w:rFonts w:eastAsia="標楷體"/>
              </w:rPr>
            </w:pPr>
            <w:r>
              <w:rPr>
                <w:rFonts w:eastAsia="標楷體"/>
              </w:rPr>
              <w:t>command length</w:t>
            </w:r>
          </w:p>
        </w:tc>
        <w:tc>
          <w:tcPr>
            <w:tcW w:w="843" w:type="dxa"/>
            <w:shd w:val="clear" w:color="auto" w:fill="auto"/>
            <w:tcMar>
              <w:left w:w="108" w:type="dxa"/>
            </w:tcMar>
            <w:vAlign w:val="center"/>
          </w:tcPr>
          <w:p w14:paraId="2E7DC6AF"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2A3BE46B"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56B6A33A" w14:textId="77777777" w:rsidR="00B34661" w:rsidRDefault="005331F7">
            <w:pPr>
              <w:rPr>
                <w:rFonts w:eastAsia="標楷體"/>
              </w:rPr>
            </w:pPr>
            <w:r>
              <w:rPr>
                <w:rFonts w:eastAsia="標楷體"/>
              </w:rPr>
              <w:t>Set to the overall length of PDU.</w:t>
            </w:r>
          </w:p>
        </w:tc>
        <w:tc>
          <w:tcPr>
            <w:tcW w:w="876" w:type="dxa"/>
            <w:shd w:val="clear" w:color="auto" w:fill="auto"/>
            <w:tcMar>
              <w:left w:w="108" w:type="dxa"/>
            </w:tcMar>
            <w:vAlign w:val="center"/>
          </w:tcPr>
          <w:p w14:paraId="37A0D76A"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05809058" w14:textId="77777777">
        <w:tc>
          <w:tcPr>
            <w:tcW w:w="490" w:type="dxa"/>
            <w:vMerge/>
            <w:shd w:val="clear" w:color="auto" w:fill="auto"/>
            <w:tcMar>
              <w:left w:w="108" w:type="dxa"/>
            </w:tcMar>
          </w:tcPr>
          <w:p w14:paraId="0CFD8870" w14:textId="77777777" w:rsidR="00B34661" w:rsidRDefault="00B34661">
            <w:pPr>
              <w:rPr>
                <w:rFonts w:eastAsia="標楷體"/>
              </w:rPr>
            </w:pPr>
          </w:p>
        </w:tc>
        <w:tc>
          <w:tcPr>
            <w:tcW w:w="2141" w:type="dxa"/>
            <w:shd w:val="clear" w:color="auto" w:fill="auto"/>
            <w:tcMar>
              <w:left w:w="108" w:type="dxa"/>
            </w:tcMar>
            <w:vAlign w:val="center"/>
          </w:tcPr>
          <w:p w14:paraId="7567F758" w14:textId="77777777" w:rsidR="00B34661" w:rsidRDefault="005331F7">
            <w:pPr>
              <w:jc w:val="both"/>
              <w:rPr>
                <w:rFonts w:eastAsia="標楷體"/>
              </w:rPr>
            </w:pPr>
            <w:r>
              <w:rPr>
                <w:rFonts w:eastAsia="標楷體"/>
              </w:rPr>
              <w:t>command id</w:t>
            </w:r>
          </w:p>
        </w:tc>
        <w:tc>
          <w:tcPr>
            <w:tcW w:w="843" w:type="dxa"/>
            <w:shd w:val="clear" w:color="auto" w:fill="auto"/>
            <w:tcMar>
              <w:left w:w="108" w:type="dxa"/>
            </w:tcMar>
            <w:vAlign w:val="center"/>
          </w:tcPr>
          <w:p w14:paraId="3088CFD3"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0B999803"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1E697413" w14:textId="77777777" w:rsidR="00B34661" w:rsidRDefault="005331F7">
            <w:pPr>
              <w:rPr>
                <w:rFonts w:eastAsia="標楷體"/>
              </w:rPr>
            </w:pPr>
            <w:r>
              <w:rPr>
                <w:rFonts w:eastAsia="標楷體"/>
              </w:rPr>
              <w:t>The value corresponding to Semantic response.</w:t>
            </w:r>
          </w:p>
        </w:tc>
        <w:tc>
          <w:tcPr>
            <w:tcW w:w="876" w:type="dxa"/>
            <w:shd w:val="clear" w:color="auto" w:fill="auto"/>
            <w:tcMar>
              <w:left w:w="108" w:type="dxa"/>
            </w:tcMar>
            <w:vAlign w:val="center"/>
          </w:tcPr>
          <w:p w14:paraId="4E96AD3B"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14692620" w14:textId="77777777">
        <w:tc>
          <w:tcPr>
            <w:tcW w:w="490" w:type="dxa"/>
            <w:vMerge/>
            <w:shd w:val="clear" w:color="auto" w:fill="auto"/>
            <w:tcMar>
              <w:left w:w="108" w:type="dxa"/>
            </w:tcMar>
          </w:tcPr>
          <w:p w14:paraId="302E46A1" w14:textId="77777777" w:rsidR="00B34661" w:rsidRDefault="00B34661">
            <w:pPr>
              <w:rPr>
                <w:rFonts w:eastAsia="標楷體"/>
              </w:rPr>
            </w:pPr>
          </w:p>
        </w:tc>
        <w:tc>
          <w:tcPr>
            <w:tcW w:w="2141" w:type="dxa"/>
            <w:shd w:val="clear" w:color="auto" w:fill="auto"/>
            <w:tcMar>
              <w:left w:w="108" w:type="dxa"/>
            </w:tcMar>
            <w:vAlign w:val="center"/>
          </w:tcPr>
          <w:p w14:paraId="7A584CFA" w14:textId="77777777" w:rsidR="00B34661" w:rsidRDefault="005331F7">
            <w:pPr>
              <w:jc w:val="both"/>
              <w:rPr>
                <w:rFonts w:eastAsia="標楷體"/>
              </w:rPr>
            </w:pPr>
            <w:r>
              <w:rPr>
                <w:rFonts w:eastAsia="標楷體"/>
              </w:rPr>
              <w:t>command status</w:t>
            </w:r>
          </w:p>
        </w:tc>
        <w:tc>
          <w:tcPr>
            <w:tcW w:w="843" w:type="dxa"/>
            <w:shd w:val="clear" w:color="auto" w:fill="auto"/>
            <w:tcMar>
              <w:left w:w="108" w:type="dxa"/>
            </w:tcMar>
            <w:vAlign w:val="center"/>
          </w:tcPr>
          <w:p w14:paraId="288DFF65"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6A8B80CF"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04D96B1B" w14:textId="77777777" w:rsidR="00B34661" w:rsidRDefault="005331F7">
            <w:pPr>
              <w:rPr>
                <w:rFonts w:eastAsia="標楷體"/>
              </w:rPr>
            </w:pPr>
            <w:r>
              <w:rPr>
                <w:rFonts w:eastAsia="標楷體"/>
              </w:rPr>
              <w:t>Indicates the status of the original request.</w:t>
            </w:r>
          </w:p>
        </w:tc>
        <w:tc>
          <w:tcPr>
            <w:tcW w:w="876" w:type="dxa"/>
            <w:shd w:val="clear" w:color="auto" w:fill="auto"/>
            <w:tcMar>
              <w:left w:w="108" w:type="dxa"/>
            </w:tcMar>
            <w:vAlign w:val="center"/>
          </w:tcPr>
          <w:p w14:paraId="23EE9F7C"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40D95C1A" w14:textId="77777777">
        <w:tc>
          <w:tcPr>
            <w:tcW w:w="490" w:type="dxa"/>
            <w:vMerge/>
            <w:shd w:val="clear" w:color="auto" w:fill="auto"/>
            <w:tcMar>
              <w:left w:w="108" w:type="dxa"/>
            </w:tcMar>
          </w:tcPr>
          <w:p w14:paraId="20E85771" w14:textId="77777777" w:rsidR="00B34661" w:rsidRDefault="00B34661">
            <w:pPr>
              <w:rPr>
                <w:rFonts w:eastAsia="標楷體"/>
              </w:rPr>
            </w:pPr>
          </w:p>
        </w:tc>
        <w:tc>
          <w:tcPr>
            <w:tcW w:w="2141" w:type="dxa"/>
            <w:shd w:val="clear" w:color="auto" w:fill="auto"/>
            <w:tcMar>
              <w:left w:w="108" w:type="dxa"/>
            </w:tcMar>
            <w:vAlign w:val="center"/>
          </w:tcPr>
          <w:p w14:paraId="0C6F5E46" w14:textId="77777777" w:rsidR="00B34661" w:rsidRDefault="005331F7">
            <w:pPr>
              <w:jc w:val="both"/>
              <w:rPr>
                <w:rFonts w:eastAsia="標楷體"/>
              </w:rPr>
            </w:pPr>
            <w:r>
              <w:rPr>
                <w:rFonts w:eastAsia="標楷體"/>
              </w:rPr>
              <w:t>sequence number</w:t>
            </w:r>
          </w:p>
        </w:tc>
        <w:tc>
          <w:tcPr>
            <w:tcW w:w="843" w:type="dxa"/>
            <w:shd w:val="clear" w:color="auto" w:fill="auto"/>
            <w:tcMar>
              <w:left w:w="108" w:type="dxa"/>
            </w:tcMar>
            <w:vAlign w:val="center"/>
          </w:tcPr>
          <w:p w14:paraId="27805D34" w14:textId="77777777" w:rsidR="00B34661" w:rsidRDefault="005331F7">
            <w:pPr>
              <w:jc w:val="center"/>
              <w:rPr>
                <w:rFonts w:eastAsia="標楷體"/>
              </w:rPr>
            </w:pPr>
            <w:r>
              <w:rPr>
                <w:rFonts w:eastAsia="標楷體"/>
              </w:rPr>
              <w:t>4</w:t>
            </w:r>
          </w:p>
        </w:tc>
        <w:tc>
          <w:tcPr>
            <w:tcW w:w="984" w:type="dxa"/>
            <w:shd w:val="clear" w:color="auto" w:fill="auto"/>
            <w:tcMar>
              <w:left w:w="108" w:type="dxa"/>
            </w:tcMar>
            <w:vAlign w:val="center"/>
          </w:tcPr>
          <w:p w14:paraId="02844918" w14:textId="77777777" w:rsidR="00B34661" w:rsidRDefault="005331F7">
            <w:pPr>
              <w:jc w:val="center"/>
              <w:rPr>
                <w:rFonts w:eastAsia="標楷體"/>
              </w:rPr>
            </w:pPr>
            <w:r>
              <w:rPr>
                <w:rFonts w:eastAsia="標楷體"/>
              </w:rPr>
              <w:t>Integer</w:t>
            </w:r>
          </w:p>
        </w:tc>
        <w:tc>
          <w:tcPr>
            <w:tcW w:w="3187" w:type="dxa"/>
            <w:shd w:val="clear" w:color="auto" w:fill="auto"/>
            <w:tcMar>
              <w:left w:w="108" w:type="dxa"/>
            </w:tcMar>
          </w:tcPr>
          <w:p w14:paraId="27F4CFD9" w14:textId="77777777" w:rsidR="00B34661" w:rsidRDefault="005331F7">
            <w:pPr>
              <w:rPr>
                <w:rFonts w:eastAsia="標楷體"/>
              </w:rPr>
            </w:pPr>
            <w:r>
              <w:rPr>
                <w:rFonts w:eastAsia="標楷體"/>
              </w:rPr>
              <w:t>Set to the same sequence number of original Semantic request PDU.</w:t>
            </w:r>
          </w:p>
        </w:tc>
        <w:tc>
          <w:tcPr>
            <w:tcW w:w="876" w:type="dxa"/>
            <w:shd w:val="clear" w:color="auto" w:fill="auto"/>
            <w:tcMar>
              <w:left w:w="108" w:type="dxa"/>
            </w:tcMar>
            <w:vAlign w:val="center"/>
          </w:tcPr>
          <w:p w14:paraId="75D67F2A"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3BF0F5C3" w14:textId="77777777">
        <w:tc>
          <w:tcPr>
            <w:tcW w:w="490" w:type="dxa"/>
            <w:shd w:val="clear" w:color="auto" w:fill="auto"/>
            <w:tcMar>
              <w:left w:w="108" w:type="dxa"/>
            </w:tcMar>
            <w:vAlign w:val="center"/>
          </w:tcPr>
          <w:p w14:paraId="6DAF365F" w14:textId="77777777" w:rsidR="00B34661" w:rsidRDefault="005331F7">
            <w:pPr>
              <w:jc w:val="center"/>
              <w:rPr>
                <w:rFonts w:eastAsia="標楷體"/>
              </w:rPr>
            </w:pPr>
            <w:r>
              <w:rPr>
                <w:rFonts w:eastAsia="標楷體"/>
              </w:rPr>
              <w:t>B</w:t>
            </w:r>
          </w:p>
          <w:p w14:paraId="75C5CE0C" w14:textId="77777777" w:rsidR="00B34661" w:rsidRDefault="005331F7">
            <w:pPr>
              <w:jc w:val="center"/>
              <w:rPr>
                <w:rFonts w:eastAsia="標楷體"/>
              </w:rPr>
            </w:pPr>
            <w:r>
              <w:rPr>
                <w:rFonts w:eastAsia="標楷體"/>
              </w:rPr>
              <w:t>O</w:t>
            </w:r>
          </w:p>
          <w:p w14:paraId="407EA629" w14:textId="77777777" w:rsidR="00B34661" w:rsidRDefault="005331F7">
            <w:pPr>
              <w:jc w:val="center"/>
              <w:rPr>
                <w:rFonts w:eastAsia="標楷體"/>
              </w:rPr>
            </w:pPr>
            <w:r>
              <w:rPr>
                <w:rFonts w:eastAsia="標楷體"/>
              </w:rPr>
              <w:t>D</w:t>
            </w:r>
          </w:p>
          <w:p w14:paraId="55B939DA" w14:textId="77777777" w:rsidR="00B34661" w:rsidRDefault="005331F7">
            <w:pPr>
              <w:jc w:val="center"/>
              <w:rPr>
                <w:rFonts w:eastAsia="標楷體"/>
              </w:rPr>
            </w:pPr>
            <w:r>
              <w:rPr>
                <w:rFonts w:eastAsia="標楷體"/>
              </w:rPr>
              <w:t>Y</w:t>
            </w:r>
          </w:p>
        </w:tc>
        <w:tc>
          <w:tcPr>
            <w:tcW w:w="2141" w:type="dxa"/>
            <w:shd w:val="clear" w:color="auto" w:fill="auto"/>
            <w:tcMar>
              <w:left w:w="108" w:type="dxa"/>
            </w:tcMar>
            <w:vAlign w:val="center"/>
          </w:tcPr>
          <w:p w14:paraId="3DED3A8F" w14:textId="77777777" w:rsidR="00B34661" w:rsidRDefault="005331F7">
            <w:pPr>
              <w:rPr>
                <w:rFonts w:eastAsia="標楷體"/>
              </w:rPr>
            </w:pPr>
            <w:r>
              <w:rPr>
                <w:rFonts w:eastAsia="標楷體"/>
              </w:rPr>
              <w:t>Semantic</w:t>
            </w:r>
          </w:p>
        </w:tc>
        <w:tc>
          <w:tcPr>
            <w:tcW w:w="843" w:type="dxa"/>
            <w:shd w:val="clear" w:color="auto" w:fill="auto"/>
            <w:tcMar>
              <w:left w:w="108" w:type="dxa"/>
            </w:tcMar>
            <w:vAlign w:val="center"/>
          </w:tcPr>
          <w:p w14:paraId="50EC5C09" w14:textId="77777777" w:rsidR="00B34661" w:rsidRDefault="005331F7">
            <w:pPr>
              <w:jc w:val="center"/>
              <w:rPr>
                <w:rFonts w:eastAsia="標楷體"/>
              </w:rPr>
            </w:pPr>
            <w:r>
              <w:rPr>
                <w:rFonts w:eastAsia="標楷體"/>
              </w:rPr>
              <w:t>Var.</w:t>
            </w:r>
          </w:p>
        </w:tc>
        <w:tc>
          <w:tcPr>
            <w:tcW w:w="984" w:type="dxa"/>
            <w:shd w:val="clear" w:color="auto" w:fill="auto"/>
            <w:tcMar>
              <w:left w:w="108" w:type="dxa"/>
            </w:tcMar>
            <w:vAlign w:val="center"/>
          </w:tcPr>
          <w:p w14:paraId="1693A82D" w14:textId="77777777" w:rsidR="00B34661" w:rsidRDefault="005331F7">
            <w:pPr>
              <w:jc w:val="center"/>
              <w:rPr>
                <w:rFonts w:eastAsia="標楷體"/>
              </w:rPr>
            </w:pPr>
            <w:r>
              <w:rPr>
                <w:rFonts w:eastAsia="標楷體"/>
              </w:rPr>
              <w:t xml:space="preserve">C-Octet </w:t>
            </w:r>
          </w:p>
          <w:p w14:paraId="39A79732" w14:textId="77777777" w:rsidR="00B34661" w:rsidRDefault="005331F7">
            <w:pPr>
              <w:jc w:val="center"/>
              <w:rPr>
                <w:rFonts w:eastAsia="標楷體"/>
              </w:rPr>
            </w:pPr>
            <w:r>
              <w:rPr>
                <w:rFonts w:eastAsia="標楷體"/>
              </w:rPr>
              <w:t>String</w:t>
            </w:r>
          </w:p>
        </w:tc>
        <w:tc>
          <w:tcPr>
            <w:tcW w:w="3187" w:type="dxa"/>
            <w:shd w:val="clear" w:color="auto" w:fill="auto"/>
            <w:tcMar>
              <w:left w:w="108" w:type="dxa"/>
            </w:tcMar>
          </w:tcPr>
          <w:p w14:paraId="6D6032A0" w14:textId="77777777" w:rsidR="00B34661" w:rsidRDefault="005331F7">
            <w:pPr>
              <w:rPr>
                <w:rFonts w:eastAsia="標楷體"/>
              </w:rPr>
            </w:pPr>
            <w:r>
              <w:rPr>
                <w:rFonts w:eastAsia="標楷體" w:cs="Times New Roman"/>
                <w:szCs w:val="24"/>
              </w:rPr>
              <w:t>Mandatory Parameter</w:t>
            </w:r>
            <w:r>
              <w:rPr>
                <w:rFonts w:eastAsia="標楷體"/>
              </w:rPr>
              <w:t>.</w:t>
            </w:r>
          </w:p>
          <w:p w14:paraId="1E831FAF" w14:textId="77777777" w:rsidR="00B34661" w:rsidRDefault="005331F7">
            <w:pPr>
              <w:rPr>
                <w:rFonts w:eastAsia="標楷體"/>
              </w:rPr>
            </w:pPr>
            <w:r>
              <w:rPr>
                <w:rFonts w:eastAsia="標楷體"/>
              </w:rPr>
              <w:t>JSON Data Format.</w:t>
            </w:r>
          </w:p>
          <w:p w14:paraId="27634448" w14:textId="77777777" w:rsidR="00B34661" w:rsidRDefault="005331F7">
            <w:r>
              <w:t>Collection</w:t>
            </w:r>
            <w:r>
              <w:t>：</w:t>
            </w:r>
          </w:p>
          <w:p w14:paraId="263F517A" w14:textId="77777777" w:rsidR="00B34661" w:rsidRDefault="005331F7">
            <w:r>
              <w:t>(name/value data type)</w:t>
            </w:r>
          </w:p>
          <w:p w14:paraId="66258E8F" w14:textId="77777777" w:rsidR="00B34661" w:rsidRDefault="005331F7">
            <w:r>
              <w:t>result/integer (Ref.</w:t>
            </w:r>
            <w:r w:rsidR="00E64828">
              <w:fldChar w:fldCharType="begin"/>
            </w:r>
            <w:r>
              <w:instrText>REF _Ref456700459 \r \h</w:instrText>
            </w:r>
            <w:r w:rsidR="00E64828">
              <w:fldChar w:fldCharType="separate"/>
            </w:r>
            <w:r>
              <w:t>3.2.3</w:t>
            </w:r>
            <w:r w:rsidR="00E64828">
              <w:fldChar w:fldCharType="end"/>
            </w:r>
            <w:r>
              <w:t>)</w:t>
            </w:r>
          </w:p>
          <w:p w14:paraId="49DAEA9A" w14:textId="77777777" w:rsidR="00B34661" w:rsidRDefault="005331F7">
            <w:r>
              <w:t>type/integer value</w:t>
            </w:r>
          </w:p>
          <w:p w14:paraId="6E66E9F0" w14:textId="77777777" w:rsidR="00B34661" w:rsidRDefault="005331F7">
            <w:r>
              <w:t xml:space="preserve">  0</w:t>
            </w:r>
            <w:r>
              <w:t>：</w:t>
            </w:r>
            <w:r>
              <w:t>not defined</w:t>
            </w:r>
          </w:p>
          <w:p w14:paraId="7D298DC6" w14:textId="77777777" w:rsidR="00B34661" w:rsidRDefault="005331F7">
            <w:r>
              <w:t xml:space="preserve">  1</w:t>
            </w:r>
            <w:r>
              <w:t>：會話</w:t>
            </w:r>
          </w:p>
          <w:p w14:paraId="3E30F338" w14:textId="77777777" w:rsidR="00B34661" w:rsidRDefault="005331F7">
            <w:r>
              <w:t xml:space="preserve">  2</w:t>
            </w:r>
            <w:r>
              <w:t>：指令</w:t>
            </w:r>
          </w:p>
          <w:p w14:paraId="76EF82C8" w14:textId="77777777" w:rsidR="00B34661" w:rsidRDefault="005331F7">
            <w:pPr>
              <w:rPr>
                <w:rFonts w:eastAsia="標楷體"/>
              </w:rPr>
            </w:pPr>
            <w:r>
              <w:rPr>
                <w:rFonts w:eastAsia="標楷體"/>
              </w:rPr>
              <w:lastRenderedPageBreak/>
              <w:t>Example</w:t>
            </w:r>
            <w:r>
              <w:rPr>
                <w:rFonts w:eastAsia="標楷體"/>
              </w:rPr>
              <w:t>：</w:t>
            </w:r>
          </w:p>
          <w:p w14:paraId="5D7931E2" w14:textId="77777777" w:rsidR="00B34661" w:rsidRDefault="005331F7">
            <w:pPr>
              <w:rPr>
                <w:rFonts w:ascii="Monospace" w:hAnsi="Monospace" w:cs="Monospace" w:hint="eastAsia"/>
                <w:color w:val="2A00FF"/>
                <w:szCs w:val="24"/>
              </w:rPr>
            </w:pPr>
            <w:r>
              <w:rPr>
                <w:rFonts w:ascii="Monospace" w:hAnsi="Monospace" w:cs="Monospace"/>
                <w:color w:val="2A00FF"/>
                <w:szCs w:val="24"/>
              </w:rPr>
              <w:t>{</w:t>
            </w:r>
          </w:p>
          <w:p w14:paraId="0D7B956E" w14:textId="77777777" w:rsidR="00B34661" w:rsidRDefault="005331F7">
            <w:pPr>
              <w:ind w:firstLine="360"/>
              <w:rPr>
                <w:rFonts w:ascii="Monospace" w:hAnsi="Monospace" w:cs="Monospace" w:hint="eastAsia"/>
                <w:color w:val="2A00FF"/>
                <w:szCs w:val="24"/>
              </w:rPr>
            </w:pPr>
            <w:r>
              <w:rPr>
                <w:rFonts w:ascii="Monospace" w:hAnsi="Monospace" w:cs="Monospace"/>
                <w:color w:val="2A00FF"/>
                <w:szCs w:val="24"/>
              </w:rPr>
              <w:t>"result": 0,</w:t>
            </w:r>
          </w:p>
          <w:p w14:paraId="592046C5" w14:textId="77777777" w:rsidR="00B34661" w:rsidRDefault="005331F7">
            <w:pPr>
              <w:rPr>
                <w:rFonts w:ascii="Monospace" w:hAnsi="Monospace" w:cs="Monospace" w:hint="eastAsia"/>
                <w:color w:val="2A00FF"/>
                <w:szCs w:val="24"/>
              </w:rPr>
            </w:pPr>
            <w:r>
              <w:rPr>
                <w:rFonts w:ascii="Monospace" w:hAnsi="Monospace" w:cs="Monospace"/>
                <w:color w:val="2A00FF"/>
                <w:szCs w:val="24"/>
              </w:rPr>
              <w:t xml:space="preserve">   "type": 0,</w:t>
            </w:r>
          </w:p>
          <w:p w14:paraId="4647DB0B" w14:textId="77777777" w:rsidR="00B34661" w:rsidRDefault="005331F7">
            <w:pPr>
              <w:ind w:firstLine="360"/>
              <w:rPr>
                <w:rFonts w:ascii="Monospace" w:hAnsi="Monospace" w:cs="Monospace" w:hint="eastAsia"/>
                <w:color w:val="2A00FF"/>
                <w:szCs w:val="24"/>
              </w:rPr>
            </w:pPr>
            <w:r>
              <w:rPr>
                <w:rFonts w:ascii="Monospace" w:hAnsi="Monospace" w:cs="Monospace"/>
                <w:color w:val="2A00FF"/>
                <w:szCs w:val="24"/>
              </w:rPr>
              <w:t>"local": 0,</w:t>
            </w:r>
          </w:p>
          <w:p w14:paraId="4DAB08EA" w14:textId="77777777" w:rsidR="00B34661" w:rsidRDefault="005331F7">
            <w:pPr>
              <w:ind w:firstLine="360"/>
              <w:rPr>
                <w:rFonts w:ascii="Monospace" w:hAnsi="Monospace" w:cs="Monospace" w:hint="eastAsia"/>
                <w:color w:val="2A00FF"/>
                <w:szCs w:val="24"/>
              </w:rPr>
            </w:pPr>
            <w:r>
              <w:rPr>
                <w:rFonts w:ascii="Monospace" w:hAnsi="Monospace" w:cs="Monospace"/>
                <w:color w:val="2A00FF"/>
                <w:szCs w:val="24"/>
              </w:rPr>
              <w:t>"words": "how are you"</w:t>
            </w:r>
          </w:p>
          <w:p w14:paraId="3581E3A2" w14:textId="77777777" w:rsidR="00B34661" w:rsidRDefault="005331F7">
            <w:pPr>
              <w:rPr>
                <w:rFonts w:eastAsia="標楷體"/>
              </w:rPr>
            </w:pPr>
            <w:r>
              <w:rPr>
                <w:rFonts w:ascii="Monospace" w:hAnsi="Monospace" w:cs="Monospace"/>
                <w:color w:val="2A00FF"/>
                <w:szCs w:val="24"/>
              </w:rPr>
              <w:t>}</w:t>
            </w:r>
          </w:p>
        </w:tc>
        <w:tc>
          <w:tcPr>
            <w:tcW w:w="876" w:type="dxa"/>
            <w:shd w:val="clear" w:color="auto" w:fill="auto"/>
            <w:tcMar>
              <w:left w:w="108" w:type="dxa"/>
            </w:tcMar>
            <w:vAlign w:val="center"/>
          </w:tcPr>
          <w:p w14:paraId="53068389" w14:textId="77777777" w:rsidR="00B34661" w:rsidRDefault="00B34661">
            <w:pPr>
              <w:jc w:val="center"/>
              <w:rPr>
                <w:rFonts w:eastAsia="標楷體"/>
              </w:rPr>
            </w:pPr>
          </w:p>
        </w:tc>
      </w:tr>
    </w:tbl>
    <w:p w14:paraId="26110F43" w14:textId="77777777" w:rsidR="00B34661" w:rsidRDefault="00B34661">
      <w:pPr>
        <w:widowControl/>
        <w:rPr>
          <w:rFonts w:eastAsia="標楷體"/>
        </w:rPr>
      </w:pPr>
    </w:p>
    <w:p w14:paraId="77833383" w14:textId="77777777" w:rsidR="00B34661" w:rsidRDefault="005331F7">
      <w:pPr>
        <w:widowControl/>
        <w:rPr>
          <w:rFonts w:eastAsia="標楷體"/>
        </w:rPr>
      </w:pPr>
      <w:r>
        <w:br w:type="page"/>
      </w:r>
    </w:p>
    <w:p w14:paraId="7F5C0EF0" w14:textId="77777777" w:rsidR="00B34661" w:rsidRDefault="00C50CCF" w:rsidP="00427CCF">
      <w:pPr>
        <w:pStyle w:val="31"/>
      </w:pPr>
      <w:bookmarkStart w:id="51" w:name="_Toc479769019"/>
      <w:r>
        <w:lastRenderedPageBreak/>
        <w:t>AMX Control</w:t>
      </w:r>
      <w:r w:rsidR="005331F7">
        <w:t xml:space="preserve"> requests syntax</w:t>
      </w:r>
      <w:bookmarkEnd w:id="51"/>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5801B02C" w14:textId="77777777">
        <w:tc>
          <w:tcPr>
            <w:tcW w:w="480" w:type="dxa"/>
            <w:vMerge w:val="restart"/>
            <w:shd w:val="clear" w:color="auto" w:fill="auto"/>
            <w:tcMar>
              <w:left w:w="108" w:type="dxa"/>
            </w:tcMar>
            <w:vAlign w:val="center"/>
          </w:tcPr>
          <w:p w14:paraId="09B61230" w14:textId="77777777" w:rsidR="00B34661" w:rsidRDefault="005331F7">
            <w:pPr>
              <w:jc w:val="center"/>
              <w:rPr>
                <w:rFonts w:eastAsia="標楷體"/>
              </w:rPr>
            </w:pPr>
            <w:r>
              <w:rPr>
                <w:rFonts w:eastAsia="標楷體"/>
              </w:rPr>
              <w:t>H</w:t>
            </w:r>
          </w:p>
          <w:p w14:paraId="28E47ECD" w14:textId="77777777" w:rsidR="00B34661" w:rsidRDefault="005331F7">
            <w:pPr>
              <w:jc w:val="center"/>
              <w:rPr>
                <w:rFonts w:eastAsia="標楷體"/>
              </w:rPr>
            </w:pPr>
            <w:r>
              <w:rPr>
                <w:rFonts w:eastAsia="標楷體"/>
              </w:rPr>
              <w:t>E</w:t>
            </w:r>
          </w:p>
          <w:p w14:paraId="60E13D43" w14:textId="77777777" w:rsidR="00B34661" w:rsidRDefault="005331F7">
            <w:pPr>
              <w:jc w:val="center"/>
              <w:rPr>
                <w:rFonts w:eastAsia="標楷體"/>
              </w:rPr>
            </w:pPr>
            <w:r>
              <w:rPr>
                <w:rFonts w:eastAsia="標楷體"/>
              </w:rPr>
              <w:t>A</w:t>
            </w:r>
          </w:p>
          <w:p w14:paraId="3BF8156C" w14:textId="77777777" w:rsidR="00B34661" w:rsidRDefault="005331F7">
            <w:pPr>
              <w:jc w:val="center"/>
              <w:rPr>
                <w:rFonts w:eastAsia="標楷體"/>
              </w:rPr>
            </w:pPr>
            <w:r>
              <w:rPr>
                <w:rFonts w:eastAsia="標楷體"/>
              </w:rPr>
              <w:t>D</w:t>
            </w:r>
          </w:p>
          <w:p w14:paraId="375AA128" w14:textId="77777777" w:rsidR="00B34661" w:rsidRDefault="005331F7">
            <w:pPr>
              <w:jc w:val="center"/>
              <w:rPr>
                <w:rFonts w:eastAsia="標楷體"/>
              </w:rPr>
            </w:pPr>
            <w:r>
              <w:rPr>
                <w:rFonts w:eastAsia="標楷體"/>
              </w:rPr>
              <w:t>E</w:t>
            </w:r>
          </w:p>
          <w:p w14:paraId="2AE55BF7"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3C05E3CE"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49011DD8" w14:textId="77777777" w:rsidR="00B34661" w:rsidRDefault="005331F7">
            <w:pPr>
              <w:jc w:val="center"/>
              <w:rPr>
                <w:rFonts w:eastAsia="標楷體"/>
              </w:rPr>
            </w:pPr>
            <w:r>
              <w:rPr>
                <w:rFonts w:eastAsia="標楷體"/>
              </w:rPr>
              <w:t>Size</w:t>
            </w:r>
          </w:p>
          <w:p w14:paraId="4AE2B04C"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759242BA"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0716C1B9"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0F129C45" w14:textId="77777777" w:rsidR="00B34661" w:rsidRDefault="005331F7">
            <w:pPr>
              <w:jc w:val="center"/>
              <w:rPr>
                <w:rFonts w:eastAsia="標楷體"/>
              </w:rPr>
            </w:pPr>
            <w:r>
              <w:rPr>
                <w:rFonts w:eastAsia="標楷體"/>
              </w:rPr>
              <w:t>Ref.</w:t>
            </w:r>
          </w:p>
        </w:tc>
      </w:tr>
      <w:tr w:rsidR="00B34661" w14:paraId="3900F19F" w14:textId="77777777">
        <w:tc>
          <w:tcPr>
            <w:tcW w:w="480" w:type="dxa"/>
            <w:vMerge/>
            <w:shd w:val="clear" w:color="auto" w:fill="auto"/>
            <w:tcMar>
              <w:left w:w="108" w:type="dxa"/>
            </w:tcMar>
          </w:tcPr>
          <w:p w14:paraId="53D06F29" w14:textId="77777777" w:rsidR="00B34661" w:rsidRDefault="00B34661">
            <w:pPr>
              <w:rPr>
                <w:rFonts w:eastAsia="標楷體"/>
              </w:rPr>
            </w:pPr>
          </w:p>
        </w:tc>
        <w:tc>
          <w:tcPr>
            <w:tcW w:w="2063" w:type="dxa"/>
            <w:shd w:val="clear" w:color="auto" w:fill="auto"/>
            <w:tcMar>
              <w:left w:w="108" w:type="dxa"/>
            </w:tcMar>
            <w:vAlign w:val="center"/>
          </w:tcPr>
          <w:p w14:paraId="7E45564D"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450CC314"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15A4C0E4"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6C88B082"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52E86895"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0BFF8C95" w14:textId="77777777">
        <w:tc>
          <w:tcPr>
            <w:tcW w:w="480" w:type="dxa"/>
            <w:vMerge/>
            <w:shd w:val="clear" w:color="auto" w:fill="auto"/>
            <w:tcMar>
              <w:left w:w="108" w:type="dxa"/>
            </w:tcMar>
          </w:tcPr>
          <w:p w14:paraId="74424443" w14:textId="77777777" w:rsidR="00B34661" w:rsidRDefault="00B34661">
            <w:pPr>
              <w:rPr>
                <w:rFonts w:eastAsia="標楷體"/>
              </w:rPr>
            </w:pPr>
          </w:p>
        </w:tc>
        <w:tc>
          <w:tcPr>
            <w:tcW w:w="2063" w:type="dxa"/>
            <w:shd w:val="clear" w:color="auto" w:fill="auto"/>
            <w:tcMar>
              <w:left w:w="108" w:type="dxa"/>
            </w:tcMar>
            <w:vAlign w:val="center"/>
          </w:tcPr>
          <w:p w14:paraId="2D41C6F0"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4F799DC2"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7A5FAA4"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058D0CEB" w14:textId="77777777" w:rsidR="00B34661" w:rsidRDefault="005331F7">
            <w:pPr>
              <w:rPr>
                <w:rFonts w:eastAsia="標楷體"/>
              </w:rPr>
            </w:pPr>
            <w:r>
              <w:rPr>
                <w:rFonts w:eastAsia="標楷體"/>
              </w:rPr>
              <w:t>The value corresponding to AMX Control Command request.</w:t>
            </w:r>
          </w:p>
        </w:tc>
        <w:tc>
          <w:tcPr>
            <w:tcW w:w="862" w:type="dxa"/>
            <w:shd w:val="clear" w:color="auto" w:fill="auto"/>
            <w:tcMar>
              <w:left w:w="108" w:type="dxa"/>
            </w:tcMar>
            <w:vAlign w:val="center"/>
          </w:tcPr>
          <w:p w14:paraId="0F3554B6"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75E67B7E" w14:textId="77777777">
        <w:tc>
          <w:tcPr>
            <w:tcW w:w="480" w:type="dxa"/>
            <w:vMerge/>
            <w:shd w:val="clear" w:color="auto" w:fill="auto"/>
            <w:tcMar>
              <w:left w:w="108" w:type="dxa"/>
            </w:tcMar>
          </w:tcPr>
          <w:p w14:paraId="65C0E806" w14:textId="77777777" w:rsidR="00B34661" w:rsidRDefault="00B34661">
            <w:pPr>
              <w:rPr>
                <w:rFonts w:eastAsia="標楷體"/>
              </w:rPr>
            </w:pPr>
          </w:p>
        </w:tc>
        <w:tc>
          <w:tcPr>
            <w:tcW w:w="2063" w:type="dxa"/>
            <w:shd w:val="clear" w:color="auto" w:fill="auto"/>
            <w:tcMar>
              <w:left w:w="108" w:type="dxa"/>
            </w:tcMar>
            <w:vAlign w:val="center"/>
          </w:tcPr>
          <w:p w14:paraId="34921B5A"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6430181F"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241A4198"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1E532004"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75FFEAFA"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139C8245" w14:textId="77777777">
        <w:tc>
          <w:tcPr>
            <w:tcW w:w="480" w:type="dxa"/>
            <w:vMerge/>
            <w:shd w:val="clear" w:color="auto" w:fill="auto"/>
            <w:tcMar>
              <w:left w:w="108" w:type="dxa"/>
            </w:tcMar>
          </w:tcPr>
          <w:p w14:paraId="261C8896" w14:textId="77777777" w:rsidR="00B34661" w:rsidRDefault="00B34661">
            <w:pPr>
              <w:rPr>
                <w:rFonts w:eastAsia="標楷體"/>
              </w:rPr>
            </w:pPr>
          </w:p>
        </w:tc>
        <w:tc>
          <w:tcPr>
            <w:tcW w:w="2063" w:type="dxa"/>
            <w:shd w:val="clear" w:color="auto" w:fill="auto"/>
            <w:tcMar>
              <w:left w:w="108" w:type="dxa"/>
            </w:tcMar>
            <w:vAlign w:val="center"/>
          </w:tcPr>
          <w:p w14:paraId="2FB0A70E"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27057F48"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18F0B3AB"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652957AC"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7E15564B"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41F6AA42" w14:textId="77777777">
        <w:tc>
          <w:tcPr>
            <w:tcW w:w="480" w:type="dxa"/>
            <w:shd w:val="clear" w:color="auto" w:fill="auto"/>
            <w:tcMar>
              <w:left w:w="108" w:type="dxa"/>
            </w:tcMar>
            <w:vAlign w:val="center"/>
          </w:tcPr>
          <w:p w14:paraId="763E50D4" w14:textId="77777777" w:rsidR="00B34661" w:rsidRDefault="005331F7">
            <w:pPr>
              <w:jc w:val="center"/>
              <w:rPr>
                <w:rFonts w:eastAsia="標楷體"/>
              </w:rPr>
            </w:pPr>
            <w:r>
              <w:rPr>
                <w:rFonts w:eastAsia="標楷體"/>
              </w:rPr>
              <w:t>B</w:t>
            </w:r>
          </w:p>
          <w:p w14:paraId="4FAFC4F5" w14:textId="77777777" w:rsidR="00B34661" w:rsidRDefault="005331F7">
            <w:pPr>
              <w:jc w:val="center"/>
              <w:rPr>
                <w:rFonts w:eastAsia="標楷體"/>
              </w:rPr>
            </w:pPr>
            <w:r>
              <w:rPr>
                <w:rFonts w:eastAsia="標楷體"/>
              </w:rPr>
              <w:t>O</w:t>
            </w:r>
          </w:p>
          <w:p w14:paraId="2523D33B" w14:textId="77777777" w:rsidR="00B34661" w:rsidRDefault="005331F7">
            <w:pPr>
              <w:jc w:val="center"/>
              <w:rPr>
                <w:rFonts w:eastAsia="標楷體"/>
              </w:rPr>
            </w:pPr>
            <w:r>
              <w:rPr>
                <w:rFonts w:eastAsia="標楷體"/>
              </w:rPr>
              <w:t>D</w:t>
            </w:r>
          </w:p>
          <w:p w14:paraId="6A6B4B4F"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3134FD7A" w14:textId="77777777" w:rsidR="00B34661" w:rsidRDefault="005331F7">
            <w:pPr>
              <w:rPr>
                <w:rFonts w:eastAsia="標楷體"/>
              </w:rPr>
            </w:pPr>
            <w:r>
              <w:rPr>
                <w:rFonts w:eastAsia="標楷體"/>
              </w:rPr>
              <w:t>Text</w:t>
            </w:r>
          </w:p>
        </w:tc>
        <w:tc>
          <w:tcPr>
            <w:tcW w:w="837" w:type="dxa"/>
            <w:shd w:val="clear" w:color="auto" w:fill="auto"/>
            <w:tcMar>
              <w:left w:w="108" w:type="dxa"/>
            </w:tcMar>
            <w:vAlign w:val="center"/>
          </w:tcPr>
          <w:p w14:paraId="58ECFAC0"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165C71E4" w14:textId="77777777" w:rsidR="00B34661" w:rsidRDefault="005331F7">
            <w:pPr>
              <w:jc w:val="center"/>
              <w:rPr>
                <w:rFonts w:eastAsia="標楷體"/>
              </w:rPr>
            </w:pPr>
            <w:r>
              <w:rPr>
                <w:rFonts w:eastAsia="標楷體"/>
              </w:rPr>
              <w:t xml:space="preserve">C-Octet </w:t>
            </w:r>
          </w:p>
          <w:p w14:paraId="7389FF02"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1008DF00" w14:textId="77777777" w:rsidR="00B34661" w:rsidRDefault="005331F7">
            <w:pPr>
              <w:rPr>
                <w:rFonts w:eastAsia="標楷體"/>
              </w:rPr>
            </w:pPr>
            <w:r>
              <w:rPr>
                <w:rFonts w:eastAsia="標楷體" w:cs="Times New Roman"/>
                <w:szCs w:val="24"/>
              </w:rPr>
              <w:t>Mandatory Parameter</w:t>
            </w:r>
            <w:r>
              <w:rPr>
                <w:rFonts w:eastAsia="標楷體"/>
              </w:rPr>
              <w:t>.</w:t>
            </w:r>
          </w:p>
          <w:p w14:paraId="3F5FAC70" w14:textId="77777777" w:rsidR="00B34661" w:rsidRDefault="005331F7">
            <w:pPr>
              <w:rPr>
                <w:rFonts w:eastAsia="標楷體"/>
              </w:rPr>
            </w:pPr>
            <w:r>
              <w:rPr>
                <w:rFonts w:eastAsia="標楷體"/>
              </w:rPr>
              <w:t>JSON Data Format.</w:t>
            </w:r>
          </w:p>
          <w:p w14:paraId="54670952" w14:textId="77777777" w:rsidR="00B34661" w:rsidRDefault="005331F7">
            <w:r>
              <w:t>Collection</w:t>
            </w:r>
            <w:r>
              <w:t>：</w:t>
            </w:r>
          </w:p>
          <w:p w14:paraId="0FDD7751" w14:textId="77777777" w:rsidR="00B34661" w:rsidRDefault="005331F7">
            <w:r>
              <w:t>Ext:</w:t>
            </w:r>
          </w:p>
          <w:p w14:paraId="3E3720D0" w14:textId="77777777" w:rsidR="00B34661" w:rsidRDefault="005331F7">
            <w:pPr>
              <w:rPr>
                <w:color w:val="0070C0"/>
              </w:rPr>
            </w:pPr>
            <w:r>
              <w:rPr>
                <w:color w:val="0070C0"/>
              </w:rPr>
              <w:t>{</w:t>
            </w:r>
          </w:p>
          <w:p w14:paraId="63F2A2DA" w14:textId="77777777" w:rsidR="00B34661" w:rsidRDefault="005331F7">
            <w:pPr>
              <w:rPr>
                <w:color w:val="0070C0"/>
              </w:rPr>
            </w:pPr>
            <w:r>
              <w:rPr>
                <w:color w:val="0070C0"/>
              </w:rPr>
              <w:t xml:space="preserve">    "function": 1,</w:t>
            </w:r>
          </w:p>
          <w:p w14:paraId="6E5E767C" w14:textId="77777777" w:rsidR="00B34661" w:rsidRDefault="005331F7">
            <w:pPr>
              <w:rPr>
                <w:color w:val="0070C0"/>
              </w:rPr>
            </w:pPr>
            <w:r>
              <w:rPr>
                <w:color w:val="0070C0"/>
              </w:rPr>
              <w:t xml:space="preserve">    "device": 0,</w:t>
            </w:r>
          </w:p>
          <w:p w14:paraId="38F46577" w14:textId="77777777" w:rsidR="00B34661" w:rsidRDefault="005331F7">
            <w:pPr>
              <w:rPr>
                <w:color w:val="0070C0"/>
              </w:rPr>
            </w:pPr>
            <w:r>
              <w:rPr>
                <w:color w:val="0070C0"/>
              </w:rPr>
              <w:t xml:space="preserve">    "control": 1</w:t>
            </w:r>
          </w:p>
          <w:p w14:paraId="12E547CC" w14:textId="77777777" w:rsidR="00B34661" w:rsidRDefault="005331F7">
            <w:pPr>
              <w:rPr>
                <w:color w:val="0070C0"/>
              </w:rPr>
            </w:pPr>
            <w:r>
              <w:rPr>
                <w:color w:val="0070C0"/>
              </w:rPr>
              <w:t>}</w:t>
            </w:r>
          </w:p>
          <w:p w14:paraId="01000E1E" w14:textId="77777777" w:rsidR="00B34661" w:rsidRDefault="00B34661">
            <w:pPr>
              <w:rPr>
                <w:rFonts w:eastAsia="標楷體"/>
              </w:rPr>
            </w:pPr>
          </w:p>
        </w:tc>
        <w:tc>
          <w:tcPr>
            <w:tcW w:w="862" w:type="dxa"/>
            <w:shd w:val="clear" w:color="auto" w:fill="auto"/>
            <w:tcMar>
              <w:left w:w="108" w:type="dxa"/>
            </w:tcMar>
            <w:vAlign w:val="center"/>
          </w:tcPr>
          <w:p w14:paraId="7A2A406E" w14:textId="77777777" w:rsidR="00B34661" w:rsidRDefault="00E64828">
            <w:pPr>
              <w:jc w:val="center"/>
            </w:pPr>
            <w:r>
              <w:rPr>
                <w:rFonts w:eastAsia="標楷體"/>
              </w:rPr>
              <w:fldChar w:fldCharType="begin"/>
            </w:r>
            <w:r w:rsidR="005331F7">
              <w:instrText>REF _Ref464129569 \r \h</w:instrText>
            </w:r>
            <w:r>
              <w:rPr>
                <w:rFonts w:eastAsia="標楷體"/>
              </w:rPr>
            </w:r>
            <w:r>
              <w:fldChar w:fldCharType="separate"/>
            </w:r>
            <w:r w:rsidR="005331F7">
              <w:t>3.3.3</w:t>
            </w:r>
            <w:r>
              <w:fldChar w:fldCharType="end"/>
            </w:r>
          </w:p>
        </w:tc>
      </w:tr>
    </w:tbl>
    <w:p w14:paraId="2EEE7361" w14:textId="77777777" w:rsidR="00B34661" w:rsidRDefault="00B34661">
      <w:pPr>
        <w:widowControl/>
        <w:rPr>
          <w:rFonts w:eastAsia="標楷體" w:cstheme="majorBidi"/>
          <w:b/>
          <w:bCs/>
          <w:sz w:val="32"/>
          <w:szCs w:val="52"/>
        </w:rPr>
      </w:pPr>
    </w:p>
    <w:p w14:paraId="0CCD1C12" w14:textId="77777777" w:rsidR="00B34661" w:rsidRDefault="005F283B" w:rsidP="00427CCF">
      <w:pPr>
        <w:pStyle w:val="31"/>
      </w:pPr>
      <w:bookmarkStart w:id="52" w:name="_Toc479769020"/>
      <w:r>
        <w:t>AMX Control</w:t>
      </w:r>
      <w:r w:rsidR="005331F7">
        <w:t xml:space="preserve"> response syntax</w:t>
      </w:r>
      <w:bookmarkEnd w:id="52"/>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1493F1B1" w14:textId="77777777">
        <w:tc>
          <w:tcPr>
            <w:tcW w:w="480" w:type="dxa"/>
            <w:vMerge w:val="restart"/>
            <w:shd w:val="clear" w:color="auto" w:fill="auto"/>
            <w:tcMar>
              <w:left w:w="108" w:type="dxa"/>
            </w:tcMar>
            <w:vAlign w:val="center"/>
          </w:tcPr>
          <w:p w14:paraId="33BA8B1F" w14:textId="77777777" w:rsidR="00B34661" w:rsidRDefault="005331F7">
            <w:pPr>
              <w:jc w:val="center"/>
              <w:rPr>
                <w:rFonts w:eastAsia="標楷體"/>
              </w:rPr>
            </w:pPr>
            <w:r>
              <w:rPr>
                <w:rFonts w:eastAsia="標楷體"/>
              </w:rPr>
              <w:t>H</w:t>
            </w:r>
          </w:p>
          <w:p w14:paraId="16780107" w14:textId="77777777" w:rsidR="00B34661" w:rsidRDefault="005331F7">
            <w:pPr>
              <w:jc w:val="center"/>
              <w:rPr>
                <w:rFonts w:eastAsia="標楷體"/>
              </w:rPr>
            </w:pPr>
            <w:r>
              <w:rPr>
                <w:rFonts w:eastAsia="標楷體"/>
              </w:rPr>
              <w:t>E</w:t>
            </w:r>
          </w:p>
          <w:p w14:paraId="14CC1814" w14:textId="77777777" w:rsidR="00B34661" w:rsidRDefault="005331F7">
            <w:pPr>
              <w:jc w:val="center"/>
              <w:rPr>
                <w:rFonts w:eastAsia="標楷體"/>
              </w:rPr>
            </w:pPr>
            <w:r>
              <w:rPr>
                <w:rFonts w:eastAsia="標楷體"/>
              </w:rPr>
              <w:t>A</w:t>
            </w:r>
          </w:p>
          <w:p w14:paraId="74C46305" w14:textId="77777777" w:rsidR="00B34661" w:rsidRDefault="005331F7">
            <w:pPr>
              <w:jc w:val="center"/>
              <w:rPr>
                <w:rFonts w:eastAsia="標楷體"/>
              </w:rPr>
            </w:pPr>
            <w:r>
              <w:rPr>
                <w:rFonts w:eastAsia="標楷體"/>
              </w:rPr>
              <w:t>D</w:t>
            </w:r>
          </w:p>
          <w:p w14:paraId="2D17BA04" w14:textId="77777777" w:rsidR="00B34661" w:rsidRDefault="005331F7">
            <w:pPr>
              <w:jc w:val="center"/>
              <w:rPr>
                <w:rFonts w:eastAsia="標楷體"/>
              </w:rPr>
            </w:pPr>
            <w:r>
              <w:rPr>
                <w:rFonts w:eastAsia="標楷體"/>
              </w:rPr>
              <w:t>E</w:t>
            </w:r>
          </w:p>
          <w:p w14:paraId="02480765"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20505C4D"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45F1A8B4" w14:textId="77777777" w:rsidR="00B34661" w:rsidRDefault="005331F7">
            <w:pPr>
              <w:jc w:val="center"/>
              <w:rPr>
                <w:rFonts w:eastAsia="標楷體"/>
              </w:rPr>
            </w:pPr>
            <w:r>
              <w:rPr>
                <w:rFonts w:eastAsia="標楷體"/>
              </w:rPr>
              <w:t>Size</w:t>
            </w:r>
          </w:p>
          <w:p w14:paraId="62E1CABE"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0B2BD490"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2B863D41"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57E8AF25" w14:textId="77777777" w:rsidR="00B34661" w:rsidRDefault="005331F7">
            <w:pPr>
              <w:jc w:val="center"/>
              <w:rPr>
                <w:rFonts w:eastAsia="標楷體"/>
              </w:rPr>
            </w:pPr>
            <w:r>
              <w:rPr>
                <w:rFonts w:eastAsia="標楷體"/>
              </w:rPr>
              <w:t>Ref.</w:t>
            </w:r>
          </w:p>
        </w:tc>
      </w:tr>
      <w:tr w:rsidR="00B34661" w14:paraId="124E5215" w14:textId="77777777">
        <w:tc>
          <w:tcPr>
            <w:tcW w:w="480" w:type="dxa"/>
            <w:vMerge/>
            <w:shd w:val="clear" w:color="auto" w:fill="auto"/>
            <w:tcMar>
              <w:left w:w="108" w:type="dxa"/>
            </w:tcMar>
          </w:tcPr>
          <w:p w14:paraId="0AABBF36" w14:textId="77777777" w:rsidR="00B34661" w:rsidRDefault="00B34661">
            <w:pPr>
              <w:rPr>
                <w:rFonts w:eastAsia="標楷體"/>
              </w:rPr>
            </w:pPr>
          </w:p>
        </w:tc>
        <w:tc>
          <w:tcPr>
            <w:tcW w:w="2063" w:type="dxa"/>
            <w:shd w:val="clear" w:color="auto" w:fill="auto"/>
            <w:tcMar>
              <w:left w:w="108" w:type="dxa"/>
            </w:tcMar>
            <w:vAlign w:val="center"/>
          </w:tcPr>
          <w:p w14:paraId="79D33F06"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3825C32A"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1BBCF103"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3A76AFE5"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7646B9AE"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049AF72F" w14:textId="77777777">
        <w:tc>
          <w:tcPr>
            <w:tcW w:w="480" w:type="dxa"/>
            <w:vMerge/>
            <w:shd w:val="clear" w:color="auto" w:fill="auto"/>
            <w:tcMar>
              <w:left w:w="108" w:type="dxa"/>
            </w:tcMar>
          </w:tcPr>
          <w:p w14:paraId="61AFAB7F" w14:textId="77777777" w:rsidR="00B34661" w:rsidRDefault="00B34661">
            <w:pPr>
              <w:rPr>
                <w:rFonts w:eastAsia="標楷體"/>
              </w:rPr>
            </w:pPr>
          </w:p>
        </w:tc>
        <w:tc>
          <w:tcPr>
            <w:tcW w:w="2063" w:type="dxa"/>
            <w:shd w:val="clear" w:color="auto" w:fill="auto"/>
            <w:tcMar>
              <w:left w:w="108" w:type="dxa"/>
            </w:tcMar>
            <w:vAlign w:val="center"/>
          </w:tcPr>
          <w:p w14:paraId="2B5305FF"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2B19DFD4"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1AAC99D7"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6A968E11" w14:textId="77777777" w:rsidR="00B34661" w:rsidRDefault="005331F7">
            <w:pPr>
              <w:rPr>
                <w:rFonts w:eastAsia="標楷體"/>
              </w:rPr>
            </w:pPr>
            <w:r>
              <w:rPr>
                <w:rFonts w:eastAsia="標楷體"/>
              </w:rPr>
              <w:t>The value corresponding to AMX Control Command response.</w:t>
            </w:r>
          </w:p>
        </w:tc>
        <w:tc>
          <w:tcPr>
            <w:tcW w:w="862" w:type="dxa"/>
            <w:shd w:val="clear" w:color="auto" w:fill="auto"/>
            <w:tcMar>
              <w:left w:w="108" w:type="dxa"/>
            </w:tcMar>
            <w:vAlign w:val="center"/>
          </w:tcPr>
          <w:p w14:paraId="2CD50E86"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6FA65B13" w14:textId="77777777">
        <w:tc>
          <w:tcPr>
            <w:tcW w:w="480" w:type="dxa"/>
            <w:vMerge/>
            <w:shd w:val="clear" w:color="auto" w:fill="auto"/>
            <w:tcMar>
              <w:left w:w="108" w:type="dxa"/>
            </w:tcMar>
          </w:tcPr>
          <w:p w14:paraId="48098B02" w14:textId="77777777" w:rsidR="00B34661" w:rsidRDefault="00B34661">
            <w:pPr>
              <w:rPr>
                <w:rFonts w:eastAsia="標楷體"/>
              </w:rPr>
            </w:pPr>
          </w:p>
        </w:tc>
        <w:tc>
          <w:tcPr>
            <w:tcW w:w="2063" w:type="dxa"/>
            <w:shd w:val="clear" w:color="auto" w:fill="auto"/>
            <w:tcMar>
              <w:left w:w="108" w:type="dxa"/>
            </w:tcMar>
            <w:vAlign w:val="center"/>
          </w:tcPr>
          <w:p w14:paraId="3126A9C3"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334B761B"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70FEC299"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787C4AC9"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534DEDBD"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14757093" w14:textId="77777777">
        <w:tc>
          <w:tcPr>
            <w:tcW w:w="480" w:type="dxa"/>
            <w:vMerge/>
            <w:shd w:val="clear" w:color="auto" w:fill="auto"/>
            <w:tcMar>
              <w:left w:w="108" w:type="dxa"/>
            </w:tcMar>
          </w:tcPr>
          <w:p w14:paraId="5C00EBED" w14:textId="77777777" w:rsidR="00B34661" w:rsidRDefault="00B34661">
            <w:pPr>
              <w:rPr>
                <w:rFonts w:eastAsia="標楷體"/>
              </w:rPr>
            </w:pPr>
          </w:p>
        </w:tc>
        <w:tc>
          <w:tcPr>
            <w:tcW w:w="2063" w:type="dxa"/>
            <w:shd w:val="clear" w:color="auto" w:fill="auto"/>
            <w:tcMar>
              <w:left w:w="108" w:type="dxa"/>
            </w:tcMar>
            <w:vAlign w:val="center"/>
          </w:tcPr>
          <w:p w14:paraId="2A67BF09"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6918913C"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6E88AA3F"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0BF831F8"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4BA1ACF8"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2F25FAA2" w14:textId="77777777">
        <w:tc>
          <w:tcPr>
            <w:tcW w:w="480" w:type="dxa"/>
            <w:shd w:val="clear" w:color="auto" w:fill="auto"/>
            <w:tcMar>
              <w:left w:w="108" w:type="dxa"/>
            </w:tcMar>
            <w:vAlign w:val="center"/>
          </w:tcPr>
          <w:p w14:paraId="786C8001" w14:textId="77777777" w:rsidR="00B34661" w:rsidRDefault="005331F7">
            <w:pPr>
              <w:jc w:val="center"/>
              <w:rPr>
                <w:rFonts w:eastAsia="標楷體"/>
              </w:rPr>
            </w:pPr>
            <w:r>
              <w:rPr>
                <w:rFonts w:eastAsia="標楷體"/>
              </w:rPr>
              <w:t>B</w:t>
            </w:r>
          </w:p>
          <w:p w14:paraId="7577A6F0" w14:textId="77777777" w:rsidR="00B34661" w:rsidRDefault="005331F7">
            <w:pPr>
              <w:jc w:val="center"/>
              <w:rPr>
                <w:rFonts w:eastAsia="標楷體"/>
              </w:rPr>
            </w:pPr>
            <w:r>
              <w:rPr>
                <w:rFonts w:eastAsia="標楷體"/>
              </w:rPr>
              <w:t>O</w:t>
            </w:r>
          </w:p>
          <w:p w14:paraId="0A4C39B4" w14:textId="77777777" w:rsidR="00B34661" w:rsidRDefault="005331F7">
            <w:pPr>
              <w:jc w:val="center"/>
              <w:rPr>
                <w:rFonts w:eastAsia="標楷體"/>
              </w:rPr>
            </w:pPr>
            <w:r>
              <w:rPr>
                <w:rFonts w:eastAsia="標楷體"/>
              </w:rPr>
              <w:t>D</w:t>
            </w:r>
          </w:p>
          <w:p w14:paraId="294E7340" w14:textId="77777777" w:rsidR="00B34661" w:rsidRDefault="005331F7">
            <w:pPr>
              <w:jc w:val="center"/>
              <w:rPr>
                <w:rFonts w:eastAsia="標楷體"/>
              </w:rPr>
            </w:pPr>
            <w:r>
              <w:rPr>
                <w:rFonts w:eastAsia="標楷體"/>
              </w:rPr>
              <w:lastRenderedPageBreak/>
              <w:t>Y</w:t>
            </w:r>
          </w:p>
        </w:tc>
        <w:tc>
          <w:tcPr>
            <w:tcW w:w="2063" w:type="dxa"/>
            <w:shd w:val="clear" w:color="auto" w:fill="auto"/>
            <w:tcMar>
              <w:left w:w="108" w:type="dxa"/>
            </w:tcMar>
            <w:vAlign w:val="center"/>
          </w:tcPr>
          <w:p w14:paraId="41A83551" w14:textId="77777777" w:rsidR="00B34661" w:rsidRDefault="00B34661">
            <w:pPr>
              <w:rPr>
                <w:rFonts w:eastAsia="標楷體"/>
              </w:rPr>
            </w:pPr>
          </w:p>
        </w:tc>
        <w:tc>
          <w:tcPr>
            <w:tcW w:w="837" w:type="dxa"/>
            <w:shd w:val="clear" w:color="auto" w:fill="auto"/>
            <w:tcMar>
              <w:left w:w="108" w:type="dxa"/>
            </w:tcMar>
            <w:vAlign w:val="center"/>
          </w:tcPr>
          <w:p w14:paraId="6D1240CF" w14:textId="77777777" w:rsidR="00B34661" w:rsidRDefault="00B34661">
            <w:pPr>
              <w:jc w:val="center"/>
              <w:rPr>
                <w:rFonts w:eastAsia="標楷體"/>
              </w:rPr>
            </w:pPr>
          </w:p>
        </w:tc>
        <w:tc>
          <w:tcPr>
            <w:tcW w:w="1188" w:type="dxa"/>
            <w:shd w:val="clear" w:color="auto" w:fill="auto"/>
            <w:tcMar>
              <w:left w:w="108" w:type="dxa"/>
            </w:tcMar>
            <w:vAlign w:val="center"/>
          </w:tcPr>
          <w:p w14:paraId="704D43FA" w14:textId="77777777" w:rsidR="00B34661" w:rsidRDefault="00B34661">
            <w:pPr>
              <w:jc w:val="center"/>
              <w:rPr>
                <w:rFonts w:eastAsia="標楷體"/>
              </w:rPr>
            </w:pPr>
          </w:p>
        </w:tc>
        <w:tc>
          <w:tcPr>
            <w:tcW w:w="3090" w:type="dxa"/>
            <w:shd w:val="clear" w:color="auto" w:fill="auto"/>
            <w:tcMar>
              <w:left w:w="108" w:type="dxa"/>
            </w:tcMar>
          </w:tcPr>
          <w:p w14:paraId="5F35B48C" w14:textId="77777777" w:rsidR="00B34661" w:rsidRDefault="00B34661">
            <w:pPr>
              <w:rPr>
                <w:rFonts w:eastAsia="標楷體"/>
              </w:rPr>
            </w:pPr>
          </w:p>
        </w:tc>
        <w:tc>
          <w:tcPr>
            <w:tcW w:w="862" w:type="dxa"/>
            <w:shd w:val="clear" w:color="auto" w:fill="auto"/>
            <w:tcMar>
              <w:left w:w="108" w:type="dxa"/>
            </w:tcMar>
            <w:vAlign w:val="center"/>
          </w:tcPr>
          <w:p w14:paraId="2A5C39E6" w14:textId="77777777" w:rsidR="00B34661" w:rsidRDefault="00B34661">
            <w:pPr>
              <w:jc w:val="center"/>
              <w:rPr>
                <w:rFonts w:eastAsia="標楷體"/>
              </w:rPr>
            </w:pPr>
          </w:p>
        </w:tc>
      </w:tr>
    </w:tbl>
    <w:p w14:paraId="5F0CD6AA" w14:textId="77777777" w:rsidR="00B34661" w:rsidRDefault="00B34661">
      <w:pPr>
        <w:widowControl/>
        <w:rPr>
          <w:rFonts w:eastAsia="標楷體" w:cstheme="majorBidi"/>
          <w:b/>
          <w:bCs/>
          <w:sz w:val="32"/>
          <w:szCs w:val="52"/>
        </w:rPr>
      </w:pPr>
    </w:p>
    <w:p w14:paraId="0A943258" w14:textId="77777777" w:rsidR="00B34661" w:rsidRDefault="003E3CBB" w:rsidP="00427CCF">
      <w:pPr>
        <w:pStyle w:val="31"/>
      </w:pPr>
      <w:bookmarkStart w:id="53" w:name="_Toc479769021"/>
      <w:r>
        <w:t>AMX Status</w:t>
      </w:r>
      <w:r w:rsidR="005331F7">
        <w:t xml:space="preserve"> requests syntax</w:t>
      </w:r>
      <w:bookmarkEnd w:id="53"/>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7D42FBF8" w14:textId="77777777">
        <w:tc>
          <w:tcPr>
            <w:tcW w:w="480" w:type="dxa"/>
            <w:vMerge w:val="restart"/>
            <w:shd w:val="clear" w:color="auto" w:fill="auto"/>
            <w:tcMar>
              <w:left w:w="108" w:type="dxa"/>
            </w:tcMar>
            <w:vAlign w:val="center"/>
          </w:tcPr>
          <w:p w14:paraId="725C13BC" w14:textId="77777777" w:rsidR="00B34661" w:rsidRDefault="005331F7">
            <w:pPr>
              <w:jc w:val="center"/>
              <w:rPr>
                <w:rFonts w:eastAsia="標楷體"/>
              </w:rPr>
            </w:pPr>
            <w:r>
              <w:rPr>
                <w:rFonts w:eastAsia="標楷體"/>
              </w:rPr>
              <w:t>H</w:t>
            </w:r>
          </w:p>
          <w:p w14:paraId="516E1539" w14:textId="77777777" w:rsidR="00B34661" w:rsidRDefault="005331F7">
            <w:pPr>
              <w:jc w:val="center"/>
              <w:rPr>
                <w:rFonts w:eastAsia="標楷體"/>
              </w:rPr>
            </w:pPr>
            <w:r>
              <w:rPr>
                <w:rFonts w:eastAsia="標楷體"/>
              </w:rPr>
              <w:t>E</w:t>
            </w:r>
          </w:p>
          <w:p w14:paraId="0731045A" w14:textId="77777777" w:rsidR="00B34661" w:rsidRDefault="005331F7">
            <w:pPr>
              <w:jc w:val="center"/>
              <w:rPr>
                <w:rFonts w:eastAsia="標楷體"/>
              </w:rPr>
            </w:pPr>
            <w:r>
              <w:rPr>
                <w:rFonts w:eastAsia="標楷體"/>
              </w:rPr>
              <w:t>A</w:t>
            </w:r>
          </w:p>
          <w:p w14:paraId="7E809F99" w14:textId="77777777" w:rsidR="00B34661" w:rsidRDefault="005331F7">
            <w:pPr>
              <w:jc w:val="center"/>
              <w:rPr>
                <w:rFonts w:eastAsia="標楷體"/>
              </w:rPr>
            </w:pPr>
            <w:r>
              <w:rPr>
                <w:rFonts w:eastAsia="標楷體"/>
              </w:rPr>
              <w:t>D</w:t>
            </w:r>
          </w:p>
          <w:p w14:paraId="2777A58C" w14:textId="77777777" w:rsidR="00B34661" w:rsidRDefault="005331F7">
            <w:pPr>
              <w:jc w:val="center"/>
              <w:rPr>
                <w:rFonts w:eastAsia="標楷體"/>
              </w:rPr>
            </w:pPr>
            <w:r>
              <w:rPr>
                <w:rFonts w:eastAsia="標楷體"/>
              </w:rPr>
              <w:t>E</w:t>
            </w:r>
          </w:p>
          <w:p w14:paraId="3416B42B"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660A93F6"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3EDB2301" w14:textId="77777777" w:rsidR="00B34661" w:rsidRDefault="005331F7">
            <w:pPr>
              <w:jc w:val="center"/>
              <w:rPr>
                <w:rFonts w:eastAsia="標楷體"/>
              </w:rPr>
            </w:pPr>
            <w:r>
              <w:rPr>
                <w:rFonts w:eastAsia="標楷體"/>
              </w:rPr>
              <w:t>Size</w:t>
            </w:r>
          </w:p>
          <w:p w14:paraId="77DAA0A5"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1951DE7E"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74D147AF"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1BB80275" w14:textId="77777777" w:rsidR="00B34661" w:rsidRDefault="005331F7">
            <w:pPr>
              <w:jc w:val="center"/>
              <w:rPr>
                <w:rFonts w:eastAsia="標楷體"/>
              </w:rPr>
            </w:pPr>
            <w:r>
              <w:rPr>
                <w:rFonts w:eastAsia="標楷體"/>
              </w:rPr>
              <w:t>Ref.</w:t>
            </w:r>
          </w:p>
        </w:tc>
      </w:tr>
      <w:tr w:rsidR="00B34661" w14:paraId="3EFA5C17" w14:textId="77777777">
        <w:tc>
          <w:tcPr>
            <w:tcW w:w="480" w:type="dxa"/>
            <w:vMerge/>
            <w:shd w:val="clear" w:color="auto" w:fill="auto"/>
            <w:tcMar>
              <w:left w:w="108" w:type="dxa"/>
            </w:tcMar>
          </w:tcPr>
          <w:p w14:paraId="0DC96583" w14:textId="77777777" w:rsidR="00B34661" w:rsidRDefault="00B34661">
            <w:pPr>
              <w:rPr>
                <w:rFonts w:eastAsia="標楷體"/>
              </w:rPr>
            </w:pPr>
          </w:p>
        </w:tc>
        <w:tc>
          <w:tcPr>
            <w:tcW w:w="2063" w:type="dxa"/>
            <w:shd w:val="clear" w:color="auto" w:fill="auto"/>
            <w:tcMar>
              <w:left w:w="108" w:type="dxa"/>
            </w:tcMar>
            <w:vAlign w:val="center"/>
          </w:tcPr>
          <w:p w14:paraId="0248155B"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2267F178"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8A73EEC"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1325A24D"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25D03127"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02257068" w14:textId="77777777">
        <w:tc>
          <w:tcPr>
            <w:tcW w:w="480" w:type="dxa"/>
            <w:vMerge/>
            <w:shd w:val="clear" w:color="auto" w:fill="auto"/>
            <w:tcMar>
              <w:left w:w="108" w:type="dxa"/>
            </w:tcMar>
          </w:tcPr>
          <w:p w14:paraId="25ABBDAB" w14:textId="77777777" w:rsidR="00B34661" w:rsidRDefault="00B34661">
            <w:pPr>
              <w:rPr>
                <w:rFonts w:eastAsia="標楷體"/>
              </w:rPr>
            </w:pPr>
          </w:p>
        </w:tc>
        <w:tc>
          <w:tcPr>
            <w:tcW w:w="2063" w:type="dxa"/>
            <w:shd w:val="clear" w:color="auto" w:fill="auto"/>
            <w:tcMar>
              <w:left w:w="108" w:type="dxa"/>
            </w:tcMar>
            <w:vAlign w:val="center"/>
          </w:tcPr>
          <w:p w14:paraId="4897FE65"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0A074827"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5467C361"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2BBF3775" w14:textId="77777777" w:rsidR="00B34661" w:rsidRDefault="005331F7">
            <w:pPr>
              <w:rPr>
                <w:rFonts w:eastAsia="標楷體"/>
              </w:rPr>
            </w:pPr>
            <w:r>
              <w:rPr>
                <w:rFonts w:eastAsia="標楷體"/>
              </w:rPr>
              <w:t>The value corresponding to AMX Status Command request.</w:t>
            </w:r>
          </w:p>
        </w:tc>
        <w:tc>
          <w:tcPr>
            <w:tcW w:w="862" w:type="dxa"/>
            <w:shd w:val="clear" w:color="auto" w:fill="auto"/>
            <w:tcMar>
              <w:left w:w="108" w:type="dxa"/>
            </w:tcMar>
            <w:vAlign w:val="center"/>
          </w:tcPr>
          <w:p w14:paraId="61BF4776"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05D88D3D" w14:textId="77777777">
        <w:tc>
          <w:tcPr>
            <w:tcW w:w="480" w:type="dxa"/>
            <w:vMerge/>
            <w:shd w:val="clear" w:color="auto" w:fill="auto"/>
            <w:tcMar>
              <w:left w:w="108" w:type="dxa"/>
            </w:tcMar>
          </w:tcPr>
          <w:p w14:paraId="715606E4" w14:textId="77777777" w:rsidR="00B34661" w:rsidRDefault="00B34661">
            <w:pPr>
              <w:rPr>
                <w:rFonts w:eastAsia="標楷體"/>
              </w:rPr>
            </w:pPr>
          </w:p>
        </w:tc>
        <w:tc>
          <w:tcPr>
            <w:tcW w:w="2063" w:type="dxa"/>
            <w:shd w:val="clear" w:color="auto" w:fill="auto"/>
            <w:tcMar>
              <w:left w:w="108" w:type="dxa"/>
            </w:tcMar>
            <w:vAlign w:val="center"/>
          </w:tcPr>
          <w:p w14:paraId="0C53531E"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73A85ADF"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1CB306F6"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1B1EDF37"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0A65FE47"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1DA2D186" w14:textId="77777777">
        <w:tc>
          <w:tcPr>
            <w:tcW w:w="480" w:type="dxa"/>
            <w:vMerge/>
            <w:shd w:val="clear" w:color="auto" w:fill="auto"/>
            <w:tcMar>
              <w:left w:w="108" w:type="dxa"/>
            </w:tcMar>
          </w:tcPr>
          <w:p w14:paraId="5FAF0D6A" w14:textId="77777777" w:rsidR="00B34661" w:rsidRDefault="00B34661">
            <w:pPr>
              <w:rPr>
                <w:rFonts w:eastAsia="標楷體"/>
              </w:rPr>
            </w:pPr>
          </w:p>
        </w:tc>
        <w:tc>
          <w:tcPr>
            <w:tcW w:w="2063" w:type="dxa"/>
            <w:shd w:val="clear" w:color="auto" w:fill="auto"/>
            <w:tcMar>
              <w:left w:w="108" w:type="dxa"/>
            </w:tcMar>
            <w:vAlign w:val="center"/>
          </w:tcPr>
          <w:p w14:paraId="59A27472"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485A2A8E"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461F6E11"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3ECE4BE8"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0B42D2EF"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1F1DF67C" w14:textId="77777777">
        <w:tc>
          <w:tcPr>
            <w:tcW w:w="480" w:type="dxa"/>
            <w:shd w:val="clear" w:color="auto" w:fill="auto"/>
            <w:tcMar>
              <w:left w:w="108" w:type="dxa"/>
            </w:tcMar>
            <w:vAlign w:val="center"/>
          </w:tcPr>
          <w:p w14:paraId="0A4CCC16" w14:textId="77777777" w:rsidR="00B34661" w:rsidRDefault="005331F7">
            <w:pPr>
              <w:jc w:val="center"/>
              <w:rPr>
                <w:rFonts w:eastAsia="標楷體"/>
              </w:rPr>
            </w:pPr>
            <w:r>
              <w:rPr>
                <w:rFonts w:eastAsia="標楷體"/>
              </w:rPr>
              <w:t>B</w:t>
            </w:r>
          </w:p>
          <w:p w14:paraId="3F3E29A1" w14:textId="77777777" w:rsidR="00B34661" w:rsidRDefault="005331F7">
            <w:pPr>
              <w:jc w:val="center"/>
              <w:rPr>
                <w:rFonts w:eastAsia="標楷體"/>
              </w:rPr>
            </w:pPr>
            <w:r>
              <w:rPr>
                <w:rFonts w:eastAsia="標楷體"/>
              </w:rPr>
              <w:t>O</w:t>
            </w:r>
          </w:p>
          <w:p w14:paraId="4ECFE3D3" w14:textId="77777777" w:rsidR="00B34661" w:rsidRDefault="005331F7">
            <w:pPr>
              <w:jc w:val="center"/>
              <w:rPr>
                <w:rFonts w:eastAsia="標楷體"/>
              </w:rPr>
            </w:pPr>
            <w:r>
              <w:rPr>
                <w:rFonts w:eastAsia="標楷體"/>
              </w:rPr>
              <w:t>D</w:t>
            </w:r>
          </w:p>
          <w:p w14:paraId="1863E36E"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4B18BB44" w14:textId="77777777" w:rsidR="00B34661" w:rsidRDefault="005331F7">
            <w:pPr>
              <w:rPr>
                <w:rFonts w:eastAsia="標楷體"/>
              </w:rPr>
            </w:pPr>
            <w:r>
              <w:rPr>
                <w:rFonts w:eastAsia="標楷體"/>
              </w:rPr>
              <w:t>Text</w:t>
            </w:r>
          </w:p>
        </w:tc>
        <w:tc>
          <w:tcPr>
            <w:tcW w:w="837" w:type="dxa"/>
            <w:shd w:val="clear" w:color="auto" w:fill="auto"/>
            <w:tcMar>
              <w:left w:w="108" w:type="dxa"/>
            </w:tcMar>
            <w:vAlign w:val="center"/>
          </w:tcPr>
          <w:p w14:paraId="0ED50469"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1D16E86B" w14:textId="77777777" w:rsidR="00B34661" w:rsidRDefault="005331F7">
            <w:pPr>
              <w:jc w:val="center"/>
              <w:rPr>
                <w:rFonts w:eastAsia="標楷體"/>
              </w:rPr>
            </w:pPr>
            <w:r>
              <w:rPr>
                <w:rFonts w:eastAsia="標楷體"/>
              </w:rPr>
              <w:t xml:space="preserve">C-Octet </w:t>
            </w:r>
          </w:p>
          <w:p w14:paraId="12DF1429"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131520B8" w14:textId="77777777" w:rsidR="00B34661" w:rsidRDefault="005331F7">
            <w:pPr>
              <w:rPr>
                <w:rFonts w:eastAsia="標楷體"/>
              </w:rPr>
            </w:pPr>
            <w:r>
              <w:rPr>
                <w:rFonts w:eastAsia="標楷體" w:cs="Times New Roman"/>
                <w:szCs w:val="24"/>
              </w:rPr>
              <w:t>Mandatory Parameter</w:t>
            </w:r>
            <w:r>
              <w:rPr>
                <w:rFonts w:eastAsia="標楷體"/>
              </w:rPr>
              <w:t>.</w:t>
            </w:r>
          </w:p>
          <w:p w14:paraId="2C94F2AF" w14:textId="77777777" w:rsidR="00B34661" w:rsidRDefault="005331F7">
            <w:pPr>
              <w:rPr>
                <w:rFonts w:eastAsia="標楷體"/>
              </w:rPr>
            </w:pPr>
            <w:r>
              <w:rPr>
                <w:rFonts w:eastAsia="標楷體"/>
              </w:rPr>
              <w:t>JSON Data Format.</w:t>
            </w:r>
          </w:p>
          <w:p w14:paraId="692EF41F" w14:textId="77777777" w:rsidR="00B34661" w:rsidRDefault="005331F7">
            <w:r>
              <w:t>Collection</w:t>
            </w:r>
            <w:r>
              <w:t>：</w:t>
            </w:r>
          </w:p>
          <w:p w14:paraId="49582D37" w14:textId="77777777" w:rsidR="00B34661" w:rsidRDefault="005331F7">
            <w:pPr>
              <w:rPr>
                <w:color w:val="0070C0"/>
              </w:rPr>
            </w:pPr>
            <w:r>
              <w:rPr>
                <w:color w:val="0070C0"/>
              </w:rPr>
              <w:t>{</w:t>
            </w:r>
          </w:p>
          <w:p w14:paraId="56CB7CA8" w14:textId="77777777" w:rsidR="00B34661" w:rsidRDefault="005331F7">
            <w:pPr>
              <w:rPr>
                <w:color w:val="0070C0"/>
              </w:rPr>
            </w:pPr>
            <w:r>
              <w:rPr>
                <w:color w:val="0070C0"/>
              </w:rPr>
              <w:t>“function”:1,</w:t>
            </w:r>
          </w:p>
          <w:p w14:paraId="577A2587" w14:textId="77777777" w:rsidR="00B34661" w:rsidRDefault="005331F7">
            <w:pPr>
              <w:rPr>
                <w:color w:val="0070C0"/>
              </w:rPr>
            </w:pPr>
            <w:r>
              <w:rPr>
                <w:color w:val="0070C0"/>
              </w:rPr>
              <w:t>“device”:0,</w:t>
            </w:r>
          </w:p>
          <w:p w14:paraId="03FE867C" w14:textId="77777777" w:rsidR="00B34661" w:rsidRDefault="005331F7">
            <w:pPr>
              <w:rPr>
                <w:color w:val="0070C0"/>
              </w:rPr>
            </w:pPr>
            <w:r>
              <w:rPr>
                <w:color w:val="0070C0"/>
              </w:rPr>
              <w:t>“request-status”:1</w:t>
            </w:r>
          </w:p>
          <w:p w14:paraId="5679FFBD" w14:textId="77777777" w:rsidR="00B34661" w:rsidRDefault="00B34661">
            <w:pPr>
              <w:rPr>
                <w:color w:val="0070C0"/>
              </w:rPr>
            </w:pPr>
          </w:p>
          <w:p w14:paraId="2154D472" w14:textId="77777777" w:rsidR="00B34661" w:rsidRDefault="005331F7">
            <w:pPr>
              <w:rPr>
                <w:color w:val="0070C0"/>
              </w:rPr>
            </w:pPr>
            <w:r>
              <w:rPr>
                <w:color w:val="0070C0"/>
              </w:rPr>
              <w:t>}</w:t>
            </w:r>
          </w:p>
          <w:p w14:paraId="4E66EAA3" w14:textId="77777777" w:rsidR="00B34661" w:rsidRDefault="00B34661">
            <w:pPr>
              <w:rPr>
                <w:rFonts w:eastAsia="標楷體"/>
              </w:rPr>
            </w:pPr>
          </w:p>
        </w:tc>
        <w:tc>
          <w:tcPr>
            <w:tcW w:w="862" w:type="dxa"/>
            <w:shd w:val="clear" w:color="auto" w:fill="auto"/>
            <w:tcMar>
              <w:left w:w="108" w:type="dxa"/>
            </w:tcMar>
            <w:vAlign w:val="center"/>
          </w:tcPr>
          <w:p w14:paraId="5D444528" w14:textId="77777777" w:rsidR="00B34661" w:rsidRDefault="00E64828">
            <w:pPr>
              <w:jc w:val="center"/>
            </w:pPr>
            <w:r>
              <w:rPr>
                <w:rFonts w:eastAsia="標楷體"/>
              </w:rPr>
              <w:fldChar w:fldCharType="begin"/>
            </w:r>
            <w:r w:rsidR="005331F7">
              <w:instrText>REF _Ref464129603 \r \h</w:instrText>
            </w:r>
            <w:r>
              <w:rPr>
                <w:rFonts w:eastAsia="標楷體"/>
              </w:rPr>
            </w:r>
            <w:r>
              <w:fldChar w:fldCharType="separate"/>
            </w:r>
            <w:r w:rsidR="005331F7">
              <w:t>3.3.4</w:t>
            </w:r>
            <w:r>
              <w:fldChar w:fldCharType="end"/>
            </w:r>
          </w:p>
        </w:tc>
      </w:tr>
    </w:tbl>
    <w:p w14:paraId="5B85BC8D" w14:textId="77777777" w:rsidR="00B34661" w:rsidRDefault="00B34661">
      <w:pPr>
        <w:widowControl/>
        <w:rPr>
          <w:rFonts w:eastAsia="標楷體" w:cstheme="majorBidi"/>
          <w:b/>
          <w:bCs/>
          <w:sz w:val="32"/>
          <w:szCs w:val="52"/>
        </w:rPr>
      </w:pPr>
    </w:p>
    <w:p w14:paraId="349F4E55" w14:textId="77777777" w:rsidR="00B34661" w:rsidRDefault="002B456D" w:rsidP="00427CCF">
      <w:pPr>
        <w:pStyle w:val="31"/>
      </w:pPr>
      <w:bookmarkStart w:id="54" w:name="_Toc479769022"/>
      <w:r>
        <w:t>AMX Status</w:t>
      </w:r>
      <w:r w:rsidR="005331F7">
        <w:t xml:space="preserve"> response syntax</w:t>
      </w:r>
      <w:bookmarkEnd w:id="54"/>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3237269F" w14:textId="77777777">
        <w:tc>
          <w:tcPr>
            <w:tcW w:w="480" w:type="dxa"/>
            <w:vMerge w:val="restart"/>
            <w:shd w:val="clear" w:color="auto" w:fill="auto"/>
            <w:tcMar>
              <w:left w:w="108" w:type="dxa"/>
            </w:tcMar>
            <w:vAlign w:val="center"/>
          </w:tcPr>
          <w:p w14:paraId="5E8CD5F0" w14:textId="77777777" w:rsidR="00B34661" w:rsidRDefault="005331F7">
            <w:pPr>
              <w:jc w:val="center"/>
              <w:rPr>
                <w:rFonts w:eastAsia="標楷體"/>
              </w:rPr>
            </w:pPr>
            <w:r>
              <w:rPr>
                <w:rFonts w:eastAsia="標楷體"/>
              </w:rPr>
              <w:t>H</w:t>
            </w:r>
          </w:p>
          <w:p w14:paraId="5BF847D4" w14:textId="77777777" w:rsidR="00B34661" w:rsidRDefault="005331F7">
            <w:pPr>
              <w:jc w:val="center"/>
              <w:rPr>
                <w:rFonts w:eastAsia="標楷體"/>
              </w:rPr>
            </w:pPr>
            <w:r>
              <w:rPr>
                <w:rFonts w:eastAsia="標楷體"/>
              </w:rPr>
              <w:t>E</w:t>
            </w:r>
          </w:p>
          <w:p w14:paraId="5EE88294" w14:textId="77777777" w:rsidR="00B34661" w:rsidRDefault="005331F7">
            <w:pPr>
              <w:jc w:val="center"/>
              <w:rPr>
                <w:rFonts w:eastAsia="標楷體"/>
              </w:rPr>
            </w:pPr>
            <w:r>
              <w:rPr>
                <w:rFonts w:eastAsia="標楷體"/>
              </w:rPr>
              <w:t>A</w:t>
            </w:r>
          </w:p>
          <w:p w14:paraId="18E65D8E" w14:textId="77777777" w:rsidR="00B34661" w:rsidRDefault="005331F7">
            <w:pPr>
              <w:jc w:val="center"/>
              <w:rPr>
                <w:rFonts w:eastAsia="標楷體"/>
              </w:rPr>
            </w:pPr>
            <w:r>
              <w:rPr>
                <w:rFonts w:eastAsia="標楷體"/>
              </w:rPr>
              <w:t>D</w:t>
            </w:r>
          </w:p>
          <w:p w14:paraId="589FD8BE" w14:textId="77777777" w:rsidR="00B34661" w:rsidRDefault="005331F7">
            <w:pPr>
              <w:jc w:val="center"/>
              <w:rPr>
                <w:rFonts w:eastAsia="標楷體"/>
              </w:rPr>
            </w:pPr>
            <w:r>
              <w:rPr>
                <w:rFonts w:eastAsia="標楷體"/>
              </w:rPr>
              <w:t>E</w:t>
            </w:r>
          </w:p>
          <w:p w14:paraId="074AC7CB"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5ADF7742"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49EF07E0" w14:textId="77777777" w:rsidR="00B34661" w:rsidRDefault="005331F7">
            <w:pPr>
              <w:jc w:val="center"/>
              <w:rPr>
                <w:rFonts w:eastAsia="標楷體"/>
              </w:rPr>
            </w:pPr>
            <w:r>
              <w:rPr>
                <w:rFonts w:eastAsia="標楷體"/>
              </w:rPr>
              <w:t>Size</w:t>
            </w:r>
          </w:p>
          <w:p w14:paraId="720E019A"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1E6059FF"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71695896"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7178613C" w14:textId="77777777" w:rsidR="00B34661" w:rsidRDefault="005331F7">
            <w:pPr>
              <w:jc w:val="center"/>
              <w:rPr>
                <w:rFonts w:eastAsia="標楷體"/>
              </w:rPr>
            </w:pPr>
            <w:r>
              <w:rPr>
                <w:rFonts w:eastAsia="標楷體"/>
              </w:rPr>
              <w:t>Ref.</w:t>
            </w:r>
          </w:p>
        </w:tc>
      </w:tr>
      <w:tr w:rsidR="00B34661" w14:paraId="3E1A097A" w14:textId="77777777">
        <w:tc>
          <w:tcPr>
            <w:tcW w:w="480" w:type="dxa"/>
            <w:vMerge/>
            <w:shd w:val="clear" w:color="auto" w:fill="auto"/>
            <w:tcMar>
              <w:left w:w="108" w:type="dxa"/>
            </w:tcMar>
          </w:tcPr>
          <w:p w14:paraId="08D163ED" w14:textId="77777777" w:rsidR="00B34661" w:rsidRDefault="00B34661">
            <w:pPr>
              <w:rPr>
                <w:rFonts w:eastAsia="標楷體"/>
              </w:rPr>
            </w:pPr>
          </w:p>
        </w:tc>
        <w:tc>
          <w:tcPr>
            <w:tcW w:w="2063" w:type="dxa"/>
            <w:shd w:val="clear" w:color="auto" w:fill="auto"/>
            <w:tcMar>
              <w:left w:w="108" w:type="dxa"/>
            </w:tcMar>
            <w:vAlign w:val="center"/>
          </w:tcPr>
          <w:p w14:paraId="63F33D7B"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058A9558"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308FF589"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1DCB54D3"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1C81E424"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24B32360" w14:textId="77777777">
        <w:tc>
          <w:tcPr>
            <w:tcW w:w="480" w:type="dxa"/>
            <w:vMerge/>
            <w:shd w:val="clear" w:color="auto" w:fill="auto"/>
            <w:tcMar>
              <w:left w:w="108" w:type="dxa"/>
            </w:tcMar>
          </w:tcPr>
          <w:p w14:paraId="07EA6357" w14:textId="77777777" w:rsidR="00B34661" w:rsidRDefault="00B34661">
            <w:pPr>
              <w:rPr>
                <w:rFonts w:eastAsia="標楷體"/>
              </w:rPr>
            </w:pPr>
          </w:p>
        </w:tc>
        <w:tc>
          <w:tcPr>
            <w:tcW w:w="2063" w:type="dxa"/>
            <w:shd w:val="clear" w:color="auto" w:fill="auto"/>
            <w:tcMar>
              <w:left w:w="108" w:type="dxa"/>
            </w:tcMar>
            <w:vAlign w:val="center"/>
          </w:tcPr>
          <w:p w14:paraId="45F1C829"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6798B8A4"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68F04D0F"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65C91E5A" w14:textId="77777777" w:rsidR="00B34661" w:rsidRDefault="005331F7">
            <w:pPr>
              <w:rPr>
                <w:rFonts w:eastAsia="標楷體"/>
              </w:rPr>
            </w:pPr>
            <w:r>
              <w:rPr>
                <w:rFonts w:eastAsia="標楷體"/>
              </w:rPr>
              <w:t>The value corresponding to AMX Status Command response.</w:t>
            </w:r>
          </w:p>
        </w:tc>
        <w:tc>
          <w:tcPr>
            <w:tcW w:w="862" w:type="dxa"/>
            <w:shd w:val="clear" w:color="auto" w:fill="auto"/>
            <w:tcMar>
              <w:left w:w="108" w:type="dxa"/>
            </w:tcMar>
            <w:vAlign w:val="center"/>
          </w:tcPr>
          <w:p w14:paraId="6F9E3DBB"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423B4BA9" w14:textId="77777777">
        <w:tc>
          <w:tcPr>
            <w:tcW w:w="480" w:type="dxa"/>
            <w:vMerge/>
            <w:shd w:val="clear" w:color="auto" w:fill="auto"/>
            <w:tcMar>
              <w:left w:w="108" w:type="dxa"/>
            </w:tcMar>
          </w:tcPr>
          <w:p w14:paraId="0760D7D8" w14:textId="77777777" w:rsidR="00B34661" w:rsidRDefault="00B34661">
            <w:pPr>
              <w:rPr>
                <w:rFonts w:eastAsia="標楷體"/>
              </w:rPr>
            </w:pPr>
          </w:p>
        </w:tc>
        <w:tc>
          <w:tcPr>
            <w:tcW w:w="2063" w:type="dxa"/>
            <w:shd w:val="clear" w:color="auto" w:fill="auto"/>
            <w:tcMar>
              <w:left w:w="108" w:type="dxa"/>
            </w:tcMar>
            <w:vAlign w:val="center"/>
          </w:tcPr>
          <w:p w14:paraId="29453543"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5F19233B"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62696ABE"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0130F2D7"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4DE0C03A"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5871B240" w14:textId="77777777">
        <w:tc>
          <w:tcPr>
            <w:tcW w:w="480" w:type="dxa"/>
            <w:vMerge/>
            <w:shd w:val="clear" w:color="auto" w:fill="auto"/>
            <w:tcMar>
              <w:left w:w="108" w:type="dxa"/>
            </w:tcMar>
          </w:tcPr>
          <w:p w14:paraId="77D2687C" w14:textId="77777777" w:rsidR="00B34661" w:rsidRDefault="00B34661">
            <w:pPr>
              <w:rPr>
                <w:rFonts w:eastAsia="標楷體"/>
              </w:rPr>
            </w:pPr>
          </w:p>
        </w:tc>
        <w:tc>
          <w:tcPr>
            <w:tcW w:w="2063" w:type="dxa"/>
            <w:shd w:val="clear" w:color="auto" w:fill="auto"/>
            <w:tcMar>
              <w:left w:w="108" w:type="dxa"/>
            </w:tcMar>
            <w:vAlign w:val="center"/>
          </w:tcPr>
          <w:p w14:paraId="5DFF51EF"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26F72574"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72648EA2"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16C0BF3C" w14:textId="77777777" w:rsidR="00B34661" w:rsidRDefault="005331F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14:paraId="7B75274D" w14:textId="77777777" w:rsidR="00B34661" w:rsidRDefault="00E64828">
            <w:pPr>
              <w:jc w:val="center"/>
            </w:pPr>
            <w:r>
              <w:rPr>
                <w:rFonts w:eastAsia="標楷體"/>
              </w:rPr>
              <w:lastRenderedPageBreak/>
              <w:fldChar w:fldCharType="begin"/>
            </w:r>
            <w:r w:rsidR="005331F7">
              <w:instrText>REF _Ref433373050 \r \h</w:instrText>
            </w:r>
            <w:r>
              <w:rPr>
                <w:rFonts w:eastAsia="標楷體"/>
              </w:rPr>
            </w:r>
            <w:r>
              <w:fldChar w:fldCharType="separate"/>
            </w:r>
            <w:r w:rsidR="005331F7">
              <w:t>3.1.4</w:t>
            </w:r>
            <w:r>
              <w:fldChar w:fldCharType="end"/>
            </w:r>
          </w:p>
        </w:tc>
      </w:tr>
    </w:tbl>
    <w:p w14:paraId="1CD03611" w14:textId="77777777" w:rsidR="00B34661" w:rsidRDefault="00B34661">
      <w:pPr>
        <w:widowControl/>
        <w:rPr>
          <w:rFonts w:eastAsia="標楷體" w:cstheme="majorBidi"/>
          <w:b/>
          <w:bCs/>
          <w:sz w:val="32"/>
          <w:szCs w:val="52"/>
        </w:rPr>
      </w:pPr>
    </w:p>
    <w:p w14:paraId="7AB6E477" w14:textId="77777777" w:rsidR="00B34661" w:rsidRDefault="00FA24B4" w:rsidP="00427CCF">
      <w:pPr>
        <w:pStyle w:val="31"/>
      </w:pPr>
      <w:bookmarkStart w:id="55" w:name="_Toc479769023"/>
      <w:r>
        <w:t>AMX Broadcast Status</w:t>
      </w:r>
      <w:r w:rsidR="005331F7">
        <w:t xml:space="preserve"> Request syntax (Controller Send)</w:t>
      </w:r>
      <w:bookmarkEnd w:id="55"/>
    </w:p>
    <w:p w14:paraId="5567B592" w14:textId="77777777" w:rsidR="00B34661" w:rsidRDefault="00B34661">
      <w:pPr>
        <w:widowControl/>
        <w:rPr>
          <w:rFonts w:eastAsia="標楷體" w:cstheme="majorBidi"/>
          <w:b/>
          <w:bCs/>
          <w:sz w:val="32"/>
          <w:szCs w:val="52"/>
        </w:rPr>
      </w:pPr>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76B4375A" w14:textId="77777777">
        <w:tc>
          <w:tcPr>
            <w:tcW w:w="480" w:type="dxa"/>
            <w:vMerge w:val="restart"/>
            <w:shd w:val="clear" w:color="auto" w:fill="auto"/>
            <w:tcMar>
              <w:left w:w="108" w:type="dxa"/>
            </w:tcMar>
            <w:vAlign w:val="center"/>
          </w:tcPr>
          <w:p w14:paraId="06AD8420" w14:textId="77777777" w:rsidR="00B34661" w:rsidRDefault="005331F7">
            <w:pPr>
              <w:jc w:val="center"/>
              <w:rPr>
                <w:rFonts w:eastAsia="標楷體"/>
              </w:rPr>
            </w:pPr>
            <w:r>
              <w:rPr>
                <w:rFonts w:eastAsia="標楷體"/>
              </w:rPr>
              <w:t>H</w:t>
            </w:r>
          </w:p>
          <w:p w14:paraId="49B26A2F" w14:textId="77777777" w:rsidR="00B34661" w:rsidRDefault="005331F7">
            <w:pPr>
              <w:jc w:val="center"/>
              <w:rPr>
                <w:rFonts w:eastAsia="標楷體"/>
              </w:rPr>
            </w:pPr>
            <w:r>
              <w:rPr>
                <w:rFonts w:eastAsia="標楷體"/>
              </w:rPr>
              <w:t>E</w:t>
            </w:r>
          </w:p>
          <w:p w14:paraId="5CA06D81" w14:textId="77777777" w:rsidR="00B34661" w:rsidRDefault="005331F7">
            <w:pPr>
              <w:jc w:val="center"/>
              <w:rPr>
                <w:rFonts w:eastAsia="標楷體"/>
              </w:rPr>
            </w:pPr>
            <w:r>
              <w:rPr>
                <w:rFonts w:eastAsia="標楷體"/>
              </w:rPr>
              <w:t>A</w:t>
            </w:r>
          </w:p>
          <w:p w14:paraId="1195E54D" w14:textId="77777777" w:rsidR="00B34661" w:rsidRDefault="005331F7">
            <w:pPr>
              <w:jc w:val="center"/>
              <w:rPr>
                <w:rFonts w:eastAsia="標楷體"/>
              </w:rPr>
            </w:pPr>
            <w:r>
              <w:rPr>
                <w:rFonts w:eastAsia="標楷體"/>
              </w:rPr>
              <w:t>D</w:t>
            </w:r>
          </w:p>
          <w:p w14:paraId="3E8A82FB" w14:textId="77777777" w:rsidR="00B34661" w:rsidRDefault="005331F7">
            <w:pPr>
              <w:jc w:val="center"/>
              <w:rPr>
                <w:rFonts w:eastAsia="標楷體"/>
              </w:rPr>
            </w:pPr>
            <w:r>
              <w:rPr>
                <w:rFonts w:eastAsia="標楷體"/>
              </w:rPr>
              <w:t>E</w:t>
            </w:r>
          </w:p>
          <w:p w14:paraId="62CFA003"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523A8235"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29A21368" w14:textId="77777777" w:rsidR="00B34661" w:rsidRDefault="005331F7">
            <w:pPr>
              <w:jc w:val="center"/>
              <w:rPr>
                <w:rFonts w:eastAsia="標楷體"/>
              </w:rPr>
            </w:pPr>
            <w:r>
              <w:rPr>
                <w:rFonts w:eastAsia="標楷體"/>
              </w:rPr>
              <w:t>Size</w:t>
            </w:r>
          </w:p>
          <w:p w14:paraId="49CF42B0"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2F3E45D6"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0309EBCD"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2EA7CEC5" w14:textId="77777777" w:rsidR="00B34661" w:rsidRDefault="005331F7">
            <w:pPr>
              <w:jc w:val="center"/>
              <w:rPr>
                <w:rFonts w:eastAsia="標楷體"/>
              </w:rPr>
            </w:pPr>
            <w:r>
              <w:rPr>
                <w:rFonts w:eastAsia="標楷體"/>
              </w:rPr>
              <w:t>Ref.</w:t>
            </w:r>
          </w:p>
        </w:tc>
      </w:tr>
      <w:tr w:rsidR="00B34661" w14:paraId="17B4C0A2" w14:textId="77777777">
        <w:tc>
          <w:tcPr>
            <w:tcW w:w="480" w:type="dxa"/>
            <w:vMerge/>
            <w:shd w:val="clear" w:color="auto" w:fill="auto"/>
            <w:tcMar>
              <w:left w:w="108" w:type="dxa"/>
            </w:tcMar>
          </w:tcPr>
          <w:p w14:paraId="7ABC7C17" w14:textId="77777777" w:rsidR="00B34661" w:rsidRDefault="00B34661">
            <w:pPr>
              <w:rPr>
                <w:rFonts w:eastAsia="標楷體"/>
              </w:rPr>
            </w:pPr>
          </w:p>
        </w:tc>
        <w:tc>
          <w:tcPr>
            <w:tcW w:w="2063" w:type="dxa"/>
            <w:shd w:val="clear" w:color="auto" w:fill="auto"/>
            <w:tcMar>
              <w:left w:w="108" w:type="dxa"/>
            </w:tcMar>
            <w:vAlign w:val="center"/>
          </w:tcPr>
          <w:p w14:paraId="2BF17D10"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6A578848"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3B141836"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0CF1923B"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2A83A745"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7D58EF6D" w14:textId="77777777">
        <w:tc>
          <w:tcPr>
            <w:tcW w:w="480" w:type="dxa"/>
            <w:vMerge/>
            <w:shd w:val="clear" w:color="auto" w:fill="auto"/>
            <w:tcMar>
              <w:left w:w="108" w:type="dxa"/>
            </w:tcMar>
          </w:tcPr>
          <w:p w14:paraId="0C4ED408" w14:textId="77777777" w:rsidR="00B34661" w:rsidRDefault="00B34661">
            <w:pPr>
              <w:rPr>
                <w:rFonts w:eastAsia="標楷體"/>
              </w:rPr>
            </w:pPr>
          </w:p>
        </w:tc>
        <w:tc>
          <w:tcPr>
            <w:tcW w:w="2063" w:type="dxa"/>
            <w:shd w:val="clear" w:color="auto" w:fill="auto"/>
            <w:tcMar>
              <w:left w:w="108" w:type="dxa"/>
            </w:tcMar>
            <w:vAlign w:val="center"/>
          </w:tcPr>
          <w:p w14:paraId="4728EDD4"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0838BD54"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3C3F4CB"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0F92C8D8" w14:textId="77777777" w:rsidR="00B34661" w:rsidRDefault="005331F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14:paraId="0D2FC9AF"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23F613F6" w14:textId="77777777">
        <w:tc>
          <w:tcPr>
            <w:tcW w:w="480" w:type="dxa"/>
            <w:vMerge/>
            <w:shd w:val="clear" w:color="auto" w:fill="auto"/>
            <w:tcMar>
              <w:left w:w="108" w:type="dxa"/>
            </w:tcMar>
          </w:tcPr>
          <w:p w14:paraId="57E612EB" w14:textId="77777777" w:rsidR="00B34661" w:rsidRDefault="00B34661">
            <w:pPr>
              <w:rPr>
                <w:rFonts w:eastAsia="標楷體"/>
              </w:rPr>
            </w:pPr>
          </w:p>
        </w:tc>
        <w:tc>
          <w:tcPr>
            <w:tcW w:w="2063" w:type="dxa"/>
            <w:shd w:val="clear" w:color="auto" w:fill="auto"/>
            <w:tcMar>
              <w:left w:w="108" w:type="dxa"/>
            </w:tcMar>
            <w:vAlign w:val="center"/>
          </w:tcPr>
          <w:p w14:paraId="3070B7FC"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6F4F06A0"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45BE1E49"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299CC198"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7DBBAD58"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1325D761" w14:textId="77777777">
        <w:tc>
          <w:tcPr>
            <w:tcW w:w="480" w:type="dxa"/>
            <w:vMerge/>
            <w:shd w:val="clear" w:color="auto" w:fill="auto"/>
            <w:tcMar>
              <w:left w:w="108" w:type="dxa"/>
            </w:tcMar>
          </w:tcPr>
          <w:p w14:paraId="32689C1C" w14:textId="77777777" w:rsidR="00B34661" w:rsidRDefault="00B34661">
            <w:pPr>
              <w:rPr>
                <w:rFonts w:eastAsia="標楷體"/>
              </w:rPr>
            </w:pPr>
          </w:p>
        </w:tc>
        <w:tc>
          <w:tcPr>
            <w:tcW w:w="2063" w:type="dxa"/>
            <w:shd w:val="clear" w:color="auto" w:fill="auto"/>
            <w:tcMar>
              <w:left w:w="108" w:type="dxa"/>
            </w:tcMar>
            <w:vAlign w:val="center"/>
          </w:tcPr>
          <w:p w14:paraId="7239AC8B"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299D508D"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1327F509"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7EF01C81"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5C827094"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0E51A366" w14:textId="77777777">
        <w:tc>
          <w:tcPr>
            <w:tcW w:w="480" w:type="dxa"/>
            <w:shd w:val="clear" w:color="auto" w:fill="auto"/>
            <w:tcMar>
              <w:left w:w="108" w:type="dxa"/>
            </w:tcMar>
            <w:vAlign w:val="center"/>
          </w:tcPr>
          <w:p w14:paraId="2DC45026" w14:textId="77777777" w:rsidR="00B34661" w:rsidRDefault="005331F7">
            <w:pPr>
              <w:jc w:val="center"/>
              <w:rPr>
                <w:rFonts w:eastAsia="標楷體"/>
              </w:rPr>
            </w:pPr>
            <w:r>
              <w:rPr>
                <w:rFonts w:eastAsia="標楷體"/>
              </w:rPr>
              <w:t>B</w:t>
            </w:r>
          </w:p>
          <w:p w14:paraId="5F438636" w14:textId="77777777" w:rsidR="00B34661" w:rsidRDefault="005331F7">
            <w:pPr>
              <w:jc w:val="center"/>
              <w:rPr>
                <w:rFonts w:eastAsia="標楷體"/>
              </w:rPr>
            </w:pPr>
            <w:r>
              <w:rPr>
                <w:rFonts w:eastAsia="標楷體"/>
              </w:rPr>
              <w:t>O</w:t>
            </w:r>
          </w:p>
          <w:p w14:paraId="3C80BF9A" w14:textId="77777777" w:rsidR="00B34661" w:rsidRDefault="005331F7">
            <w:pPr>
              <w:jc w:val="center"/>
              <w:rPr>
                <w:rFonts w:eastAsia="標楷體"/>
              </w:rPr>
            </w:pPr>
            <w:r>
              <w:rPr>
                <w:rFonts w:eastAsia="標楷體"/>
              </w:rPr>
              <w:t>D</w:t>
            </w:r>
          </w:p>
          <w:p w14:paraId="324345B2"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59D593D5" w14:textId="77777777" w:rsidR="00B34661" w:rsidRDefault="005331F7">
            <w:pPr>
              <w:rPr>
                <w:rFonts w:eastAsia="標楷體"/>
              </w:rPr>
            </w:pPr>
            <w:r>
              <w:rPr>
                <w:rFonts w:eastAsia="標楷體"/>
              </w:rPr>
              <w:t>Text</w:t>
            </w:r>
          </w:p>
        </w:tc>
        <w:tc>
          <w:tcPr>
            <w:tcW w:w="837" w:type="dxa"/>
            <w:shd w:val="clear" w:color="auto" w:fill="auto"/>
            <w:tcMar>
              <w:left w:w="108" w:type="dxa"/>
            </w:tcMar>
            <w:vAlign w:val="center"/>
          </w:tcPr>
          <w:p w14:paraId="719527DF"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02277985" w14:textId="77777777" w:rsidR="00B34661" w:rsidRDefault="005331F7">
            <w:pPr>
              <w:jc w:val="center"/>
              <w:rPr>
                <w:rFonts w:eastAsia="標楷體"/>
              </w:rPr>
            </w:pPr>
            <w:r>
              <w:rPr>
                <w:rFonts w:eastAsia="標楷體"/>
              </w:rPr>
              <w:t xml:space="preserve">C-Octet </w:t>
            </w:r>
          </w:p>
          <w:p w14:paraId="3F6D9F2F"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6B80ACEF" w14:textId="77777777" w:rsidR="00B34661" w:rsidRDefault="005331F7">
            <w:pPr>
              <w:rPr>
                <w:rFonts w:eastAsia="標楷體"/>
              </w:rPr>
            </w:pPr>
            <w:r>
              <w:rPr>
                <w:rFonts w:eastAsia="標楷體" w:cs="Times New Roman"/>
                <w:szCs w:val="24"/>
              </w:rPr>
              <w:t>Mandatory Parameter</w:t>
            </w:r>
            <w:r>
              <w:rPr>
                <w:rFonts w:eastAsia="標楷體"/>
              </w:rPr>
              <w:t>.</w:t>
            </w:r>
          </w:p>
          <w:p w14:paraId="42773C05" w14:textId="77777777" w:rsidR="00B34661" w:rsidRDefault="005331F7">
            <w:pPr>
              <w:rPr>
                <w:rFonts w:eastAsia="標楷體"/>
              </w:rPr>
            </w:pPr>
            <w:r>
              <w:rPr>
                <w:rFonts w:eastAsia="標楷體"/>
              </w:rPr>
              <w:t>JSON Data Format.</w:t>
            </w:r>
          </w:p>
          <w:p w14:paraId="73465492" w14:textId="77777777" w:rsidR="00B34661" w:rsidRDefault="005331F7">
            <w:r>
              <w:t>Collection</w:t>
            </w:r>
            <w:r>
              <w:t>：</w:t>
            </w:r>
          </w:p>
          <w:p w14:paraId="6C274D30" w14:textId="77777777" w:rsidR="00B34661" w:rsidRDefault="005331F7">
            <w:pPr>
              <w:rPr>
                <w:color w:val="0070C0"/>
              </w:rPr>
            </w:pPr>
            <w:r>
              <w:rPr>
                <w:color w:val="0070C0"/>
              </w:rPr>
              <w:t>{</w:t>
            </w:r>
          </w:p>
          <w:p w14:paraId="3AC916DC" w14:textId="77777777" w:rsidR="00B34661" w:rsidRDefault="005331F7">
            <w:pPr>
              <w:rPr>
                <w:color w:val="0070C0"/>
              </w:rPr>
            </w:pPr>
            <w:r>
              <w:rPr>
                <w:color w:val="0070C0"/>
              </w:rPr>
              <w:tab/>
              <w:t>“function”:1,</w:t>
            </w:r>
          </w:p>
          <w:p w14:paraId="4F7EC977" w14:textId="77777777" w:rsidR="00B34661" w:rsidRDefault="005331F7">
            <w:pPr>
              <w:ind w:firstLine="480"/>
              <w:rPr>
                <w:color w:val="0070C0"/>
              </w:rPr>
            </w:pPr>
            <w:r>
              <w:rPr>
                <w:color w:val="0070C0"/>
              </w:rPr>
              <w:t>“device”:0,</w:t>
            </w:r>
          </w:p>
          <w:p w14:paraId="4E03C860" w14:textId="77777777" w:rsidR="00B34661" w:rsidRDefault="005331F7">
            <w:pPr>
              <w:ind w:firstLine="480"/>
              <w:rPr>
                <w:color w:val="0070C0"/>
              </w:rPr>
            </w:pPr>
            <w:r>
              <w:rPr>
                <w:color w:val="0070C0"/>
              </w:rPr>
              <w:t>“status”:1</w:t>
            </w:r>
          </w:p>
          <w:p w14:paraId="022AE52B" w14:textId="77777777" w:rsidR="00B34661" w:rsidRDefault="005331F7">
            <w:pPr>
              <w:rPr>
                <w:color w:val="0070C0"/>
              </w:rPr>
            </w:pPr>
            <w:r>
              <w:rPr>
                <w:color w:val="0070C0"/>
              </w:rPr>
              <w:t>}</w:t>
            </w:r>
          </w:p>
          <w:p w14:paraId="42A65160" w14:textId="77777777" w:rsidR="00B34661" w:rsidRDefault="00B34661">
            <w:pPr>
              <w:rPr>
                <w:rFonts w:eastAsia="標楷體"/>
              </w:rPr>
            </w:pPr>
          </w:p>
        </w:tc>
        <w:tc>
          <w:tcPr>
            <w:tcW w:w="862" w:type="dxa"/>
            <w:shd w:val="clear" w:color="auto" w:fill="auto"/>
            <w:tcMar>
              <w:left w:w="108" w:type="dxa"/>
            </w:tcMar>
            <w:vAlign w:val="center"/>
          </w:tcPr>
          <w:p w14:paraId="018CB6E8" w14:textId="77777777" w:rsidR="00B34661" w:rsidRDefault="00E64828">
            <w:pPr>
              <w:jc w:val="center"/>
            </w:pPr>
            <w:r>
              <w:rPr>
                <w:rFonts w:eastAsia="標楷體"/>
              </w:rPr>
              <w:fldChar w:fldCharType="begin"/>
            </w:r>
            <w:r w:rsidR="005331F7">
              <w:instrText>REF _Ref464129603 \r \h</w:instrText>
            </w:r>
            <w:r>
              <w:rPr>
                <w:rFonts w:eastAsia="標楷體"/>
              </w:rPr>
            </w:r>
            <w:r>
              <w:fldChar w:fldCharType="separate"/>
            </w:r>
            <w:r w:rsidR="005331F7">
              <w:t>3.3.4</w:t>
            </w:r>
            <w:r>
              <w:fldChar w:fldCharType="end"/>
            </w:r>
          </w:p>
        </w:tc>
      </w:tr>
    </w:tbl>
    <w:p w14:paraId="6CF62D9C" w14:textId="77777777" w:rsidR="00B34661" w:rsidRDefault="00B34661">
      <w:pPr>
        <w:widowControl/>
        <w:rPr>
          <w:rFonts w:eastAsia="標楷體" w:cstheme="majorBidi"/>
          <w:b/>
          <w:bCs/>
          <w:sz w:val="32"/>
          <w:szCs w:val="52"/>
        </w:rPr>
      </w:pPr>
    </w:p>
    <w:p w14:paraId="3B40AFCC" w14:textId="77777777" w:rsidR="00B34661" w:rsidRDefault="00AD53C5" w:rsidP="00427CCF">
      <w:pPr>
        <w:pStyle w:val="31"/>
      </w:pPr>
      <w:bookmarkStart w:id="56" w:name="_Toc479769024"/>
      <w:r>
        <w:t>AMX Broadcast Status</w:t>
      </w:r>
      <w:r w:rsidR="005331F7">
        <w:t xml:space="preserve"> Response syntax (Device Send)</w:t>
      </w:r>
      <w:bookmarkEnd w:id="56"/>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0EE87182" w14:textId="77777777">
        <w:tc>
          <w:tcPr>
            <w:tcW w:w="480" w:type="dxa"/>
            <w:vMerge w:val="restart"/>
            <w:shd w:val="clear" w:color="auto" w:fill="auto"/>
            <w:tcMar>
              <w:left w:w="108" w:type="dxa"/>
            </w:tcMar>
            <w:vAlign w:val="center"/>
          </w:tcPr>
          <w:p w14:paraId="3BA4F98E" w14:textId="77777777" w:rsidR="00B34661" w:rsidRDefault="005331F7">
            <w:pPr>
              <w:jc w:val="center"/>
              <w:rPr>
                <w:rFonts w:eastAsia="標楷體"/>
              </w:rPr>
            </w:pPr>
            <w:r>
              <w:rPr>
                <w:rFonts w:eastAsia="標楷體"/>
              </w:rPr>
              <w:t>H</w:t>
            </w:r>
          </w:p>
          <w:p w14:paraId="43068B43" w14:textId="77777777" w:rsidR="00B34661" w:rsidRDefault="005331F7">
            <w:pPr>
              <w:jc w:val="center"/>
              <w:rPr>
                <w:rFonts w:eastAsia="標楷體"/>
              </w:rPr>
            </w:pPr>
            <w:r>
              <w:rPr>
                <w:rFonts w:eastAsia="標楷體"/>
              </w:rPr>
              <w:t>E</w:t>
            </w:r>
          </w:p>
          <w:p w14:paraId="6D195889" w14:textId="77777777" w:rsidR="00B34661" w:rsidRDefault="005331F7">
            <w:pPr>
              <w:jc w:val="center"/>
              <w:rPr>
                <w:rFonts w:eastAsia="標楷體"/>
              </w:rPr>
            </w:pPr>
            <w:r>
              <w:rPr>
                <w:rFonts w:eastAsia="標楷體"/>
              </w:rPr>
              <w:t>A</w:t>
            </w:r>
          </w:p>
          <w:p w14:paraId="00667FC0" w14:textId="77777777" w:rsidR="00B34661" w:rsidRDefault="005331F7">
            <w:pPr>
              <w:jc w:val="center"/>
              <w:rPr>
                <w:rFonts w:eastAsia="標楷體"/>
              </w:rPr>
            </w:pPr>
            <w:r>
              <w:rPr>
                <w:rFonts w:eastAsia="標楷體"/>
              </w:rPr>
              <w:t>D</w:t>
            </w:r>
          </w:p>
          <w:p w14:paraId="773FA584" w14:textId="77777777" w:rsidR="00B34661" w:rsidRDefault="005331F7">
            <w:pPr>
              <w:jc w:val="center"/>
              <w:rPr>
                <w:rFonts w:eastAsia="標楷體"/>
              </w:rPr>
            </w:pPr>
            <w:r>
              <w:rPr>
                <w:rFonts w:eastAsia="標楷體"/>
              </w:rPr>
              <w:t>E</w:t>
            </w:r>
          </w:p>
          <w:p w14:paraId="5FBD9EB5"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087E613F"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7365590B" w14:textId="77777777" w:rsidR="00B34661" w:rsidRDefault="005331F7">
            <w:pPr>
              <w:jc w:val="center"/>
              <w:rPr>
                <w:rFonts w:eastAsia="標楷體"/>
              </w:rPr>
            </w:pPr>
            <w:r>
              <w:rPr>
                <w:rFonts w:eastAsia="標楷體"/>
              </w:rPr>
              <w:t>Size</w:t>
            </w:r>
          </w:p>
          <w:p w14:paraId="1215ECD1"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6E2ABE1A"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78CBE3C7"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40EE3EB5" w14:textId="77777777" w:rsidR="00B34661" w:rsidRDefault="005331F7">
            <w:pPr>
              <w:jc w:val="center"/>
              <w:rPr>
                <w:rFonts w:eastAsia="標楷體"/>
              </w:rPr>
            </w:pPr>
            <w:r>
              <w:rPr>
                <w:rFonts w:eastAsia="標楷體"/>
              </w:rPr>
              <w:t>Ref.</w:t>
            </w:r>
          </w:p>
        </w:tc>
      </w:tr>
      <w:tr w:rsidR="00B34661" w14:paraId="56E54F12" w14:textId="77777777">
        <w:tc>
          <w:tcPr>
            <w:tcW w:w="480" w:type="dxa"/>
            <w:vMerge/>
            <w:shd w:val="clear" w:color="auto" w:fill="auto"/>
            <w:tcMar>
              <w:left w:w="108" w:type="dxa"/>
            </w:tcMar>
          </w:tcPr>
          <w:p w14:paraId="06575435" w14:textId="77777777" w:rsidR="00B34661" w:rsidRDefault="00B34661">
            <w:pPr>
              <w:rPr>
                <w:rFonts w:eastAsia="標楷體"/>
              </w:rPr>
            </w:pPr>
          </w:p>
        </w:tc>
        <w:tc>
          <w:tcPr>
            <w:tcW w:w="2063" w:type="dxa"/>
            <w:shd w:val="clear" w:color="auto" w:fill="auto"/>
            <w:tcMar>
              <w:left w:w="108" w:type="dxa"/>
            </w:tcMar>
            <w:vAlign w:val="center"/>
          </w:tcPr>
          <w:p w14:paraId="5F462FC5"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22A39373"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785C786B"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0E849251"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0EEDE134"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122AB4E5" w14:textId="77777777">
        <w:tc>
          <w:tcPr>
            <w:tcW w:w="480" w:type="dxa"/>
            <w:vMerge/>
            <w:shd w:val="clear" w:color="auto" w:fill="auto"/>
            <w:tcMar>
              <w:left w:w="108" w:type="dxa"/>
            </w:tcMar>
          </w:tcPr>
          <w:p w14:paraId="361754CF" w14:textId="77777777" w:rsidR="00B34661" w:rsidRDefault="00B34661">
            <w:pPr>
              <w:rPr>
                <w:rFonts w:eastAsia="標楷體"/>
              </w:rPr>
            </w:pPr>
          </w:p>
        </w:tc>
        <w:tc>
          <w:tcPr>
            <w:tcW w:w="2063" w:type="dxa"/>
            <w:shd w:val="clear" w:color="auto" w:fill="auto"/>
            <w:tcMar>
              <w:left w:w="108" w:type="dxa"/>
            </w:tcMar>
            <w:vAlign w:val="center"/>
          </w:tcPr>
          <w:p w14:paraId="381D58EC"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58E939C3"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659DA7D"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401FAF6C" w14:textId="77777777" w:rsidR="00B34661" w:rsidRDefault="005331F7">
            <w:pPr>
              <w:rPr>
                <w:rFonts w:eastAsia="標楷體"/>
              </w:rPr>
            </w:pPr>
            <w:r>
              <w:rPr>
                <w:rFonts w:eastAsia="標楷體"/>
              </w:rPr>
              <w:t>The value corresponding to AMX Broadcast Status Command response.</w:t>
            </w:r>
          </w:p>
        </w:tc>
        <w:tc>
          <w:tcPr>
            <w:tcW w:w="862" w:type="dxa"/>
            <w:shd w:val="clear" w:color="auto" w:fill="auto"/>
            <w:tcMar>
              <w:left w:w="108" w:type="dxa"/>
            </w:tcMar>
            <w:vAlign w:val="center"/>
          </w:tcPr>
          <w:p w14:paraId="1A999D0D"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10A89FC0" w14:textId="77777777">
        <w:tc>
          <w:tcPr>
            <w:tcW w:w="480" w:type="dxa"/>
            <w:vMerge/>
            <w:shd w:val="clear" w:color="auto" w:fill="auto"/>
            <w:tcMar>
              <w:left w:w="108" w:type="dxa"/>
            </w:tcMar>
          </w:tcPr>
          <w:p w14:paraId="0B6A7F60" w14:textId="77777777" w:rsidR="00B34661" w:rsidRDefault="00B34661">
            <w:pPr>
              <w:rPr>
                <w:rFonts w:eastAsia="標楷體"/>
              </w:rPr>
            </w:pPr>
          </w:p>
        </w:tc>
        <w:tc>
          <w:tcPr>
            <w:tcW w:w="2063" w:type="dxa"/>
            <w:shd w:val="clear" w:color="auto" w:fill="auto"/>
            <w:tcMar>
              <w:left w:w="108" w:type="dxa"/>
            </w:tcMar>
            <w:vAlign w:val="center"/>
          </w:tcPr>
          <w:p w14:paraId="0FA5329C"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4F934F01"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614ACC60"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0D8F781D"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53FF9FF7"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32A5F93B" w14:textId="77777777">
        <w:tc>
          <w:tcPr>
            <w:tcW w:w="480" w:type="dxa"/>
            <w:vMerge/>
            <w:shd w:val="clear" w:color="auto" w:fill="auto"/>
            <w:tcMar>
              <w:left w:w="108" w:type="dxa"/>
            </w:tcMar>
          </w:tcPr>
          <w:p w14:paraId="30053423" w14:textId="77777777" w:rsidR="00B34661" w:rsidRDefault="00B34661">
            <w:pPr>
              <w:rPr>
                <w:rFonts w:eastAsia="標楷體"/>
              </w:rPr>
            </w:pPr>
          </w:p>
        </w:tc>
        <w:tc>
          <w:tcPr>
            <w:tcW w:w="2063" w:type="dxa"/>
            <w:shd w:val="clear" w:color="auto" w:fill="auto"/>
            <w:tcMar>
              <w:left w:w="108" w:type="dxa"/>
            </w:tcMar>
            <w:vAlign w:val="center"/>
          </w:tcPr>
          <w:p w14:paraId="52ADDCB5"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72F8FC38"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54F0E2D5"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383AF433" w14:textId="77777777" w:rsidR="00B34661" w:rsidRDefault="005331F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14:paraId="48B714CE" w14:textId="77777777" w:rsidR="00B34661" w:rsidRDefault="00E64828">
            <w:pPr>
              <w:jc w:val="center"/>
            </w:pPr>
            <w:r>
              <w:rPr>
                <w:rFonts w:eastAsia="標楷體"/>
              </w:rPr>
              <w:lastRenderedPageBreak/>
              <w:fldChar w:fldCharType="begin"/>
            </w:r>
            <w:r w:rsidR="005331F7">
              <w:instrText>REF _Ref433373050 \r \h</w:instrText>
            </w:r>
            <w:r>
              <w:rPr>
                <w:rFonts w:eastAsia="標楷體"/>
              </w:rPr>
            </w:r>
            <w:r>
              <w:fldChar w:fldCharType="separate"/>
            </w:r>
            <w:r w:rsidR="005331F7">
              <w:t>3.1.4</w:t>
            </w:r>
            <w:r>
              <w:fldChar w:fldCharType="end"/>
            </w:r>
          </w:p>
        </w:tc>
      </w:tr>
    </w:tbl>
    <w:p w14:paraId="24571078" w14:textId="77777777" w:rsidR="00B34661" w:rsidRDefault="00B34661">
      <w:pPr>
        <w:widowControl/>
        <w:rPr>
          <w:rFonts w:eastAsia="標楷體" w:cstheme="majorBidi"/>
          <w:b/>
          <w:bCs/>
          <w:sz w:val="32"/>
          <w:szCs w:val="52"/>
        </w:rPr>
      </w:pPr>
    </w:p>
    <w:p w14:paraId="3B1FA2BC" w14:textId="77777777" w:rsidR="00B34661" w:rsidRDefault="005331F7" w:rsidP="00427CCF">
      <w:pPr>
        <w:pStyle w:val="31"/>
      </w:pPr>
      <w:bookmarkStart w:id="57" w:name="_Toc479769025"/>
      <w:r>
        <w:t>Firebase Cloud Messaging ID Register Command Request syntax</w:t>
      </w:r>
      <w:bookmarkEnd w:id="57"/>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5177FD82" w14:textId="77777777">
        <w:tc>
          <w:tcPr>
            <w:tcW w:w="480" w:type="dxa"/>
            <w:vMerge w:val="restart"/>
            <w:shd w:val="clear" w:color="auto" w:fill="auto"/>
            <w:tcMar>
              <w:left w:w="108" w:type="dxa"/>
            </w:tcMar>
            <w:vAlign w:val="center"/>
          </w:tcPr>
          <w:p w14:paraId="47B2E9A7" w14:textId="77777777" w:rsidR="00B34661" w:rsidRDefault="005331F7">
            <w:pPr>
              <w:jc w:val="center"/>
              <w:rPr>
                <w:rFonts w:eastAsia="標楷體"/>
              </w:rPr>
            </w:pPr>
            <w:r>
              <w:rPr>
                <w:rFonts w:eastAsia="標楷體"/>
              </w:rPr>
              <w:t>H</w:t>
            </w:r>
          </w:p>
          <w:p w14:paraId="35BA7FF7" w14:textId="77777777" w:rsidR="00B34661" w:rsidRDefault="005331F7">
            <w:pPr>
              <w:jc w:val="center"/>
              <w:rPr>
                <w:rFonts w:eastAsia="標楷體"/>
              </w:rPr>
            </w:pPr>
            <w:r>
              <w:rPr>
                <w:rFonts w:eastAsia="標楷體"/>
              </w:rPr>
              <w:t>E</w:t>
            </w:r>
          </w:p>
          <w:p w14:paraId="4ECBE778" w14:textId="77777777" w:rsidR="00B34661" w:rsidRDefault="005331F7">
            <w:pPr>
              <w:jc w:val="center"/>
              <w:rPr>
                <w:rFonts w:eastAsia="標楷體"/>
              </w:rPr>
            </w:pPr>
            <w:r>
              <w:rPr>
                <w:rFonts w:eastAsia="標楷體"/>
              </w:rPr>
              <w:t>A</w:t>
            </w:r>
          </w:p>
          <w:p w14:paraId="7F7BBE08" w14:textId="77777777" w:rsidR="00B34661" w:rsidRDefault="005331F7">
            <w:pPr>
              <w:jc w:val="center"/>
              <w:rPr>
                <w:rFonts w:eastAsia="標楷體"/>
              </w:rPr>
            </w:pPr>
            <w:r>
              <w:rPr>
                <w:rFonts w:eastAsia="標楷體"/>
              </w:rPr>
              <w:t>D</w:t>
            </w:r>
          </w:p>
          <w:p w14:paraId="49363822" w14:textId="77777777" w:rsidR="00B34661" w:rsidRDefault="005331F7">
            <w:pPr>
              <w:jc w:val="center"/>
              <w:rPr>
                <w:rFonts w:eastAsia="標楷體"/>
              </w:rPr>
            </w:pPr>
            <w:r>
              <w:rPr>
                <w:rFonts w:eastAsia="標楷體"/>
              </w:rPr>
              <w:t>E</w:t>
            </w:r>
          </w:p>
          <w:p w14:paraId="40145AAD"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67E76F05"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349AFA4B" w14:textId="77777777" w:rsidR="00B34661" w:rsidRDefault="005331F7">
            <w:pPr>
              <w:jc w:val="center"/>
              <w:rPr>
                <w:rFonts w:eastAsia="標楷體"/>
              </w:rPr>
            </w:pPr>
            <w:r>
              <w:rPr>
                <w:rFonts w:eastAsia="標楷體"/>
              </w:rPr>
              <w:t>Size</w:t>
            </w:r>
          </w:p>
          <w:p w14:paraId="3880E32B"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4397ACE2"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2CD01FC9"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47603903" w14:textId="77777777" w:rsidR="00B34661" w:rsidRDefault="005331F7">
            <w:pPr>
              <w:jc w:val="center"/>
              <w:rPr>
                <w:rFonts w:eastAsia="標楷體"/>
              </w:rPr>
            </w:pPr>
            <w:r>
              <w:rPr>
                <w:rFonts w:eastAsia="標楷體"/>
              </w:rPr>
              <w:t>Ref.</w:t>
            </w:r>
          </w:p>
        </w:tc>
      </w:tr>
      <w:tr w:rsidR="00B34661" w14:paraId="4E481BCA" w14:textId="77777777">
        <w:tc>
          <w:tcPr>
            <w:tcW w:w="480" w:type="dxa"/>
            <w:vMerge/>
            <w:shd w:val="clear" w:color="auto" w:fill="auto"/>
            <w:tcMar>
              <w:left w:w="108" w:type="dxa"/>
            </w:tcMar>
          </w:tcPr>
          <w:p w14:paraId="034540C4" w14:textId="77777777" w:rsidR="00B34661" w:rsidRDefault="00B34661">
            <w:pPr>
              <w:rPr>
                <w:rFonts w:eastAsia="標楷體"/>
              </w:rPr>
            </w:pPr>
          </w:p>
        </w:tc>
        <w:tc>
          <w:tcPr>
            <w:tcW w:w="2063" w:type="dxa"/>
            <w:shd w:val="clear" w:color="auto" w:fill="auto"/>
            <w:tcMar>
              <w:left w:w="108" w:type="dxa"/>
            </w:tcMar>
            <w:vAlign w:val="center"/>
          </w:tcPr>
          <w:p w14:paraId="12D25F32"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2B9AB94A"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69C3183C"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7C859327"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2B6B4BCF"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5A497688" w14:textId="77777777">
        <w:tc>
          <w:tcPr>
            <w:tcW w:w="480" w:type="dxa"/>
            <w:vMerge/>
            <w:shd w:val="clear" w:color="auto" w:fill="auto"/>
            <w:tcMar>
              <w:left w:w="108" w:type="dxa"/>
            </w:tcMar>
          </w:tcPr>
          <w:p w14:paraId="3F5EFB2F" w14:textId="77777777" w:rsidR="00B34661" w:rsidRDefault="00B34661">
            <w:pPr>
              <w:rPr>
                <w:rFonts w:eastAsia="標楷體"/>
              </w:rPr>
            </w:pPr>
          </w:p>
        </w:tc>
        <w:tc>
          <w:tcPr>
            <w:tcW w:w="2063" w:type="dxa"/>
            <w:shd w:val="clear" w:color="auto" w:fill="auto"/>
            <w:tcMar>
              <w:left w:w="108" w:type="dxa"/>
            </w:tcMar>
            <w:vAlign w:val="center"/>
          </w:tcPr>
          <w:p w14:paraId="39D71C02"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0C5A3BB7"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7CB19DCA"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44FF4512" w14:textId="77777777" w:rsidR="00B34661" w:rsidRDefault="005331F7">
            <w:pPr>
              <w:rPr>
                <w:rFonts w:eastAsia="標楷體"/>
              </w:rPr>
            </w:pPr>
            <w:r>
              <w:rPr>
                <w:rFonts w:eastAsia="標楷體"/>
              </w:rPr>
              <w:t xml:space="preserve">The value corresponding to </w:t>
            </w:r>
            <w:r>
              <w:t>Firebase Cloud Messaging ID Register Command</w:t>
            </w:r>
            <w:r>
              <w:rPr>
                <w:rFonts w:eastAsia="標楷體"/>
              </w:rPr>
              <w:t xml:space="preserve"> request.</w:t>
            </w:r>
          </w:p>
        </w:tc>
        <w:tc>
          <w:tcPr>
            <w:tcW w:w="862" w:type="dxa"/>
            <w:shd w:val="clear" w:color="auto" w:fill="auto"/>
            <w:tcMar>
              <w:left w:w="108" w:type="dxa"/>
            </w:tcMar>
            <w:vAlign w:val="center"/>
          </w:tcPr>
          <w:p w14:paraId="10099297"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6258538A" w14:textId="77777777">
        <w:tc>
          <w:tcPr>
            <w:tcW w:w="480" w:type="dxa"/>
            <w:vMerge/>
            <w:shd w:val="clear" w:color="auto" w:fill="auto"/>
            <w:tcMar>
              <w:left w:w="108" w:type="dxa"/>
            </w:tcMar>
          </w:tcPr>
          <w:p w14:paraId="4F552AC7" w14:textId="77777777" w:rsidR="00B34661" w:rsidRDefault="00B34661">
            <w:pPr>
              <w:rPr>
                <w:rFonts w:eastAsia="標楷體"/>
              </w:rPr>
            </w:pPr>
          </w:p>
        </w:tc>
        <w:tc>
          <w:tcPr>
            <w:tcW w:w="2063" w:type="dxa"/>
            <w:shd w:val="clear" w:color="auto" w:fill="auto"/>
            <w:tcMar>
              <w:left w:w="108" w:type="dxa"/>
            </w:tcMar>
            <w:vAlign w:val="center"/>
          </w:tcPr>
          <w:p w14:paraId="1156F94D"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50A6ACC1"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253E4148"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605B207A"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22F9C070"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7679AA60" w14:textId="77777777">
        <w:tc>
          <w:tcPr>
            <w:tcW w:w="480" w:type="dxa"/>
            <w:vMerge/>
            <w:shd w:val="clear" w:color="auto" w:fill="auto"/>
            <w:tcMar>
              <w:left w:w="108" w:type="dxa"/>
            </w:tcMar>
          </w:tcPr>
          <w:p w14:paraId="7189C094" w14:textId="77777777" w:rsidR="00B34661" w:rsidRDefault="00B34661">
            <w:pPr>
              <w:rPr>
                <w:rFonts w:eastAsia="標楷體"/>
              </w:rPr>
            </w:pPr>
          </w:p>
        </w:tc>
        <w:tc>
          <w:tcPr>
            <w:tcW w:w="2063" w:type="dxa"/>
            <w:shd w:val="clear" w:color="auto" w:fill="auto"/>
            <w:tcMar>
              <w:left w:w="108" w:type="dxa"/>
            </w:tcMar>
            <w:vAlign w:val="center"/>
          </w:tcPr>
          <w:p w14:paraId="4CADD9BD"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4486F7C2"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8DBADFD"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6EAE7496"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35BB88BE"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47DAC60E" w14:textId="77777777">
        <w:trPr>
          <w:trHeight w:val="1131"/>
        </w:trPr>
        <w:tc>
          <w:tcPr>
            <w:tcW w:w="480" w:type="dxa"/>
            <w:shd w:val="clear" w:color="auto" w:fill="auto"/>
            <w:tcMar>
              <w:left w:w="108" w:type="dxa"/>
            </w:tcMar>
            <w:vAlign w:val="center"/>
          </w:tcPr>
          <w:p w14:paraId="348A1E69" w14:textId="77777777" w:rsidR="00B34661" w:rsidRDefault="005331F7">
            <w:pPr>
              <w:jc w:val="center"/>
              <w:rPr>
                <w:rFonts w:eastAsia="標楷體"/>
              </w:rPr>
            </w:pPr>
            <w:r>
              <w:rPr>
                <w:rFonts w:eastAsia="標楷體"/>
              </w:rPr>
              <w:t>B</w:t>
            </w:r>
          </w:p>
          <w:p w14:paraId="31BD6D99" w14:textId="77777777" w:rsidR="00B34661" w:rsidRDefault="005331F7">
            <w:pPr>
              <w:jc w:val="center"/>
              <w:rPr>
                <w:rFonts w:eastAsia="標楷體"/>
              </w:rPr>
            </w:pPr>
            <w:r>
              <w:rPr>
                <w:rFonts w:eastAsia="標楷體"/>
              </w:rPr>
              <w:t>O</w:t>
            </w:r>
          </w:p>
          <w:p w14:paraId="4B225D0D" w14:textId="77777777" w:rsidR="00B34661" w:rsidRDefault="005331F7">
            <w:pPr>
              <w:jc w:val="center"/>
              <w:rPr>
                <w:rFonts w:eastAsia="標楷體"/>
              </w:rPr>
            </w:pPr>
            <w:r>
              <w:rPr>
                <w:rFonts w:eastAsia="標楷體"/>
              </w:rPr>
              <w:t>D</w:t>
            </w:r>
          </w:p>
          <w:p w14:paraId="005886BB"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5F356097" w14:textId="77777777" w:rsidR="00B34661" w:rsidRDefault="005331F7">
            <w:pPr>
              <w:rPr>
                <w:rFonts w:eastAsia="標楷體"/>
              </w:rPr>
            </w:pPr>
            <w:r>
              <w:rPr>
                <w:rFonts w:eastAsia="標楷體"/>
              </w:rPr>
              <w:t>Text</w:t>
            </w:r>
          </w:p>
        </w:tc>
        <w:tc>
          <w:tcPr>
            <w:tcW w:w="837" w:type="dxa"/>
            <w:shd w:val="clear" w:color="auto" w:fill="auto"/>
            <w:tcMar>
              <w:left w:w="108" w:type="dxa"/>
            </w:tcMar>
            <w:vAlign w:val="center"/>
          </w:tcPr>
          <w:p w14:paraId="1DC76497"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056AADA8" w14:textId="77777777" w:rsidR="00B34661" w:rsidRDefault="005331F7">
            <w:pPr>
              <w:jc w:val="center"/>
              <w:rPr>
                <w:rFonts w:eastAsia="標楷體"/>
              </w:rPr>
            </w:pPr>
            <w:r>
              <w:rPr>
                <w:rFonts w:eastAsia="標楷體"/>
              </w:rPr>
              <w:t xml:space="preserve">C-Octet </w:t>
            </w:r>
          </w:p>
          <w:p w14:paraId="6894AD5E"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2ACBD6DA" w14:textId="77777777" w:rsidR="00B34661" w:rsidRDefault="005331F7">
            <w:pPr>
              <w:rPr>
                <w:rFonts w:eastAsia="標楷體"/>
              </w:rPr>
            </w:pPr>
            <w:r>
              <w:rPr>
                <w:rFonts w:eastAsia="標楷體" w:cs="Times New Roman"/>
                <w:szCs w:val="24"/>
              </w:rPr>
              <w:t>Mandatory Parameter</w:t>
            </w:r>
            <w:r>
              <w:rPr>
                <w:rFonts w:eastAsia="標楷體"/>
              </w:rPr>
              <w:t>.</w:t>
            </w:r>
          </w:p>
          <w:p w14:paraId="68FE2BA8" w14:textId="77777777"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14:paraId="79DDAA4A" w14:textId="77777777" w:rsidR="00B34661" w:rsidRDefault="00E64828">
            <w:pPr>
              <w:jc w:val="center"/>
            </w:pPr>
            <w:r>
              <w:rPr>
                <w:rFonts w:eastAsia="標楷體"/>
              </w:rPr>
              <w:fldChar w:fldCharType="begin"/>
            </w:r>
            <w:r w:rsidR="005331F7">
              <w:instrText>REF _Ref472327437 \r \h</w:instrText>
            </w:r>
            <w:r>
              <w:rPr>
                <w:rFonts w:eastAsia="標楷體"/>
              </w:rPr>
            </w:r>
            <w:r>
              <w:fldChar w:fldCharType="end"/>
            </w:r>
          </w:p>
        </w:tc>
      </w:tr>
    </w:tbl>
    <w:p w14:paraId="2EECD397" w14:textId="77777777" w:rsidR="00B34661" w:rsidRDefault="00B34661">
      <w:pPr>
        <w:widowControl/>
        <w:rPr>
          <w:rFonts w:eastAsia="標楷體" w:cstheme="majorBidi"/>
          <w:b/>
          <w:bCs/>
          <w:sz w:val="28"/>
          <w:szCs w:val="52"/>
        </w:rPr>
      </w:pPr>
    </w:p>
    <w:p w14:paraId="4E7E0CCA" w14:textId="77777777" w:rsidR="00B34661" w:rsidRDefault="005331F7" w:rsidP="00427CCF">
      <w:pPr>
        <w:pStyle w:val="31"/>
      </w:pPr>
      <w:bookmarkStart w:id="58" w:name="_Toc479769026"/>
      <w:r>
        <w:t>Firebase Cloud Messaging ID Register Command Response syntax</w:t>
      </w:r>
      <w:bookmarkEnd w:id="58"/>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44C189EA" w14:textId="77777777">
        <w:tc>
          <w:tcPr>
            <w:tcW w:w="480" w:type="dxa"/>
            <w:vMerge w:val="restart"/>
            <w:shd w:val="clear" w:color="auto" w:fill="auto"/>
            <w:tcMar>
              <w:left w:w="108" w:type="dxa"/>
            </w:tcMar>
            <w:vAlign w:val="center"/>
          </w:tcPr>
          <w:p w14:paraId="54BD7F6B" w14:textId="77777777" w:rsidR="00B34661" w:rsidRDefault="005331F7">
            <w:pPr>
              <w:jc w:val="center"/>
              <w:rPr>
                <w:rFonts w:eastAsia="標楷體"/>
              </w:rPr>
            </w:pPr>
            <w:r>
              <w:rPr>
                <w:rFonts w:eastAsia="標楷體"/>
              </w:rPr>
              <w:t>H</w:t>
            </w:r>
          </w:p>
          <w:p w14:paraId="04CE0424" w14:textId="77777777" w:rsidR="00B34661" w:rsidRDefault="005331F7">
            <w:pPr>
              <w:jc w:val="center"/>
              <w:rPr>
                <w:rFonts w:eastAsia="標楷體"/>
              </w:rPr>
            </w:pPr>
            <w:r>
              <w:rPr>
                <w:rFonts w:eastAsia="標楷體"/>
              </w:rPr>
              <w:t>E</w:t>
            </w:r>
          </w:p>
          <w:p w14:paraId="6E818B81" w14:textId="77777777" w:rsidR="00B34661" w:rsidRDefault="005331F7">
            <w:pPr>
              <w:jc w:val="center"/>
              <w:rPr>
                <w:rFonts w:eastAsia="標楷體"/>
              </w:rPr>
            </w:pPr>
            <w:r>
              <w:rPr>
                <w:rFonts w:eastAsia="標楷體"/>
              </w:rPr>
              <w:t>A</w:t>
            </w:r>
          </w:p>
          <w:p w14:paraId="7AD1B711" w14:textId="77777777" w:rsidR="00B34661" w:rsidRDefault="005331F7">
            <w:pPr>
              <w:jc w:val="center"/>
              <w:rPr>
                <w:rFonts w:eastAsia="標楷體"/>
              </w:rPr>
            </w:pPr>
            <w:r>
              <w:rPr>
                <w:rFonts w:eastAsia="標楷體"/>
              </w:rPr>
              <w:t>D</w:t>
            </w:r>
          </w:p>
          <w:p w14:paraId="5A68F3E5" w14:textId="77777777" w:rsidR="00B34661" w:rsidRDefault="005331F7">
            <w:pPr>
              <w:jc w:val="center"/>
              <w:rPr>
                <w:rFonts w:eastAsia="標楷體"/>
              </w:rPr>
            </w:pPr>
            <w:r>
              <w:rPr>
                <w:rFonts w:eastAsia="標楷體"/>
              </w:rPr>
              <w:t>E</w:t>
            </w:r>
          </w:p>
          <w:p w14:paraId="0761879D"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439C4955"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5DB61DAA" w14:textId="77777777" w:rsidR="00B34661" w:rsidRDefault="005331F7">
            <w:pPr>
              <w:jc w:val="center"/>
              <w:rPr>
                <w:rFonts w:eastAsia="標楷體"/>
              </w:rPr>
            </w:pPr>
            <w:r>
              <w:rPr>
                <w:rFonts w:eastAsia="標楷體"/>
              </w:rPr>
              <w:t>Size</w:t>
            </w:r>
          </w:p>
          <w:p w14:paraId="2E9CF028"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55B5E980"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3ECBAB77"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267DD783" w14:textId="77777777" w:rsidR="00B34661" w:rsidRDefault="005331F7">
            <w:pPr>
              <w:jc w:val="center"/>
              <w:rPr>
                <w:rFonts w:eastAsia="標楷體"/>
              </w:rPr>
            </w:pPr>
            <w:r>
              <w:rPr>
                <w:rFonts w:eastAsia="標楷體"/>
              </w:rPr>
              <w:t>Ref.</w:t>
            </w:r>
          </w:p>
        </w:tc>
      </w:tr>
      <w:tr w:rsidR="00B34661" w14:paraId="1903A846" w14:textId="77777777">
        <w:tc>
          <w:tcPr>
            <w:tcW w:w="480" w:type="dxa"/>
            <w:vMerge/>
            <w:shd w:val="clear" w:color="auto" w:fill="auto"/>
            <w:tcMar>
              <w:left w:w="108" w:type="dxa"/>
            </w:tcMar>
          </w:tcPr>
          <w:p w14:paraId="4FD4C13B" w14:textId="77777777" w:rsidR="00B34661" w:rsidRDefault="00B34661">
            <w:pPr>
              <w:rPr>
                <w:rFonts w:eastAsia="標楷體"/>
              </w:rPr>
            </w:pPr>
          </w:p>
        </w:tc>
        <w:tc>
          <w:tcPr>
            <w:tcW w:w="2063" w:type="dxa"/>
            <w:shd w:val="clear" w:color="auto" w:fill="auto"/>
            <w:tcMar>
              <w:left w:w="108" w:type="dxa"/>
            </w:tcMar>
            <w:vAlign w:val="center"/>
          </w:tcPr>
          <w:p w14:paraId="3005CB80"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695CC9E2"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27B9E1E2"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211B5B78"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3190BF32"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6A24F4C9" w14:textId="77777777">
        <w:tc>
          <w:tcPr>
            <w:tcW w:w="480" w:type="dxa"/>
            <w:vMerge/>
            <w:shd w:val="clear" w:color="auto" w:fill="auto"/>
            <w:tcMar>
              <w:left w:w="108" w:type="dxa"/>
            </w:tcMar>
          </w:tcPr>
          <w:p w14:paraId="3C5B475E" w14:textId="77777777" w:rsidR="00B34661" w:rsidRDefault="00B34661">
            <w:pPr>
              <w:rPr>
                <w:rFonts w:eastAsia="標楷體"/>
              </w:rPr>
            </w:pPr>
          </w:p>
        </w:tc>
        <w:tc>
          <w:tcPr>
            <w:tcW w:w="2063" w:type="dxa"/>
            <w:shd w:val="clear" w:color="auto" w:fill="auto"/>
            <w:tcMar>
              <w:left w:w="108" w:type="dxa"/>
            </w:tcMar>
            <w:vAlign w:val="center"/>
          </w:tcPr>
          <w:p w14:paraId="14CDB4FF"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32A557EE"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C2B0F45"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6AF57A51" w14:textId="77777777" w:rsidR="00B34661" w:rsidRDefault="005331F7">
            <w:pPr>
              <w:rPr>
                <w:rFonts w:eastAsia="標楷體"/>
              </w:rPr>
            </w:pPr>
            <w:r>
              <w:rPr>
                <w:rFonts w:eastAsia="標楷體"/>
              </w:rPr>
              <w:t xml:space="preserve">The value corresponding to </w:t>
            </w:r>
            <w:r>
              <w:t>Firebase Cloud Messaging ID Register Command</w:t>
            </w:r>
            <w:r>
              <w:rPr>
                <w:rFonts w:eastAsia="標楷體"/>
              </w:rPr>
              <w:t xml:space="preserve"> response.</w:t>
            </w:r>
          </w:p>
        </w:tc>
        <w:tc>
          <w:tcPr>
            <w:tcW w:w="862" w:type="dxa"/>
            <w:shd w:val="clear" w:color="auto" w:fill="auto"/>
            <w:tcMar>
              <w:left w:w="108" w:type="dxa"/>
            </w:tcMar>
            <w:vAlign w:val="center"/>
          </w:tcPr>
          <w:p w14:paraId="666274BA"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6FEA3DC4" w14:textId="77777777">
        <w:tc>
          <w:tcPr>
            <w:tcW w:w="480" w:type="dxa"/>
            <w:vMerge/>
            <w:shd w:val="clear" w:color="auto" w:fill="auto"/>
            <w:tcMar>
              <w:left w:w="108" w:type="dxa"/>
            </w:tcMar>
          </w:tcPr>
          <w:p w14:paraId="26CFAE78" w14:textId="77777777" w:rsidR="00B34661" w:rsidRDefault="00B34661">
            <w:pPr>
              <w:rPr>
                <w:rFonts w:eastAsia="標楷體"/>
              </w:rPr>
            </w:pPr>
          </w:p>
        </w:tc>
        <w:tc>
          <w:tcPr>
            <w:tcW w:w="2063" w:type="dxa"/>
            <w:shd w:val="clear" w:color="auto" w:fill="auto"/>
            <w:tcMar>
              <w:left w:w="108" w:type="dxa"/>
            </w:tcMar>
            <w:vAlign w:val="center"/>
          </w:tcPr>
          <w:p w14:paraId="0864F735"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246C55EB"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6B28CB8B"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17159606"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322927D7"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0E088C65" w14:textId="77777777">
        <w:tc>
          <w:tcPr>
            <w:tcW w:w="480" w:type="dxa"/>
            <w:vMerge/>
            <w:shd w:val="clear" w:color="auto" w:fill="auto"/>
            <w:tcMar>
              <w:left w:w="108" w:type="dxa"/>
            </w:tcMar>
          </w:tcPr>
          <w:p w14:paraId="0850802B" w14:textId="77777777" w:rsidR="00B34661" w:rsidRDefault="00B34661">
            <w:pPr>
              <w:rPr>
                <w:rFonts w:eastAsia="標楷體"/>
              </w:rPr>
            </w:pPr>
          </w:p>
        </w:tc>
        <w:tc>
          <w:tcPr>
            <w:tcW w:w="2063" w:type="dxa"/>
            <w:shd w:val="clear" w:color="auto" w:fill="auto"/>
            <w:tcMar>
              <w:left w:w="108" w:type="dxa"/>
            </w:tcMar>
            <w:vAlign w:val="center"/>
          </w:tcPr>
          <w:p w14:paraId="13519DC2"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3D1DCE6E"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3B851938"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7C254937"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3D76B4F2"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bl>
    <w:p w14:paraId="78FEC86B" w14:textId="77777777" w:rsidR="00B34661" w:rsidRDefault="00B34661"/>
    <w:p w14:paraId="615BA6E2" w14:textId="77777777" w:rsidR="00B34661" w:rsidRDefault="005331F7" w:rsidP="00427CCF">
      <w:pPr>
        <w:pStyle w:val="31"/>
      </w:pPr>
      <w:bookmarkStart w:id="59" w:name="_Toc479769027"/>
      <w:r>
        <w:lastRenderedPageBreak/>
        <w:t>Smart Building QR-Code Token Command Request syntax</w:t>
      </w:r>
      <w:bookmarkEnd w:id="59"/>
      <w:r>
        <w:t xml:space="preserve"> </w:t>
      </w:r>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29D90A80" w14:textId="77777777">
        <w:tc>
          <w:tcPr>
            <w:tcW w:w="480" w:type="dxa"/>
            <w:vMerge w:val="restart"/>
            <w:shd w:val="clear" w:color="auto" w:fill="auto"/>
            <w:tcMar>
              <w:left w:w="108" w:type="dxa"/>
            </w:tcMar>
            <w:vAlign w:val="center"/>
          </w:tcPr>
          <w:p w14:paraId="141E093E" w14:textId="77777777" w:rsidR="00B34661" w:rsidRDefault="005331F7">
            <w:pPr>
              <w:jc w:val="center"/>
              <w:rPr>
                <w:rFonts w:eastAsia="標楷體"/>
              </w:rPr>
            </w:pPr>
            <w:r>
              <w:rPr>
                <w:rFonts w:eastAsia="標楷體"/>
              </w:rPr>
              <w:t>H</w:t>
            </w:r>
          </w:p>
          <w:p w14:paraId="5F553A88" w14:textId="77777777" w:rsidR="00B34661" w:rsidRDefault="005331F7">
            <w:pPr>
              <w:jc w:val="center"/>
              <w:rPr>
                <w:rFonts w:eastAsia="標楷體"/>
              </w:rPr>
            </w:pPr>
            <w:r>
              <w:rPr>
                <w:rFonts w:eastAsia="標楷體"/>
              </w:rPr>
              <w:t>E</w:t>
            </w:r>
          </w:p>
          <w:p w14:paraId="63B35749" w14:textId="77777777" w:rsidR="00B34661" w:rsidRDefault="005331F7">
            <w:pPr>
              <w:jc w:val="center"/>
              <w:rPr>
                <w:rFonts w:eastAsia="標楷體"/>
              </w:rPr>
            </w:pPr>
            <w:r>
              <w:rPr>
                <w:rFonts w:eastAsia="標楷體"/>
              </w:rPr>
              <w:t>A</w:t>
            </w:r>
          </w:p>
          <w:p w14:paraId="72286A3A" w14:textId="77777777" w:rsidR="00B34661" w:rsidRDefault="005331F7">
            <w:pPr>
              <w:jc w:val="center"/>
              <w:rPr>
                <w:rFonts w:eastAsia="標楷體"/>
              </w:rPr>
            </w:pPr>
            <w:r>
              <w:rPr>
                <w:rFonts w:eastAsia="標楷體"/>
              </w:rPr>
              <w:t>D</w:t>
            </w:r>
          </w:p>
          <w:p w14:paraId="138023B1" w14:textId="77777777" w:rsidR="00B34661" w:rsidRDefault="005331F7">
            <w:pPr>
              <w:jc w:val="center"/>
              <w:rPr>
                <w:rFonts w:eastAsia="標楷體"/>
              </w:rPr>
            </w:pPr>
            <w:r>
              <w:rPr>
                <w:rFonts w:eastAsia="標楷體"/>
              </w:rPr>
              <w:t>E</w:t>
            </w:r>
          </w:p>
          <w:p w14:paraId="35E5F114"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515E5372"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2AB42BAF" w14:textId="77777777" w:rsidR="00B34661" w:rsidRDefault="005331F7">
            <w:pPr>
              <w:jc w:val="center"/>
              <w:rPr>
                <w:rFonts w:eastAsia="標楷體"/>
              </w:rPr>
            </w:pPr>
            <w:r>
              <w:rPr>
                <w:rFonts w:eastAsia="標楷體"/>
              </w:rPr>
              <w:t>Size</w:t>
            </w:r>
          </w:p>
          <w:p w14:paraId="5CFCA84C"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63D14FA3"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6FE90CDC"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5A9F3C4C" w14:textId="77777777" w:rsidR="00B34661" w:rsidRDefault="005331F7">
            <w:pPr>
              <w:jc w:val="center"/>
              <w:rPr>
                <w:rFonts w:eastAsia="標楷體"/>
              </w:rPr>
            </w:pPr>
            <w:r>
              <w:rPr>
                <w:rFonts w:eastAsia="標楷體"/>
              </w:rPr>
              <w:t>Ref.</w:t>
            </w:r>
          </w:p>
        </w:tc>
      </w:tr>
      <w:tr w:rsidR="00B34661" w14:paraId="0203E5C4" w14:textId="77777777">
        <w:tc>
          <w:tcPr>
            <w:tcW w:w="480" w:type="dxa"/>
            <w:vMerge/>
            <w:shd w:val="clear" w:color="auto" w:fill="auto"/>
            <w:tcMar>
              <w:left w:w="108" w:type="dxa"/>
            </w:tcMar>
          </w:tcPr>
          <w:p w14:paraId="067490A4" w14:textId="77777777" w:rsidR="00B34661" w:rsidRDefault="00B34661">
            <w:pPr>
              <w:rPr>
                <w:rFonts w:eastAsia="標楷體"/>
              </w:rPr>
            </w:pPr>
          </w:p>
        </w:tc>
        <w:tc>
          <w:tcPr>
            <w:tcW w:w="2063" w:type="dxa"/>
            <w:shd w:val="clear" w:color="auto" w:fill="auto"/>
            <w:tcMar>
              <w:left w:w="108" w:type="dxa"/>
            </w:tcMar>
            <w:vAlign w:val="center"/>
          </w:tcPr>
          <w:p w14:paraId="40DDA9A3"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12C1A5B0"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29FE11C1"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12FBD12A"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6193E6A3"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4F431DE0" w14:textId="77777777">
        <w:tc>
          <w:tcPr>
            <w:tcW w:w="480" w:type="dxa"/>
            <w:vMerge/>
            <w:shd w:val="clear" w:color="auto" w:fill="auto"/>
            <w:tcMar>
              <w:left w:w="108" w:type="dxa"/>
            </w:tcMar>
          </w:tcPr>
          <w:p w14:paraId="6A924EEA" w14:textId="77777777" w:rsidR="00B34661" w:rsidRDefault="00B34661">
            <w:pPr>
              <w:rPr>
                <w:rFonts w:eastAsia="標楷體"/>
              </w:rPr>
            </w:pPr>
          </w:p>
        </w:tc>
        <w:tc>
          <w:tcPr>
            <w:tcW w:w="2063" w:type="dxa"/>
            <w:shd w:val="clear" w:color="auto" w:fill="auto"/>
            <w:tcMar>
              <w:left w:w="108" w:type="dxa"/>
            </w:tcMar>
            <w:vAlign w:val="center"/>
          </w:tcPr>
          <w:p w14:paraId="09EA687D"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00B74919"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127BF4B7"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3867BF8A" w14:textId="77777777" w:rsidR="00B34661" w:rsidRDefault="005331F7">
            <w:pPr>
              <w:rPr>
                <w:rFonts w:eastAsia="標楷體"/>
              </w:rPr>
            </w:pPr>
            <w:r>
              <w:rPr>
                <w:rFonts w:eastAsia="標楷體"/>
              </w:rPr>
              <w:t xml:space="preserve">The value corresponding to </w:t>
            </w:r>
            <w:r>
              <w:t>Smart Building QR-Code Token Command</w:t>
            </w:r>
            <w:r>
              <w:rPr>
                <w:rFonts w:eastAsia="標楷體"/>
              </w:rPr>
              <w:t xml:space="preserve"> request.</w:t>
            </w:r>
          </w:p>
        </w:tc>
        <w:tc>
          <w:tcPr>
            <w:tcW w:w="862" w:type="dxa"/>
            <w:shd w:val="clear" w:color="auto" w:fill="auto"/>
            <w:tcMar>
              <w:left w:w="108" w:type="dxa"/>
            </w:tcMar>
            <w:vAlign w:val="center"/>
          </w:tcPr>
          <w:p w14:paraId="7F2BD2CE"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79267BFD" w14:textId="77777777">
        <w:tc>
          <w:tcPr>
            <w:tcW w:w="480" w:type="dxa"/>
            <w:vMerge/>
            <w:shd w:val="clear" w:color="auto" w:fill="auto"/>
            <w:tcMar>
              <w:left w:w="108" w:type="dxa"/>
            </w:tcMar>
          </w:tcPr>
          <w:p w14:paraId="5CDDE9B9" w14:textId="77777777" w:rsidR="00B34661" w:rsidRDefault="00B34661">
            <w:pPr>
              <w:rPr>
                <w:rFonts w:eastAsia="標楷體"/>
              </w:rPr>
            </w:pPr>
          </w:p>
        </w:tc>
        <w:tc>
          <w:tcPr>
            <w:tcW w:w="2063" w:type="dxa"/>
            <w:shd w:val="clear" w:color="auto" w:fill="auto"/>
            <w:tcMar>
              <w:left w:w="108" w:type="dxa"/>
            </w:tcMar>
            <w:vAlign w:val="center"/>
          </w:tcPr>
          <w:p w14:paraId="485C45C2"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16ECFE5E"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1CE71C4A"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693508F0"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32A4D906"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13235594" w14:textId="77777777">
        <w:tc>
          <w:tcPr>
            <w:tcW w:w="480" w:type="dxa"/>
            <w:vMerge/>
            <w:shd w:val="clear" w:color="auto" w:fill="auto"/>
            <w:tcMar>
              <w:left w:w="108" w:type="dxa"/>
            </w:tcMar>
          </w:tcPr>
          <w:p w14:paraId="546F9DAF" w14:textId="77777777" w:rsidR="00B34661" w:rsidRDefault="00B34661">
            <w:pPr>
              <w:rPr>
                <w:rFonts w:eastAsia="標楷體"/>
              </w:rPr>
            </w:pPr>
          </w:p>
        </w:tc>
        <w:tc>
          <w:tcPr>
            <w:tcW w:w="2063" w:type="dxa"/>
            <w:shd w:val="clear" w:color="auto" w:fill="auto"/>
            <w:tcMar>
              <w:left w:w="108" w:type="dxa"/>
            </w:tcMar>
            <w:vAlign w:val="center"/>
          </w:tcPr>
          <w:p w14:paraId="59011751"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19E868FA"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40FFD8A"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747E4BE1"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2C31F226"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541F71D3" w14:textId="77777777">
        <w:trPr>
          <w:trHeight w:val="1131"/>
        </w:trPr>
        <w:tc>
          <w:tcPr>
            <w:tcW w:w="480" w:type="dxa"/>
            <w:shd w:val="clear" w:color="auto" w:fill="auto"/>
            <w:tcMar>
              <w:left w:w="108" w:type="dxa"/>
            </w:tcMar>
            <w:vAlign w:val="center"/>
          </w:tcPr>
          <w:p w14:paraId="4D96C3F7" w14:textId="77777777" w:rsidR="00B34661" w:rsidRDefault="005331F7">
            <w:pPr>
              <w:jc w:val="center"/>
              <w:rPr>
                <w:rFonts w:eastAsia="標楷體"/>
              </w:rPr>
            </w:pPr>
            <w:r>
              <w:rPr>
                <w:rFonts w:eastAsia="標楷體"/>
              </w:rPr>
              <w:t>B</w:t>
            </w:r>
          </w:p>
          <w:p w14:paraId="2BE8B339" w14:textId="77777777" w:rsidR="00B34661" w:rsidRDefault="005331F7">
            <w:pPr>
              <w:jc w:val="center"/>
              <w:rPr>
                <w:rFonts w:eastAsia="標楷體"/>
              </w:rPr>
            </w:pPr>
            <w:r>
              <w:rPr>
                <w:rFonts w:eastAsia="標楷體"/>
              </w:rPr>
              <w:t>O</w:t>
            </w:r>
          </w:p>
          <w:p w14:paraId="1930590B" w14:textId="77777777" w:rsidR="00B34661" w:rsidRDefault="005331F7">
            <w:pPr>
              <w:jc w:val="center"/>
              <w:rPr>
                <w:rFonts w:eastAsia="標楷體"/>
              </w:rPr>
            </w:pPr>
            <w:r>
              <w:rPr>
                <w:rFonts w:eastAsia="標楷體"/>
              </w:rPr>
              <w:t>D</w:t>
            </w:r>
          </w:p>
          <w:p w14:paraId="6ED4AB79"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6FC32ECD" w14:textId="77777777" w:rsidR="00B34661" w:rsidRDefault="005331F7">
            <w:pPr>
              <w:rPr>
                <w:rFonts w:eastAsia="標楷體"/>
              </w:rPr>
            </w:pPr>
            <w:r>
              <w:rPr>
                <w:rFonts w:eastAsia="標楷體"/>
              </w:rPr>
              <w:t>Text</w:t>
            </w:r>
          </w:p>
        </w:tc>
        <w:tc>
          <w:tcPr>
            <w:tcW w:w="837" w:type="dxa"/>
            <w:shd w:val="clear" w:color="auto" w:fill="auto"/>
            <w:tcMar>
              <w:left w:w="108" w:type="dxa"/>
            </w:tcMar>
            <w:vAlign w:val="center"/>
          </w:tcPr>
          <w:p w14:paraId="2DE75367"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1E7763AC" w14:textId="77777777" w:rsidR="00B34661" w:rsidRDefault="005331F7">
            <w:pPr>
              <w:jc w:val="center"/>
              <w:rPr>
                <w:rFonts w:eastAsia="標楷體"/>
              </w:rPr>
            </w:pPr>
            <w:r>
              <w:rPr>
                <w:rFonts w:eastAsia="標楷體"/>
              </w:rPr>
              <w:t xml:space="preserve">C-Octet </w:t>
            </w:r>
          </w:p>
          <w:p w14:paraId="65377B60"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1C84ED11" w14:textId="77777777" w:rsidR="00B34661" w:rsidRDefault="005331F7">
            <w:pPr>
              <w:rPr>
                <w:rFonts w:eastAsia="標楷體"/>
              </w:rPr>
            </w:pPr>
            <w:r>
              <w:rPr>
                <w:rFonts w:eastAsia="標楷體" w:cs="Times New Roman"/>
                <w:szCs w:val="24"/>
              </w:rPr>
              <w:t>Mandatory Parameter</w:t>
            </w:r>
            <w:r>
              <w:rPr>
                <w:rFonts w:eastAsia="標楷體"/>
              </w:rPr>
              <w:t>.</w:t>
            </w:r>
          </w:p>
          <w:p w14:paraId="32875AD3" w14:textId="77777777"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14:paraId="0DB42C98" w14:textId="77777777" w:rsidR="00B34661" w:rsidRDefault="00E64828">
            <w:pPr>
              <w:jc w:val="center"/>
            </w:pPr>
            <w:r>
              <w:rPr>
                <w:rFonts w:eastAsia="標楷體"/>
              </w:rPr>
              <w:fldChar w:fldCharType="begin"/>
            </w:r>
            <w:r w:rsidR="005331F7">
              <w:instrText>REF _Ref472327573 \r \h</w:instrText>
            </w:r>
            <w:r>
              <w:rPr>
                <w:rFonts w:eastAsia="標楷體"/>
              </w:rPr>
            </w:r>
            <w:r>
              <w:fldChar w:fldCharType="separate"/>
            </w:r>
            <w:r w:rsidR="005331F7">
              <w:t>3.3.6</w:t>
            </w:r>
            <w:r>
              <w:fldChar w:fldCharType="end"/>
            </w:r>
          </w:p>
        </w:tc>
      </w:tr>
    </w:tbl>
    <w:p w14:paraId="555E84BE" w14:textId="77777777" w:rsidR="00B34661" w:rsidRDefault="00B34661"/>
    <w:p w14:paraId="261745BE" w14:textId="77777777" w:rsidR="00B34661" w:rsidRDefault="005331F7" w:rsidP="00427CCF">
      <w:pPr>
        <w:pStyle w:val="31"/>
      </w:pPr>
      <w:bookmarkStart w:id="60" w:name="_Toc479769028"/>
      <w:r>
        <w:t>Smart Building QR-Code Token Command Response syntax</w:t>
      </w:r>
      <w:bookmarkEnd w:id="60"/>
      <w:r>
        <w:t xml:space="preserve"> </w:t>
      </w:r>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0903871D" w14:textId="77777777">
        <w:tc>
          <w:tcPr>
            <w:tcW w:w="480" w:type="dxa"/>
            <w:vMerge w:val="restart"/>
            <w:shd w:val="clear" w:color="auto" w:fill="auto"/>
            <w:tcMar>
              <w:left w:w="108" w:type="dxa"/>
            </w:tcMar>
            <w:vAlign w:val="center"/>
          </w:tcPr>
          <w:p w14:paraId="65DB3FE5" w14:textId="77777777" w:rsidR="00B34661" w:rsidRDefault="005331F7">
            <w:pPr>
              <w:jc w:val="center"/>
              <w:rPr>
                <w:rFonts w:eastAsia="標楷體"/>
              </w:rPr>
            </w:pPr>
            <w:r>
              <w:rPr>
                <w:rFonts w:eastAsia="標楷體"/>
              </w:rPr>
              <w:t>H</w:t>
            </w:r>
          </w:p>
          <w:p w14:paraId="272F2509" w14:textId="77777777" w:rsidR="00B34661" w:rsidRDefault="005331F7">
            <w:pPr>
              <w:jc w:val="center"/>
              <w:rPr>
                <w:rFonts w:eastAsia="標楷體"/>
              </w:rPr>
            </w:pPr>
            <w:r>
              <w:rPr>
                <w:rFonts w:eastAsia="標楷體"/>
              </w:rPr>
              <w:t>E</w:t>
            </w:r>
          </w:p>
          <w:p w14:paraId="56AC92E0" w14:textId="77777777" w:rsidR="00B34661" w:rsidRDefault="005331F7">
            <w:pPr>
              <w:jc w:val="center"/>
              <w:rPr>
                <w:rFonts w:eastAsia="標楷體"/>
              </w:rPr>
            </w:pPr>
            <w:r>
              <w:rPr>
                <w:rFonts w:eastAsia="標楷體"/>
              </w:rPr>
              <w:t>A</w:t>
            </w:r>
          </w:p>
          <w:p w14:paraId="358B7597" w14:textId="77777777" w:rsidR="00B34661" w:rsidRDefault="005331F7">
            <w:pPr>
              <w:jc w:val="center"/>
              <w:rPr>
                <w:rFonts w:eastAsia="標楷體"/>
              </w:rPr>
            </w:pPr>
            <w:r>
              <w:rPr>
                <w:rFonts w:eastAsia="標楷體"/>
              </w:rPr>
              <w:t>D</w:t>
            </w:r>
          </w:p>
          <w:p w14:paraId="422AF002" w14:textId="77777777" w:rsidR="00B34661" w:rsidRDefault="005331F7">
            <w:pPr>
              <w:jc w:val="center"/>
              <w:rPr>
                <w:rFonts w:eastAsia="標楷體"/>
              </w:rPr>
            </w:pPr>
            <w:r>
              <w:rPr>
                <w:rFonts w:eastAsia="標楷體"/>
              </w:rPr>
              <w:t>E</w:t>
            </w:r>
          </w:p>
          <w:p w14:paraId="04464184"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164C0EB1"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7EDC5671" w14:textId="77777777" w:rsidR="00B34661" w:rsidRDefault="005331F7">
            <w:pPr>
              <w:jc w:val="center"/>
              <w:rPr>
                <w:rFonts w:eastAsia="標楷體"/>
              </w:rPr>
            </w:pPr>
            <w:r>
              <w:rPr>
                <w:rFonts w:eastAsia="標楷體"/>
              </w:rPr>
              <w:t>Size</w:t>
            </w:r>
          </w:p>
          <w:p w14:paraId="65ED2B74"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56A8EB76"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295E0468"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16DBCAE6" w14:textId="77777777" w:rsidR="00B34661" w:rsidRDefault="005331F7">
            <w:pPr>
              <w:jc w:val="center"/>
              <w:rPr>
                <w:rFonts w:eastAsia="標楷體"/>
              </w:rPr>
            </w:pPr>
            <w:r>
              <w:rPr>
                <w:rFonts w:eastAsia="標楷體"/>
              </w:rPr>
              <w:t>Ref.</w:t>
            </w:r>
          </w:p>
        </w:tc>
      </w:tr>
      <w:tr w:rsidR="00B34661" w14:paraId="51E9DA23" w14:textId="77777777">
        <w:tc>
          <w:tcPr>
            <w:tcW w:w="480" w:type="dxa"/>
            <w:vMerge/>
            <w:shd w:val="clear" w:color="auto" w:fill="auto"/>
            <w:tcMar>
              <w:left w:w="108" w:type="dxa"/>
            </w:tcMar>
          </w:tcPr>
          <w:p w14:paraId="676327CB" w14:textId="77777777" w:rsidR="00B34661" w:rsidRDefault="00B34661">
            <w:pPr>
              <w:rPr>
                <w:rFonts w:eastAsia="標楷體"/>
              </w:rPr>
            </w:pPr>
          </w:p>
        </w:tc>
        <w:tc>
          <w:tcPr>
            <w:tcW w:w="2063" w:type="dxa"/>
            <w:shd w:val="clear" w:color="auto" w:fill="auto"/>
            <w:tcMar>
              <w:left w:w="108" w:type="dxa"/>
            </w:tcMar>
            <w:vAlign w:val="center"/>
          </w:tcPr>
          <w:p w14:paraId="61FA82CA"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62787CBC"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43563414"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5D18BFCD"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198301D4"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55CC73F9" w14:textId="77777777">
        <w:tc>
          <w:tcPr>
            <w:tcW w:w="480" w:type="dxa"/>
            <w:vMerge/>
            <w:shd w:val="clear" w:color="auto" w:fill="auto"/>
            <w:tcMar>
              <w:left w:w="108" w:type="dxa"/>
            </w:tcMar>
          </w:tcPr>
          <w:p w14:paraId="13624C6E" w14:textId="77777777" w:rsidR="00B34661" w:rsidRDefault="00B34661">
            <w:pPr>
              <w:rPr>
                <w:rFonts w:eastAsia="標楷體"/>
              </w:rPr>
            </w:pPr>
          </w:p>
        </w:tc>
        <w:tc>
          <w:tcPr>
            <w:tcW w:w="2063" w:type="dxa"/>
            <w:shd w:val="clear" w:color="auto" w:fill="auto"/>
            <w:tcMar>
              <w:left w:w="108" w:type="dxa"/>
            </w:tcMar>
            <w:vAlign w:val="center"/>
          </w:tcPr>
          <w:p w14:paraId="3D1AD806"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49DE43A2"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6ED57571"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0E0756DB" w14:textId="77777777" w:rsidR="00B34661" w:rsidRDefault="005331F7">
            <w:pPr>
              <w:rPr>
                <w:rFonts w:eastAsia="標楷體"/>
              </w:rPr>
            </w:pPr>
            <w:r>
              <w:rPr>
                <w:rFonts w:eastAsia="標楷體"/>
              </w:rPr>
              <w:t xml:space="preserve">The value corresponding to </w:t>
            </w:r>
            <w:r>
              <w:t>Smart Building QR-Code Token Command</w:t>
            </w:r>
            <w:r>
              <w:rPr>
                <w:rFonts w:eastAsia="標楷體"/>
              </w:rPr>
              <w:t xml:space="preserve"> r</w:t>
            </w:r>
            <w:r>
              <w:t>esponse</w:t>
            </w:r>
            <w:r>
              <w:rPr>
                <w:rFonts w:eastAsia="標楷體"/>
              </w:rPr>
              <w:t>.</w:t>
            </w:r>
          </w:p>
        </w:tc>
        <w:tc>
          <w:tcPr>
            <w:tcW w:w="862" w:type="dxa"/>
            <w:shd w:val="clear" w:color="auto" w:fill="auto"/>
            <w:tcMar>
              <w:left w:w="108" w:type="dxa"/>
            </w:tcMar>
            <w:vAlign w:val="center"/>
          </w:tcPr>
          <w:p w14:paraId="4A9BCB20"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72E1F73F" w14:textId="77777777">
        <w:tc>
          <w:tcPr>
            <w:tcW w:w="480" w:type="dxa"/>
            <w:vMerge/>
            <w:shd w:val="clear" w:color="auto" w:fill="auto"/>
            <w:tcMar>
              <w:left w:w="108" w:type="dxa"/>
            </w:tcMar>
          </w:tcPr>
          <w:p w14:paraId="1F8A0022" w14:textId="77777777" w:rsidR="00B34661" w:rsidRDefault="00B34661">
            <w:pPr>
              <w:rPr>
                <w:rFonts w:eastAsia="標楷體"/>
              </w:rPr>
            </w:pPr>
          </w:p>
        </w:tc>
        <w:tc>
          <w:tcPr>
            <w:tcW w:w="2063" w:type="dxa"/>
            <w:shd w:val="clear" w:color="auto" w:fill="auto"/>
            <w:tcMar>
              <w:left w:w="108" w:type="dxa"/>
            </w:tcMar>
            <w:vAlign w:val="center"/>
          </w:tcPr>
          <w:p w14:paraId="0C33E8AE"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3E7203E6"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370C5A3C"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6FEE74CE"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2A03E7D7"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74F434CD" w14:textId="77777777">
        <w:tc>
          <w:tcPr>
            <w:tcW w:w="480" w:type="dxa"/>
            <w:vMerge/>
            <w:shd w:val="clear" w:color="auto" w:fill="auto"/>
            <w:tcMar>
              <w:left w:w="108" w:type="dxa"/>
            </w:tcMar>
          </w:tcPr>
          <w:p w14:paraId="61D72B6A" w14:textId="77777777" w:rsidR="00B34661" w:rsidRDefault="00B34661">
            <w:pPr>
              <w:rPr>
                <w:rFonts w:eastAsia="標楷體"/>
              </w:rPr>
            </w:pPr>
          </w:p>
        </w:tc>
        <w:tc>
          <w:tcPr>
            <w:tcW w:w="2063" w:type="dxa"/>
            <w:shd w:val="clear" w:color="auto" w:fill="auto"/>
            <w:tcMar>
              <w:left w:w="108" w:type="dxa"/>
            </w:tcMar>
            <w:vAlign w:val="center"/>
          </w:tcPr>
          <w:p w14:paraId="16A96158"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7B082CA8"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3A61203"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150D9CA3"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463EDEC0"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2DA6FDDC" w14:textId="77777777">
        <w:trPr>
          <w:trHeight w:val="1131"/>
        </w:trPr>
        <w:tc>
          <w:tcPr>
            <w:tcW w:w="480" w:type="dxa"/>
            <w:shd w:val="clear" w:color="auto" w:fill="auto"/>
            <w:tcMar>
              <w:left w:w="108" w:type="dxa"/>
            </w:tcMar>
            <w:vAlign w:val="center"/>
          </w:tcPr>
          <w:p w14:paraId="579AA07F" w14:textId="77777777" w:rsidR="00B34661" w:rsidRDefault="005331F7">
            <w:pPr>
              <w:jc w:val="center"/>
              <w:rPr>
                <w:rFonts w:eastAsia="標楷體"/>
              </w:rPr>
            </w:pPr>
            <w:r>
              <w:rPr>
                <w:rFonts w:eastAsia="標楷體"/>
              </w:rPr>
              <w:t>B</w:t>
            </w:r>
          </w:p>
          <w:p w14:paraId="620C0412" w14:textId="77777777" w:rsidR="00B34661" w:rsidRDefault="005331F7">
            <w:pPr>
              <w:jc w:val="center"/>
              <w:rPr>
                <w:rFonts w:eastAsia="標楷體"/>
              </w:rPr>
            </w:pPr>
            <w:r>
              <w:rPr>
                <w:rFonts w:eastAsia="標楷體"/>
              </w:rPr>
              <w:t>O</w:t>
            </w:r>
          </w:p>
          <w:p w14:paraId="020521E0" w14:textId="77777777" w:rsidR="00B34661" w:rsidRDefault="005331F7">
            <w:pPr>
              <w:jc w:val="center"/>
              <w:rPr>
                <w:rFonts w:eastAsia="標楷體"/>
              </w:rPr>
            </w:pPr>
            <w:r>
              <w:rPr>
                <w:rFonts w:eastAsia="標楷體"/>
              </w:rPr>
              <w:t>D</w:t>
            </w:r>
          </w:p>
          <w:p w14:paraId="19F1411B"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575B5B29" w14:textId="77777777" w:rsidR="00B34661" w:rsidRDefault="005331F7">
            <w:pPr>
              <w:rPr>
                <w:rFonts w:eastAsia="標楷體"/>
              </w:rPr>
            </w:pPr>
            <w:r>
              <w:rPr>
                <w:rFonts w:eastAsia="標楷體"/>
              </w:rPr>
              <w:t>Text</w:t>
            </w:r>
          </w:p>
        </w:tc>
        <w:tc>
          <w:tcPr>
            <w:tcW w:w="837" w:type="dxa"/>
            <w:shd w:val="clear" w:color="auto" w:fill="auto"/>
            <w:tcMar>
              <w:left w:w="108" w:type="dxa"/>
            </w:tcMar>
            <w:vAlign w:val="center"/>
          </w:tcPr>
          <w:p w14:paraId="66C52722"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347B2B21" w14:textId="77777777" w:rsidR="00B34661" w:rsidRDefault="005331F7">
            <w:pPr>
              <w:jc w:val="center"/>
              <w:rPr>
                <w:rFonts w:eastAsia="標楷體"/>
              </w:rPr>
            </w:pPr>
            <w:r>
              <w:rPr>
                <w:rFonts w:eastAsia="標楷體"/>
              </w:rPr>
              <w:t xml:space="preserve">C-Octet </w:t>
            </w:r>
          </w:p>
          <w:p w14:paraId="74325A6A"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4AC39502" w14:textId="77777777" w:rsidR="00B34661" w:rsidRDefault="005331F7">
            <w:pPr>
              <w:rPr>
                <w:rFonts w:eastAsia="標楷體"/>
              </w:rPr>
            </w:pPr>
            <w:r>
              <w:rPr>
                <w:rFonts w:eastAsia="標楷體" w:cs="Times New Roman"/>
                <w:szCs w:val="24"/>
              </w:rPr>
              <w:t>Mandatory Parameter</w:t>
            </w:r>
            <w:r>
              <w:rPr>
                <w:rFonts w:eastAsia="標楷體"/>
              </w:rPr>
              <w:t>.</w:t>
            </w:r>
          </w:p>
          <w:p w14:paraId="4C385B59" w14:textId="77777777"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14:paraId="29153535" w14:textId="77777777" w:rsidR="00B34661" w:rsidRDefault="00E64828">
            <w:pPr>
              <w:jc w:val="center"/>
            </w:pPr>
            <w:r>
              <w:rPr>
                <w:rFonts w:eastAsia="標楷體"/>
              </w:rPr>
              <w:fldChar w:fldCharType="begin"/>
            </w:r>
            <w:r w:rsidR="005331F7">
              <w:instrText>REF _Ref472327758 \r \h</w:instrText>
            </w:r>
            <w:r>
              <w:rPr>
                <w:rFonts w:eastAsia="標楷體"/>
              </w:rPr>
            </w:r>
            <w:r>
              <w:fldChar w:fldCharType="separate"/>
            </w:r>
            <w:r w:rsidR="005331F7">
              <w:t>3.3.8</w:t>
            </w:r>
            <w:r>
              <w:fldChar w:fldCharType="end"/>
            </w:r>
          </w:p>
        </w:tc>
      </w:tr>
    </w:tbl>
    <w:p w14:paraId="7A659EF6" w14:textId="77777777" w:rsidR="00B34661" w:rsidRDefault="00B34661"/>
    <w:p w14:paraId="27902C7E" w14:textId="77777777" w:rsidR="00B34661" w:rsidRDefault="00B34661"/>
    <w:p w14:paraId="6107B19E" w14:textId="77777777" w:rsidR="00B34661" w:rsidRDefault="00B34661"/>
    <w:p w14:paraId="7F35DE0D" w14:textId="77777777" w:rsidR="00B34661" w:rsidRDefault="005331F7" w:rsidP="00427CCF">
      <w:pPr>
        <w:pStyle w:val="31"/>
      </w:pPr>
      <w:bookmarkStart w:id="61" w:name="_Toc479769029"/>
      <w:r>
        <w:lastRenderedPageBreak/>
        <w:t>Smart Building APP Version Command Request syntax</w:t>
      </w:r>
      <w:bookmarkEnd w:id="61"/>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3CE781D7" w14:textId="77777777">
        <w:tc>
          <w:tcPr>
            <w:tcW w:w="480" w:type="dxa"/>
            <w:vMerge w:val="restart"/>
            <w:shd w:val="clear" w:color="auto" w:fill="auto"/>
            <w:tcMar>
              <w:left w:w="108" w:type="dxa"/>
            </w:tcMar>
            <w:vAlign w:val="center"/>
          </w:tcPr>
          <w:p w14:paraId="509488E4" w14:textId="77777777" w:rsidR="00B34661" w:rsidRDefault="005331F7">
            <w:pPr>
              <w:jc w:val="center"/>
              <w:rPr>
                <w:rFonts w:eastAsia="標楷體"/>
              </w:rPr>
            </w:pPr>
            <w:r>
              <w:rPr>
                <w:rFonts w:eastAsia="標楷體"/>
              </w:rPr>
              <w:t>H</w:t>
            </w:r>
          </w:p>
          <w:p w14:paraId="6D546985" w14:textId="77777777" w:rsidR="00B34661" w:rsidRDefault="005331F7">
            <w:pPr>
              <w:jc w:val="center"/>
              <w:rPr>
                <w:rFonts w:eastAsia="標楷體"/>
              </w:rPr>
            </w:pPr>
            <w:r>
              <w:rPr>
                <w:rFonts w:eastAsia="標楷體"/>
              </w:rPr>
              <w:t>E</w:t>
            </w:r>
          </w:p>
          <w:p w14:paraId="5A60F339" w14:textId="77777777" w:rsidR="00B34661" w:rsidRDefault="005331F7">
            <w:pPr>
              <w:jc w:val="center"/>
              <w:rPr>
                <w:rFonts w:eastAsia="標楷體"/>
              </w:rPr>
            </w:pPr>
            <w:r>
              <w:rPr>
                <w:rFonts w:eastAsia="標楷體"/>
              </w:rPr>
              <w:t>A</w:t>
            </w:r>
          </w:p>
          <w:p w14:paraId="545FBEBA" w14:textId="77777777" w:rsidR="00B34661" w:rsidRDefault="005331F7">
            <w:pPr>
              <w:jc w:val="center"/>
              <w:rPr>
                <w:rFonts w:eastAsia="標楷體"/>
              </w:rPr>
            </w:pPr>
            <w:r>
              <w:rPr>
                <w:rFonts w:eastAsia="標楷體"/>
              </w:rPr>
              <w:t>D</w:t>
            </w:r>
          </w:p>
          <w:p w14:paraId="7824CA6C" w14:textId="77777777" w:rsidR="00B34661" w:rsidRDefault="005331F7">
            <w:pPr>
              <w:jc w:val="center"/>
              <w:rPr>
                <w:rFonts w:eastAsia="標楷體"/>
              </w:rPr>
            </w:pPr>
            <w:r>
              <w:rPr>
                <w:rFonts w:eastAsia="標楷體"/>
              </w:rPr>
              <w:t>E</w:t>
            </w:r>
          </w:p>
          <w:p w14:paraId="36767DCE"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7AC52950"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78CEEE53" w14:textId="77777777" w:rsidR="00B34661" w:rsidRDefault="005331F7">
            <w:pPr>
              <w:jc w:val="center"/>
              <w:rPr>
                <w:rFonts w:eastAsia="標楷體"/>
              </w:rPr>
            </w:pPr>
            <w:r>
              <w:rPr>
                <w:rFonts w:eastAsia="標楷體"/>
              </w:rPr>
              <w:t>Size</w:t>
            </w:r>
          </w:p>
          <w:p w14:paraId="3599E78E"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6C5500BC"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140A1773"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623240A9" w14:textId="77777777" w:rsidR="00B34661" w:rsidRDefault="005331F7">
            <w:pPr>
              <w:jc w:val="center"/>
              <w:rPr>
                <w:rFonts w:eastAsia="標楷體"/>
              </w:rPr>
            </w:pPr>
            <w:r>
              <w:rPr>
                <w:rFonts w:eastAsia="標楷體"/>
              </w:rPr>
              <w:t>Ref.</w:t>
            </w:r>
          </w:p>
        </w:tc>
      </w:tr>
      <w:tr w:rsidR="00B34661" w14:paraId="1F7B4921" w14:textId="77777777">
        <w:tc>
          <w:tcPr>
            <w:tcW w:w="480" w:type="dxa"/>
            <w:vMerge/>
            <w:shd w:val="clear" w:color="auto" w:fill="auto"/>
            <w:tcMar>
              <w:left w:w="108" w:type="dxa"/>
            </w:tcMar>
          </w:tcPr>
          <w:p w14:paraId="186CE4E8" w14:textId="77777777" w:rsidR="00B34661" w:rsidRDefault="00B34661">
            <w:pPr>
              <w:rPr>
                <w:rFonts w:eastAsia="標楷體"/>
              </w:rPr>
            </w:pPr>
          </w:p>
        </w:tc>
        <w:tc>
          <w:tcPr>
            <w:tcW w:w="2063" w:type="dxa"/>
            <w:shd w:val="clear" w:color="auto" w:fill="auto"/>
            <w:tcMar>
              <w:left w:w="108" w:type="dxa"/>
            </w:tcMar>
            <w:vAlign w:val="center"/>
          </w:tcPr>
          <w:p w14:paraId="24965CEB"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37776589"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7A7EFB27"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747604D2"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6EA3DDA7"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3AC860A5" w14:textId="77777777">
        <w:tc>
          <w:tcPr>
            <w:tcW w:w="480" w:type="dxa"/>
            <w:vMerge/>
            <w:shd w:val="clear" w:color="auto" w:fill="auto"/>
            <w:tcMar>
              <w:left w:w="108" w:type="dxa"/>
            </w:tcMar>
          </w:tcPr>
          <w:p w14:paraId="57B13B66" w14:textId="77777777" w:rsidR="00B34661" w:rsidRDefault="00B34661">
            <w:pPr>
              <w:rPr>
                <w:rFonts w:eastAsia="標楷體"/>
              </w:rPr>
            </w:pPr>
          </w:p>
        </w:tc>
        <w:tc>
          <w:tcPr>
            <w:tcW w:w="2063" w:type="dxa"/>
            <w:shd w:val="clear" w:color="auto" w:fill="auto"/>
            <w:tcMar>
              <w:left w:w="108" w:type="dxa"/>
            </w:tcMar>
            <w:vAlign w:val="center"/>
          </w:tcPr>
          <w:p w14:paraId="45408BAD"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583B3A99"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7343D5BF"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0C6BFC3F" w14:textId="77777777" w:rsidR="00B34661" w:rsidRDefault="005331F7">
            <w:pPr>
              <w:rPr>
                <w:rFonts w:eastAsia="標楷體"/>
              </w:rPr>
            </w:pPr>
            <w:r>
              <w:rPr>
                <w:rFonts w:eastAsia="標楷體"/>
              </w:rPr>
              <w:t xml:space="preserve">The value corresponding to </w:t>
            </w:r>
            <w:r>
              <w:t>Smart Building APP Version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14:paraId="25B8BA1B"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6E81D8A1" w14:textId="77777777">
        <w:tc>
          <w:tcPr>
            <w:tcW w:w="480" w:type="dxa"/>
            <w:vMerge/>
            <w:shd w:val="clear" w:color="auto" w:fill="auto"/>
            <w:tcMar>
              <w:left w:w="108" w:type="dxa"/>
            </w:tcMar>
          </w:tcPr>
          <w:p w14:paraId="343074AE" w14:textId="77777777" w:rsidR="00B34661" w:rsidRDefault="00B34661">
            <w:pPr>
              <w:rPr>
                <w:rFonts w:eastAsia="標楷體"/>
              </w:rPr>
            </w:pPr>
          </w:p>
        </w:tc>
        <w:tc>
          <w:tcPr>
            <w:tcW w:w="2063" w:type="dxa"/>
            <w:shd w:val="clear" w:color="auto" w:fill="auto"/>
            <w:tcMar>
              <w:left w:w="108" w:type="dxa"/>
            </w:tcMar>
            <w:vAlign w:val="center"/>
          </w:tcPr>
          <w:p w14:paraId="41F90FC7"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0ADF1399"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2AFF80F1"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27026569"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21F9280A"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71B8B84B" w14:textId="77777777">
        <w:tc>
          <w:tcPr>
            <w:tcW w:w="480" w:type="dxa"/>
            <w:vMerge/>
            <w:shd w:val="clear" w:color="auto" w:fill="auto"/>
            <w:tcMar>
              <w:left w:w="108" w:type="dxa"/>
            </w:tcMar>
          </w:tcPr>
          <w:p w14:paraId="06607FE5" w14:textId="77777777" w:rsidR="00B34661" w:rsidRDefault="00B34661">
            <w:pPr>
              <w:rPr>
                <w:rFonts w:eastAsia="標楷體"/>
              </w:rPr>
            </w:pPr>
          </w:p>
        </w:tc>
        <w:tc>
          <w:tcPr>
            <w:tcW w:w="2063" w:type="dxa"/>
            <w:shd w:val="clear" w:color="auto" w:fill="auto"/>
            <w:tcMar>
              <w:left w:w="108" w:type="dxa"/>
            </w:tcMar>
            <w:vAlign w:val="center"/>
          </w:tcPr>
          <w:p w14:paraId="3F171AC8"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746B3309"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4F91CBF1"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2749B724"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5203AAB5"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bl>
    <w:p w14:paraId="56830D94" w14:textId="77777777" w:rsidR="00B34661" w:rsidRDefault="00B34661"/>
    <w:p w14:paraId="7CACDC2D" w14:textId="77777777" w:rsidR="00B34661" w:rsidRDefault="005331F7" w:rsidP="00427CCF">
      <w:pPr>
        <w:pStyle w:val="31"/>
      </w:pPr>
      <w:bookmarkStart w:id="62" w:name="_Toc479769030"/>
      <w:r>
        <w:t>Smart Building APP Version Command Response syntax</w:t>
      </w:r>
      <w:bookmarkEnd w:id="62"/>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35FC3EBE" w14:textId="77777777">
        <w:tc>
          <w:tcPr>
            <w:tcW w:w="480" w:type="dxa"/>
            <w:vMerge w:val="restart"/>
            <w:shd w:val="clear" w:color="auto" w:fill="auto"/>
            <w:tcMar>
              <w:left w:w="108" w:type="dxa"/>
            </w:tcMar>
            <w:vAlign w:val="center"/>
          </w:tcPr>
          <w:p w14:paraId="0E879C64" w14:textId="77777777" w:rsidR="00B34661" w:rsidRDefault="005331F7">
            <w:pPr>
              <w:jc w:val="center"/>
              <w:rPr>
                <w:rFonts w:eastAsia="標楷體"/>
              </w:rPr>
            </w:pPr>
            <w:r>
              <w:rPr>
                <w:rFonts w:eastAsia="標楷體"/>
              </w:rPr>
              <w:t>H</w:t>
            </w:r>
          </w:p>
          <w:p w14:paraId="03876D7E" w14:textId="77777777" w:rsidR="00B34661" w:rsidRDefault="005331F7">
            <w:pPr>
              <w:jc w:val="center"/>
              <w:rPr>
                <w:rFonts w:eastAsia="標楷體"/>
              </w:rPr>
            </w:pPr>
            <w:r>
              <w:rPr>
                <w:rFonts w:eastAsia="標楷體"/>
              </w:rPr>
              <w:t>E</w:t>
            </w:r>
          </w:p>
          <w:p w14:paraId="7D8020FC" w14:textId="77777777" w:rsidR="00B34661" w:rsidRDefault="005331F7">
            <w:pPr>
              <w:jc w:val="center"/>
              <w:rPr>
                <w:rFonts w:eastAsia="標楷體"/>
              </w:rPr>
            </w:pPr>
            <w:r>
              <w:rPr>
                <w:rFonts w:eastAsia="標楷體"/>
              </w:rPr>
              <w:t>A</w:t>
            </w:r>
          </w:p>
          <w:p w14:paraId="377E55D0" w14:textId="77777777" w:rsidR="00B34661" w:rsidRDefault="005331F7">
            <w:pPr>
              <w:jc w:val="center"/>
              <w:rPr>
                <w:rFonts w:eastAsia="標楷體"/>
              </w:rPr>
            </w:pPr>
            <w:r>
              <w:rPr>
                <w:rFonts w:eastAsia="標楷體"/>
              </w:rPr>
              <w:t>D</w:t>
            </w:r>
          </w:p>
          <w:p w14:paraId="04AEE68E" w14:textId="77777777" w:rsidR="00B34661" w:rsidRDefault="005331F7">
            <w:pPr>
              <w:jc w:val="center"/>
              <w:rPr>
                <w:rFonts w:eastAsia="標楷體"/>
              </w:rPr>
            </w:pPr>
            <w:r>
              <w:rPr>
                <w:rFonts w:eastAsia="標楷體"/>
              </w:rPr>
              <w:t>E</w:t>
            </w:r>
          </w:p>
          <w:p w14:paraId="44CF8ED5"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69A75286"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5315D404" w14:textId="77777777" w:rsidR="00B34661" w:rsidRDefault="005331F7">
            <w:pPr>
              <w:jc w:val="center"/>
              <w:rPr>
                <w:rFonts w:eastAsia="標楷體"/>
              </w:rPr>
            </w:pPr>
            <w:r>
              <w:rPr>
                <w:rFonts w:eastAsia="標楷體"/>
              </w:rPr>
              <w:t>Size</w:t>
            </w:r>
          </w:p>
          <w:p w14:paraId="07738888"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76496C2C"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79C7B89C"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7E0236C6" w14:textId="77777777" w:rsidR="00B34661" w:rsidRDefault="005331F7">
            <w:pPr>
              <w:jc w:val="center"/>
              <w:rPr>
                <w:rFonts w:eastAsia="標楷體"/>
              </w:rPr>
            </w:pPr>
            <w:r>
              <w:rPr>
                <w:rFonts w:eastAsia="標楷體"/>
              </w:rPr>
              <w:t>Ref.</w:t>
            </w:r>
          </w:p>
        </w:tc>
      </w:tr>
      <w:tr w:rsidR="00B34661" w14:paraId="1295243E" w14:textId="77777777">
        <w:tc>
          <w:tcPr>
            <w:tcW w:w="480" w:type="dxa"/>
            <w:vMerge/>
            <w:shd w:val="clear" w:color="auto" w:fill="auto"/>
            <w:tcMar>
              <w:left w:w="108" w:type="dxa"/>
            </w:tcMar>
          </w:tcPr>
          <w:p w14:paraId="28FFDFC2" w14:textId="77777777" w:rsidR="00B34661" w:rsidRDefault="00B34661">
            <w:pPr>
              <w:rPr>
                <w:rFonts w:eastAsia="標楷體"/>
              </w:rPr>
            </w:pPr>
          </w:p>
        </w:tc>
        <w:tc>
          <w:tcPr>
            <w:tcW w:w="2063" w:type="dxa"/>
            <w:shd w:val="clear" w:color="auto" w:fill="auto"/>
            <w:tcMar>
              <w:left w:w="108" w:type="dxa"/>
            </w:tcMar>
            <w:vAlign w:val="center"/>
          </w:tcPr>
          <w:p w14:paraId="7B37DC0E"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29020956"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4E2CF2A5"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2D658BF1"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2BB67AE3"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5A39752F" w14:textId="77777777">
        <w:tc>
          <w:tcPr>
            <w:tcW w:w="480" w:type="dxa"/>
            <w:vMerge/>
            <w:shd w:val="clear" w:color="auto" w:fill="auto"/>
            <w:tcMar>
              <w:left w:w="108" w:type="dxa"/>
            </w:tcMar>
          </w:tcPr>
          <w:p w14:paraId="7E9C26D3" w14:textId="77777777" w:rsidR="00B34661" w:rsidRDefault="00B34661">
            <w:pPr>
              <w:rPr>
                <w:rFonts w:eastAsia="標楷體"/>
              </w:rPr>
            </w:pPr>
          </w:p>
        </w:tc>
        <w:tc>
          <w:tcPr>
            <w:tcW w:w="2063" w:type="dxa"/>
            <w:shd w:val="clear" w:color="auto" w:fill="auto"/>
            <w:tcMar>
              <w:left w:w="108" w:type="dxa"/>
            </w:tcMar>
            <w:vAlign w:val="center"/>
          </w:tcPr>
          <w:p w14:paraId="478A77B8"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261FAC7B"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2828ADF9"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3BA6E147" w14:textId="77777777" w:rsidR="00B34661" w:rsidRDefault="005331F7">
            <w:pPr>
              <w:rPr>
                <w:rFonts w:eastAsia="標楷體"/>
              </w:rPr>
            </w:pPr>
            <w:r>
              <w:rPr>
                <w:rFonts w:eastAsia="標楷體"/>
              </w:rPr>
              <w:t xml:space="preserve">The value corresponding to </w:t>
            </w:r>
            <w:r>
              <w:t>Smart Building APP Version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14:paraId="0C1D4700"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6A177106" w14:textId="77777777">
        <w:tc>
          <w:tcPr>
            <w:tcW w:w="480" w:type="dxa"/>
            <w:vMerge/>
            <w:shd w:val="clear" w:color="auto" w:fill="auto"/>
            <w:tcMar>
              <w:left w:w="108" w:type="dxa"/>
            </w:tcMar>
          </w:tcPr>
          <w:p w14:paraId="69517007" w14:textId="77777777" w:rsidR="00B34661" w:rsidRDefault="00B34661">
            <w:pPr>
              <w:rPr>
                <w:rFonts w:eastAsia="標楷體"/>
              </w:rPr>
            </w:pPr>
          </w:p>
        </w:tc>
        <w:tc>
          <w:tcPr>
            <w:tcW w:w="2063" w:type="dxa"/>
            <w:shd w:val="clear" w:color="auto" w:fill="auto"/>
            <w:tcMar>
              <w:left w:w="108" w:type="dxa"/>
            </w:tcMar>
            <w:vAlign w:val="center"/>
          </w:tcPr>
          <w:p w14:paraId="7443A238"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61B32AD7"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317F548C"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7CDB3B8C"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01886F03"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2603E0C1" w14:textId="77777777">
        <w:tc>
          <w:tcPr>
            <w:tcW w:w="480" w:type="dxa"/>
            <w:vMerge/>
            <w:shd w:val="clear" w:color="auto" w:fill="auto"/>
            <w:tcMar>
              <w:left w:w="108" w:type="dxa"/>
            </w:tcMar>
          </w:tcPr>
          <w:p w14:paraId="2057D018" w14:textId="77777777" w:rsidR="00B34661" w:rsidRDefault="00B34661">
            <w:pPr>
              <w:rPr>
                <w:rFonts w:eastAsia="標楷體"/>
              </w:rPr>
            </w:pPr>
          </w:p>
        </w:tc>
        <w:tc>
          <w:tcPr>
            <w:tcW w:w="2063" w:type="dxa"/>
            <w:shd w:val="clear" w:color="auto" w:fill="auto"/>
            <w:tcMar>
              <w:left w:w="108" w:type="dxa"/>
            </w:tcMar>
            <w:vAlign w:val="center"/>
          </w:tcPr>
          <w:p w14:paraId="63D6F0A6"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47DAF888"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367D4649"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7EFE1FEE"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761BDD40"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68F3A6E5" w14:textId="77777777">
        <w:trPr>
          <w:trHeight w:val="1131"/>
        </w:trPr>
        <w:tc>
          <w:tcPr>
            <w:tcW w:w="480" w:type="dxa"/>
            <w:shd w:val="clear" w:color="auto" w:fill="auto"/>
            <w:tcMar>
              <w:left w:w="108" w:type="dxa"/>
            </w:tcMar>
            <w:vAlign w:val="center"/>
          </w:tcPr>
          <w:p w14:paraId="7DD2135E" w14:textId="77777777" w:rsidR="00B34661" w:rsidRDefault="005331F7">
            <w:pPr>
              <w:jc w:val="center"/>
              <w:rPr>
                <w:rFonts w:eastAsia="標楷體"/>
              </w:rPr>
            </w:pPr>
            <w:r>
              <w:rPr>
                <w:rFonts w:eastAsia="標楷體"/>
              </w:rPr>
              <w:t>B</w:t>
            </w:r>
          </w:p>
          <w:p w14:paraId="7F3DF362" w14:textId="77777777" w:rsidR="00B34661" w:rsidRDefault="005331F7">
            <w:pPr>
              <w:jc w:val="center"/>
              <w:rPr>
                <w:rFonts w:eastAsia="標楷體"/>
              </w:rPr>
            </w:pPr>
            <w:r>
              <w:rPr>
                <w:rFonts w:eastAsia="標楷體"/>
              </w:rPr>
              <w:t>O</w:t>
            </w:r>
          </w:p>
          <w:p w14:paraId="06AEE8B9" w14:textId="77777777" w:rsidR="00B34661" w:rsidRDefault="005331F7">
            <w:pPr>
              <w:jc w:val="center"/>
              <w:rPr>
                <w:rFonts w:eastAsia="標楷體"/>
              </w:rPr>
            </w:pPr>
            <w:r>
              <w:rPr>
                <w:rFonts w:eastAsia="標楷體"/>
              </w:rPr>
              <w:t>D</w:t>
            </w:r>
          </w:p>
          <w:p w14:paraId="7F22A6E4"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6F69870A" w14:textId="77777777" w:rsidR="00B34661" w:rsidRDefault="005331F7">
            <w:pPr>
              <w:rPr>
                <w:rFonts w:eastAsia="標楷體"/>
              </w:rPr>
            </w:pPr>
            <w:r>
              <w:rPr>
                <w:rFonts w:eastAsia="標楷體"/>
              </w:rPr>
              <w:t>Text</w:t>
            </w:r>
          </w:p>
        </w:tc>
        <w:tc>
          <w:tcPr>
            <w:tcW w:w="837" w:type="dxa"/>
            <w:shd w:val="clear" w:color="auto" w:fill="auto"/>
            <w:tcMar>
              <w:left w:w="108" w:type="dxa"/>
            </w:tcMar>
            <w:vAlign w:val="center"/>
          </w:tcPr>
          <w:p w14:paraId="3E6E818B"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306C9587" w14:textId="77777777" w:rsidR="00B34661" w:rsidRDefault="005331F7">
            <w:pPr>
              <w:jc w:val="center"/>
              <w:rPr>
                <w:rFonts w:eastAsia="標楷體"/>
              </w:rPr>
            </w:pPr>
            <w:r>
              <w:rPr>
                <w:rFonts w:eastAsia="標楷體"/>
              </w:rPr>
              <w:t xml:space="preserve">C-Octet </w:t>
            </w:r>
          </w:p>
          <w:p w14:paraId="50B12253"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367EB287" w14:textId="77777777" w:rsidR="00B34661" w:rsidRDefault="005331F7">
            <w:pPr>
              <w:rPr>
                <w:rFonts w:eastAsia="標楷體"/>
              </w:rPr>
            </w:pPr>
            <w:r>
              <w:rPr>
                <w:rFonts w:eastAsia="標楷體" w:cs="Times New Roman"/>
                <w:szCs w:val="24"/>
              </w:rPr>
              <w:t>Mandatory Parameter</w:t>
            </w:r>
            <w:r>
              <w:rPr>
                <w:rFonts w:eastAsia="標楷體"/>
              </w:rPr>
              <w:t>.</w:t>
            </w:r>
          </w:p>
          <w:p w14:paraId="3593BFDB" w14:textId="77777777"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14:paraId="00341419" w14:textId="77777777" w:rsidR="00B34661" w:rsidRDefault="00E64828">
            <w:pPr>
              <w:jc w:val="center"/>
            </w:pPr>
            <w:r>
              <w:rPr>
                <w:rFonts w:eastAsia="標楷體"/>
              </w:rPr>
              <w:fldChar w:fldCharType="begin"/>
            </w:r>
            <w:r w:rsidR="005331F7">
              <w:instrText>REF _Ref472327915 \r \h</w:instrText>
            </w:r>
            <w:r>
              <w:rPr>
                <w:rFonts w:eastAsia="標楷體"/>
              </w:rPr>
            </w:r>
            <w:r>
              <w:fldChar w:fldCharType="separate"/>
            </w:r>
            <w:r w:rsidR="005331F7">
              <w:t>3.3.8</w:t>
            </w:r>
            <w:r>
              <w:fldChar w:fldCharType="end"/>
            </w:r>
          </w:p>
        </w:tc>
      </w:tr>
    </w:tbl>
    <w:p w14:paraId="665698A6" w14:textId="77777777" w:rsidR="00B34661" w:rsidRDefault="00B34661"/>
    <w:p w14:paraId="232B1164" w14:textId="77777777" w:rsidR="00B34661" w:rsidRDefault="005331F7" w:rsidP="00427CCF">
      <w:pPr>
        <w:pStyle w:val="31"/>
      </w:pPr>
      <w:bookmarkStart w:id="63" w:name="_Toc479769031"/>
      <w:r>
        <w:t>Smart Building Get Meeting Data Command Request syntax</w:t>
      </w:r>
      <w:bookmarkEnd w:id="63"/>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64B1B2F3" w14:textId="77777777">
        <w:tc>
          <w:tcPr>
            <w:tcW w:w="480" w:type="dxa"/>
            <w:vMerge w:val="restart"/>
            <w:shd w:val="clear" w:color="auto" w:fill="auto"/>
            <w:tcMar>
              <w:left w:w="108" w:type="dxa"/>
            </w:tcMar>
            <w:vAlign w:val="center"/>
          </w:tcPr>
          <w:p w14:paraId="4646F12F" w14:textId="77777777" w:rsidR="00B34661" w:rsidRDefault="005331F7">
            <w:pPr>
              <w:jc w:val="center"/>
              <w:rPr>
                <w:rFonts w:eastAsia="標楷體"/>
              </w:rPr>
            </w:pPr>
            <w:r>
              <w:rPr>
                <w:rFonts w:eastAsia="標楷體"/>
              </w:rPr>
              <w:t>H</w:t>
            </w:r>
          </w:p>
          <w:p w14:paraId="2A9F7955" w14:textId="77777777" w:rsidR="00B34661" w:rsidRDefault="005331F7">
            <w:pPr>
              <w:jc w:val="center"/>
              <w:rPr>
                <w:rFonts w:eastAsia="標楷體"/>
              </w:rPr>
            </w:pPr>
            <w:r>
              <w:rPr>
                <w:rFonts w:eastAsia="標楷體"/>
              </w:rPr>
              <w:t>E</w:t>
            </w:r>
          </w:p>
          <w:p w14:paraId="42FE82E0" w14:textId="77777777" w:rsidR="00B34661" w:rsidRDefault="005331F7">
            <w:pPr>
              <w:jc w:val="center"/>
              <w:rPr>
                <w:rFonts w:eastAsia="標楷體"/>
              </w:rPr>
            </w:pPr>
            <w:r>
              <w:rPr>
                <w:rFonts w:eastAsia="標楷體"/>
              </w:rPr>
              <w:t>A</w:t>
            </w:r>
          </w:p>
          <w:p w14:paraId="38EFB2C7" w14:textId="77777777" w:rsidR="00B34661" w:rsidRDefault="005331F7">
            <w:pPr>
              <w:jc w:val="center"/>
              <w:rPr>
                <w:rFonts w:eastAsia="標楷體"/>
              </w:rPr>
            </w:pPr>
            <w:r>
              <w:rPr>
                <w:rFonts w:eastAsia="標楷體"/>
              </w:rPr>
              <w:t>D</w:t>
            </w:r>
          </w:p>
          <w:p w14:paraId="5EAA493E" w14:textId="77777777" w:rsidR="00B34661" w:rsidRDefault="005331F7">
            <w:pPr>
              <w:jc w:val="center"/>
              <w:rPr>
                <w:rFonts w:eastAsia="標楷體"/>
              </w:rPr>
            </w:pPr>
            <w:r>
              <w:rPr>
                <w:rFonts w:eastAsia="標楷體"/>
              </w:rPr>
              <w:t>E</w:t>
            </w:r>
          </w:p>
          <w:p w14:paraId="45C8BE44" w14:textId="77777777" w:rsidR="00B34661" w:rsidRDefault="005331F7">
            <w:pPr>
              <w:jc w:val="center"/>
              <w:rPr>
                <w:rFonts w:eastAsia="標楷體"/>
              </w:rPr>
            </w:pPr>
            <w:r>
              <w:rPr>
                <w:rFonts w:eastAsia="標楷體"/>
              </w:rPr>
              <w:lastRenderedPageBreak/>
              <w:t>R</w:t>
            </w:r>
          </w:p>
        </w:tc>
        <w:tc>
          <w:tcPr>
            <w:tcW w:w="2063" w:type="dxa"/>
            <w:shd w:val="clear" w:color="auto" w:fill="auto"/>
            <w:tcMar>
              <w:left w:w="108" w:type="dxa"/>
            </w:tcMar>
            <w:vAlign w:val="center"/>
          </w:tcPr>
          <w:p w14:paraId="41382260" w14:textId="77777777" w:rsidR="00B34661" w:rsidRDefault="005331F7">
            <w:pPr>
              <w:jc w:val="center"/>
              <w:rPr>
                <w:rFonts w:eastAsia="標楷體"/>
              </w:rPr>
            </w:pPr>
            <w:r>
              <w:rPr>
                <w:rFonts w:eastAsia="標楷體"/>
              </w:rPr>
              <w:lastRenderedPageBreak/>
              <w:t>Field Name</w:t>
            </w:r>
          </w:p>
        </w:tc>
        <w:tc>
          <w:tcPr>
            <w:tcW w:w="837" w:type="dxa"/>
            <w:shd w:val="clear" w:color="auto" w:fill="auto"/>
            <w:tcMar>
              <w:left w:w="108" w:type="dxa"/>
            </w:tcMar>
            <w:vAlign w:val="center"/>
          </w:tcPr>
          <w:p w14:paraId="218B9764" w14:textId="77777777" w:rsidR="00B34661" w:rsidRDefault="005331F7">
            <w:pPr>
              <w:jc w:val="center"/>
              <w:rPr>
                <w:rFonts w:eastAsia="標楷體"/>
              </w:rPr>
            </w:pPr>
            <w:r>
              <w:rPr>
                <w:rFonts w:eastAsia="標楷體"/>
              </w:rPr>
              <w:t>Size</w:t>
            </w:r>
          </w:p>
          <w:p w14:paraId="033B9AFE"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20B5B693"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7629F700"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42F5A46D" w14:textId="77777777" w:rsidR="00B34661" w:rsidRDefault="005331F7">
            <w:pPr>
              <w:jc w:val="center"/>
              <w:rPr>
                <w:rFonts w:eastAsia="標楷體"/>
              </w:rPr>
            </w:pPr>
            <w:r>
              <w:rPr>
                <w:rFonts w:eastAsia="標楷體"/>
              </w:rPr>
              <w:t>Ref.</w:t>
            </w:r>
          </w:p>
        </w:tc>
      </w:tr>
      <w:tr w:rsidR="00B34661" w14:paraId="1E5C2A83" w14:textId="77777777">
        <w:tc>
          <w:tcPr>
            <w:tcW w:w="480" w:type="dxa"/>
            <w:vMerge/>
            <w:shd w:val="clear" w:color="auto" w:fill="auto"/>
            <w:tcMar>
              <w:left w:w="108" w:type="dxa"/>
            </w:tcMar>
          </w:tcPr>
          <w:p w14:paraId="102B0DD0" w14:textId="77777777" w:rsidR="00B34661" w:rsidRDefault="00B34661">
            <w:pPr>
              <w:rPr>
                <w:rFonts w:eastAsia="標楷體"/>
              </w:rPr>
            </w:pPr>
          </w:p>
        </w:tc>
        <w:tc>
          <w:tcPr>
            <w:tcW w:w="2063" w:type="dxa"/>
            <w:shd w:val="clear" w:color="auto" w:fill="auto"/>
            <w:tcMar>
              <w:left w:w="108" w:type="dxa"/>
            </w:tcMar>
            <w:vAlign w:val="center"/>
          </w:tcPr>
          <w:p w14:paraId="5EBDAFDD"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2E10A02E"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4EDDD7F5"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2FB2A447"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7354FC33"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48412155" w14:textId="77777777">
        <w:tc>
          <w:tcPr>
            <w:tcW w:w="480" w:type="dxa"/>
            <w:vMerge/>
            <w:shd w:val="clear" w:color="auto" w:fill="auto"/>
            <w:tcMar>
              <w:left w:w="108" w:type="dxa"/>
            </w:tcMar>
          </w:tcPr>
          <w:p w14:paraId="50D7B257" w14:textId="77777777" w:rsidR="00B34661" w:rsidRDefault="00B34661">
            <w:pPr>
              <w:rPr>
                <w:rFonts w:eastAsia="標楷體"/>
              </w:rPr>
            </w:pPr>
          </w:p>
        </w:tc>
        <w:tc>
          <w:tcPr>
            <w:tcW w:w="2063" w:type="dxa"/>
            <w:shd w:val="clear" w:color="auto" w:fill="auto"/>
            <w:tcMar>
              <w:left w:w="108" w:type="dxa"/>
            </w:tcMar>
            <w:vAlign w:val="center"/>
          </w:tcPr>
          <w:p w14:paraId="7DE189C5"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506F466C"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57ED80D0"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4D7394C3" w14:textId="77777777" w:rsidR="00B34661" w:rsidRDefault="005331F7">
            <w:pPr>
              <w:rPr>
                <w:rFonts w:eastAsia="標楷體"/>
              </w:rPr>
            </w:pPr>
            <w:r>
              <w:rPr>
                <w:rFonts w:eastAsia="標楷體"/>
              </w:rPr>
              <w:t xml:space="preserve">The value corresponding to </w:t>
            </w:r>
            <w:r>
              <w:lastRenderedPageBreak/>
              <w:t>Smart Building Get Meeting Data Command</w:t>
            </w:r>
            <w:r>
              <w:rPr>
                <w:rFonts w:eastAsia="標楷體"/>
              </w:rPr>
              <w:t xml:space="preserve"> request.</w:t>
            </w:r>
          </w:p>
        </w:tc>
        <w:tc>
          <w:tcPr>
            <w:tcW w:w="862" w:type="dxa"/>
            <w:shd w:val="clear" w:color="auto" w:fill="auto"/>
            <w:tcMar>
              <w:left w:w="108" w:type="dxa"/>
            </w:tcMar>
            <w:vAlign w:val="center"/>
          </w:tcPr>
          <w:p w14:paraId="661ED793" w14:textId="77777777" w:rsidR="00B34661" w:rsidRDefault="00E64828">
            <w:pPr>
              <w:jc w:val="center"/>
            </w:pPr>
            <w:r>
              <w:rPr>
                <w:rFonts w:eastAsia="標楷體"/>
              </w:rPr>
              <w:lastRenderedPageBreak/>
              <w:fldChar w:fldCharType="begin"/>
            </w:r>
            <w:r w:rsidR="005331F7">
              <w:instrText>REF _Ref433373034 \r \h</w:instrText>
            </w:r>
            <w:r>
              <w:rPr>
                <w:rFonts w:eastAsia="標楷體"/>
              </w:rPr>
            </w:r>
            <w:r>
              <w:fldChar w:fldCharType="separate"/>
            </w:r>
            <w:r w:rsidR="005331F7">
              <w:t>3.1.2</w:t>
            </w:r>
            <w:r>
              <w:fldChar w:fldCharType="end"/>
            </w:r>
          </w:p>
        </w:tc>
      </w:tr>
      <w:tr w:rsidR="00B34661" w14:paraId="056B5D6F" w14:textId="77777777">
        <w:tc>
          <w:tcPr>
            <w:tcW w:w="480" w:type="dxa"/>
            <w:vMerge/>
            <w:shd w:val="clear" w:color="auto" w:fill="auto"/>
            <w:tcMar>
              <w:left w:w="108" w:type="dxa"/>
            </w:tcMar>
          </w:tcPr>
          <w:p w14:paraId="05A8882F" w14:textId="77777777" w:rsidR="00B34661" w:rsidRDefault="00B34661">
            <w:pPr>
              <w:rPr>
                <w:rFonts w:eastAsia="標楷體"/>
              </w:rPr>
            </w:pPr>
          </w:p>
        </w:tc>
        <w:tc>
          <w:tcPr>
            <w:tcW w:w="2063" w:type="dxa"/>
            <w:shd w:val="clear" w:color="auto" w:fill="auto"/>
            <w:tcMar>
              <w:left w:w="108" w:type="dxa"/>
            </w:tcMar>
            <w:vAlign w:val="center"/>
          </w:tcPr>
          <w:p w14:paraId="2D7D1F6F"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342BAD2E"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A9F9EF9"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28A26118"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787396C1"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162ACD39" w14:textId="77777777">
        <w:tc>
          <w:tcPr>
            <w:tcW w:w="480" w:type="dxa"/>
            <w:vMerge/>
            <w:shd w:val="clear" w:color="auto" w:fill="auto"/>
            <w:tcMar>
              <w:left w:w="108" w:type="dxa"/>
            </w:tcMar>
          </w:tcPr>
          <w:p w14:paraId="02EC0D6C" w14:textId="77777777" w:rsidR="00B34661" w:rsidRDefault="00B34661">
            <w:pPr>
              <w:rPr>
                <w:rFonts w:eastAsia="標楷體"/>
              </w:rPr>
            </w:pPr>
          </w:p>
        </w:tc>
        <w:tc>
          <w:tcPr>
            <w:tcW w:w="2063" w:type="dxa"/>
            <w:shd w:val="clear" w:color="auto" w:fill="auto"/>
            <w:tcMar>
              <w:left w:w="108" w:type="dxa"/>
            </w:tcMar>
            <w:vAlign w:val="center"/>
          </w:tcPr>
          <w:p w14:paraId="34CB8E26"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00191E34"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5EA86590"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7D4D39C0"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16AD6C92"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0211F927" w14:textId="77777777">
        <w:trPr>
          <w:trHeight w:val="1131"/>
        </w:trPr>
        <w:tc>
          <w:tcPr>
            <w:tcW w:w="480" w:type="dxa"/>
            <w:shd w:val="clear" w:color="auto" w:fill="auto"/>
            <w:tcMar>
              <w:left w:w="108" w:type="dxa"/>
            </w:tcMar>
            <w:vAlign w:val="center"/>
          </w:tcPr>
          <w:p w14:paraId="030FAF52" w14:textId="77777777" w:rsidR="00B34661" w:rsidRDefault="005331F7">
            <w:pPr>
              <w:jc w:val="center"/>
              <w:rPr>
                <w:rFonts w:eastAsia="標楷體"/>
              </w:rPr>
            </w:pPr>
            <w:r>
              <w:rPr>
                <w:rFonts w:eastAsia="標楷體"/>
              </w:rPr>
              <w:t>B</w:t>
            </w:r>
          </w:p>
          <w:p w14:paraId="0BC58554" w14:textId="77777777" w:rsidR="00B34661" w:rsidRDefault="005331F7">
            <w:pPr>
              <w:jc w:val="center"/>
              <w:rPr>
                <w:rFonts w:eastAsia="標楷體"/>
              </w:rPr>
            </w:pPr>
            <w:r>
              <w:rPr>
                <w:rFonts w:eastAsia="標楷體"/>
              </w:rPr>
              <w:t>O</w:t>
            </w:r>
          </w:p>
          <w:p w14:paraId="3398A543" w14:textId="77777777" w:rsidR="00B34661" w:rsidRDefault="005331F7">
            <w:pPr>
              <w:jc w:val="center"/>
              <w:rPr>
                <w:rFonts w:eastAsia="標楷體"/>
              </w:rPr>
            </w:pPr>
            <w:r>
              <w:rPr>
                <w:rFonts w:eastAsia="標楷體"/>
              </w:rPr>
              <w:t>D</w:t>
            </w:r>
          </w:p>
          <w:p w14:paraId="0208B93A"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23B68BA6" w14:textId="77777777" w:rsidR="00B34661" w:rsidRDefault="005331F7">
            <w:pPr>
              <w:rPr>
                <w:rFonts w:eastAsia="標楷體"/>
              </w:rPr>
            </w:pPr>
            <w:r>
              <w:rPr>
                <w:rFonts w:eastAsia="標楷體"/>
              </w:rPr>
              <w:t>Text</w:t>
            </w:r>
          </w:p>
        </w:tc>
        <w:tc>
          <w:tcPr>
            <w:tcW w:w="837" w:type="dxa"/>
            <w:shd w:val="clear" w:color="auto" w:fill="auto"/>
            <w:tcMar>
              <w:left w:w="108" w:type="dxa"/>
            </w:tcMar>
            <w:vAlign w:val="center"/>
          </w:tcPr>
          <w:p w14:paraId="2D182986"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12FDD415" w14:textId="77777777" w:rsidR="00B34661" w:rsidRDefault="005331F7">
            <w:pPr>
              <w:jc w:val="center"/>
              <w:rPr>
                <w:rFonts w:eastAsia="標楷體"/>
              </w:rPr>
            </w:pPr>
            <w:r>
              <w:rPr>
                <w:rFonts w:eastAsia="標楷體"/>
              </w:rPr>
              <w:t xml:space="preserve">C-Octet </w:t>
            </w:r>
          </w:p>
          <w:p w14:paraId="2EBDF605"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4893EB7B" w14:textId="77777777" w:rsidR="00B34661" w:rsidRDefault="005331F7">
            <w:pPr>
              <w:rPr>
                <w:rFonts w:eastAsia="標楷體"/>
              </w:rPr>
            </w:pPr>
            <w:r>
              <w:rPr>
                <w:rFonts w:eastAsia="標楷體" w:cs="Times New Roman"/>
                <w:szCs w:val="24"/>
              </w:rPr>
              <w:t>Mandatory Parameter</w:t>
            </w:r>
            <w:r>
              <w:rPr>
                <w:rFonts w:eastAsia="標楷體"/>
              </w:rPr>
              <w:t>.</w:t>
            </w:r>
          </w:p>
          <w:p w14:paraId="6DBD9EB7" w14:textId="77777777"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14:paraId="1E7ED083" w14:textId="77777777" w:rsidR="00B34661" w:rsidRDefault="00E64828">
            <w:pPr>
              <w:jc w:val="center"/>
            </w:pPr>
            <w:r>
              <w:rPr>
                <w:rFonts w:eastAsia="標楷體"/>
              </w:rPr>
              <w:fldChar w:fldCharType="begin"/>
            </w:r>
            <w:r w:rsidR="005331F7">
              <w:instrText>REF _Ref472328320 \r \h</w:instrText>
            </w:r>
            <w:r>
              <w:rPr>
                <w:rFonts w:eastAsia="標楷體"/>
              </w:rPr>
            </w:r>
            <w:r>
              <w:fldChar w:fldCharType="separate"/>
            </w:r>
            <w:r w:rsidR="005331F7">
              <w:t>3.3.9</w:t>
            </w:r>
            <w:r>
              <w:fldChar w:fldCharType="end"/>
            </w:r>
          </w:p>
        </w:tc>
      </w:tr>
    </w:tbl>
    <w:p w14:paraId="068FEC31" w14:textId="77777777" w:rsidR="00B34661" w:rsidRDefault="00B34661"/>
    <w:p w14:paraId="5A64CEEC" w14:textId="77777777" w:rsidR="00B34661" w:rsidRDefault="005331F7" w:rsidP="00427CCF">
      <w:pPr>
        <w:pStyle w:val="31"/>
      </w:pPr>
      <w:bookmarkStart w:id="64" w:name="_Toc479769032"/>
      <w:r>
        <w:t>Smart Building Get Meeting Data Command Response syntax</w:t>
      </w:r>
      <w:bookmarkEnd w:id="64"/>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3496F92D" w14:textId="77777777">
        <w:tc>
          <w:tcPr>
            <w:tcW w:w="480" w:type="dxa"/>
            <w:vMerge w:val="restart"/>
            <w:shd w:val="clear" w:color="auto" w:fill="auto"/>
            <w:tcMar>
              <w:left w:w="108" w:type="dxa"/>
            </w:tcMar>
            <w:vAlign w:val="center"/>
          </w:tcPr>
          <w:p w14:paraId="68630A44" w14:textId="77777777" w:rsidR="00B34661" w:rsidRDefault="005331F7">
            <w:pPr>
              <w:jc w:val="center"/>
              <w:rPr>
                <w:rFonts w:eastAsia="標楷體"/>
              </w:rPr>
            </w:pPr>
            <w:r>
              <w:rPr>
                <w:rFonts w:eastAsia="標楷體"/>
              </w:rPr>
              <w:t>H</w:t>
            </w:r>
          </w:p>
          <w:p w14:paraId="3A8DBBC1" w14:textId="77777777" w:rsidR="00B34661" w:rsidRDefault="005331F7">
            <w:pPr>
              <w:jc w:val="center"/>
              <w:rPr>
                <w:rFonts w:eastAsia="標楷體"/>
              </w:rPr>
            </w:pPr>
            <w:r>
              <w:rPr>
                <w:rFonts w:eastAsia="標楷體"/>
              </w:rPr>
              <w:t>E</w:t>
            </w:r>
          </w:p>
          <w:p w14:paraId="6A68A7EA" w14:textId="77777777" w:rsidR="00B34661" w:rsidRDefault="005331F7">
            <w:pPr>
              <w:jc w:val="center"/>
              <w:rPr>
                <w:rFonts w:eastAsia="標楷體"/>
              </w:rPr>
            </w:pPr>
            <w:r>
              <w:rPr>
                <w:rFonts w:eastAsia="標楷體"/>
              </w:rPr>
              <w:t>A</w:t>
            </w:r>
          </w:p>
          <w:p w14:paraId="4BFE9CD1" w14:textId="77777777" w:rsidR="00B34661" w:rsidRDefault="005331F7">
            <w:pPr>
              <w:jc w:val="center"/>
              <w:rPr>
                <w:rFonts w:eastAsia="標楷體"/>
              </w:rPr>
            </w:pPr>
            <w:r>
              <w:rPr>
                <w:rFonts w:eastAsia="標楷體"/>
              </w:rPr>
              <w:t>D</w:t>
            </w:r>
          </w:p>
          <w:p w14:paraId="01D2CB7B" w14:textId="77777777" w:rsidR="00B34661" w:rsidRDefault="005331F7">
            <w:pPr>
              <w:jc w:val="center"/>
              <w:rPr>
                <w:rFonts w:eastAsia="標楷體"/>
              </w:rPr>
            </w:pPr>
            <w:r>
              <w:rPr>
                <w:rFonts w:eastAsia="標楷體"/>
              </w:rPr>
              <w:t>E</w:t>
            </w:r>
          </w:p>
          <w:p w14:paraId="0ED4E116"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17CBD3B3"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0185482F" w14:textId="77777777" w:rsidR="00B34661" w:rsidRDefault="005331F7">
            <w:pPr>
              <w:jc w:val="center"/>
              <w:rPr>
                <w:rFonts w:eastAsia="標楷體"/>
              </w:rPr>
            </w:pPr>
            <w:r>
              <w:rPr>
                <w:rFonts w:eastAsia="標楷體"/>
              </w:rPr>
              <w:t>Size</w:t>
            </w:r>
          </w:p>
          <w:p w14:paraId="712ED17E"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2C27C53D"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0CC67AEC"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35666755" w14:textId="77777777" w:rsidR="00B34661" w:rsidRDefault="005331F7">
            <w:pPr>
              <w:jc w:val="center"/>
              <w:rPr>
                <w:rFonts w:eastAsia="標楷體"/>
              </w:rPr>
            </w:pPr>
            <w:r>
              <w:rPr>
                <w:rFonts w:eastAsia="標楷體"/>
              </w:rPr>
              <w:t>Ref.</w:t>
            </w:r>
          </w:p>
        </w:tc>
      </w:tr>
      <w:tr w:rsidR="00B34661" w14:paraId="2AE01844" w14:textId="77777777">
        <w:tc>
          <w:tcPr>
            <w:tcW w:w="480" w:type="dxa"/>
            <w:vMerge/>
            <w:shd w:val="clear" w:color="auto" w:fill="auto"/>
            <w:tcMar>
              <w:left w:w="108" w:type="dxa"/>
            </w:tcMar>
          </w:tcPr>
          <w:p w14:paraId="1EE21043" w14:textId="77777777" w:rsidR="00B34661" w:rsidRDefault="00B34661">
            <w:pPr>
              <w:rPr>
                <w:rFonts w:eastAsia="標楷體"/>
              </w:rPr>
            </w:pPr>
          </w:p>
        </w:tc>
        <w:tc>
          <w:tcPr>
            <w:tcW w:w="2063" w:type="dxa"/>
            <w:shd w:val="clear" w:color="auto" w:fill="auto"/>
            <w:tcMar>
              <w:left w:w="108" w:type="dxa"/>
            </w:tcMar>
            <w:vAlign w:val="center"/>
          </w:tcPr>
          <w:p w14:paraId="619696CE"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69244D14"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30ADD5DA"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17F1E104"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3552219B"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076D7B39" w14:textId="77777777">
        <w:tc>
          <w:tcPr>
            <w:tcW w:w="480" w:type="dxa"/>
            <w:vMerge/>
            <w:shd w:val="clear" w:color="auto" w:fill="auto"/>
            <w:tcMar>
              <w:left w:w="108" w:type="dxa"/>
            </w:tcMar>
          </w:tcPr>
          <w:p w14:paraId="720FC430" w14:textId="77777777" w:rsidR="00B34661" w:rsidRDefault="00B34661">
            <w:pPr>
              <w:rPr>
                <w:rFonts w:eastAsia="標楷體"/>
              </w:rPr>
            </w:pPr>
          </w:p>
        </w:tc>
        <w:tc>
          <w:tcPr>
            <w:tcW w:w="2063" w:type="dxa"/>
            <w:shd w:val="clear" w:color="auto" w:fill="auto"/>
            <w:tcMar>
              <w:left w:w="108" w:type="dxa"/>
            </w:tcMar>
            <w:vAlign w:val="center"/>
          </w:tcPr>
          <w:p w14:paraId="61E65D52"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5D97049B"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59884C8"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472A914C" w14:textId="77777777" w:rsidR="00B34661" w:rsidRDefault="005331F7">
            <w:pPr>
              <w:rPr>
                <w:rFonts w:eastAsia="標楷體"/>
              </w:rPr>
            </w:pPr>
            <w:r>
              <w:rPr>
                <w:rFonts w:eastAsia="標楷體"/>
              </w:rPr>
              <w:t xml:space="preserve">The value corresponding to </w:t>
            </w:r>
            <w:r>
              <w:t>Smart Building Get Meeting Data Command</w:t>
            </w:r>
            <w:r>
              <w:rPr>
                <w:rFonts w:eastAsia="標楷體"/>
              </w:rPr>
              <w:t xml:space="preserve"> response.</w:t>
            </w:r>
          </w:p>
        </w:tc>
        <w:tc>
          <w:tcPr>
            <w:tcW w:w="862" w:type="dxa"/>
            <w:shd w:val="clear" w:color="auto" w:fill="auto"/>
            <w:tcMar>
              <w:left w:w="108" w:type="dxa"/>
            </w:tcMar>
            <w:vAlign w:val="center"/>
          </w:tcPr>
          <w:p w14:paraId="4714E3A1"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0DF88F26" w14:textId="77777777">
        <w:tc>
          <w:tcPr>
            <w:tcW w:w="480" w:type="dxa"/>
            <w:vMerge/>
            <w:shd w:val="clear" w:color="auto" w:fill="auto"/>
            <w:tcMar>
              <w:left w:w="108" w:type="dxa"/>
            </w:tcMar>
          </w:tcPr>
          <w:p w14:paraId="0E1CE41F" w14:textId="77777777" w:rsidR="00B34661" w:rsidRDefault="00B34661">
            <w:pPr>
              <w:rPr>
                <w:rFonts w:eastAsia="標楷體"/>
              </w:rPr>
            </w:pPr>
          </w:p>
        </w:tc>
        <w:tc>
          <w:tcPr>
            <w:tcW w:w="2063" w:type="dxa"/>
            <w:shd w:val="clear" w:color="auto" w:fill="auto"/>
            <w:tcMar>
              <w:left w:w="108" w:type="dxa"/>
            </w:tcMar>
            <w:vAlign w:val="center"/>
          </w:tcPr>
          <w:p w14:paraId="05682566"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076F6D02"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58B5ACFB"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4CBA0F6C"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18EE6DD7"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2F5F524A" w14:textId="77777777">
        <w:tc>
          <w:tcPr>
            <w:tcW w:w="480" w:type="dxa"/>
            <w:vMerge/>
            <w:shd w:val="clear" w:color="auto" w:fill="auto"/>
            <w:tcMar>
              <w:left w:w="108" w:type="dxa"/>
            </w:tcMar>
          </w:tcPr>
          <w:p w14:paraId="13986792" w14:textId="77777777" w:rsidR="00B34661" w:rsidRDefault="00B34661">
            <w:pPr>
              <w:rPr>
                <w:rFonts w:eastAsia="標楷體"/>
              </w:rPr>
            </w:pPr>
          </w:p>
        </w:tc>
        <w:tc>
          <w:tcPr>
            <w:tcW w:w="2063" w:type="dxa"/>
            <w:shd w:val="clear" w:color="auto" w:fill="auto"/>
            <w:tcMar>
              <w:left w:w="108" w:type="dxa"/>
            </w:tcMar>
            <w:vAlign w:val="center"/>
          </w:tcPr>
          <w:p w14:paraId="58C9F972"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57736719"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1471E60"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2064F8C2"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5CA7E093"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5AFBD16D" w14:textId="77777777">
        <w:trPr>
          <w:trHeight w:val="1131"/>
        </w:trPr>
        <w:tc>
          <w:tcPr>
            <w:tcW w:w="480" w:type="dxa"/>
            <w:shd w:val="clear" w:color="auto" w:fill="auto"/>
            <w:tcMar>
              <w:left w:w="108" w:type="dxa"/>
            </w:tcMar>
            <w:vAlign w:val="center"/>
          </w:tcPr>
          <w:p w14:paraId="76E4ABCF" w14:textId="77777777" w:rsidR="00B34661" w:rsidRDefault="005331F7">
            <w:pPr>
              <w:jc w:val="center"/>
              <w:rPr>
                <w:rFonts w:eastAsia="標楷體"/>
              </w:rPr>
            </w:pPr>
            <w:r>
              <w:rPr>
                <w:rFonts w:eastAsia="標楷體"/>
              </w:rPr>
              <w:t>B</w:t>
            </w:r>
          </w:p>
          <w:p w14:paraId="3DA0169D" w14:textId="77777777" w:rsidR="00B34661" w:rsidRDefault="005331F7">
            <w:pPr>
              <w:jc w:val="center"/>
              <w:rPr>
                <w:rFonts w:eastAsia="標楷體"/>
              </w:rPr>
            </w:pPr>
            <w:r>
              <w:rPr>
                <w:rFonts w:eastAsia="標楷體"/>
              </w:rPr>
              <w:t>O</w:t>
            </w:r>
          </w:p>
          <w:p w14:paraId="41906CF6" w14:textId="77777777" w:rsidR="00B34661" w:rsidRDefault="005331F7">
            <w:pPr>
              <w:jc w:val="center"/>
              <w:rPr>
                <w:rFonts w:eastAsia="標楷體"/>
              </w:rPr>
            </w:pPr>
            <w:r>
              <w:rPr>
                <w:rFonts w:eastAsia="標楷體"/>
              </w:rPr>
              <w:t>D</w:t>
            </w:r>
          </w:p>
          <w:p w14:paraId="5CB0F0BB"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0B102E32" w14:textId="77777777" w:rsidR="00B34661" w:rsidRDefault="005331F7">
            <w:pPr>
              <w:rPr>
                <w:rFonts w:eastAsia="標楷體"/>
              </w:rPr>
            </w:pPr>
            <w:r>
              <w:rPr>
                <w:rFonts w:eastAsia="標楷體"/>
              </w:rPr>
              <w:t>Text</w:t>
            </w:r>
          </w:p>
        </w:tc>
        <w:tc>
          <w:tcPr>
            <w:tcW w:w="837" w:type="dxa"/>
            <w:shd w:val="clear" w:color="auto" w:fill="auto"/>
            <w:tcMar>
              <w:left w:w="108" w:type="dxa"/>
            </w:tcMar>
            <w:vAlign w:val="center"/>
          </w:tcPr>
          <w:p w14:paraId="06C8FC19"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677C0CF1" w14:textId="77777777" w:rsidR="00B34661" w:rsidRDefault="005331F7">
            <w:pPr>
              <w:jc w:val="center"/>
              <w:rPr>
                <w:rFonts w:eastAsia="標楷體"/>
              </w:rPr>
            </w:pPr>
            <w:r>
              <w:rPr>
                <w:rFonts w:eastAsia="標楷體"/>
              </w:rPr>
              <w:t xml:space="preserve">C-Octet </w:t>
            </w:r>
          </w:p>
          <w:p w14:paraId="1D096CCB"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0D9F6929" w14:textId="77777777" w:rsidR="00B34661" w:rsidRDefault="005331F7">
            <w:pPr>
              <w:rPr>
                <w:rFonts w:eastAsia="標楷體"/>
              </w:rPr>
            </w:pPr>
            <w:r>
              <w:rPr>
                <w:rFonts w:eastAsia="標楷體" w:cs="Times New Roman"/>
                <w:szCs w:val="24"/>
              </w:rPr>
              <w:t>Mandatory Parameter</w:t>
            </w:r>
            <w:r>
              <w:rPr>
                <w:rFonts w:eastAsia="標楷體"/>
              </w:rPr>
              <w:t>.</w:t>
            </w:r>
          </w:p>
          <w:p w14:paraId="37921353" w14:textId="77777777"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14:paraId="79FC314A" w14:textId="77777777" w:rsidR="00B34661" w:rsidRDefault="00E64828">
            <w:pPr>
              <w:jc w:val="center"/>
            </w:pPr>
            <w:r>
              <w:rPr>
                <w:rFonts w:eastAsia="標楷體"/>
              </w:rPr>
              <w:fldChar w:fldCharType="begin"/>
            </w:r>
            <w:r w:rsidR="005331F7">
              <w:instrText>REF _Ref472328363 \r \h</w:instrText>
            </w:r>
            <w:r>
              <w:rPr>
                <w:rFonts w:eastAsia="標楷體"/>
              </w:rPr>
            </w:r>
            <w:r>
              <w:fldChar w:fldCharType="separate"/>
            </w:r>
            <w:r w:rsidR="005331F7">
              <w:t>3.3.10</w:t>
            </w:r>
            <w:r>
              <w:fldChar w:fldCharType="end"/>
            </w:r>
          </w:p>
        </w:tc>
      </w:tr>
    </w:tbl>
    <w:p w14:paraId="099E3205" w14:textId="77777777" w:rsidR="00B34661" w:rsidRDefault="00B34661"/>
    <w:p w14:paraId="14F1A11E" w14:textId="77777777" w:rsidR="00B34661" w:rsidRDefault="005331F7" w:rsidP="00427CCF">
      <w:pPr>
        <w:pStyle w:val="31"/>
      </w:pPr>
      <w:bookmarkStart w:id="65" w:name="_Toc479769033"/>
      <w:r>
        <w:t>Smart Building AMX Control Access Command Request syntax</w:t>
      </w:r>
      <w:bookmarkEnd w:id="65"/>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4968F1E7" w14:textId="77777777">
        <w:tc>
          <w:tcPr>
            <w:tcW w:w="480" w:type="dxa"/>
            <w:vMerge w:val="restart"/>
            <w:shd w:val="clear" w:color="auto" w:fill="auto"/>
            <w:tcMar>
              <w:left w:w="108" w:type="dxa"/>
            </w:tcMar>
            <w:vAlign w:val="center"/>
          </w:tcPr>
          <w:p w14:paraId="14BEB153" w14:textId="77777777" w:rsidR="00B34661" w:rsidRDefault="005331F7">
            <w:pPr>
              <w:jc w:val="center"/>
              <w:rPr>
                <w:rFonts w:eastAsia="標楷體"/>
              </w:rPr>
            </w:pPr>
            <w:r>
              <w:rPr>
                <w:rFonts w:eastAsia="標楷體"/>
              </w:rPr>
              <w:t>H</w:t>
            </w:r>
          </w:p>
          <w:p w14:paraId="72A5842E" w14:textId="77777777" w:rsidR="00B34661" w:rsidRDefault="005331F7">
            <w:pPr>
              <w:jc w:val="center"/>
              <w:rPr>
                <w:rFonts w:eastAsia="標楷體"/>
              </w:rPr>
            </w:pPr>
            <w:r>
              <w:rPr>
                <w:rFonts w:eastAsia="標楷體"/>
              </w:rPr>
              <w:t>E</w:t>
            </w:r>
          </w:p>
          <w:p w14:paraId="52CCE068" w14:textId="77777777" w:rsidR="00B34661" w:rsidRDefault="005331F7">
            <w:pPr>
              <w:jc w:val="center"/>
              <w:rPr>
                <w:rFonts w:eastAsia="標楷體"/>
              </w:rPr>
            </w:pPr>
            <w:r>
              <w:rPr>
                <w:rFonts w:eastAsia="標楷體"/>
              </w:rPr>
              <w:t>A</w:t>
            </w:r>
          </w:p>
          <w:p w14:paraId="18C9CDD3" w14:textId="77777777" w:rsidR="00B34661" w:rsidRDefault="005331F7">
            <w:pPr>
              <w:jc w:val="center"/>
              <w:rPr>
                <w:rFonts w:eastAsia="標楷體"/>
              </w:rPr>
            </w:pPr>
            <w:r>
              <w:rPr>
                <w:rFonts w:eastAsia="標楷體"/>
              </w:rPr>
              <w:t>D</w:t>
            </w:r>
          </w:p>
          <w:p w14:paraId="10E9DB8A" w14:textId="77777777" w:rsidR="00B34661" w:rsidRDefault="005331F7">
            <w:pPr>
              <w:jc w:val="center"/>
              <w:rPr>
                <w:rFonts w:eastAsia="標楷體"/>
              </w:rPr>
            </w:pPr>
            <w:r>
              <w:rPr>
                <w:rFonts w:eastAsia="標楷體"/>
              </w:rPr>
              <w:t>E</w:t>
            </w:r>
          </w:p>
          <w:p w14:paraId="76980656"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4137FCD7"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1BEB97A7" w14:textId="77777777" w:rsidR="00B34661" w:rsidRDefault="005331F7">
            <w:pPr>
              <w:jc w:val="center"/>
              <w:rPr>
                <w:rFonts w:eastAsia="標楷體"/>
              </w:rPr>
            </w:pPr>
            <w:r>
              <w:rPr>
                <w:rFonts w:eastAsia="標楷體"/>
              </w:rPr>
              <w:t>Size</w:t>
            </w:r>
          </w:p>
          <w:p w14:paraId="3825A973"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17E27B12"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6698104B"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72B5F445" w14:textId="77777777" w:rsidR="00B34661" w:rsidRDefault="005331F7">
            <w:pPr>
              <w:jc w:val="center"/>
              <w:rPr>
                <w:rFonts w:eastAsia="標楷體"/>
              </w:rPr>
            </w:pPr>
            <w:r>
              <w:rPr>
                <w:rFonts w:eastAsia="標楷體"/>
              </w:rPr>
              <w:t>Ref.</w:t>
            </w:r>
          </w:p>
        </w:tc>
      </w:tr>
      <w:tr w:rsidR="00B34661" w14:paraId="47657644" w14:textId="77777777">
        <w:tc>
          <w:tcPr>
            <w:tcW w:w="480" w:type="dxa"/>
            <w:vMerge/>
            <w:shd w:val="clear" w:color="auto" w:fill="auto"/>
            <w:tcMar>
              <w:left w:w="108" w:type="dxa"/>
            </w:tcMar>
          </w:tcPr>
          <w:p w14:paraId="5A15080D" w14:textId="77777777" w:rsidR="00B34661" w:rsidRDefault="00B34661">
            <w:pPr>
              <w:rPr>
                <w:rFonts w:eastAsia="標楷體"/>
              </w:rPr>
            </w:pPr>
          </w:p>
        </w:tc>
        <w:tc>
          <w:tcPr>
            <w:tcW w:w="2063" w:type="dxa"/>
            <w:shd w:val="clear" w:color="auto" w:fill="auto"/>
            <w:tcMar>
              <w:left w:w="108" w:type="dxa"/>
            </w:tcMar>
            <w:vAlign w:val="center"/>
          </w:tcPr>
          <w:p w14:paraId="73E2D275"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5FB0B662"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1951AC63"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6D4F232F"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1005BE62"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5975DA83" w14:textId="77777777">
        <w:tc>
          <w:tcPr>
            <w:tcW w:w="480" w:type="dxa"/>
            <w:vMerge/>
            <w:shd w:val="clear" w:color="auto" w:fill="auto"/>
            <w:tcMar>
              <w:left w:w="108" w:type="dxa"/>
            </w:tcMar>
          </w:tcPr>
          <w:p w14:paraId="1A76DF2E" w14:textId="77777777" w:rsidR="00B34661" w:rsidRDefault="00B34661">
            <w:pPr>
              <w:rPr>
                <w:rFonts w:eastAsia="標楷體"/>
              </w:rPr>
            </w:pPr>
          </w:p>
        </w:tc>
        <w:tc>
          <w:tcPr>
            <w:tcW w:w="2063" w:type="dxa"/>
            <w:shd w:val="clear" w:color="auto" w:fill="auto"/>
            <w:tcMar>
              <w:left w:w="108" w:type="dxa"/>
            </w:tcMar>
            <w:vAlign w:val="center"/>
          </w:tcPr>
          <w:p w14:paraId="5D5C9E55"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45330CAD"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527A34F8"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354EEC0E" w14:textId="77777777" w:rsidR="00B34661" w:rsidRDefault="005331F7">
            <w:pPr>
              <w:rPr>
                <w:rFonts w:eastAsia="標楷體"/>
              </w:rPr>
            </w:pPr>
            <w:r>
              <w:rPr>
                <w:rFonts w:eastAsia="標楷體"/>
              </w:rPr>
              <w:t xml:space="preserve">The value corresponding to </w:t>
            </w:r>
            <w:r>
              <w:t>Smart Building AMX Control Access Command</w:t>
            </w:r>
            <w:r>
              <w:rPr>
                <w:rFonts w:eastAsia="標楷體"/>
              </w:rPr>
              <w:t xml:space="preserve"> request.</w:t>
            </w:r>
          </w:p>
        </w:tc>
        <w:tc>
          <w:tcPr>
            <w:tcW w:w="862" w:type="dxa"/>
            <w:shd w:val="clear" w:color="auto" w:fill="auto"/>
            <w:tcMar>
              <w:left w:w="108" w:type="dxa"/>
            </w:tcMar>
            <w:vAlign w:val="center"/>
          </w:tcPr>
          <w:p w14:paraId="2FC2A662"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65196AAC" w14:textId="77777777">
        <w:tc>
          <w:tcPr>
            <w:tcW w:w="480" w:type="dxa"/>
            <w:vMerge/>
            <w:shd w:val="clear" w:color="auto" w:fill="auto"/>
            <w:tcMar>
              <w:left w:w="108" w:type="dxa"/>
            </w:tcMar>
          </w:tcPr>
          <w:p w14:paraId="194CB66C" w14:textId="77777777" w:rsidR="00B34661" w:rsidRDefault="00B34661">
            <w:pPr>
              <w:rPr>
                <w:rFonts w:eastAsia="標楷體"/>
              </w:rPr>
            </w:pPr>
          </w:p>
        </w:tc>
        <w:tc>
          <w:tcPr>
            <w:tcW w:w="2063" w:type="dxa"/>
            <w:shd w:val="clear" w:color="auto" w:fill="auto"/>
            <w:tcMar>
              <w:left w:w="108" w:type="dxa"/>
            </w:tcMar>
            <w:vAlign w:val="center"/>
          </w:tcPr>
          <w:p w14:paraId="2EFF171D"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0B269120"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619A2714"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71DA1BC7"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5768A89D"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55DB1DEF" w14:textId="77777777">
        <w:tc>
          <w:tcPr>
            <w:tcW w:w="480" w:type="dxa"/>
            <w:vMerge/>
            <w:shd w:val="clear" w:color="auto" w:fill="auto"/>
            <w:tcMar>
              <w:left w:w="108" w:type="dxa"/>
            </w:tcMar>
          </w:tcPr>
          <w:p w14:paraId="1B1E27F2" w14:textId="77777777" w:rsidR="00B34661" w:rsidRDefault="00B34661">
            <w:pPr>
              <w:rPr>
                <w:rFonts w:eastAsia="標楷體"/>
              </w:rPr>
            </w:pPr>
          </w:p>
        </w:tc>
        <w:tc>
          <w:tcPr>
            <w:tcW w:w="2063" w:type="dxa"/>
            <w:shd w:val="clear" w:color="auto" w:fill="auto"/>
            <w:tcMar>
              <w:left w:w="108" w:type="dxa"/>
            </w:tcMar>
            <w:vAlign w:val="center"/>
          </w:tcPr>
          <w:p w14:paraId="6EEF321F"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6962CCD7"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E593E6F"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10BCD223" w14:textId="77777777" w:rsidR="00B34661" w:rsidRDefault="005331F7">
            <w:pPr>
              <w:rPr>
                <w:rFonts w:eastAsia="標楷體"/>
              </w:rPr>
            </w:pPr>
            <w:r>
              <w:rPr>
                <w:rFonts w:eastAsia="標楷體"/>
              </w:rPr>
              <w:t xml:space="preserve">Set to a unique sequence </w:t>
            </w:r>
            <w:r>
              <w:rPr>
                <w:rFonts w:eastAsia="標楷體"/>
              </w:rPr>
              <w:lastRenderedPageBreak/>
              <w:t>number. The associated configuration response PDU should echo the same sequence number.</w:t>
            </w:r>
          </w:p>
        </w:tc>
        <w:tc>
          <w:tcPr>
            <w:tcW w:w="862" w:type="dxa"/>
            <w:shd w:val="clear" w:color="auto" w:fill="auto"/>
            <w:tcMar>
              <w:left w:w="108" w:type="dxa"/>
            </w:tcMar>
            <w:vAlign w:val="center"/>
          </w:tcPr>
          <w:p w14:paraId="36D649D4" w14:textId="77777777" w:rsidR="00B34661" w:rsidRDefault="00E64828">
            <w:pPr>
              <w:jc w:val="center"/>
            </w:pPr>
            <w:r>
              <w:rPr>
                <w:rFonts w:eastAsia="標楷體"/>
              </w:rPr>
              <w:lastRenderedPageBreak/>
              <w:fldChar w:fldCharType="begin"/>
            </w:r>
            <w:r w:rsidR="005331F7">
              <w:instrText>REF _Ref433373050 \r \h</w:instrText>
            </w:r>
            <w:r>
              <w:rPr>
                <w:rFonts w:eastAsia="標楷體"/>
              </w:rPr>
            </w:r>
            <w:r>
              <w:fldChar w:fldCharType="separate"/>
            </w:r>
            <w:r w:rsidR="005331F7">
              <w:t>3.1.4</w:t>
            </w:r>
            <w:r>
              <w:fldChar w:fldCharType="end"/>
            </w:r>
          </w:p>
        </w:tc>
      </w:tr>
      <w:tr w:rsidR="00B34661" w14:paraId="0FA86FFE" w14:textId="77777777">
        <w:trPr>
          <w:trHeight w:val="1131"/>
        </w:trPr>
        <w:tc>
          <w:tcPr>
            <w:tcW w:w="480" w:type="dxa"/>
            <w:shd w:val="clear" w:color="auto" w:fill="auto"/>
            <w:tcMar>
              <w:left w:w="108" w:type="dxa"/>
            </w:tcMar>
            <w:vAlign w:val="center"/>
          </w:tcPr>
          <w:p w14:paraId="52184472" w14:textId="77777777" w:rsidR="00B34661" w:rsidRDefault="005331F7">
            <w:pPr>
              <w:jc w:val="center"/>
              <w:rPr>
                <w:rFonts w:eastAsia="標楷體"/>
              </w:rPr>
            </w:pPr>
            <w:r>
              <w:rPr>
                <w:rFonts w:eastAsia="標楷體"/>
              </w:rPr>
              <w:t>B</w:t>
            </w:r>
          </w:p>
          <w:p w14:paraId="0806B577" w14:textId="77777777" w:rsidR="00B34661" w:rsidRDefault="005331F7">
            <w:pPr>
              <w:jc w:val="center"/>
              <w:rPr>
                <w:rFonts w:eastAsia="標楷體"/>
              </w:rPr>
            </w:pPr>
            <w:r>
              <w:rPr>
                <w:rFonts w:eastAsia="標楷體"/>
              </w:rPr>
              <w:t>O</w:t>
            </w:r>
          </w:p>
          <w:p w14:paraId="046C46DD" w14:textId="77777777" w:rsidR="00B34661" w:rsidRDefault="005331F7">
            <w:pPr>
              <w:jc w:val="center"/>
              <w:rPr>
                <w:rFonts w:eastAsia="標楷體"/>
              </w:rPr>
            </w:pPr>
            <w:r>
              <w:rPr>
                <w:rFonts w:eastAsia="標楷體"/>
              </w:rPr>
              <w:t>D</w:t>
            </w:r>
          </w:p>
          <w:p w14:paraId="48E73B57"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69DC5524" w14:textId="77777777" w:rsidR="00B34661" w:rsidRDefault="005331F7">
            <w:pPr>
              <w:rPr>
                <w:rFonts w:eastAsia="標楷體"/>
              </w:rPr>
            </w:pPr>
            <w:r>
              <w:rPr>
                <w:rFonts w:eastAsia="標楷體"/>
              </w:rPr>
              <w:t>Text</w:t>
            </w:r>
          </w:p>
        </w:tc>
        <w:tc>
          <w:tcPr>
            <w:tcW w:w="837" w:type="dxa"/>
            <w:shd w:val="clear" w:color="auto" w:fill="auto"/>
            <w:tcMar>
              <w:left w:w="108" w:type="dxa"/>
            </w:tcMar>
            <w:vAlign w:val="center"/>
          </w:tcPr>
          <w:p w14:paraId="44BB2C6E"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5BA45672" w14:textId="77777777" w:rsidR="00B34661" w:rsidRDefault="005331F7">
            <w:pPr>
              <w:jc w:val="center"/>
              <w:rPr>
                <w:rFonts w:eastAsia="標楷體"/>
              </w:rPr>
            </w:pPr>
            <w:r>
              <w:rPr>
                <w:rFonts w:eastAsia="標楷體"/>
              </w:rPr>
              <w:t xml:space="preserve">C-Octet </w:t>
            </w:r>
          </w:p>
          <w:p w14:paraId="4A952F20"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583DC50D" w14:textId="77777777" w:rsidR="00B34661" w:rsidRDefault="005331F7">
            <w:pPr>
              <w:rPr>
                <w:rFonts w:eastAsia="標楷體"/>
              </w:rPr>
            </w:pPr>
            <w:r>
              <w:rPr>
                <w:rFonts w:eastAsia="標楷體" w:cs="Times New Roman"/>
                <w:szCs w:val="24"/>
              </w:rPr>
              <w:t>Mandatory Parameter</w:t>
            </w:r>
            <w:r>
              <w:rPr>
                <w:rFonts w:eastAsia="標楷體"/>
              </w:rPr>
              <w:t>.</w:t>
            </w:r>
          </w:p>
          <w:p w14:paraId="54BD692D" w14:textId="77777777"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14:paraId="0178BAF1" w14:textId="77777777" w:rsidR="00B34661" w:rsidRDefault="00E64828">
            <w:pPr>
              <w:jc w:val="center"/>
            </w:pPr>
            <w:r>
              <w:rPr>
                <w:rFonts w:eastAsia="標楷體"/>
              </w:rPr>
              <w:fldChar w:fldCharType="begin"/>
            </w:r>
            <w:r w:rsidR="005331F7">
              <w:instrText>REF _Ref472328428 \r \h</w:instrText>
            </w:r>
            <w:r>
              <w:rPr>
                <w:rFonts w:eastAsia="標楷體"/>
              </w:rPr>
            </w:r>
            <w:r>
              <w:fldChar w:fldCharType="separate"/>
            </w:r>
            <w:r w:rsidR="005331F7">
              <w:t>3.3.11</w:t>
            </w:r>
            <w:r>
              <w:fldChar w:fldCharType="end"/>
            </w:r>
          </w:p>
        </w:tc>
      </w:tr>
    </w:tbl>
    <w:p w14:paraId="4BDD1ED8" w14:textId="77777777" w:rsidR="00B34661" w:rsidRDefault="00B34661"/>
    <w:p w14:paraId="7CF512F4" w14:textId="77777777" w:rsidR="00B34661" w:rsidRDefault="005331F7" w:rsidP="00427CCF">
      <w:pPr>
        <w:pStyle w:val="31"/>
      </w:pPr>
      <w:bookmarkStart w:id="66" w:name="_Toc479769034"/>
      <w:r>
        <w:t>Smart Building AMX Control Access Command Response syntax</w:t>
      </w:r>
      <w:bookmarkEnd w:id="66"/>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577AABF5" w14:textId="77777777">
        <w:tc>
          <w:tcPr>
            <w:tcW w:w="480" w:type="dxa"/>
            <w:vMerge w:val="restart"/>
            <w:shd w:val="clear" w:color="auto" w:fill="auto"/>
            <w:tcMar>
              <w:left w:w="108" w:type="dxa"/>
            </w:tcMar>
            <w:vAlign w:val="center"/>
          </w:tcPr>
          <w:p w14:paraId="60E511ED" w14:textId="77777777" w:rsidR="00B34661" w:rsidRDefault="005331F7">
            <w:pPr>
              <w:jc w:val="center"/>
              <w:rPr>
                <w:rFonts w:eastAsia="標楷體"/>
              </w:rPr>
            </w:pPr>
            <w:r>
              <w:rPr>
                <w:rFonts w:eastAsia="標楷體"/>
              </w:rPr>
              <w:t>H</w:t>
            </w:r>
          </w:p>
          <w:p w14:paraId="4EED9188" w14:textId="77777777" w:rsidR="00B34661" w:rsidRDefault="005331F7">
            <w:pPr>
              <w:jc w:val="center"/>
              <w:rPr>
                <w:rFonts w:eastAsia="標楷體"/>
              </w:rPr>
            </w:pPr>
            <w:r>
              <w:rPr>
                <w:rFonts w:eastAsia="標楷體"/>
              </w:rPr>
              <w:t>E</w:t>
            </w:r>
          </w:p>
          <w:p w14:paraId="0AF4DF7B" w14:textId="77777777" w:rsidR="00B34661" w:rsidRDefault="005331F7">
            <w:pPr>
              <w:jc w:val="center"/>
              <w:rPr>
                <w:rFonts w:eastAsia="標楷體"/>
              </w:rPr>
            </w:pPr>
            <w:r>
              <w:rPr>
                <w:rFonts w:eastAsia="標楷體"/>
              </w:rPr>
              <w:t>A</w:t>
            </w:r>
          </w:p>
          <w:p w14:paraId="6F2E39B0" w14:textId="77777777" w:rsidR="00B34661" w:rsidRDefault="005331F7">
            <w:pPr>
              <w:jc w:val="center"/>
              <w:rPr>
                <w:rFonts w:eastAsia="標楷體"/>
              </w:rPr>
            </w:pPr>
            <w:r>
              <w:rPr>
                <w:rFonts w:eastAsia="標楷體"/>
              </w:rPr>
              <w:t>D</w:t>
            </w:r>
          </w:p>
          <w:p w14:paraId="5B680421" w14:textId="77777777" w:rsidR="00B34661" w:rsidRDefault="005331F7">
            <w:pPr>
              <w:jc w:val="center"/>
              <w:rPr>
                <w:rFonts w:eastAsia="標楷體"/>
              </w:rPr>
            </w:pPr>
            <w:r>
              <w:rPr>
                <w:rFonts w:eastAsia="標楷體"/>
              </w:rPr>
              <w:t>E</w:t>
            </w:r>
          </w:p>
          <w:p w14:paraId="4073551B"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2394D4F6"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1FBAA747" w14:textId="77777777" w:rsidR="00B34661" w:rsidRDefault="005331F7">
            <w:pPr>
              <w:jc w:val="center"/>
              <w:rPr>
                <w:rFonts w:eastAsia="標楷體"/>
              </w:rPr>
            </w:pPr>
            <w:r>
              <w:rPr>
                <w:rFonts w:eastAsia="標楷體"/>
              </w:rPr>
              <w:t>Size</w:t>
            </w:r>
          </w:p>
          <w:p w14:paraId="56B01453"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3C08A392"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3277F5B3"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3F19AFD1" w14:textId="77777777" w:rsidR="00B34661" w:rsidRDefault="005331F7">
            <w:pPr>
              <w:jc w:val="center"/>
              <w:rPr>
                <w:rFonts w:eastAsia="標楷體"/>
              </w:rPr>
            </w:pPr>
            <w:r>
              <w:rPr>
                <w:rFonts w:eastAsia="標楷體"/>
              </w:rPr>
              <w:t>Ref.</w:t>
            </w:r>
          </w:p>
        </w:tc>
      </w:tr>
      <w:tr w:rsidR="00B34661" w14:paraId="1581C3F0" w14:textId="77777777">
        <w:tc>
          <w:tcPr>
            <w:tcW w:w="480" w:type="dxa"/>
            <w:vMerge/>
            <w:shd w:val="clear" w:color="auto" w:fill="auto"/>
            <w:tcMar>
              <w:left w:w="108" w:type="dxa"/>
            </w:tcMar>
          </w:tcPr>
          <w:p w14:paraId="1823B757" w14:textId="77777777" w:rsidR="00B34661" w:rsidRDefault="00B34661">
            <w:pPr>
              <w:rPr>
                <w:rFonts w:eastAsia="標楷體"/>
              </w:rPr>
            </w:pPr>
          </w:p>
        </w:tc>
        <w:tc>
          <w:tcPr>
            <w:tcW w:w="2063" w:type="dxa"/>
            <w:shd w:val="clear" w:color="auto" w:fill="auto"/>
            <w:tcMar>
              <w:left w:w="108" w:type="dxa"/>
            </w:tcMar>
            <w:vAlign w:val="center"/>
          </w:tcPr>
          <w:p w14:paraId="2D3D3636"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20557289"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917BF19"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6F0AE6F0"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104A829F"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19EB2BA5" w14:textId="77777777">
        <w:tc>
          <w:tcPr>
            <w:tcW w:w="480" w:type="dxa"/>
            <w:vMerge/>
            <w:shd w:val="clear" w:color="auto" w:fill="auto"/>
            <w:tcMar>
              <w:left w:w="108" w:type="dxa"/>
            </w:tcMar>
          </w:tcPr>
          <w:p w14:paraId="2E468E2D" w14:textId="77777777" w:rsidR="00B34661" w:rsidRDefault="00B34661">
            <w:pPr>
              <w:rPr>
                <w:rFonts w:eastAsia="標楷體"/>
              </w:rPr>
            </w:pPr>
          </w:p>
        </w:tc>
        <w:tc>
          <w:tcPr>
            <w:tcW w:w="2063" w:type="dxa"/>
            <w:shd w:val="clear" w:color="auto" w:fill="auto"/>
            <w:tcMar>
              <w:left w:w="108" w:type="dxa"/>
            </w:tcMar>
            <w:vAlign w:val="center"/>
          </w:tcPr>
          <w:p w14:paraId="63C932D5"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38AFF118"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50C0E5C8"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133C0F1D" w14:textId="77777777" w:rsidR="00B34661" w:rsidRDefault="005331F7">
            <w:pPr>
              <w:rPr>
                <w:rFonts w:eastAsia="標楷體"/>
              </w:rPr>
            </w:pPr>
            <w:r>
              <w:rPr>
                <w:rFonts w:eastAsia="標楷體"/>
              </w:rPr>
              <w:t xml:space="preserve">The value corresponding to </w:t>
            </w:r>
            <w:r>
              <w:t>Smart Building AMX Control Access Command</w:t>
            </w:r>
            <w:r>
              <w:rPr>
                <w:rFonts w:eastAsia="標楷體"/>
              </w:rPr>
              <w:t xml:space="preserve"> response.</w:t>
            </w:r>
          </w:p>
        </w:tc>
        <w:tc>
          <w:tcPr>
            <w:tcW w:w="862" w:type="dxa"/>
            <w:shd w:val="clear" w:color="auto" w:fill="auto"/>
            <w:tcMar>
              <w:left w:w="108" w:type="dxa"/>
            </w:tcMar>
            <w:vAlign w:val="center"/>
          </w:tcPr>
          <w:p w14:paraId="021C7CC4"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508C5306" w14:textId="77777777">
        <w:tc>
          <w:tcPr>
            <w:tcW w:w="480" w:type="dxa"/>
            <w:vMerge/>
            <w:shd w:val="clear" w:color="auto" w:fill="auto"/>
            <w:tcMar>
              <w:left w:w="108" w:type="dxa"/>
            </w:tcMar>
          </w:tcPr>
          <w:p w14:paraId="6DF61482" w14:textId="77777777" w:rsidR="00B34661" w:rsidRDefault="00B34661">
            <w:pPr>
              <w:rPr>
                <w:rFonts w:eastAsia="標楷體"/>
              </w:rPr>
            </w:pPr>
          </w:p>
        </w:tc>
        <w:tc>
          <w:tcPr>
            <w:tcW w:w="2063" w:type="dxa"/>
            <w:shd w:val="clear" w:color="auto" w:fill="auto"/>
            <w:tcMar>
              <w:left w:w="108" w:type="dxa"/>
            </w:tcMar>
            <w:vAlign w:val="center"/>
          </w:tcPr>
          <w:p w14:paraId="147DBF95"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372B7073"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1885C3E5"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5EB8F30B"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7850D871"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235E13A8" w14:textId="77777777">
        <w:tc>
          <w:tcPr>
            <w:tcW w:w="480" w:type="dxa"/>
            <w:vMerge/>
            <w:shd w:val="clear" w:color="auto" w:fill="auto"/>
            <w:tcMar>
              <w:left w:w="108" w:type="dxa"/>
            </w:tcMar>
          </w:tcPr>
          <w:p w14:paraId="3259DD47" w14:textId="77777777" w:rsidR="00B34661" w:rsidRDefault="00B34661">
            <w:pPr>
              <w:rPr>
                <w:rFonts w:eastAsia="標楷體"/>
              </w:rPr>
            </w:pPr>
          </w:p>
        </w:tc>
        <w:tc>
          <w:tcPr>
            <w:tcW w:w="2063" w:type="dxa"/>
            <w:shd w:val="clear" w:color="auto" w:fill="auto"/>
            <w:tcMar>
              <w:left w:w="108" w:type="dxa"/>
            </w:tcMar>
            <w:vAlign w:val="center"/>
          </w:tcPr>
          <w:p w14:paraId="3C8ACD4D"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33F2DB04"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6C8EC58"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651F8ECF"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06B686CD"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44B220BF" w14:textId="77777777">
        <w:trPr>
          <w:trHeight w:val="1131"/>
        </w:trPr>
        <w:tc>
          <w:tcPr>
            <w:tcW w:w="480" w:type="dxa"/>
            <w:shd w:val="clear" w:color="auto" w:fill="auto"/>
            <w:tcMar>
              <w:left w:w="108" w:type="dxa"/>
            </w:tcMar>
            <w:vAlign w:val="center"/>
          </w:tcPr>
          <w:p w14:paraId="6B24DBCF" w14:textId="77777777" w:rsidR="00B34661" w:rsidRDefault="005331F7">
            <w:pPr>
              <w:jc w:val="center"/>
              <w:rPr>
                <w:rFonts w:eastAsia="標楷體"/>
              </w:rPr>
            </w:pPr>
            <w:r>
              <w:rPr>
                <w:rFonts w:eastAsia="標楷體"/>
              </w:rPr>
              <w:t>B</w:t>
            </w:r>
          </w:p>
          <w:p w14:paraId="001194DB" w14:textId="77777777" w:rsidR="00B34661" w:rsidRDefault="005331F7">
            <w:pPr>
              <w:jc w:val="center"/>
              <w:rPr>
                <w:rFonts w:eastAsia="標楷體"/>
              </w:rPr>
            </w:pPr>
            <w:r>
              <w:rPr>
                <w:rFonts w:eastAsia="標楷體"/>
              </w:rPr>
              <w:t>O</w:t>
            </w:r>
          </w:p>
          <w:p w14:paraId="3D884464" w14:textId="77777777" w:rsidR="00B34661" w:rsidRDefault="005331F7">
            <w:pPr>
              <w:jc w:val="center"/>
              <w:rPr>
                <w:rFonts w:eastAsia="標楷體"/>
              </w:rPr>
            </w:pPr>
            <w:r>
              <w:rPr>
                <w:rFonts w:eastAsia="標楷體"/>
              </w:rPr>
              <w:t>D</w:t>
            </w:r>
          </w:p>
          <w:p w14:paraId="2FB477F6"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396AF25B" w14:textId="77777777" w:rsidR="00B34661" w:rsidRDefault="005331F7">
            <w:pPr>
              <w:rPr>
                <w:rFonts w:eastAsia="標楷體"/>
              </w:rPr>
            </w:pPr>
            <w:r>
              <w:rPr>
                <w:rFonts w:eastAsia="標楷體"/>
              </w:rPr>
              <w:t>Text</w:t>
            </w:r>
          </w:p>
        </w:tc>
        <w:tc>
          <w:tcPr>
            <w:tcW w:w="837" w:type="dxa"/>
            <w:shd w:val="clear" w:color="auto" w:fill="auto"/>
            <w:tcMar>
              <w:left w:w="108" w:type="dxa"/>
            </w:tcMar>
            <w:vAlign w:val="center"/>
          </w:tcPr>
          <w:p w14:paraId="56E06CAB"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7AB5AD44" w14:textId="77777777" w:rsidR="00B34661" w:rsidRDefault="005331F7">
            <w:pPr>
              <w:jc w:val="center"/>
              <w:rPr>
                <w:rFonts w:eastAsia="標楷體"/>
              </w:rPr>
            </w:pPr>
            <w:r>
              <w:rPr>
                <w:rFonts w:eastAsia="標楷體"/>
              </w:rPr>
              <w:t xml:space="preserve">C-Octet </w:t>
            </w:r>
          </w:p>
          <w:p w14:paraId="26C4FF0B"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6E790DDA" w14:textId="77777777" w:rsidR="00B34661" w:rsidRDefault="005331F7">
            <w:pPr>
              <w:rPr>
                <w:rFonts w:eastAsia="標楷體"/>
              </w:rPr>
            </w:pPr>
            <w:r>
              <w:rPr>
                <w:rFonts w:eastAsia="標楷體" w:cs="Times New Roman"/>
                <w:szCs w:val="24"/>
              </w:rPr>
              <w:t>Mandatory Parameter</w:t>
            </w:r>
            <w:r>
              <w:rPr>
                <w:rFonts w:eastAsia="標楷體"/>
              </w:rPr>
              <w:t>.</w:t>
            </w:r>
          </w:p>
          <w:p w14:paraId="351561A0" w14:textId="77777777"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14:paraId="104F13AA" w14:textId="77777777" w:rsidR="00B34661" w:rsidRDefault="00E64828">
            <w:pPr>
              <w:jc w:val="center"/>
            </w:pPr>
            <w:r>
              <w:rPr>
                <w:rFonts w:eastAsia="標楷體"/>
              </w:rPr>
              <w:fldChar w:fldCharType="begin"/>
            </w:r>
            <w:r w:rsidR="005331F7">
              <w:instrText>REF _Ref472328422 \r \h</w:instrText>
            </w:r>
            <w:r>
              <w:rPr>
                <w:rFonts w:eastAsia="標楷體"/>
              </w:rPr>
            </w:r>
            <w:r>
              <w:fldChar w:fldCharType="separate"/>
            </w:r>
            <w:r w:rsidR="005331F7">
              <w:t>3.3.12</w:t>
            </w:r>
            <w:r>
              <w:fldChar w:fldCharType="end"/>
            </w:r>
          </w:p>
        </w:tc>
      </w:tr>
    </w:tbl>
    <w:p w14:paraId="009F1DE0" w14:textId="77777777" w:rsidR="00B34661" w:rsidRDefault="00B34661"/>
    <w:p w14:paraId="7349CFB9" w14:textId="77777777" w:rsidR="00B34661" w:rsidRDefault="00B34661"/>
    <w:p w14:paraId="71B2D2A2" w14:textId="77777777" w:rsidR="00B34661" w:rsidRDefault="005331F7" w:rsidP="00427CCF">
      <w:pPr>
        <w:pStyle w:val="31"/>
      </w:pPr>
      <w:bookmarkStart w:id="67" w:name="_Toc479769035"/>
      <w:r>
        <w:t>Smart Building Wireless Power Charge Command Request syntax</w:t>
      </w:r>
      <w:bookmarkEnd w:id="67"/>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3514302B" w14:textId="77777777">
        <w:tc>
          <w:tcPr>
            <w:tcW w:w="480" w:type="dxa"/>
            <w:vMerge w:val="restart"/>
            <w:shd w:val="clear" w:color="auto" w:fill="auto"/>
            <w:tcMar>
              <w:left w:w="108" w:type="dxa"/>
            </w:tcMar>
            <w:vAlign w:val="center"/>
          </w:tcPr>
          <w:p w14:paraId="744781EA" w14:textId="77777777" w:rsidR="00B34661" w:rsidRDefault="005331F7">
            <w:pPr>
              <w:jc w:val="center"/>
              <w:rPr>
                <w:rFonts w:eastAsia="標楷體"/>
              </w:rPr>
            </w:pPr>
            <w:r>
              <w:rPr>
                <w:rFonts w:eastAsia="標楷體"/>
              </w:rPr>
              <w:t>H</w:t>
            </w:r>
          </w:p>
          <w:p w14:paraId="764FF1F4" w14:textId="77777777" w:rsidR="00B34661" w:rsidRDefault="005331F7">
            <w:pPr>
              <w:jc w:val="center"/>
              <w:rPr>
                <w:rFonts w:eastAsia="標楷體"/>
              </w:rPr>
            </w:pPr>
            <w:r>
              <w:rPr>
                <w:rFonts w:eastAsia="標楷體"/>
              </w:rPr>
              <w:t>E</w:t>
            </w:r>
          </w:p>
          <w:p w14:paraId="740218E5" w14:textId="77777777" w:rsidR="00B34661" w:rsidRDefault="005331F7">
            <w:pPr>
              <w:jc w:val="center"/>
              <w:rPr>
                <w:rFonts w:eastAsia="標楷體"/>
              </w:rPr>
            </w:pPr>
            <w:r>
              <w:rPr>
                <w:rFonts w:eastAsia="標楷體"/>
              </w:rPr>
              <w:t>A</w:t>
            </w:r>
          </w:p>
          <w:p w14:paraId="0F8201C1" w14:textId="77777777" w:rsidR="00B34661" w:rsidRDefault="005331F7">
            <w:pPr>
              <w:jc w:val="center"/>
              <w:rPr>
                <w:rFonts w:eastAsia="標楷體"/>
              </w:rPr>
            </w:pPr>
            <w:r>
              <w:rPr>
                <w:rFonts w:eastAsia="標楷體"/>
              </w:rPr>
              <w:t>D</w:t>
            </w:r>
          </w:p>
          <w:p w14:paraId="098A06A2" w14:textId="77777777" w:rsidR="00B34661" w:rsidRDefault="005331F7">
            <w:pPr>
              <w:jc w:val="center"/>
              <w:rPr>
                <w:rFonts w:eastAsia="標楷體"/>
              </w:rPr>
            </w:pPr>
            <w:r>
              <w:rPr>
                <w:rFonts w:eastAsia="標楷體"/>
              </w:rPr>
              <w:t>E</w:t>
            </w:r>
          </w:p>
          <w:p w14:paraId="0F2D2D33"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532BC7C8"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519C1DB8" w14:textId="77777777" w:rsidR="00B34661" w:rsidRDefault="005331F7">
            <w:pPr>
              <w:jc w:val="center"/>
              <w:rPr>
                <w:rFonts w:eastAsia="標楷體"/>
              </w:rPr>
            </w:pPr>
            <w:r>
              <w:rPr>
                <w:rFonts w:eastAsia="標楷體"/>
              </w:rPr>
              <w:t>Size</w:t>
            </w:r>
          </w:p>
          <w:p w14:paraId="6D2D026B"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72C2B642"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32D6F7B1"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7BE9028F" w14:textId="77777777" w:rsidR="00B34661" w:rsidRDefault="005331F7">
            <w:pPr>
              <w:jc w:val="center"/>
              <w:rPr>
                <w:rFonts w:eastAsia="標楷體"/>
              </w:rPr>
            </w:pPr>
            <w:r>
              <w:rPr>
                <w:rFonts w:eastAsia="標楷體"/>
              </w:rPr>
              <w:t>Ref.</w:t>
            </w:r>
          </w:p>
        </w:tc>
      </w:tr>
      <w:tr w:rsidR="00B34661" w14:paraId="153248B0" w14:textId="77777777">
        <w:tc>
          <w:tcPr>
            <w:tcW w:w="480" w:type="dxa"/>
            <w:vMerge/>
            <w:shd w:val="clear" w:color="auto" w:fill="auto"/>
            <w:tcMar>
              <w:left w:w="108" w:type="dxa"/>
            </w:tcMar>
          </w:tcPr>
          <w:p w14:paraId="6288C426" w14:textId="77777777" w:rsidR="00B34661" w:rsidRDefault="00B34661">
            <w:pPr>
              <w:rPr>
                <w:rFonts w:eastAsia="標楷體"/>
              </w:rPr>
            </w:pPr>
          </w:p>
        </w:tc>
        <w:tc>
          <w:tcPr>
            <w:tcW w:w="2063" w:type="dxa"/>
            <w:shd w:val="clear" w:color="auto" w:fill="auto"/>
            <w:tcMar>
              <w:left w:w="108" w:type="dxa"/>
            </w:tcMar>
            <w:vAlign w:val="center"/>
          </w:tcPr>
          <w:p w14:paraId="33D9E08A"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4887D5D7"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1E236C6E"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50036AD6"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2E267A65"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4A85E68F" w14:textId="77777777">
        <w:tc>
          <w:tcPr>
            <w:tcW w:w="480" w:type="dxa"/>
            <w:vMerge/>
            <w:shd w:val="clear" w:color="auto" w:fill="auto"/>
            <w:tcMar>
              <w:left w:w="108" w:type="dxa"/>
            </w:tcMar>
          </w:tcPr>
          <w:p w14:paraId="451B532A" w14:textId="77777777" w:rsidR="00B34661" w:rsidRDefault="00B34661">
            <w:pPr>
              <w:rPr>
                <w:rFonts w:eastAsia="標楷體"/>
              </w:rPr>
            </w:pPr>
          </w:p>
        </w:tc>
        <w:tc>
          <w:tcPr>
            <w:tcW w:w="2063" w:type="dxa"/>
            <w:shd w:val="clear" w:color="auto" w:fill="auto"/>
            <w:tcMar>
              <w:left w:w="108" w:type="dxa"/>
            </w:tcMar>
            <w:vAlign w:val="center"/>
          </w:tcPr>
          <w:p w14:paraId="44525A2F"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265A9471"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7BFD84F2"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47E22635" w14:textId="77777777" w:rsidR="00B34661" w:rsidRDefault="005331F7">
            <w:pPr>
              <w:rPr>
                <w:rFonts w:eastAsia="標楷體"/>
              </w:rPr>
            </w:pPr>
            <w:r>
              <w:rPr>
                <w:rFonts w:eastAsia="標楷體"/>
              </w:rPr>
              <w:t xml:space="preserve">The value corresponding to </w:t>
            </w:r>
            <w:r>
              <w:t>Smart Building Wireless Power Charge Command</w:t>
            </w:r>
            <w:r>
              <w:rPr>
                <w:rFonts w:eastAsia="標楷體"/>
              </w:rPr>
              <w:t xml:space="preserve">   request.</w:t>
            </w:r>
          </w:p>
        </w:tc>
        <w:tc>
          <w:tcPr>
            <w:tcW w:w="862" w:type="dxa"/>
            <w:shd w:val="clear" w:color="auto" w:fill="auto"/>
            <w:tcMar>
              <w:left w:w="108" w:type="dxa"/>
            </w:tcMar>
            <w:vAlign w:val="center"/>
          </w:tcPr>
          <w:p w14:paraId="49E0A77B"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4C7BA5B3" w14:textId="77777777">
        <w:tc>
          <w:tcPr>
            <w:tcW w:w="480" w:type="dxa"/>
            <w:vMerge/>
            <w:shd w:val="clear" w:color="auto" w:fill="auto"/>
            <w:tcMar>
              <w:left w:w="108" w:type="dxa"/>
            </w:tcMar>
          </w:tcPr>
          <w:p w14:paraId="0DEAE3BA" w14:textId="77777777" w:rsidR="00B34661" w:rsidRDefault="00B34661">
            <w:pPr>
              <w:rPr>
                <w:rFonts w:eastAsia="標楷體"/>
              </w:rPr>
            </w:pPr>
          </w:p>
        </w:tc>
        <w:tc>
          <w:tcPr>
            <w:tcW w:w="2063" w:type="dxa"/>
            <w:shd w:val="clear" w:color="auto" w:fill="auto"/>
            <w:tcMar>
              <w:left w:w="108" w:type="dxa"/>
            </w:tcMar>
            <w:vAlign w:val="center"/>
          </w:tcPr>
          <w:p w14:paraId="072F2001"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35EB7A24"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25B97E43"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582D993E"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685CD59C"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502BA395" w14:textId="77777777">
        <w:tc>
          <w:tcPr>
            <w:tcW w:w="480" w:type="dxa"/>
            <w:vMerge/>
            <w:shd w:val="clear" w:color="auto" w:fill="auto"/>
            <w:tcMar>
              <w:left w:w="108" w:type="dxa"/>
            </w:tcMar>
          </w:tcPr>
          <w:p w14:paraId="3E90B0AC" w14:textId="77777777" w:rsidR="00B34661" w:rsidRDefault="00B34661">
            <w:pPr>
              <w:rPr>
                <w:rFonts w:eastAsia="標楷體"/>
              </w:rPr>
            </w:pPr>
          </w:p>
        </w:tc>
        <w:tc>
          <w:tcPr>
            <w:tcW w:w="2063" w:type="dxa"/>
            <w:shd w:val="clear" w:color="auto" w:fill="auto"/>
            <w:tcMar>
              <w:left w:w="108" w:type="dxa"/>
            </w:tcMar>
            <w:vAlign w:val="center"/>
          </w:tcPr>
          <w:p w14:paraId="4FD69EDC"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779938BB"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4C2263D4"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5E5CACA2" w14:textId="77777777" w:rsidR="00B34661" w:rsidRDefault="005331F7">
            <w:pPr>
              <w:rPr>
                <w:rFonts w:eastAsia="標楷體"/>
              </w:rPr>
            </w:pPr>
            <w:r>
              <w:rPr>
                <w:rFonts w:eastAsia="標楷體"/>
              </w:rPr>
              <w:t xml:space="preserve">Set to a unique sequence number. The associated configuration response PDU </w:t>
            </w:r>
            <w:r>
              <w:rPr>
                <w:rFonts w:eastAsia="標楷體"/>
              </w:rPr>
              <w:lastRenderedPageBreak/>
              <w:t>should echo the same sequence number.</w:t>
            </w:r>
          </w:p>
        </w:tc>
        <w:tc>
          <w:tcPr>
            <w:tcW w:w="862" w:type="dxa"/>
            <w:shd w:val="clear" w:color="auto" w:fill="auto"/>
            <w:tcMar>
              <w:left w:w="108" w:type="dxa"/>
            </w:tcMar>
            <w:vAlign w:val="center"/>
          </w:tcPr>
          <w:p w14:paraId="24579CEB" w14:textId="77777777" w:rsidR="00B34661" w:rsidRDefault="00E64828">
            <w:pPr>
              <w:jc w:val="center"/>
            </w:pPr>
            <w:r>
              <w:rPr>
                <w:rFonts w:eastAsia="標楷體"/>
              </w:rPr>
              <w:lastRenderedPageBreak/>
              <w:fldChar w:fldCharType="begin"/>
            </w:r>
            <w:r w:rsidR="005331F7">
              <w:instrText>REF _Ref433373050 \r \h</w:instrText>
            </w:r>
            <w:r>
              <w:rPr>
                <w:rFonts w:eastAsia="標楷體"/>
              </w:rPr>
            </w:r>
            <w:r>
              <w:fldChar w:fldCharType="separate"/>
            </w:r>
            <w:r w:rsidR="005331F7">
              <w:t>3.1.4</w:t>
            </w:r>
            <w:r>
              <w:fldChar w:fldCharType="end"/>
            </w:r>
          </w:p>
        </w:tc>
      </w:tr>
      <w:tr w:rsidR="00B34661" w14:paraId="291C002F" w14:textId="77777777">
        <w:trPr>
          <w:trHeight w:val="1131"/>
        </w:trPr>
        <w:tc>
          <w:tcPr>
            <w:tcW w:w="480" w:type="dxa"/>
            <w:shd w:val="clear" w:color="auto" w:fill="auto"/>
            <w:tcMar>
              <w:left w:w="108" w:type="dxa"/>
            </w:tcMar>
            <w:vAlign w:val="center"/>
          </w:tcPr>
          <w:p w14:paraId="352F7E85" w14:textId="77777777" w:rsidR="00B34661" w:rsidRDefault="005331F7">
            <w:pPr>
              <w:jc w:val="center"/>
              <w:rPr>
                <w:rFonts w:eastAsia="標楷體"/>
              </w:rPr>
            </w:pPr>
            <w:r>
              <w:rPr>
                <w:rFonts w:eastAsia="標楷體"/>
              </w:rPr>
              <w:t>B</w:t>
            </w:r>
          </w:p>
          <w:p w14:paraId="7A1583AA" w14:textId="77777777" w:rsidR="00B34661" w:rsidRDefault="005331F7">
            <w:pPr>
              <w:jc w:val="center"/>
              <w:rPr>
                <w:rFonts w:eastAsia="標楷體"/>
              </w:rPr>
            </w:pPr>
            <w:r>
              <w:rPr>
                <w:rFonts w:eastAsia="標楷體"/>
              </w:rPr>
              <w:t>O</w:t>
            </w:r>
          </w:p>
          <w:p w14:paraId="2668F850" w14:textId="77777777" w:rsidR="00B34661" w:rsidRDefault="005331F7">
            <w:pPr>
              <w:jc w:val="center"/>
              <w:rPr>
                <w:rFonts w:eastAsia="標楷體"/>
              </w:rPr>
            </w:pPr>
            <w:r>
              <w:rPr>
                <w:rFonts w:eastAsia="標楷體"/>
              </w:rPr>
              <w:t>D</w:t>
            </w:r>
          </w:p>
          <w:p w14:paraId="240AC9BD"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4CEA25BC" w14:textId="77777777" w:rsidR="00B34661" w:rsidRDefault="005331F7">
            <w:pPr>
              <w:rPr>
                <w:rFonts w:eastAsia="標楷體"/>
              </w:rPr>
            </w:pPr>
            <w:r>
              <w:rPr>
                <w:rFonts w:eastAsia="標楷體"/>
              </w:rPr>
              <w:t>Text</w:t>
            </w:r>
          </w:p>
        </w:tc>
        <w:tc>
          <w:tcPr>
            <w:tcW w:w="837" w:type="dxa"/>
            <w:shd w:val="clear" w:color="auto" w:fill="auto"/>
            <w:tcMar>
              <w:left w:w="108" w:type="dxa"/>
            </w:tcMar>
            <w:vAlign w:val="center"/>
          </w:tcPr>
          <w:p w14:paraId="4DB6817A"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6D91F98A" w14:textId="77777777" w:rsidR="00B34661" w:rsidRDefault="005331F7">
            <w:pPr>
              <w:jc w:val="center"/>
              <w:rPr>
                <w:rFonts w:eastAsia="標楷體"/>
              </w:rPr>
            </w:pPr>
            <w:r>
              <w:rPr>
                <w:rFonts w:eastAsia="標楷體"/>
              </w:rPr>
              <w:t xml:space="preserve">C-Octet </w:t>
            </w:r>
          </w:p>
          <w:p w14:paraId="141F0345"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04CD2358" w14:textId="77777777" w:rsidR="00B34661" w:rsidRDefault="005331F7">
            <w:pPr>
              <w:rPr>
                <w:rFonts w:eastAsia="標楷體"/>
              </w:rPr>
            </w:pPr>
            <w:r>
              <w:rPr>
                <w:rFonts w:eastAsia="標楷體" w:cs="Times New Roman"/>
                <w:szCs w:val="24"/>
              </w:rPr>
              <w:t>Mandatory Parameter</w:t>
            </w:r>
            <w:r>
              <w:rPr>
                <w:rFonts w:eastAsia="標楷體"/>
              </w:rPr>
              <w:t>.</w:t>
            </w:r>
          </w:p>
          <w:p w14:paraId="4CD1A010" w14:textId="77777777"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14:paraId="20F66F64" w14:textId="77777777" w:rsidR="00B34661" w:rsidRDefault="00E64828">
            <w:pPr>
              <w:jc w:val="center"/>
            </w:pPr>
            <w:r>
              <w:rPr>
                <w:rFonts w:eastAsia="標楷體"/>
              </w:rPr>
              <w:fldChar w:fldCharType="begin"/>
            </w:r>
            <w:r w:rsidR="005331F7">
              <w:instrText>REF _Ref472332189 \r \h</w:instrText>
            </w:r>
            <w:r>
              <w:rPr>
                <w:rFonts w:eastAsia="標楷體"/>
              </w:rPr>
            </w:r>
            <w:r>
              <w:fldChar w:fldCharType="separate"/>
            </w:r>
            <w:r w:rsidR="005331F7">
              <w:t>3.3.13</w:t>
            </w:r>
            <w:r>
              <w:fldChar w:fldCharType="end"/>
            </w:r>
          </w:p>
        </w:tc>
      </w:tr>
    </w:tbl>
    <w:p w14:paraId="323FCF09" w14:textId="77777777" w:rsidR="00B34661" w:rsidRDefault="00B34661"/>
    <w:p w14:paraId="54F65C71" w14:textId="77777777" w:rsidR="00B34661" w:rsidRDefault="00B34661"/>
    <w:p w14:paraId="0A454288" w14:textId="77777777" w:rsidR="00B34661" w:rsidRDefault="00B34661"/>
    <w:p w14:paraId="1E1608F7" w14:textId="77777777" w:rsidR="00B34661" w:rsidRDefault="00B34661"/>
    <w:p w14:paraId="4E62AFFD" w14:textId="77777777" w:rsidR="00B34661" w:rsidRDefault="005331F7" w:rsidP="00427CCF">
      <w:pPr>
        <w:pStyle w:val="31"/>
      </w:pPr>
      <w:bookmarkStart w:id="68" w:name="_Toc479769036"/>
      <w:r>
        <w:t>Smart Building Wireless Power Charge Command Response syntax</w:t>
      </w:r>
      <w:bookmarkEnd w:id="68"/>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7C55AEA4" w14:textId="77777777">
        <w:tc>
          <w:tcPr>
            <w:tcW w:w="480" w:type="dxa"/>
            <w:vMerge w:val="restart"/>
            <w:shd w:val="clear" w:color="auto" w:fill="auto"/>
            <w:tcMar>
              <w:left w:w="108" w:type="dxa"/>
            </w:tcMar>
            <w:vAlign w:val="center"/>
          </w:tcPr>
          <w:p w14:paraId="3B0668F5" w14:textId="77777777" w:rsidR="00B34661" w:rsidRDefault="005331F7">
            <w:pPr>
              <w:jc w:val="center"/>
              <w:rPr>
                <w:rFonts w:eastAsia="標楷體"/>
              </w:rPr>
            </w:pPr>
            <w:r>
              <w:rPr>
                <w:rFonts w:eastAsia="標楷體"/>
              </w:rPr>
              <w:t>H</w:t>
            </w:r>
          </w:p>
          <w:p w14:paraId="7FF555FE" w14:textId="77777777" w:rsidR="00B34661" w:rsidRDefault="005331F7">
            <w:pPr>
              <w:jc w:val="center"/>
              <w:rPr>
                <w:rFonts w:eastAsia="標楷體"/>
              </w:rPr>
            </w:pPr>
            <w:r>
              <w:rPr>
                <w:rFonts w:eastAsia="標楷體"/>
              </w:rPr>
              <w:t>E</w:t>
            </w:r>
          </w:p>
          <w:p w14:paraId="01F0ED0F" w14:textId="77777777" w:rsidR="00B34661" w:rsidRDefault="005331F7">
            <w:pPr>
              <w:jc w:val="center"/>
              <w:rPr>
                <w:rFonts w:eastAsia="標楷體"/>
              </w:rPr>
            </w:pPr>
            <w:r>
              <w:rPr>
                <w:rFonts w:eastAsia="標楷體"/>
              </w:rPr>
              <w:t>A</w:t>
            </w:r>
          </w:p>
          <w:p w14:paraId="12C30EA0" w14:textId="77777777" w:rsidR="00B34661" w:rsidRDefault="005331F7">
            <w:pPr>
              <w:jc w:val="center"/>
              <w:rPr>
                <w:rFonts w:eastAsia="標楷體"/>
              </w:rPr>
            </w:pPr>
            <w:r>
              <w:rPr>
                <w:rFonts w:eastAsia="標楷體"/>
              </w:rPr>
              <w:t>D</w:t>
            </w:r>
          </w:p>
          <w:p w14:paraId="6014D01D" w14:textId="77777777" w:rsidR="00B34661" w:rsidRDefault="005331F7">
            <w:pPr>
              <w:jc w:val="center"/>
              <w:rPr>
                <w:rFonts w:eastAsia="標楷體"/>
              </w:rPr>
            </w:pPr>
            <w:r>
              <w:rPr>
                <w:rFonts w:eastAsia="標楷體"/>
              </w:rPr>
              <w:t>E</w:t>
            </w:r>
          </w:p>
          <w:p w14:paraId="1980DE06"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7FD25ED2"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448CABE7" w14:textId="77777777" w:rsidR="00B34661" w:rsidRDefault="005331F7">
            <w:pPr>
              <w:jc w:val="center"/>
              <w:rPr>
                <w:rFonts w:eastAsia="標楷體"/>
              </w:rPr>
            </w:pPr>
            <w:r>
              <w:rPr>
                <w:rFonts w:eastAsia="標楷體"/>
              </w:rPr>
              <w:t>Size</w:t>
            </w:r>
          </w:p>
          <w:p w14:paraId="63ABA272"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4A83CDF9"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3D81AC23"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32B59D06" w14:textId="77777777" w:rsidR="00B34661" w:rsidRDefault="005331F7">
            <w:pPr>
              <w:jc w:val="center"/>
              <w:rPr>
                <w:rFonts w:eastAsia="標楷體"/>
              </w:rPr>
            </w:pPr>
            <w:r>
              <w:rPr>
                <w:rFonts w:eastAsia="標楷體"/>
              </w:rPr>
              <w:t>Ref.</w:t>
            </w:r>
          </w:p>
        </w:tc>
      </w:tr>
      <w:tr w:rsidR="00B34661" w14:paraId="3761D988" w14:textId="77777777">
        <w:tc>
          <w:tcPr>
            <w:tcW w:w="480" w:type="dxa"/>
            <w:vMerge/>
            <w:shd w:val="clear" w:color="auto" w:fill="auto"/>
            <w:tcMar>
              <w:left w:w="108" w:type="dxa"/>
            </w:tcMar>
          </w:tcPr>
          <w:p w14:paraId="7E19C402" w14:textId="77777777" w:rsidR="00B34661" w:rsidRDefault="00B34661">
            <w:pPr>
              <w:rPr>
                <w:rFonts w:eastAsia="標楷體"/>
              </w:rPr>
            </w:pPr>
          </w:p>
        </w:tc>
        <w:tc>
          <w:tcPr>
            <w:tcW w:w="2063" w:type="dxa"/>
            <w:shd w:val="clear" w:color="auto" w:fill="auto"/>
            <w:tcMar>
              <w:left w:w="108" w:type="dxa"/>
            </w:tcMar>
            <w:vAlign w:val="center"/>
          </w:tcPr>
          <w:p w14:paraId="3D817970"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2B1C8924"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0C6008D"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470FC5DD"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4326824F"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2AE3A79E" w14:textId="77777777">
        <w:tc>
          <w:tcPr>
            <w:tcW w:w="480" w:type="dxa"/>
            <w:vMerge/>
            <w:shd w:val="clear" w:color="auto" w:fill="auto"/>
            <w:tcMar>
              <w:left w:w="108" w:type="dxa"/>
            </w:tcMar>
          </w:tcPr>
          <w:p w14:paraId="3FE2FF29" w14:textId="77777777" w:rsidR="00B34661" w:rsidRDefault="00B34661">
            <w:pPr>
              <w:rPr>
                <w:rFonts w:eastAsia="標楷體"/>
              </w:rPr>
            </w:pPr>
          </w:p>
        </w:tc>
        <w:tc>
          <w:tcPr>
            <w:tcW w:w="2063" w:type="dxa"/>
            <w:shd w:val="clear" w:color="auto" w:fill="auto"/>
            <w:tcMar>
              <w:left w:w="108" w:type="dxa"/>
            </w:tcMar>
            <w:vAlign w:val="center"/>
          </w:tcPr>
          <w:p w14:paraId="0263B00D"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45658244"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6243569A"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4C5E3201" w14:textId="77777777" w:rsidR="00B34661" w:rsidRDefault="005331F7">
            <w:pPr>
              <w:rPr>
                <w:rFonts w:eastAsia="標楷體"/>
              </w:rPr>
            </w:pPr>
            <w:r>
              <w:rPr>
                <w:rFonts w:eastAsia="標楷體"/>
              </w:rPr>
              <w:t xml:space="preserve">The value corresponding to </w:t>
            </w:r>
            <w:r>
              <w:t>Smart Building Wireless Power Charge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14:paraId="54B124F5"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6590BBBE" w14:textId="77777777">
        <w:tc>
          <w:tcPr>
            <w:tcW w:w="480" w:type="dxa"/>
            <w:vMerge/>
            <w:shd w:val="clear" w:color="auto" w:fill="auto"/>
            <w:tcMar>
              <w:left w:w="108" w:type="dxa"/>
            </w:tcMar>
          </w:tcPr>
          <w:p w14:paraId="7AA21F5A" w14:textId="77777777" w:rsidR="00B34661" w:rsidRDefault="00B34661">
            <w:pPr>
              <w:rPr>
                <w:rFonts w:eastAsia="標楷體"/>
              </w:rPr>
            </w:pPr>
          </w:p>
        </w:tc>
        <w:tc>
          <w:tcPr>
            <w:tcW w:w="2063" w:type="dxa"/>
            <w:shd w:val="clear" w:color="auto" w:fill="auto"/>
            <w:tcMar>
              <w:left w:w="108" w:type="dxa"/>
            </w:tcMar>
            <w:vAlign w:val="center"/>
          </w:tcPr>
          <w:p w14:paraId="3899C06C"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7D77CB78"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77C5AB6F"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754EB071"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66D3C746"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37D6292A" w14:textId="77777777">
        <w:tc>
          <w:tcPr>
            <w:tcW w:w="480" w:type="dxa"/>
            <w:vMerge/>
            <w:shd w:val="clear" w:color="auto" w:fill="auto"/>
            <w:tcMar>
              <w:left w:w="108" w:type="dxa"/>
            </w:tcMar>
          </w:tcPr>
          <w:p w14:paraId="7C7F56C4" w14:textId="77777777" w:rsidR="00B34661" w:rsidRDefault="00B34661">
            <w:pPr>
              <w:rPr>
                <w:rFonts w:eastAsia="標楷體"/>
              </w:rPr>
            </w:pPr>
          </w:p>
        </w:tc>
        <w:tc>
          <w:tcPr>
            <w:tcW w:w="2063" w:type="dxa"/>
            <w:shd w:val="clear" w:color="auto" w:fill="auto"/>
            <w:tcMar>
              <w:left w:w="108" w:type="dxa"/>
            </w:tcMar>
            <w:vAlign w:val="center"/>
          </w:tcPr>
          <w:p w14:paraId="3C3088E0"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2CFFD3F7"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6D73755B"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016A20F8"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5F7F75C6"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05CC5716" w14:textId="77777777">
        <w:trPr>
          <w:trHeight w:val="1131"/>
        </w:trPr>
        <w:tc>
          <w:tcPr>
            <w:tcW w:w="480" w:type="dxa"/>
            <w:shd w:val="clear" w:color="auto" w:fill="auto"/>
            <w:tcMar>
              <w:left w:w="108" w:type="dxa"/>
            </w:tcMar>
            <w:vAlign w:val="center"/>
          </w:tcPr>
          <w:p w14:paraId="2DF5F558" w14:textId="77777777" w:rsidR="00B34661" w:rsidRDefault="005331F7">
            <w:pPr>
              <w:jc w:val="center"/>
              <w:rPr>
                <w:rFonts w:eastAsia="標楷體"/>
              </w:rPr>
            </w:pPr>
            <w:r>
              <w:rPr>
                <w:rFonts w:eastAsia="標楷體"/>
              </w:rPr>
              <w:t>B</w:t>
            </w:r>
          </w:p>
          <w:p w14:paraId="4FD1F694" w14:textId="77777777" w:rsidR="00B34661" w:rsidRDefault="005331F7">
            <w:pPr>
              <w:jc w:val="center"/>
              <w:rPr>
                <w:rFonts w:eastAsia="標楷體"/>
              </w:rPr>
            </w:pPr>
            <w:r>
              <w:rPr>
                <w:rFonts w:eastAsia="標楷體"/>
              </w:rPr>
              <w:t>O</w:t>
            </w:r>
          </w:p>
          <w:p w14:paraId="44ED5BCA" w14:textId="77777777" w:rsidR="00B34661" w:rsidRDefault="005331F7">
            <w:pPr>
              <w:jc w:val="center"/>
              <w:rPr>
                <w:rFonts w:eastAsia="標楷體"/>
              </w:rPr>
            </w:pPr>
            <w:r>
              <w:rPr>
                <w:rFonts w:eastAsia="標楷體"/>
              </w:rPr>
              <w:t>D</w:t>
            </w:r>
          </w:p>
          <w:p w14:paraId="60E72DEC"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1FD992E6" w14:textId="77777777" w:rsidR="00B34661" w:rsidRDefault="005331F7">
            <w:pPr>
              <w:rPr>
                <w:rFonts w:eastAsia="標楷體"/>
              </w:rPr>
            </w:pPr>
            <w:r>
              <w:rPr>
                <w:rFonts w:eastAsia="標楷體"/>
              </w:rPr>
              <w:t>Text</w:t>
            </w:r>
          </w:p>
        </w:tc>
        <w:tc>
          <w:tcPr>
            <w:tcW w:w="837" w:type="dxa"/>
            <w:shd w:val="clear" w:color="auto" w:fill="auto"/>
            <w:tcMar>
              <w:left w:w="108" w:type="dxa"/>
            </w:tcMar>
            <w:vAlign w:val="center"/>
          </w:tcPr>
          <w:p w14:paraId="78E54510"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0E9769E8" w14:textId="77777777" w:rsidR="00B34661" w:rsidRDefault="005331F7">
            <w:pPr>
              <w:jc w:val="center"/>
              <w:rPr>
                <w:rFonts w:eastAsia="標楷體"/>
              </w:rPr>
            </w:pPr>
            <w:r>
              <w:rPr>
                <w:rFonts w:eastAsia="標楷體"/>
              </w:rPr>
              <w:t xml:space="preserve">C-Octet </w:t>
            </w:r>
          </w:p>
          <w:p w14:paraId="61C69CC1"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1B789027" w14:textId="77777777" w:rsidR="00B34661" w:rsidRDefault="005331F7">
            <w:pPr>
              <w:rPr>
                <w:rFonts w:eastAsia="標楷體"/>
              </w:rPr>
            </w:pPr>
            <w:r>
              <w:rPr>
                <w:rFonts w:eastAsia="標楷體" w:cs="Times New Roman"/>
                <w:szCs w:val="24"/>
              </w:rPr>
              <w:t>Mandatory Parameter</w:t>
            </w:r>
            <w:r>
              <w:rPr>
                <w:rFonts w:eastAsia="標楷體"/>
              </w:rPr>
              <w:t>.</w:t>
            </w:r>
          </w:p>
          <w:p w14:paraId="7B3EDB31" w14:textId="77777777"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14:paraId="356BDB64" w14:textId="77777777" w:rsidR="00B34661" w:rsidRDefault="00E64828">
            <w:pPr>
              <w:jc w:val="center"/>
            </w:pPr>
            <w:r>
              <w:rPr>
                <w:rFonts w:eastAsia="標楷體"/>
              </w:rPr>
              <w:fldChar w:fldCharType="begin"/>
            </w:r>
            <w:r w:rsidR="005331F7">
              <w:instrText>REF _Ref472332198 \r \h</w:instrText>
            </w:r>
            <w:r>
              <w:rPr>
                <w:rFonts w:eastAsia="標楷體"/>
              </w:rPr>
            </w:r>
            <w:r>
              <w:fldChar w:fldCharType="separate"/>
            </w:r>
            <w:r w:rsidR="005331F7">
              <w:t>3.3.14</w:t>
            </w:r>
            <w:r>
              <w:fldChar w:fldCharType="end"/>
            </w:r>
          </w:p>
        </w:tc>
      </w:tr>
    </w:tbl>
    <w:p w14:paraId="0B358C9C" w14:textId="77777777" w:rsidR="00B34661" w:rsidRDefault="00B34661"/>
    <w:p w14:paraId="205FF731" w14:textId="77777777" w:rsidR="00B34661" w:rsidRDefault="00B34661"/>
    <w:p w14:paraId="1C9AE753" w14:textId="77777777" w:rsidR="00B34661" w:rsidRDefault="005331F7" w:rsidP="00427CCF">
      <w:pPr>
        <w:pStyle w:val="31"/>
      </w:pPr>
      <w:bookmarkStart w:id="69" w:name="_Toc479769037"/>
      <w:r>
        <w:t>Facebook Token Command Request</w:t>
      </w:r>
      <w:bookmarkEnd w:id="69"/>
      <w:r w:rsidR="004F611B">
        <w:rPr>
          <w:rFonts w:hint="eastAsia"/>
        </w:rPr>
        <w:t xml:space="preserve"> </w:t>
      </w:r>
      <w:r w:rsidR="004F611B">
        <w:t>syntax</w:t>
      </w:r>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703D8BEE" w14:textId="77777777">
        <w:tc>
          <w:tcPr>
            <w:tcW w:w="480" w:type="dxa"/>
            <w:vMerge w:val="restart"/>
            <w:shd w:val="clear" w:color="auto" w:fill="auto"/>
            <w:tcMar>
              <w:left w:w="108" w:type="dxa"/>
            </w:tcMar>
            <w:vAlign w:val="center"/>
          </w:tcPr>
          <w:p w14:paraId="7DA90A6E" w14:textId="77777777" w:rsidR="00B34661" w:rsidRDefault="005331F7">
            <w:pPr>
              <w:jc w:val="center"/>
              <w:rPr>
                <w:rFonts w:eastAsia="標楷體"/>
              </w:rPr>
            </w:pPr>
            <w:r>
              <w:rPr>
                <w:rFonts w:eastAsia="標楷體"/>
              </w:rPr>
              <w:t>H</w:t>
            </w:r>
          </w:p>
          <w:p w14:paraId="59020F67" w14:textId="77777777" w:rsidR="00B34661" w:rsidRDefault="005331F7">
            <w:pPr>
              <w:jc w:val="center"/>
              <w:rPr>
                <w:rFonts w:eastAsia="標楷體"/>
              </w:rPr>
            </w:pPr>
            <w:r>
              <w:rPr>
                <w:rFonts w:eastAsia="標楷體"/>
              </w:rPr>
              <w:t>E</w:t>
            </w:r>
          </w:p>
          <w:p w14:paraId="3F15BC8F" w14:textId="77777777" w:rsidR="00B34661" w:rsidRDefault="005331F7">
            <w:pPr>
              <w:jc w:val="center"/>
              <w:rPr>
                <w:rFonts w:eastAsia="標楷體"/>
              </w:rPr>
            </w:pPr>
            <w:r>
              <w:rPr>
                <w:rFonts w:eastAsia="標楷體"/>
              </w:rPr>
              <w:t>A</w:t>
            </w:r>
          </w:p>
          <w:p w14:paraId="3FEF8122" w14:textId="77777777" w:rsidR="00B34661" w:rsidRDefault="005331F7">
            <w:pPr>
              <w:jc w:val="center"/>
              <w:rPr>
                <w:rFonts w:eastAsia="標楷體"/>
              </w:rPr>
            </w:pPr>
            <w:r>
              <w:rPr>
                <w:rFonts w:eastAsia="標楷體"/>
              </w:rPr>
              <w:t>D</w:t>
            </w:r>
          </w:p>
          <w:p w14:paraId="6239BE41" w14:textId="77777777" w:rsidR="00B34661" w:rsidRDefault="005331F7">
            <w:pPr>
              <w:jc w:val="center"/>
              <w:rPr>
                <w:rFonts w:eastAsia="標楷體"/>
              </w:rPr>
            </w:pPr>
            <w:r>
              <w:rPr>
                <w:rFonts w:eastAsia="標楷體"/>
              </w:rPr>
              <w:t>E</w:t>
            </w:r>
          </w:p>
          <w:p w14:paraId="5C44B9B3"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5394EC0E"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1330C1BC" w14:textId="77777777" w:rsidR="00B34661" w:rsidRDefault="005331F7">
            <w:pPr>
              <w:jc w:val="center"/>
              <w:rPr>
                <w:rFonts w:eastAsia="標楷體"/>
              </w:rPr>
            </w:pPr>
            <w:r>
              <w:rPr>
                <w:rFonts w:eastAsia="標楷體"/>
              </w:rPr>
              <w:t>Size</w:t>
            </w:r>
          </w:p>
          <w:p w14:paraId="50850B4F"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1B0FB084"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43F37120"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6D47A2CD" w14:textId="77777777" w:rsidR="00B34661" w:rsidRDefault="005331F7">
            <w:pPr>
              <w:jc w:val="center"/>
              <w:rPr>
                <w:rFonts w:eastAsia="標楷體"/>
              </w:rPr>
            </w:pPr>
            <w:r>
              <w:rPr>
                <w:rFonts w:eastAsia="標楷體"/>
              </w:rPr>
              <w:t>Ref.</w:t>
            </w:r>
          </w:p>
        </w:tc>
      </w:tr>
      <w:tr w:rsidR="00B34661" w14:paraId="7AB8D093" w14:textId="77777777">
        <w:tc>
          <w:tcPr>
            <w:tcW w:w="480" w:type="dxa"/>
            <w:vMerge/>
            <w:shd w:val="clear" w:color="auto" w:fill="auto"/>
            <w:tcMar>
              <w:left w:w="108" w:type="dxa"/>
            </w:tcMar>
          </w:tcPr>
          <w:p w14:paraId="042E143D" w14:textId="77777777" w:rsidR="00B34661" w:rsidRDefault="00B34661">
            <w:pPr>
              <w:rPr>
                <w:rFonts w:eastAsia="標楷體"/>
              </w:rPr>
            </w:pPr>
          </w:p>
        </w:tc>
        <w:tc>
          <w:tcPr>
            <w:tcW w:w="2063" w:type="dxa"/>
            <w:shd w:val="clear" w:color="auto" w:fill="auto"/>
            <w:tcMar>
              <w:left w:w="108" w:type="dxa"/>
            </w:tcMar>
            <w:vAlign w:val="center"/>
          </w:tcPr>
          <w:p w14:paraId="76CB157D"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6804587D"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9C3ABD3"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32A36D28"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429F7784"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5D28177F" w14:textId="77777777">
        <w:tc>
          <w:tcPr>
            <w:tcW w:w="480" w:type="dxa"/>
            <w:vMerge/>
            <w:shd w:val="clear" w:color="auto" w:fill="auto"/>
            <w:tcMar>
              <w:left w:w="108" w:type="dxa"/>
            </w:tcMar>
          </w:tcPr>
          <w:p w14:paraId="1F269E80" w14:textId="77777777" w:rsidR="00B34661" w:rsidRDefault="00B34661">
            <w:pPr>
              <w:rPr>
                <w:rFonts w:eastAsia="標楷體"/>
              </w:rPr>
            </w:pPr>
          </w:p>
        </w:tc>
        <w:tc>
          <w:tcPr>
            <w:tcW w:w="2063" w:type="dxa"/>
            <w:shd w:val="clear" w:color="auto" w:fill="auto"/>
            <w:tcMar>
              <w:left w:w="108" w:type="dxa"/>
            </w:tcMar>
            <w:vAlign w:val="center"/>
          </w:tcPr>
          <w:p w14:paraId="279B5B29"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0E04F263"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6ED3862C"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43CF2764" w14:textId="77777777"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request</w:t>
            </w:r>
            <w:r>
              <w:rPr>
                <w:rFonts w:eastAsia="標楷體"/>
              </w:rPr>
              <w:t>.</w:t>
            </w:r>
          </w:p>
        </w:tc>
        <w:tc>
          <w:tcPr>
            <w:tcW w:w="862" w:type="dxa"/>
            <w:shd w:val="clear" w:color="auto" w:fill="auto"/>
            <w:tcMar>
              <w:left w:w="108" w:type="dxa"/>
            </w:tcMar>
            <w:vAlign w:val="center"/>
          </w:tcPr>
          <w:p w14:paraId="7D270642"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18585308" w14:textId="77777777">
        <w:tc>
          <w:tcPr>
            <w:tcW w:w="480" w:type="dxa"/>
            <w:vMerge/>
            <w:shd w:val="clear" w:color="auto" w:fill="auto"/>
            <w:tcMar>
              <w:left w:w="108" w:type="dxa"/>
            </w:tcMar>
          </w:tcPr>
          <w:p w14:paraId="661A5759" w14:textId="77777777" w:rsidR="00B34661" w:rsidRDefault="00B34661">
            <w:pPr>
              <w:rPr>
                <w:rFonts w:eastAsia="標楷體"/>
              </w:rPr>
            </w:pPr>
          </w:p>
        </w:tc>
        <w:tc>
          <w:tcPr>
            <w:tcW w:w="2063" w:type="dxa"/>
            <w:shd w:val="clear" w:color="auto" w:fill="auto"/>
            <w:tcMar>
              <w:left w:w="108" w:type="dxa"/>
            </w:tcMar>
            <w:vAlign w:val="center"/>
          </w:tcPr>
          <w:p w14:paraId="1B95E6F9"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60CA98AD"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575003DB"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33B0CEB0"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20F5FF85"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22D41836" w14:textId="77777777">
        <w:tc>
          <w:tcPr>
            <w:tcW w:w="480" w:type="dxa"/>
            <w:vMerge/>
            <w:shd w:val="clear" w:color="auto" w:fill="auto"/>
            <w:tcMar>
              <w:left w:w="108" w:type="dxa"/>
            </w:tcMar>
          </w:tcPr>
          <w:p w14:paraId="0F7618D9" w14:textId="77777777" w:rsidR="00B34661" w:rsidRDefault="00B34661">
            <w:pPr>
              <w:rPr>
                <w:rFonts w:eastAsia="標楷體"/>
              </w:rPr>
            </w:pPr>
          </w:p>
        </w:tc>
        <w:tc>
          <w:tcPr>
            <w:tcW w:w="2063" w:type="dxa"/>
            <w:shd w:val="clear" w:color="auto" w:fill="auto"/>
            <w:tcMar>
              <w:left w:w="108" w:type="dxa"/>
            </w:tcMar>
            <w:vAlign w:val="center"/>
          </w:tcPr>
          <w:p w14:paraId="40A4067D"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6F99B217"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7651FD89"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4278613D" w14:textId="77777777" w:rsidR="00B34661" w:rsidRDefault="005331F7">
            <w:pPr>
              <w:rPr>
                <w:rFonts w:eastAsia="標楷體"/>
              </w:rPr>
            </w:pPr>
            <w:r>
              <w:rPr>
                <w:rFonts w:eastAsia="標楷體"/>
              </w:rPr>
              <w:t xml:space="preserve">Set to a unique sequence number. The associated </w:t>
            </w:r>
            <w:r>
              <w:rPr>
                <w:rFonts w:eastAsia="標楷體"/>
              </w:rPr>
              <w:lastRenderedPageBreak/>
              <w:t>configuration response PDU should echo the same sequence number.</w:t>
            </w:r>
          </w:p>
        </w:tc>
        <w:tc>
          <w:tcPr>
            <w:tcW w:w="862" w:type="dxa"/>
            <w:shd w:val="clear" w:color="auto" w:fill="auto"/>
            <w:tcMar>
              <w:left w:w="108" w:type="dxa"/>
            </w:tcMar>
            <w:vAlign w:val="center"/>
          </w:tcPr>
          <w:p w14:paraId="1F372D5D" w14:textId="77777777" w:rsidR="00B34661" w:rsidRDefault="00E64828">
            <w:pPr>
              <w:jc w:val="center"/>
            </w:pPr>
            <w:r>
              <w:rPr>
                <w:rFonts w:eastAsia="標楷體"/>
              </w:rPr>
              <w:lastRenderedPageBreak/>
              <w:fldChar w:fldCharType="begin"/>
            </w:r>
            <w:r w:rsidR="005331F7">
              <w:instrText>REF _Ref433373050 \r \h</w:instrText>
            </w:r>
            <w:r>
              <w:rPr>
                <w:rFonts w:eastAsia="標楷體"/>
              </w:rPr>
            </w:r>
            <w:r>
              <w:fldChar w:fldCharType="separate"/>
            </w:r>
            <w:r w:rsidR="005331F7">
              <w:t>3.1.4</w:t>
            </w:r>
            <w:r>
              <w:fldChar w:fldCharType="end"/>
            </w:r>
          </w:p>
        </w:tc>
      </w:tr>
      <w:tr w:rsidR="00B34661" w14:paraId="4F51798A" w14:textId="77777777">
        <w:trPr>
          <w:trHeight w:val="1131"/>
        </w:trPr>
        <w:tc>
          <w:tcPr>
            <w:tcW w:w="480" w:type="dxa"/>
            <w:shd w:val="clear" w:color="auto" w:fill="auto"/>
            <w:tcMar>
              <w:left w:w="108" w:type="dxa"/>
            </w:tcMar>
            <w:vAlign w:val="center"/>
          </w:tcPr>
          <w:p w14:paraId="3DB197C6" w14:textId="77777777" w:rsidR="00B34661" w:rsidRDefault="005331F7">
            <w:pPr>
              <w:jc w:val="center"/>
              <w:rPr>
                <w:rFonts w:eastAsia="標楷體"/>
              </w:rPr>
            </w:pPr>
            <w:r>
              <w:rPr>
                <w:rFonts w:eastAsia="標楷體"/>
              </w:rPr>
              <w:t>B</w:t>
            </w:r>
          </w:p>
          <w:p w14:paraId="61185DB2" w14:textId="77777777" w:rsidR="00B34661" w:rsidRDefault="005331F7">
            <w:pPr>
              <w:jc w:val="center"/>
              <w:rPr>
                <w:rFonts w:eastAsia="標楷體"/>
              </w:rPr>
            </w:pPr>
            <w:r>
              <w:rPr>
                <w:rFonts w:eastAsia="標楷體"/>
              </w:rPr>
              <w:t>O</w:t>
            </w:r>
          </w:p>
          <w:p w14:paraId="7ECF5C89" w14:textId="77777777" w:rsidR="00B34661" w:rsidRDefault="005331F7">
            <w:pPr>
              <w:jc w:val="center"/>
              <w:rPr>
                <w:rFonts w:eastAsia="標楷體"/>
              </w:rPr>
            </w:pPr>
            <w:r>
              <w:rPr>
                <w:rFonts w:eastAsia="標楷體"/>
              </w:rPr>
              <w:t>D</w:t>
            </w:r>
          </w:p>
          <w:p w14:paraId="741E0308"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3E672F23" w14:textId="77777777" w:rsidR="00B34661" w:rsidRDefault="005331F7">
            <w:pPr>
              <w:rPr>
                <w:rFonts w:eastAsia="標楷體"/>
              </w:rPr>
            </w:pPr>
            <w:r>
              <w:rPr>
                <w:rFonts w:eastAsia="標楷體"/>
              </w:rPr>
              <w:t>Text</w:t>
            </w:r>
          </w:p>
        </w:tc>
        <w:tc>
          <w:tcPr>
            <w:tcW w:w="837" w:type="dxa"/>
            <w:shd w:val="clear" w:color="auto" w:fill="auto"/>
            <w:tcMar>
              <w:left w:w="108" w:type="dxa"/>
            </w:tcMar>
            <w:vAlign w:val="center"/>
          </w:tcPr>
          <w:p w14:paraId="1788147B"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5A866017" w14:textId="77777777" w:rsidR="00B34661" w:rsidRDefault="005331F7">
            <w:pPr>
              <w:jc w:val="center"/>
              <w:rPr>
                <w:rFonts w:eastAsia="標楷體"/>
              </w:rPr>
            </w:pPr>
            <w:r>
              <w:rPr>
                <w:rFonts w:eastAsia="標楷體"/>
              </w:rPr>
              <w:t xml:space="preserve">C-Octet </w:t>
            </w:r>
          </w:p>
          <w:p w14:paraId="70212F0A"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441686EC" w14:textId="77777777" w:rsidR="00B34661" w:rsidRDefault="005331F7">
            <w:pPr>
              <w:rPr>
                <w:rFonts w:eastAsia="標楷體"/>
              </w:rPr>
            </w:pPr>
            <w:r>
              <w:rPr>
                <w:rFonts w:eastAsia="標楷體" w:cs="Times New Roman"/>
                <w:szCs w:val="24"/>
              </w:rPr>
              <w:t>Mandatory Parameter</w:t>
            </w:r>
            <w:r>
              <w:rPr>
                <w:rFonts w:eastAsia="標楷體"/>
              </w:rPr>
              <w:t>.</w:t>
            </w:r>
          </w:p>
          <w:p w14:paraId="2F42E1FA" w14:textId="77777777"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14:paraId="33E41048" w14:textId="77777777" w:rsidR="00B34661" w:rsidRDefault="00E64828">
            <w:pPr>
              <w:jc w:val="center"/>
            </w:pPr>
            <w:r>
              <w:rPr>
                <w:rFonts w:eastAsia="標楷體"/>
              </w:rPr>
              <w:fldChar w:fldCharType="begin"/>
            </w:r>
            <w:r w:rsidR="005331F7">
              <w:instrText>REF _Ref472695257 \r \h</w:instrText>
            </w:r>
            <w:r>
              <w:rPr>
                <w:rFonts w:eastAsia="標楷體"/>
              </w:rPr>
            </w:r>
            <w:r>
              <w:fldChar w:fldCharType="separate"/>
            </w:r>
            <w:r w:rsidR="005331F7">
              <w:t>3.3.15</w:t>
            </w:r>
            <w:r>
              <w:fldChar w:fldCharType="end"/>
            </w:r>
          </w:p>
        </w:tc>
      </w:tr>
    </w:tbl>
    <w:p w14:paraId="03B085BE" w14:textId="77777777" w:rsidR="00B34661" w:rsidRDefault="00B34661"/>
    <w:p w14:paraId="26077F00" w14:textId="77777777" w:rsidR="00B34661" w:rsidRDefault="00B34661"/>
    <w:p w14:paraId="089FE697" w14:textId="77777777" w:rsidR="00B34661" w:rsidRDefault="005331F7" w:rsidP="00427CCF">
      <w:pPr>
        <w:pStyle w:val="31"/>
      </w:pPr>
      <w:bookmarkStart w:id="70" w:name="_Toc479769038"/>
      <w:r>
        <w:t>Facebook Token Command Response</w:t>
      </w:r>
      <w:bookmarkEnd w:id="70"/>
      <w:r w:rsidR="004F611B">
        <w:rPr>
          <w:rFonts w:hint="eastAsia"/>
        </w:rPr>
        <w:t xml:space="preserve"> </w:t>
      </w:r>
      <w:r w:rsidR="004F611B">
        <w:t>syntax</w:t>
      </w:r>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02EC2D2B" w14:textId="77777777">
        <w:tc>
          <w:tcPr>
            <w:tcW w:w="480" w:type="dxa"/>
            <w:vMerge w:val="restart"/>
            <w:shd w:val="clear" w:color="auto" w:fill="auto"/>
            <w:tcMar>
              <w:left w:w="108" w:type="dxa"/>
            </w:tcMar>
            <w:vAlign w:val="center"/>
          </w:tcPr>
          <w:p w14:paraId="795DDC2F" w14:textId="77777777" w:rsidR="00B34661" w:rsidRDefault="005331F7">
            <w:pPr>
              <w:jc w:val="center"/>
              <w:rPr>
                <w:rFonts w:eastAsia="標楷體"/>
              </w:rPr>
            </w:pPr>
            <w:r>
              <w:rPr>
                <w:rFonts w:eastAsia="標楷體"/>
              </w:rPr>
              <w:t>H</w:t>
            </w:r>
          </w:p>
          <w:p w14:paraId="20D4F328" w14:textId="77777777" w:rsidR="00B34661" w:rsidRDefault="005331F7">
            <w:pPr>
              <w:jc w:val="center"/>
              <w:rPr>
                <w:rFonts w:eastAsia="標楷體"/>
              </w:rPr>
            </w:pPr>
            <w:r>
              <w:rPr>
                <w:rFonts w:eastAsia="標楷體"/>
              </w:rPr>
              <w:t>E</w:t>
            </w:r>
          </w:p>
          <w:p w14:paraId="24811794" w14:textId="77777777" w:rsidR="00B34661" w:rsidRDefault="005331F7">
            <w:pPr>
              <w:jc w:val="center"/>
              <w:rPr>
                <w:rFonts w:eastAsia="標楷體"/>
              </w:rPr>
            </w:pPr>
            <w:r>
              <w:rPr>
                <w:rFonts w:eastAsia="標楷體"/>
              </w:rPr>
              <w:t>A</w:t>
            </w:r>
          </w:p>
          <w:p w14:paraId="07725EA3" w14:textId="77777777" w:rsidR="00B34661" w:rsidRDefault="005331F7">
            <w:pPr>
              <w:jc w:val="center"/>
              <w:rPr>
                <w:rFonts w:eastAsia="標楷體"/>
              </w:rPr>
            </w:pPr>
            <w:r>
              <w:rPr>
                <w:rFonts w:eastAsia="標楷體"/>
              </w:rPr>
              <w:t>D</w:t>
            </w:r>
          </w:p>
          <w:p w14:paraId="49A54CD6" w14:textId="77777777" w:rsidR="00B34661" w:rsidRDefault="005331F7">
            <w:pPr>
              <w:jc w:val="center"/>
              <w:rPr>
                <w:rFonts w:eastAsia="標楷體"/>
              </w:rPr>
            </w:pPr>
            <w:r>
              <w:rPr>
                <w:rFonts w:eastAsia="標楷體"/>
              </w:rPr>
              <w:t>E</w:t>
            </w:r>
          </w:p>
          <w:p w14:paraId="65817B5E"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3366A5E2"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03F695B0" w14:textId="77777777" w:rsidR="00B34661" w:rsidRDefault="005331F7">
            <w:pPr>
              <w:jc w:val="center"/>
              <w:rPr>
                <w:rFonts w:eastAsia="標楷體"/>
              </w:rPr>
            </w:pPr>
            <w:r>
              <w:rPr>
                <w:rFonts w:eastAsia="標楷體"/>
              </w:rPr>
              <w:t>Size</w:t>
            </w:r>
          </w:p>
          <w:p w14:paraId="25D93876"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1957D133"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59014C32"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21D4FC9F" w14:textId="77777777" w:rsidR="00B34661" w:rsidRDefault="005331F7">
            <w:pPr>
              <w:jc w:val="center"/>
              <w:rPr>
                <w:rFonts w:eastAsia="標楷體"/>
              </w:rPr>
            </w:pPr>
            <w:r>
              <w:rPr>
                <w:rFonts w:eastAsia="標楷體"/>
              </w:rPr>
              <w:t>Ref.</w:t>
            </w:r>
          </w:p>
        </w:tc>
      </w:tr>
      <w:tr w:rsidR="00B34661" w14:paraId="71110CCB" w14:textId="77777777">
        <w:tc>
          <w:tcPr>
            <w:tcW w:w="480" w:type="dxa"/>
            <w:vMerge/>
            <w:shd w:val="clear" w:color="auto" w:fill="auto"/>
            <w:tcMar>
              <w:left w:w="108" w:type="dxa"/>
            </w:tcMar>
          </w:tcPr>
          <w:p w14:paraId="398D7016" w14:textId="77777777" w:rsidR="00B34661" w:rsidRDefault="00B34661">
            <w:pPr>
              <w:rPr>
                <w:rFonts w:eastAsia="標楷體"/>
              </w:rPr>
            </w:pPr>
          </w:p>
        </w:tc>
        <w:tc>
          <w:tcPr>
            <w:tcW w:w="2063" w:type="dxa"/>
            <w:shd w:val="clear" w:color="auto" w:fill="auto"/>
            <w:tcMar>
              <w:left w:w="108" w:type="dxa"/>
            </w:tcMar>
            <w:vAlign w:val="center"/>
          </w:tcPr>
          <w:p w14:paraId="0211CEF2"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003CC0F5"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35C31C79"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1928118A"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31359E92"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5F60CD48" w14:textId="77777777">
        <w:tc>
          <w:tcPr>
            <w:tcW w:w="480" w:type="dxa"/>
            <w:vMerge/>
            <w:shd w:val="clear" w:color="auto" w:fill="auto"/>
            <w:tcMar>
              <w:left w:w="108" w:type="dxa"/>
            </w:tcMar>
          </w:tcPr>
          <w:p w14:paraId="3624CC12" w14:textId="77777777" w:rsidR="00B34661" w:rsidRDefault="00B34661">
            <w:pPr>
              <w:rPr>
                <w:rFonts w:eastAsia="標楷體"/>
              </w:rPr>
            </w:pPr>
          </w:p>
        </w:tc>
        <w:tc>
          <w:tcPr>
            <w:tcW w:w="2063" w:type="dxa"/>
            <w:shd w:val="clear" w:color="auto" w:fill="auto"/>
            <w:tcMar>
              <w:left w:w="108" w:type="dxa"/>
            </w:tcMar>
            <w:vAlign w:val="center"/>
          </w:tcPr>
          <w:p w14:paraId="3CB59FFD"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1EC77166"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64560A47"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53D536C9" w14:textId="77777777"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14:paraId="35A39390"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1B2D3DFB" w14:textId="77777777">
        <w:tc>
          <w:tcPr>
            <w:tcW w:w="480" w:type="dxa"/>
            <w:vMerge/>
            <w:shd w:val="clear" w:color="auto" w:fill="auto"/>
            <w:tcMar>
              <w:left w:w="108" w:type="dxa"/>
            </w:tcMar>
          </w:tcPr>
          <w:p w14:paraId="1FB0386C" w14:textId="77777777" w:rsidR="00B34661" w:rsidRDefault="00B34661">
            <w:pPr>
              <w:rPr>
                <w:rFonts w:eastAsia="標楷體"/>
              </w:rPr>
            </w:pPr>
          </w:p>
        </w:tc>
        <w:tc>
          <w:tcPr>
            <w:tcW w:w="2063" w:type="dxa"/>
            <w:shd w:val="clear" w:color="auto" w:fill="auto"/>
            <w:tcMar>
              <w:left w:w="108" w:type="dxa"/>
            </w:tcMar>
            <w:vAlign w:val="center"/>
          </w:tcPr>
          <w:p w14:paraId="467144FA"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026FF813"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1C8CAECC"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5C1A7CEF"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7F37CFD6"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79681196" w14:textId="77777777">
        <w:tc>
          <w:tcPr>
            <w:tcW w:w="480" w:type="dxa"/>
            <w:vMerge/>
            <w:shd w:val="clear" w:color="auto" w:fill="auto"/>
            <w:tcMar>
              <w:left w:w="108" w:type="dxa"/>
            </w:tcMar>
          </w:tcPr>
          <w:p w14:paraId="31AF75C4" w14:textId="77777777" w:rsidR="00B34661" w:rsidRDefault="00B34661">
            <w:pPr>
              <w:rPr>
                <w:rFonts w:eastAsia="標楷體"/>
              </w:rPr>
            </w:pPr>
          </w:p>
        </w:tc>
        <w:tc>
          <w:tcPr>
            <w:tcW w:w="2063" w:type="dxa"/>
            <w:shd w:val="clear" w:color="auto" w:fill="auto"/>
            <w:tcMar>
              <w:left w:w="108" w:type="dxa"/>
            </w:tcMar>
            <w:vAlign w:val="center"/>
          </w:tcPr>
          <w:p w14:paraId="3345A0CB"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11365541"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6C71595B"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537DE17B"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1F401B67"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r w:rsidR="00B34661" w14:paraId="57DC0C75" w14:textId="77777777">
        <w:tc>
          <w:tcPr>
            <w:tcW w:w="480" w:type="dxa"/>
            <w:shd w:val="clear" w:color="auto" w:fill="auto"/>
            <w:tcMar>
              <w:left w:w="108" w:type="dxa"/>
            </w:tcMar>
            <w:vAlign w:val="center"/>
          </w:tcPr>
          <w:p w14:paraId="28779929" w14:textId="77777777" w:rsidR="00B34661" w:rsidRDefault="005331F7">
            <w:pPr>
              <w:jc w:val="center"/>
              <w:rPr>
                <w:rFonts w:eastAsia="標楷體"/>
              </w:rPr>
            </w:pPr>
            <w:r>
              <w:rPr>
                <w:rFonts w:eastAsia="標楷體"/>
              </w:rPr>
              <w:t>B</w:t>
            </w:r>
          </w:p>
          <w:p w14:paraId="0F3B8281" w14:textId="77777777" w:rsidR="00B34661" w:rsidRDefault="005331F7">
            <w:pPr>
              <w:jc w:val="center"/>
              <w:rPr>
                <w:rFonts w:eastAsia="標楷體"/>
              </w:rPr>
            </w:pPr>
            <w:r>
              <w:rPr>
                <w:rFonts w:eastAsia="標楷體"/>
              </w:rPr>
              <w:t>O</w:t>
            </w:r>
          </w:p>
          <w:p w14:paraId="790A42B6" w14:textId="77777777" w:rsidR="00B34661" w:rsidRDefault="005331F7">
            <w:pPr>
              <w:jc w:val="center"/>
              <w:rPr>
                <w:rFonts w:eastAsia="標楷體"/>
              </w:rPr>
            </w:pPr>
            <w:r>
              <w:rPr>
                <w:rFonts w:eastAsia="標楷體"/>
              </w:rPr>
              <w:t>D</w:t>
            </w:r>
          </w:p>
          <w:p w14:paraId="19AE34A2"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4B25EFB6" w14:textId="77777777" w:rsidR="00B34661" w:rsidRDefault="005331F7">
            <w:pPr>
              <w:rPr>
                <w:rFonts w:eastAsia="標楷體"/>
              </w:rPr>
            </w:pPr>
            <w:r>
              <w:rPr>
                <w:rFonts w:eastAsia="標楷體"/>
              </w:rPr>
              <w:t>Text</w:t>
            </w:r>
          </w:p>
        </w:tc>
        <w:tc>
          <w:tcPr>
            <w:tcW w:w="837" w:type="dxa"/>
            <w:shd w:val="clear" w:color="auto" w:fill="auto"/>
            <w:tcMar>
              <w:left w:w="108" w:type="dxa"/>
            </w:tcMar>
            <w:vAlign w:val="center"/>
          </w:tcPr>
          <w:p w14:paraId="0969F030"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40301776" w14:textId="77777777" w:rsidR="00B34661" w:rsidRDefault="005331F7">
            <w:pPr>
              <w:jc w:val="center"/>
              <w:rPr>
                <w:rFonts w:eastAsia="標楷體"/>
              </w:rPr>
            </w:pPr>
            <w:r>
              <w:rPr>
                <w:rFonts w:eastAsia="標楷體"/>
              </w:rPr>
              <w:t xml:space="preserve">C-Octet </w:t>
            </w:r>
          </w:p>
          <w:p w14:paraId="1000E249"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0CF5CAE3" w14:textId="77777777" w:rsidR="00B34661" w:rsidRDefault="005331F7">
            <w:pPr>
              <w:rPr>
                <w:rFonts w:eastAsia="標楷體"/>
              </w:rPr>
            </w:pPr>
            <w:r>
              <w:rPr>
                <w:rFonts w:eastAsia="標楷體" w:cs="Times New Roman"/>
                <w:szCs w:val="24"/>
              </w:rPr>
              <w:t>Mandatory Parameter</w:t>
            </w:r>
            <w:r>
              <w:rPr>
                <w:rFonts w:eastAsia="標楷體"/>
              </w:rPr>
              <w:t>.</w:t>
            </w:r>
          </w:p>
          <w:p w14:paraId="4C751B10" w14:textId="77777777"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14:paraId="439C2248" w14:textId="77777777" w:rsidR="00B34661" w:rsidRDefault="00E64828">
            <w:pPr>
              <w:jc w:val="center"/>
            </w:pPr>
            <w:r>
              <w:rPr>
                <w:rFonts w:eastAsia="標楷體"/>
              </w:rPr>
              <w:fldChar w:fldCharType="begin"/>
            </w:r>
            <w:r w:rsidR="005331F7">
              <w:instrText>REF _Ref475525147 \r \h</w:instrText>
            </w:r>
            <w:r>
              <w:rPr>
                <w:rFonts w:eastAsia="標楷體"/>
              </w:rPr>
            </w:r>
            <w:r>
              <w:fldChar w:fldCharType="separate"/>
            </w:r>
            <w:r w:rsidR="005331F7">
              <w:t>3.3.16</w:t>
            </w:r>
            <w:r>
              <w:fldChar w:fldCharType="end"/>
            </w:r>
          </w:p>
        </w:tc>
      </w:tr>
    </w:tbl>
    <w:p w14:paraId="2FD6B85A" w14:textId="77777777" w:rsidR="00B34661" w:rsidRDefault="00B34661"/>
    <w:p w14:paraId="5B6B11FC" w14:textId="77777777" w:rsidR="00B34661" w:rsidRDefault="00B34661"/>
    <w:p w14:paraId="359DE0B7" w14:textId="77777777" w:rsidR="00B34661" w:rsidRDefault="005331F7" w:rsidP="00427CCF">
      <w:pPr>
        <w:pStyle w:val="31"/>
      </w:pPr>
      <w:bookmarkStart w:id="71" w:name="_Toc479769039"/>
      <w:r>
        <w:t>Long Data Command Request</w:t>
      </w:r>
      <w:bookmarkEnd w:id="71"/>
      <w:r w:rsidR="004F611B">
        <w:rPr>
          <w:rFonts w:hint="eastAsia"/>
        </w:rPr>
        <w:t xml:space="preserve"> </w:t>
      </w:r>
      <w:r w:rsidR="004F611B">
        <w:t>syntax</w:t>
      </w:r>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26A4F9CB" w14:textId="77777777">
        <w:tc>
          <w:tcPr>
            <w:tcW w:w="480" w:type="dxa"/>
            <w:vMerge w:val="restart"/>
            <w:shd w:val="clear" w:color="auto" w:fill="auto"/>
            <w:tcMar>
              <w:left w:w="108" w:type="dxa"/>
            </w:tcMar>
            <w:vAlign w:val="center"/>
          </w:tcPr>
          <w:p w14:paraId="04C2A31A" w14:textId="77777777" w:rsidR="00B34661" w:rsidRDefault="005331F7">
            <w:pPr>
              <w:jc w:val="center"/>
              <w:rPr>
                <w:rFonts w:eastAsia="標楷體"/>
              </w:rPr>
            </w:pPr>
            <w:r>
              <w:rPr>
                <w:rFonts w:eastAsia="標楷體"/>
              </w:rPr>
              <w:t>H</w:t>
            </w:r>
          </w:p>
          <w:p w14:paraId="39F7CF06" w14:textId="77777777" w:rsidR="00B34661" w:rsidRDefault="005331F7">
            <w:pPr>
              <w:jc w:val="center"/>
              <w:rPr>
                <w:rFonts w:eastAsia="標楷體"/>
              </w:rPr>
            </w:pPr>
            <w:r>
              <w:rPr>
                <w:rFonts w:eastAsia="標楷體"/>
              </w:rPr>
              <w:t>E</w:t>
            </w:r>
          </w:p>
          <w:p w14:paraId="72CDE3F5" w14:textId="77777777" w:rsidR="00B34661" w:rsidRDefault="005331F7">
            <w:pPr>
              <w:jc w:val="center"/>
              <w:rPr>
                <w:rFonts w:eastAsia="標楷體"/>
              </w:rPr>
            </w:pPr>
            <w:r>
              <w:rPr>
                <w:rFonts w:eastAsia="標楷體"/>
              </w:rPr>
              <w:t>A</w:t>
            </w:r>
          </w:p>
          <w:p w14:paraId="5FAF127B" w14:textId="77777777" w:rsidR="00B34661" w:rsidRDefault="005331F7">
            <w:pPr>
              <w:jc w:val="center"/>
              <w:rPr>
                <w:rFonts w:eastAsia="標楷體"/>
              </w:rPr>
            </w:pPr>
            <w:r>
              <w:rPr>
                <w:rFonts w:eastAsia="標楷體"/>
              </w:rPr>
              <w:t>D</w:t>
            </w:r>
          </w:p>
          <w:p w14:paraId="5A64E8DA" w14:textId="77777777" w:rsidR="00B34661" w:rsidRDefault="005331F7">
            <w:pPr>
              <w:jc w:val="center"/>
              <w:rPr>
                <w:rFonts w:eastAsia="標楷體"/>
              </w:rPr>
            </w:pPr>
            <w:r>
              <w:rPr>
                <w:rFonts w:eastAsia="標楷體"/>
              </w:rPr>
              <w:t>E</w:t>
            </w:r>
          </w:p>
          <w:p w14:paraId="6C45C9CF"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4C5C0981"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01E564B9" w14:textId="77777777" w:rsidR="00B34661" w:rsidRDefault="005331F7">
            <w:pPr>
              <w:jc w:val="center"/>
              <w:rPr>
                <w:rFonts w:eastAsia="標楷體"/>
              </w:rPr>
            </w:pPr>
            <w:r>
              <w:rPr>
                <w:rFonts w:eastAsia="標楷體"/>
              </w:rPr>
              <w:t>Size</w:t>
            </w:r>
          </w:p>
          <w:p w14:paraId="5855ABED"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69B18F12"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5BCA8C90"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047F6727" w14:textId="77777777" w:rsidR="00B34661" w:rsidRDefault="005331F7">
            <w:pPr>
              <w:jc w:val="center"/>
              <w:rPr>
                <w:rFonts w:eastAsia="標楷體"/>
              </w:rPr>
            </w:pPr>
            <w:r>
              <w:rPr>
                <w:rFonts w:eastAsia="標楷體"/>
              </w:rPr>
              <w:t>Ref.</w:t>
            </w:r>
          </w:p>
        </w:tc>
      </w:tr>
      <w:tr w:rsidR="00B34661" w14:paraId="7DA7B2B5" w14:textId="77777777">
        <w:tc>
          <w:tcPr>
            <w:tcW w:w="480" w:type="dxa"/>
            <w:vMerge/>
            <w:shd w:val="clear" w:color="auto" w:fill="auto"/>
            <w:tcMar>
              <w:left w:w="108" w:type="dxa"/>
            </w:tcMar>
          </w:tcPr>
          <w:p w14:paraId="220FA42F" w14:textId="77777777" w:rsidR="00B34661" w:rsidRDefault="00B34661">
            <w:pPr>
              <w:rPr>
                <w:rFonts w:eastAsia="標楷體"/>
              </w:rPr>
            </w:pPr>
          </w:p>
        </w:tc>
        <w:tc>
          <w:tcPr>
            <w:tcW w:w="2063" w:type="dxa"/>
            <w:shd w:val="clear" w:color="auto" w:fill="auto"/>
            <w:tcMar>
              <w:left w:w="108" w:type="dxa"/>
            </w:tcMar>
            <w:vAlign w:val="center"/>
          </w:tcPr>
          <w:p w14:paraId="4D1A64D5"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089B1D58"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41C163E7"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332271D5"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4B75B4D8"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24275B8B" w14:textId="77777777">
        <w:tc>
          <w:tcPr>
            <w:tcW w:w="480" w:type="dxa"/>
            <w:vMerge/>
            <w:shd w:val="clear" w:color="auto" w:fill="auto"/>
            <w:tcMar>
              <w:left w:w="108" w:type="dxa"/>
            </w:tcMar>
          </w:tcPr>
          <w:p w14:paraId="257FCDB4" w14:textId="77777777" w:rsidR="00B34661" w:rsidRDefault="00B34661">
            <w:pPr>
              <w:rPr>
                <w:rFonts w:eastAsia="標楷體"/>
              </w:rPr>
            </w:pPr>
          </w:p>
        </w:tc>
        <w:tc>
          <w:tcPr>
            <w:tcW w:w="2063" w:type="dxa"/>
            <w:shd w:val="clear" w:color="auto" w:fill="auto"/>
            <w:tcMar>
              <w:left w:w="108" w:type="dxa"/>
            </w:tcMar>
            <w:vAlign w:val="center"/>
          </w:tcPr>
          <w:p w14:paraId="33034749"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1FD28DA5"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6B90A969"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27C0235F" w14:textId="77777777"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14:paraId="1119C1AA"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6639B16F" w14:textId="77777777">
        <w:tc>
          <w:tcPr>
            <w:tcW w:w="480" w:type="dxa"/>
            <w:vMerge/>
            <w:shd w:val="clear" w:color="auto" w:fill="auto"/>
            <w:tcMar>
              <w:left w:w="108" w:type="dxa"/>
            </w:tcMar>
          </w:tcPr>
          <w:p w14:paraId="14EFB399" w14:textId="77777777" w:rsidR="00B34661" w:rsidRDefault="00B34661">
            <w:pPr>
              <w:rPr>
                <w:rFonts w:eastAsia="標楷體"/>
              </w:rPr>
            </w:pPr>
          </w:p>
        </w:tc>
        <w:tc>
          <w:tcPr>
            <w:tcW w:w="2063" w:type="dxa"/>
            <w:shd w:val="clear" w:color="auto" w:fill="auto"/>
            <w:tcMar>
              <w:left w:w="108" w:type="dxa"/>
            </w:tcMar>
            <w:vAlign w:val="center"/>
          </w:tcPr>
          <w:p w14:paraId="4AC9AEBA"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3640ED9D"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73E863EB"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354E1DF1"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10DF6BDD"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4A44EEB6" w14:textId="77777777">
        <w:tc>
          <w:tcPr>
            <w:tcW w:w="480" w:type="dxa"/>
            <w:vMerge/>
            <w:shd w:val="clear" w:color="auto" w:fill="auto"/>
            <w:tcMar>
              <w:left w:w="108" w:type="dxa"/>
            </w:tcMar>
          </w:tcPr>
          <w:p w14:paraId="4E58D959" w14:textId="77777777" w:rsidR="00B34661" w:rsidRDefault="00B34661">
            <w:pPr>
              <w:rPr>
                <w:rFonts w:eastAsia="標楷體"/>
              </w:rPr>
            </w:pPr>
          </w:p>
        </w:tc>
        <w:tc>
          <w:tcPr>
            <w:tcW w:w="2063" w:type="dxa"/>
            <w:shd w:val="clear" w:color="auto" w:fill="auto"/>
            <w:tcMar>
              <w:left w:w="108" w:type="dxa"/>
            </w:tcMar>
            <w:vAlign w:val="center"/>
          </w:tcPr>
          <w:p w14:paraId="419705FF"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59CDD93B"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4913A538"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11B627B1" w14:textId="77777777" w:rsidR="00B34661" w:rsidRDefault="005331F7">
            <w:pPr>
              <w:rPr>
                <w:rFonts w:eastAsia="標楷體"/>
              </w:rPr>
            </w:pPr>
            <w:r>
              <w:rPr>
                <w:rFonts w:eastAsia="標楷體"/>
              </w:rPr>
              <w:t xml:space="preserve">Set to a unique sequence number. The associated configuration response PDU should echo the same </w:t>
            </w:r>
            <w:r>
              <w:rPr>
                <w:rFonts w:eastAsia="標楷體"/>
              </w:rPr>
              <w:lastRenderedPageBreak/>
              <w:t>sequence number.</w:t>
            </w:r>
          </w:p>
        </w:tc>
        <w:tc>
          <w:tcPr>
            <w:tcW w:w="862" w:type="dxa"/>
            <w:shd w:val="clear" w:color="auto" w:fill="auto"/>
            <w:tcMar>
              <w:left w:w="108" w:type="dxa"/>
            </w:tcMar>
            <w:vAlign w:val="center"/>
          </w:tcPr>
          <w:p w14:paraId="141D7CAF" w14:textId="77777777" w:rsidR="00B34661" w:rsidRDefault="00E64828">
            <w:pPr>
              <w:jc w:val="center"/>
            </w:pPr>
            <w:r>
              <w:rPr>
                <w:rFonts w:eastAsia="標楷體"/>
              </w:rPr>
              <w:lastRenderedPageBreak/>
              <w:fldChar w:fldCharType="begin"/>
            </w:r>
            <w:r w:rsidR="005331F7">
              <w:instrText>REF _Ref433373050 \r \h</w:instrText>
            </w:r>
            <w:r>
              <w:rPr>
                <w:rFonts w:eastAsia="標楷體"/>
              </w:rPr>
            </w:r>
            <w:r>
              <w:fldChar w:fldCharType="separate"/>
            </w:r>
            <w:r w:rsidR="005331F7">
              <w:t>3.1.4</w:t>
            </w:r>
            <w:r>
              <w:fldChar w:fldCharType="end"/>
            </w:r>
          </w:p>
        </w:tc>
      </w:tr>
      <w:tr w:rsidR="00B34661" w14:paraId="5E491243" w14:textId="77777777">
        <w:tc>
          <w:tcPr>
            <w:tcW w:w="480" w:type="dxa"/>
            <w:shd w:val="clear" w:color="auto" w:fill="auto"/>
            <w:tcMar>
              <w:left w:w="108" w:type="dxa"/>
            </w:tcMar>
            <w:vAlign w:val="center"/>
          </w:tcPr>
          <w:p w14:paraId="51868B3E" w14:textId="77777777" w:rsidR="00B34661" w:rsidRDefault="005331F7">
            <w:pPr>
              <w:jc w:val="center"/>
              <w:rPr>
                <w:rFonts w:eastAsia="標楷體"/>
              </w:rPr>
            </w:pPr>
            <w:r>
              <w:rPr>
                <w:rFonts w:eastAsia="標楷體"/>
              </w:rPr>
              <w:t>B</w:t>
            </w:r>
          </w:p>
          <w:p w14:paraId="31989C2C" w14:textId="77777777" w:rsidR="00B34661" w:rsidRDefault="005331F7">
            <w:pPr>
              <w:jc w:val="center"/>
              <w:rPr>
                <w:rFonts w:eastAsia="標楷體"/>
              </w:rPr>
            </w:pPr>
            <w:r>
              <w:rPr>
                <w:rFonts w:eastAsia="標楷體"/>
              </w:rPr>
              <w:t>O</w:t>
            </w:r>
          </w:p>
          <w:p w14:paraId="46AC04DF" w14:textId="77777777" w:rsidR="00B34661" w:rsidRDefault="005331F7">
            <w:pPr>
              <w:jc w:val="center"/>
              <w:rPr>
                <w:rFonts w:eastAsia="標楷體"/>
              </w:rPr>
            </w:pPr>
            <w:r>
              <w:rPr>
                <w:rFonts w:eastAsia="標楷體"/>
              </w:rPr>
              <w:t>D</w:t>
            </w:r>
          </w:p>
          <w:p w14:paraId="5043C464" w14:textId="77777777" w:rsidR="00B34661" w:rsidRDefault="005331F7">
            <w:pPr>
              <w:jc w:val="center"/>
              <w:rPr>
                <w:rFonts w:eastAsia="標楷體"/>
              </w:rPr>
            </w:pPr>
            <w:r>
              <w:rPr>
                <w:rFonts w:eastAsia="標楷體"/>
              </w:rPr>
              <w:t>Y</w:t>
            </w:r>
          </w:p>
        </w:tc>
        <w:tc>
          <w:tcPr>
            <w:tcW w:w="2063" w:type="dxa"/>
            <w:shd w:val="clear" w:color="auto" w:fill="auto"/>
            <w:tcMar>
              <w:left w:w="108" w:type="dxa"/>
            </w:tcMar>
            <w:vAlign w:val="center"/>
          </w:tcPr>
          <w:p w14:paraId="52D200F3" w14:textId="77777777" w:rsidR="00B34661" w:rsidRDefault="005331F7">
            <w:pPr>
              <w:rPr>
                <w:rFonts w:eastAsia="標楷體"/>
              </w:rPr>
            </w:pPr>
            <w:r>
              <w:rPr>
                <w:rFonts w:eastAsia="標楷體"/>
              </w:rPr>
              <w:t>Text</w:t>
            </w:r>
          </w:p>
        </w:tc>
        <w:tc>
          <w:tcPr>
            <w:tcW w:w="837" w:type="dxa"/>
            <w:shd w:val="clear" w:color="auto" w:fill="auto"/>
            <w:tcMar>
              <w:left w:w="108" w:type="dxa"/>
            </w:tcMar>
            <w:vAlign w:val="center"/>
          </w:tcPr>
          <w:p w14:paraId="5D7B5533" w14:textId="77777777" w:rsidR="00B34661" w:rsidRDefault="005331F7">
            <w:pPr>
              <w:jc w:val="center"/>
              <w:rPr>
                <w:rFonts w:eastAsia="標楷體"/>
              </w:rPr>
            </w:pPr>
            <w:r>
              <w:rPr>
                <w:rFonts w:eastAsia="標楷體"/>
              </w:rPr>
              <w:t>Var.</w:t>
            </w:r>
          </w:p>
        </w:tc>
        <w:tc>
          <w:tcPr>
            <w:tcW w:w="1188" w:type="dxa"/>
            <w:shd w:val="clear" w:color="auto" w:fill="auto"/>
            <w:tcMar>
              <w:left w:w="108" w:type="dxa"/>
            </w:tcMar>
            <w:vAlign w:val="center"/>
          </w:tcPr>
          <w:p w14:paraId="5F806715" w14:textId="77777777" w:rsidR="00B34661" w:rsidRDefault="005331F7">
            <w:pPr>
              <w:jc w:val="center"/>
              <w:rPr>
                <w:rFonts w:eastAsia="標楷體"/>
              </w:rPr>
            </w:pPr>
            <w:r>
              <w:rPr>
                <w:rFonts w:eastAsia="標楷體"/>
              </w:rPr>
              <w:t xml:space="preserve">C-Octet </w:t>
            </w:r>
          </w:p>
          <w:p w14:paraId="5BFF7D80" w14:textId="77777777" w:rsidR="00B34661" w:rsidRDefault="005331F7">
            <w:pPr>
              <w:jc w:val="center"/>
              <w:rPr>
                <w:rFonts w:eastAsia="標楷體"/>
              </w:rPr>
            </w:pPr>
            <w:r>
              <w:rPr>
                <w:rFonts w:eastAsia="標楷體"/>
              </w:rPr>
              <w:t>String</w:t>
            </w:r>
          </w:p>
        </w:tc>
        <w:tc>
          <w:tcPr>
            <w:tcW w:w="3090" w:type="dxa"/>
            <w:shd w:val="clear" w:color="auto" w:fill="auto"/>
            <w:tcMar>
              <w:left w:w="108" w:type="dxa"/>
            </w:tcMar>
          </w:tcPr>
          <w:p w14:paraId="737E6E6A" w14:textId="77777777" w:rsidR="00B34661" w:rsidRDefault="005331F7">
            <w:pPr>
              <w:rPr>
                <w:rFonts w:eastAsia="標楷體"/>
              </w:rPr>
            </w:pPr>
            <w:r>
              <w:rPr>
                <w:rFonts w:eastAsia="標楷體" w:cs="Times New Roman"/>
                <w:szCs w:val="24"/>
              </w:rPr>
              <w:t>Mandatory Parameter</w:t>
            </w:r>
            <w:r>
              <w:rPr>
                <w:rFonts w:eastAsia="標楷體"/>
              </w:rPr>
              <w:t>.</w:t>
            </w:r>
          </w:p>
          <w:p w14:paraId="545ECD52" w14:textId="77777777" w:rsidR="00B34661" w:rsidRDefault="005331F7">
            <w:pPr>
              <w:rPr>
                <w:rFonts w:eastAsia="標楷體"/>
              </w:rPr>
            </w:pPr>
            <w:r>
              <w:rPr>
                <w:rFonts w:eastAsia="標楷體"/>
              </w:rPr>
              <w:t>JSON Data Format.</w:t>
            </w:r>
          </w:p>
        </w:tc>
        <w:tc>
          <w:tcPr>
            <w:tcW w:w="862" w:type="dxa"/>
            <w:shd w:val="clear" w:color="auto" w:fill="auto"/>
            <w:tcMar>
              <w:left w:w="108" w:type="dxa"/>
            </w:tcMar>
            <w:vAlign w:val="center"/>
          </w:tcPr>
          <w:p w14:paraId="53F7A385" w14:textId="77777777" w:rsidR="00B34661" w:rsidRDefault="00E64828">
            <w:pPr>
              <w:jc w:val="center"/>
            </w:pPr>
            <w:r>
              <w:rPr>
                <w:rFonts w:eastAsia="標楷體"/>
              </w:rPr>
              <w:fldChar w:fldCharType="begin"/>
            </w:r>
            <w:r w:rsidR="005331F7">
              <w:instrText>REF _Ref475525147 \r \h</w:instrText>
            </w:r>
            <w:r>
              <w:rPr>
                <w:rFonts w:eastAsia="標楷體"/>
              </w:rPr>
            </w:r>
            <w:r>
              <w:fldChar w:fldCharType="separate"/>
            </w:r>
            <w:r w:rsidR="005331F7">
              <w:t>3.3.16</w:t>
            </w:r>
            <w:r>
              <w:fldChar w:fldCharType="end"/>
            </w:r>
          </w:p>
        </w:tc>
      </w:tr>
    </w:tbl>
    <w:p w14:paraId="344E723A" w14:textId="77777777" w:rsidR="00B34661" w:rsidRDefault="00B34661"/>
    <w:p w14:paraId="4080E566" w14:textId="77777777" w:rsidR="00B34661" w:rsidRDefault="005331F7" w:rsidP="00427CCF">
      <w:pPr>
        <w:pStyle w:val="31"/>
      </w:pPr>
      <w:bookmarkStart w:id="72" w:name="_Toc479769040"/>
      <w:r>
        <w:t>Long Data Command Response</w:t>
      </w:r>
      <w:bookmarkEnd w:id="72"/>
      <w:r w:rsidR="004F611B">
        <w:rPr>
          <w:rFonts w:hint="eastAsia"/>
        </w:rPr>
        <w:t xml:space="preserve"> </w:t>
      </w:r>
      <w:r w:rsidR="004F611B">
        <w:t>syntax</w:t>
      </w:r>
    </w:p>
    <w:tbl>
      <w:tblPr>
        <w:tblStyle w:val="af8"/>
        <w:tblW w:w="8521" w:type="dxa"/>
        <w:tblLook w:val="04A0" w:firstRow="1" w:lastRow="0" w:firstColumn="1" w:lastColumn="0" w:noHBand="0" w:noVBand="1"/>
      </w:tblPr>
      <w:tblGrid>
        <w:gridCol w:w="481"/>
        <w:gridCol w:w="2063"/>
        <w:gridCol w:w="837"/>
        <w:gridCol w:w="1188"/>
        <w:gridCol w:w="3090"/>
        <w:gridCol w:w="862"/>
      </w:tblGrid>
      <w:tr w:rsidR="00B34661" w14:paraId="2D8B984A" w14:textId="77777777">
        <w:tc>
          <w:tcPr>
            <w:tcW w:w="480" w:type="dxa"/>
            <w:vMerge w:val="restart"/>
            <w:shd w:val="clear" w:color="auto" w:fill="auto"/>
            <w:tcMar>
              <w:left w:w="108" w:type="dxa"/>
            </w:tcMar>
            <w:vAlign w:val="center"/>
          </w:tcPr>
          <w:p w14:paraId="2BED5B17" w14:textId="77777777" w:rsidR="00B34661" w:rsidRDefault="005331F7">
            <w:pPr>
              <w:jc w:val="center"/>
              <w:rPr>
                <w:rFonts w:eastAsia="標楷體"/>
              </w:rPr>
            </w:pPr>
            <w:r>
              <w:rPr>
                <w:rFonts w:eastAsia="標楷體"/>
              </w:rPr>
              <w:t>H</w:t>
            </w:r>
          </w:p>
          <w:p w14:paraId="4BCC3D73" w14:textId="77777777" w:rsidR="00B34661" w:rsidRDefault="005331F7">
            <w:pPr>
              <w:jc w:val="center"/>
              <w:rPr>
                <w:rFonts w:eastAsia="標楷體"/>
              </w:rPr>
            </w:pPr>
            <w:r>
              <w:rPr>
                <w:rFonts w:eastAsia="標楷體"/>
              </w:rPr>
              <w:t>E</w:t>
            </w:r>
          </w:p>
          <w:p w14:paraId="755E322D" w14:textId="77777777" w:rsidR="00B34661" w:rsidRDefault="005331F7">
            <w:pPr>
              <w:jc w:val="center"/>
              <w:rPr>
                <w:rFonts w:eastAsia="標楷體"/>
              </w:rPr>
            </w:pPr>
            <w:r>
              <w:rPr>
                <w:rFonts w:eastAsia="標楷體"/>
              </w:rPr>
              <w:t>A</w:t>
            </w:r>
          </w:p>
          <w:p w14:paraId="39B7DA8A" w14:textId="77777777" w:rsidR="00B34661" w:rsidRDefault="005331F7">
            <w:pPr>
              <w:jc w:val="center"/>
              <w:rPr>
                <w:rFonts w:eastAsia="標楷體"/>
              </w:rPr>
            </w:pPr>
            <w:r>
              <w:rPr>
                <w:rFonts w:eastAsia="標楷體"/>
              </w:rPr>
              <w:t>D</w:t>
            </w:r>
          </w:p>
          <w:p w14:paraId="5D47B314" w14:textId="77777777" w:rsidR="00B34661" w:rsidRDefault="005331F7">
            <w:pPr>
              <w:jc w:val="center"/>
              <w:rPr>
                <w:rFonts w:eastAsia="標楷體"/>
              </w:rPr>
            </w:pPr>
            <w:r>
              <w:rPr>
                <w:rFonts w:eastAsia="標楷體"/>
              </w:rPr>
              <w:t>E</w:t>
            </w:r>
          </w:p>
          <w:p w14:paraId="22ADE307" w14:textId="77777777" w:rsidR="00B34661" w:rsidRDefault="005331F7">
            <w:pPr>
              <w:jc w:val="center"/>
              <w:rPr>
                <w:rFonts w:eastAsia="標楷體"/>
              </w:rPr>
            </w:pPr>
            <w:r>
              <w:rPr>
                <w:rFonts w:eastAsia="標楷體"/>
              </w:rPr>
              <w:t>R</w:t>
            </w:r>
          </w:p>
        </w:tc>
        <w:tc>
          <w:tcPr>
            <w:tcW w:w="2063" w:type="dxa"/>
            <w:shd w:val="clear" w:color="auto" w:fill="auto"/>
            <w:tcMar>
              <w:left w:w="108" w:type="dxa"/>
            </w:tcMar>
            <w:vAlign w:val="center"/>
          </w:tcPr>
          <w:p w14:paraId="03EB5871" w14:textId="77777777" w:rsidR="00B34661" w:rsidRDefault="005331F7">
            <w:pPr>
              <w:jc w:val="center"/>
              <w:rPr>
                <w:rFonts w:eastAsia="標楷體"/>
              </w:rPr>
            </w:pPr>
            <w:r>
              <w:rPr>
                <w:rFonts w:eastAsia="標楷體"/>
              </w:rPr>
              <w:t>Field Name</w:t>
            </w:r>
          </w:p>
        </w:tc>
        <w:tc>
          <w:tcPr>
            <w:tcW w:w="837" w:type="dxa"/>
            <w:shd w:val="clear" w:color="auto" w:fill="auto"/>
            <w:tcMar>
              <w:left w:w="108" w:type="dxa"/>
            </w:tcMar>
            <w:vAlign w:val="center"/>
          </w:tcPr>
          <w:p w14:paraId="76AC92CE" w14:textId="77777777" w:rsidR="00B34661" w:rsidRDefault="005331F7">
            <w:pPr>
              <w:jc w:val="center"/>
              <w:rPr>
                <w:rFonts w:eastAsia="標楷體"/>
              </w:rPr>
            </w:pPr>
            <w:r>
              <w:rPr>
                <w:rFonts w:eastAsia="標楷體"/>
              </w:rPr>
              <w:t>Size</w:t>
            </w:r>
          </w:p>
          <w:p w14:paraId="5588EC09" w14:textId="77777777" w:rsidR="00B34661" w:rsidRDefault="005331F7">
            <w:pPr>
              <w:jc w:val="center"/>
              <w:rPr>
                <w:rFonts w:eastAsia="標楷體"/>
              </w:rPr>
            </w:pPr>
            <w:r>
              <w:rPr>
                <w:rFonts w:eastAsia="標楷體"/>
              </w:rPr>
              <w:t>octets</w:t>
            </w:r>
          </w:p>
        </w:tc>
        <w:tc>
          <w:tcPr>
            <w:tcW w:w="1188" w:type="dxa"/>
            <w:shd w:val="clear" w:color="auto" w:fill="auto"/>
            <w:tcMar>
              <w:left w:w="108" w:type="dxa"/>
            </w:tcMar>
            <w:vAlign w:val="center"/>
          </w:tcPr>
          <w:p w14:paraId="00D3F136" w14:textId="77777777" w:rsidR="00B34661" w:rsidRDefault="005331F7">
            <w:pPr>
              <w:jc w:val="center"/>
              <w:rPr>
                <w:rFonts w:eastAsia="標楷體"/>
              </w:rPr>
            </w:pPr>
            <w:r>
              <w:rPr>
                <w:rFonts w:eastAsia="標楷體"/>
              </w:rPr>
              <w:t>Type</w:t>
            </w:r>
          </w:p>
        </w:tc>
        <w:tc>
          <w:tcPr>
            <w:tcW w:w="3090" w:type="dxa"/>
            <w:shd w:val="clear" w:color="auto" w:fill="auto"/>
            <w:tcMar>
              <w:left w:w="108" w:type="dxa"/>
            </w:tcMar>
            <w:vAlign w:val="center"/>
          </w:tcPr>
          <w:p w14:paraId="5DD95339" w14:textId="77777777" w:rsidR="00B34661" w:rsidRDefault="005331F7">
            <w:pPr>
              <w:jc w:val="center"/>
              <w:rPr>
                <w:rFonts w:eastAsia="標楷體"/>
              </w:rPr>
            </w:pPr>
            <w:r>
              <w:rPr>
                <w:rFonts w:eastAsia="標楷體"/>
              </w:rPr>
              <w:t>Description</w:t>
            </w:r>
          </w:p>
        </w:tc>
        <w:tc>
          <w:tcPr>
            <w:tcW w:w="862" w:type="dxa"/>
            <w:shd w:val="clear" w:color="auto" w:fill="auto"/>
            <w:tcMar>
              <w:left w:w="108" w:type="dxa"/>
            </w:tcMar>
            <w:vAlign w:val="center"/>
          </w:tcPr>
          <w:p w14:paraId="755A8ACC" w14:textId="77777777" w:rsidR="00B34661" w:rsidRDefault="005331F7">
            <w:pPr>
              <w:jc w:val="center"/>
              <w:rPr>
                <w:rFonts w:eastAsia="標楷體"/>
              </w:rPr>
            </w:pPr>
            <w:r>
              <w:rPr>
                <w:rFonts w:eastAsia="標楷體"/>
              </w:rPr>
              <w:t>Ref.</w:t>
            </w:r>
          </w:p>
        </w:tc>
      </w:tr>
      <w:tr w:rsidR="00B34661" w14:paraId="7D38C6E1" w14:textId="77777777">
        <w:tc>
          <w:tcPr>
            <w:tcW w:w="480" w:type="dxa"/>
            <w:vMerge/>
            <w:shd w:val="clear" w:color="auto" w:fill="auto"/>
            <w:tcMar>
              <w:left w:w="108" w:type="dxa"/>
            </w:tcMar>
          </w:tcPr>
          <w:p w14:paraId="5F5E232D" w14:textId="77777777" w:rsidR="00B34661" w:rsidRDefault="00B34661">
            <w:pPr>
              <w:rPr>
                <w:rFonts w:eastAsia="標楷體"/>
              </w:rPr>
            </w:pPr>
          </w:p>
        </w:tc>
        <w:tc>
          <w:tcPr>
            <w:tcW w:w="2063" w:type="dxa"/>
            <w:shd w:val="clear" w:color="auto" w:fill="auto"/>
            <w:tcMar>
              <w:left w:w="108" w:type="dxa"/>
            </w:tcMar>
            <w:vAlign w:val="center"/>
          </w:tcPr>
          <w:p w14:paraId="39785C73" w14:textId="77777777" w:rsidR="00B34661" w:rsidRDefault="005331F7">
            <w:pPr>
              <w:jc w:val="both"/>
              <w:rPr>
                <w:rFonts w:eastAsia="標楷體"/>
              </w:rPr>
            </w:pPr>
            <w:r>
              <w:rPr>
                <w:rFonts w:eastAsia="標楷體"/>
              </w:rPr>
              <w:t>command length</w:t>
            </w:r>
          </w:p>
        </w:tc>
        <w:tc>
          <w:tcPr>
            <w:tcW w:w="837" w:type="dxa"/>
            <w:shd w:val="clear" w:color="auto" w:fill="auto"/>
            <w:tcMar>
              <w:left w:w="108" w:type="dxa"/>
            </w:tcMar>
            <w:vAlign w:val="center"/>
          </w:tcPr>
          <w:p w14:paraId="597F7F38"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B406036"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3FB7BB6D" w14:textId="77777777" w:rsidR="00B34661" w:rsidRDefault="005331F7">
            <w:pPr>
              <w:rPr>
                <w:rFonts w:eastAsia="標楷體"/>
              </w:rPr>
            </w:pPr>
            <w:r>
              <w:rPr>
                <w:rFonts w:eastAsia="標楷體"/>
              </w:rPr>
              <w:t>Set to the overall length of PDU.</w:t>
            </w:r>
          </w:p>
        </w:tc>
        <w:tc>
          <w:tcPr>
            <w:tcW w:w="862" w:type="dxa"/>
            <w:shd w:val="clear" w:color="auto" w:fill="auto"/>
            <w:tcMar>
              <w:left w:w="108" w:type="dxa"/>
            </w:tcMar>
            <w:vAlign w:val="center"/>
          </w:tcPr>
          <w:p w14:paraId="069E2D34" w14:textId="77777777" w:rsidR="00B34661" w:rsidRDefault="00E64828">
            <w:pPr>
              <w:jc w:val="center"/>
            </w:pPr>
            <w:r>
              <w:rPr>
                <w:rFonts w:eastAsia="標楷體"/>
              </w:rPr>
              <w:fldChar w:fldCharType="begin"/>
            </w:r>
            <w:r w:rsidR="005331F7">
              <w:instrText>REF _Ref433372977 \r \h</w:instrText>
            </w:r>
            <w:r>
              <w:rPr>
                <w:rFonts w:eastAsia="標楷體"/>
              </w:rPr>
            </w:r>
            <w:r>
              <w:fldChar w:fldCharType="separate"/>
            </w:r>
            <w:r w:rsidR="005331F7">
              <w:t>3.1.1</w:t>
            </w:r>
            <w:r>
              <w:fldChar w:fldCharType="end"/>
            </w:r>
          </w:p>
        </w:tc>
      </w:tr>
      <w:tr w:rsidR="00B34661" w14:paraId="7663C4D8" w14:textId="77777777">
        <w:tc>
          <w:tcPr>
            <w:tcW w:w="480" w:type="dxa"/>
            <w:vMerge/>
            <w:shd w:val="clear" w:color="auto" w:fill="auto"/>
            <w:tcMar>
              <w:left w:w="108" w:type="dxa"/>
            </w:tcMar>
          </w:tcPr>
          <w:p w14:paraId="06329F47" w14:textId="77777777" w:rsidR="00B34661" w:rsidRDefault="00B34661">
            <w:pPr>
              <w:rPr>
                <w:rFonts w:eastAsia="標楷體"/>
              </w:rPr>
            </w:pPr>
          </w:p>
        </w:tc>
        <w:tc>
          <w:tcPr>
            <w:tcW w:w="2063" w:type="dxa"/>
            <w:shd w:val="clear" w:color="auto" w:fill="auto"/>
            <w:tcMar>
              <w:left w:w="108" w:type="dxa"/>
            </w:tcMar>
            <w:vAlign w:val="center"/>
          </w:tcPr>
          <w:p w14:paraId="5F150BE2" w14:textId="77777777" w:rsidR="00B34661" w:rsidRDefault="005331F7">
            <w:pPr>
              <w:jc w:val="both"/>
              <w:rPr>
                <w:rFonts w:eastAsia="標楷體"/>
              </w:rPr>
            </w:pPr>
            <w:r>
              <w:rPr>
                <w:rFonts w:eastAsia="標楷體"/>
              </w:rPr>
              <w:t>command id</w:t>
            </w:r>
          </w:p>
        </w:tc>
        <w:tc>
          <w:tcPr>
            <w:tcW w:w="837" w:type="dxa"/>
            <w:shd w:val="clear" w:color="auto" w:fill="auto"/>
            <w:tcMar>
              <w:left w:w="108" w:type="dxa"/>
            </w:tcMar>
            <w:vAlign w:val="center"/>
          </w:tcPr>
          <w:p w14:paraId="4575B392"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4F76B30B"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17BF8005" w14:textId="77777777" w:rsidR="00B34661" w:rsidRDefault="005331F7">
            <w:pPr>
              <w:rPr>
                <w:rFonts w:eastAsia="標楷體"/>
              </w:rPr>
            </w:pPr>
            <w:r>
              <w:rPr>
                <w:rFonts w:eastAsia="標楷體"/>
              </w:rPr>
              <w:t xml:space="preserve">The value corresponding to </w:t>
            </w:r>
            <w:r>
              <w:t>Facebook Token Command</w:t>
            </w:r>
            <w:r>
              <w:rPr>
                <w:rFonts w:eastAsia="標楷體"/>
              </w:rPr>
              <w:t xml:space="preserve">   </w:t>
            </w:r>
            <w:r>
              <w:t>response</w:t>
            </w:r>
            <w:r>
              <w:rPr>
                <w:rFonts w:eastAsia="標楷體"/>
              </w:rPr>
              <w:t>.</w:t>
            </w:r>
          </w:p>
        </w:tc>
        <w:tc>
          <w:tcPr>
            <w:tcW w:w="862" w:type="dxa"/>
            <w:shd w:val="clear" w:color="auto" w:fill="auto"/>
            <w:tcMar>
              <w:left w:w="108" w:type="dxa"/>
            </w:tcMar>
            <w:vAlign w:val="center"/>
          </w:tcPr>
          <w:p w14:paraId="289EFD2F" w14:textId="77777777" w:rsidR="00B34661" w:rsidRDefault="00E64828">
            <w:pPr>
              <w:jc w:val="center"/>
            </w:pPr>
            <w:r>
              <w:rPr>
                <w:rFonts w:eastAsia="標楷體"/>
              </w:rPr>
              <w:fldChar w:fldCharType="begin"/>
            </w:r>
            <w:r w:rsidR="005331F7">
              <w:instrText>REF _Ref433373034 \r \h</w:instrText>
            </w:r>
            <w:r>
              <w:rPr>
                <w:rFonts w:eastAsia="標楷體"/>
              </w:rPr>
            </w:r>
            <w:r>
              <w:fldChar w:fldCharType="separate"/>
            </w:r>
            <w:r w:rsidR="005331F7">
              <w:t>3.1.2</w:t>
            </w:r>
            <w:r>
              <w:fldChar w:fldCharType="end"/>
            </w:r>
          </w:p>
        </w:tc>
      </w:tr>
      <w:tr w:rsidR="00B34661" w14:paraId="2049A62F" w14:textId="77777777">
        <w:tc>
          <w:tcPr>
            <w:tcW w:w="480" w:type="dxa"/>
            <w:vMerge/>
            <w:shd w:val="clear" w:color="auto" w:fill="auto"/>
            <w:tcMar>
              <w:left w:w="108" w:type="dxa"/>
            </w:tcMar>
          </w:tcPr>
          <w:p w14:paraId="6C838B53" w14:textId="77777777" w:rsidR="00B34661" w:rsidRDefault="00B34661">
            <w:pPr>
              <w:rPr>
                <w:rFonts w:eastAsia="標楷體"/>
              </w:rPr>
            </w:pPr>
          </w:p>
        </w:tc>
        <w:tc>
          <w:tcPr>
            <w:tcW w:w="2063" w:type="dxa"/>
            <w:shd w:val="clear" w:color="auto" w:fill="auto"/>
            <w:tcMar>
              <w:left w:w="108" w:type="dxa"/>
            </w:tcMar>
            <w:vAlign w:val="center"/>
          </w:tcPr>
          <w:p w14:paraId="0D84EEE9" w14:textId="77777777" w:rsidR="00B34661" w:rsidRDefault="005331F7">
            <w:pPr>
              <w:jc w:val="both"/>
              <w:rPr>
                <w:rFonts w:eastAsia="標楷體"/>
              </w:rPr>
            </w:pPr>
            <w:r>
              <w:rPr>
                <w:rFonts w:eastAsia="標楷體"/>
              </w:rPr>
              <w:t>command status</w:t>
            </w:r>
          </w:p>
        </w:tc>
        <w:tc>
          <w:tcPr>
            <w:tcW w:w="837" w:type="dxa"/>
            <w:shd w:val="clear" w:color="auto" w:fill="auto"/>
            <w:tcMar>
              <w:left w:w="108" w:type="dxa"/>
            </w:tcMar>
            <w:vAlign w:val="center"/>
          </w:tcPr>
          <w:p w14:paraId="3FCE0895"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5E2C0ED9"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5B42890D" w14:textId="77777777" w:rsidR="00B34661" w:rsidRDefault="005331F7">
            <w:pPr>
              <w:rPr>
                <w:rFonts w:eastAsia="標楷體"/>
              </w:rPr>
            </w:pPr>
            <w:r>
              <w:rPr>
                <w:rFonts w:eastAsia="標楷體"/>
              </w:rPr>
              <w:t>Set to STATUS_ROK.</w:t>
            </w:r>
          </w:p>
        </w:tc>
        <w:tc>
          <w:tcPr>
            <w:tcW w:w="862" w:type="dxa"/>
            <w:shd w:val="clear" w:color="auto" w:fill="auto"/>
            <w:tcMar>
              <w:left w:w="108" w:type="dxa"/>
            </w:tcMar>
            <w:vAlign w:val="center"/>
          </w:tcPr>
          <w:p w14:paraId="229098FB" w14:textId="77777777" w:rsidR="00B34661" w:rsidRDefault="00E64828">
            <w:pPr>
              <w:jc w:val="center"/>
            </w:pPr>
            <w:r>
              <w:rPr>
                <w:rFonts w:eastAsia="標楷體"/>
              </w:rPr>
              <w:fldChar w:fldCharType="begin"/>
            </w:r>
            <w:r w:rsidR="005331F7">
              <w:instrText>REF _Ref433373013 \r \h</w:instrText>
            </w:r>
            <w:r>
              <w:rPr>
                <w:rFonts w:eastAsia="標楷體"/>
              </w:rPr>
            </w:r>
            <w:r>
              <w:fldChar w:fldCharType="separate"/>
            </w:r>
            <w:r w:rsidR="005331F7">
              <w:t>3.1.3</w:t>
            </w:r>
            <w:r>
              <w:fldChar w:fldCharType="end"/>
            </w:r>
          </w:p>
        </w:tc>
      </w:tr>
      <w:tr w:rsidR="00B34661" w14:paraId="235D4E74" w14:textId="77777777">
        <w:tc>
          <w:tcPr>
            <w:tcW w:w="480" w:type="dxa"/>
            <w:vMerge/>
            <w:shd w:val="clear" w:color="auto" w:fill="auto"/>
            <w:tcMar>
              <w:left w:w="108" w:type="dxa"/>
            </w:tcMar>
          </w:tcPr>
          <w:p w14:paraId="44791A1D" w14:textId="77777777" w:rsidR="00B34661" w:rsidRDefault="00B34661">
            <w:pPr>
              <w:rPr>
                <w:rFonts w:eastAsia="標楷體"/>
              </w:rPr>
            </w:pPr>
          </w:p>
        </w:tc>
        <w:tc>
          <w:tcPr>
            <w:tcW w:w="2063" w:type="dxa"/>
            <w:shd w:val="clear" w:color="auto" w:fill="auto"/>
            <w:tcMar>
              <w:left w:w="108" w:type="dxa"/>
            </w:tcMar>
            <w:vAlign w:val="center"/>
          </w:tcPr>
          <w:p w14:paraId="74EB977C" w14:textId="77777777" w:rsidR="00B34661" w:rsidRDefault="005331F7">
            <w:pPr>
              <w:jc w:val="both"/>
              <w:rPr>
                <w:rFonts w:eastAsia="標楷體"/>
              </w:rPr>
            </w:pPr>
            <w:r>
              <w:rPr>
                <w:rFonts w:eastAsia="標楷體"/>
              </w:rPr>
              <w:t>sequence number</w:t>
            </w:r>
          </w:p>
        </w:tc>
        <w:tc>
          <w:tcPr>
            <w:tcW w:w="837" w:type="dxa"/>
            <w:shd w:val="clear" w:color="auto" w:fill="auto"/>
            <w:tcMar>
              <w:left w:w="108" w:type="dxa"/>
            </w:tcMar>
            <w:vAlign w:val="center"/>
          </w:tcPr>
          <w:p w14:paraId="0D1F5ECB" w14:textId="77777777" w:rsidR="00B34661" w:rsidRDefault="005331F7">
            <w:pPr>
              <w:jc w:val="center"/>
              <w:rPr>
                <w:rFonts w:eastAsia="標楷體"/>
              </w:rPr>
            </w:pPr>
            <w:r>
              <w:rPr>
                <w:rFonts w:eastAsia="標楷體"/>
              </w:rPr>
              <w:t>4</w:t>
            </w:r>
          </w:p>
        </w:tc>
        <w:tc>
          <w:tcPr>
            <w:tcW w:w="1188" w:type="dxa"/>
            <w:shd w:val="clear" w:color="auto" w:fill="auto"/>
            <w:tcMar>
              <w:left w:w="108" w:type="dxa"/>
            </w:tcMar>
            <w:vAlign w:val="center"/>
          </w:tcPr>
          <w:p w14:paraId="07845735" w14:textId="77777777" w:rsidR="00B34661" w:rsidRDefault="005331F7">
            <w:pPr>
              <w:jc w:val="center"/>
              <w:rPr>
                <w:rFonts w:eastAsia="標楷體"/>
              </w:rPr>
            </w:pPr>
            <w:r>
              <w:rPr>
                <w:rFonts w:eastAsia="標楷體"/>
              </w:rPr>
              <w:t>Integer</w:t>
            </w:r>
          </w:p>
        </w:tc>
        <w:tc>
          <w:tcPr>
            <w:tcW w:w="3090" w:type="dxa"/>
            <w:shd w:val="clear" w:color="auto" w:fill="auto"/>
            <w:tcMar>
              <w:left w:w="108" w:type="dxa"/>
            </w:tcMar>
          </w:tcPr>
          <w:p w14:paraId="7B124E56" w14:textId="77777777" w:rsidR="00B34661" w:rsidRDefault="005331F7">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08544164" w14:textId="77777777" w:rsidR="00B34661" w:rsidRDefault="00E64828">
            <w:pPr>
              <w:jc w:val="center"/>
            </w:pPr>
            <w:r>
              <w:rPr>
                <w:rFonts w:eastAsia="標楷體"/>
              </w:rPr>
              <w:fldChar w:fldCharType="begin"/>
            </w:r>
            <w:r w:rsidR="005331F7">
              <w:instrText>REF _Ref433373050 \r \h</w:instrText>
            </w:r>
            <w:r>
              <w:rPr>
                <w:rFonts w:eastAsia="標楷體"/>
              </w:rPr>
            </w:r>
            <w:r>
              <w:fldChar w:fldCharType="separate"/>
            </w:r>
            <w:r w:rsidR="005331F7">
              <w:t>3.1.4</w:t>
            </w:r>
            <w:r>
              <w:fldChar w:fldCharType="end"/>
            </w:r>
          </w:p>
        </w:tc>
      </w:tr>
    </w:tbl>
    <w:p w14:paraId="4D9789A9" w14:textId="77777777" w:rsidR="00B34661" w:rsidRDefault="00B34661"/>
    <w:p w14:paraId="49890A36" w14:textId="77777777" w:rsidR="00B34661" w:rsidRDefault="00B34661"/>
    <w:p w14:paraId="29599016" w14:textId="77777777" w:rsidR="00290797" w:rsidRDefault="00F119C6" w:rsidP="00427CCF">
      <w:pPr>
        <w:pStyle w:val="31"/>
      </w:pPr>
      <w:r>
        <w:rPr>
          <w:rFonts w:hint="eastAsia"/>
        </w:rPr>
        <w:t>Semantic Word</w:t>
      </w:r>
      <w:r w:rsidR="00290797">
        <w:t xml:space="preserve"> requests syntax</w:t>
      </w:r>
    </w:p>
    <w:tbl>
      <w:tblPr>
        <w:tblStyle w:val="af8"/>
        <w:tblW w:w="8521" w:type="dxa"/>
        <w:tblLook w:val="04A0" w:firstRow="1" w:lastRow="0" w:firstColumn="1" w:lastColumn="0" w:noHBand="0" w:noVBand="1"/>
      </w:tblPr>
      <w:tblGrid>
        <w:gridCol w:w="481"/>
        <w:gridCol w:w="2063"/>
        <w:gridCol w:w="837"/>
        <w:gridCol w:w="1188"/>
        <w:gridCol w:w="3090"/>
        <w:gridCol w:w="862"/>
      </w:tblGrid>
      <w:tr w:rsidR="00290797" w14:paraId="1CC1011D" w14:textId="77777777" w:rsidTr="007E7D24">
        <w:tc>
          <w:tcPr>
            <w:tcW w:w="481" w:type="dxa"/>
            <w:vMerge w:val="restart"/>
            <w:shd w:val="clear" w:color="auto" w:fill="auto"/>
            <w:tcMar>
              <w:left w:w="108" w:type="dxa"/>
            </w:tcMar>
            <w:vAlign w:val="center"/>
          </w:tcPr>
          <w:p w14:paraId="6BF966FE" w14:textId="77777777" w:rsidR="00290797" w:rsidRDefault="00290797" w:rsidP="00C256C9">
            <w:pPr>
              <w:jc w:val="center"/>
              <w:rPr>
                <w:rFonts w:eastAsia="標楷體"/>
              </w:rPr>
            </w:pPr>
            <w:r>
              <w:rPr>
                <w:rFonts w:eastAsia="標楷體"/>
              </w:rPr>
              <w:t>H</w:t>
            </w:r>
          </w:p>
          <w:p w14:paraId="59F117A8" w14:textId="77777777" w:rsidR="00290797" w:rsidRDefault="00290797" w:rsidP="00C256C9">
            <w:pPr>
              <w:jc w:val="center"/>
              <w:rPr>
                <w:rFonts w:eastAsia="標楷體"/>
              </w:rPr>
            </w:pPr>
            <w:r>
              <w:rPr>
                <w:rFonts w:eastAsia="標楷體"/>
              </w:rPr>
              <w:t>E</w:t>
            </w:r>
          </w:p>
          <w:p w14:paraId="11256BC4" w14:textId="77777777" w:rsidR="00290797" w:rsidRDefault="00290797" w:rsidP="00C256C9">
            <w:pPr>
              <w:jc w:val="center"/>
              <w:rPr>
                <w:rFonts w:eastAsia="標楷體"/>
              </w:rPr>
            </w:pPr>
            <w:r>
              <w:rPr>
                <w:rFonts w:eastAsia="標楷體"/>
              </w:rPr>
              <w:t>A</w:t>
            </w:r>
          </w:p>
          <w:p w14:paraId="63A3E89C" w14:textId="77777777" w:rsidR="00290797" w:rsidRDefault="00290797" w:rsidP="00C256C9">
            <w:pPr>
              <w:jc w:val="center"/>
              <w:rPr>
                <w:rFonts w:eastAsia="標楷體"/>
              </w:rPr>
            </w:pPr>
            <w:r>
              <w:rPr>
                <w:rFonts w:eastAsia="標楷體"/>
              </w:rPr>
              <w:t>D</w:t>
            </w:r>
          </w:p>
          <w:p w14:paraId="221FA189" w14:textId="77777777" w:rsidR="00290797" w:rsidRDefault="00290797" w:rsidP="00C256C9">
            <w:pPr>
              <w:jc w:val="center"/>
              <w:rPr>
                <w:rFonts w:eastAsia="標楷體"/>
              </w:rPr>
            </w:pPr>
            <w:r>
              <w:rPr>
                <w:rFonts w:eastAsia="標楷體"/>
              </w:rPr>
              <w:t>E</w:t>
            </w:r>
          </w:p>
          <w:p w14:paraId="3284B7B9" w14:textId="77777777" w:rsidR="00290797" w:rsidRDefault="00290797" w:rsidP="00C256C9">
            <w:pPr>
              <w:jc w:val="center"/>
              <w:rPr>
                <w:rFonts w:eastAsia="標楷體"/>
              </w:rPr>
            </w:pPr>
            <w:r>
              <w:rPr>
                <w:rFonts w:eastAsia="標楷體"/>
              </w:rPr>
              <w:t>R</w:t>
            </w:r>
          </w:p>
        </w:tc>
        <w:tc>
          <w:tcPr>
            <w:tcW w:w="2063" w:type="dxa"/>
            <w:shd w:val="clear" w:color="auto" w:fill="auto"/>
            <w:tcMar>
              <w:left w:w="108" w:type="dxa"/>
            </w:tcMar>
            <w:vAlign w:val="center"/>
          </w:tcPr>
          <w:p w14:paraId="2888FB77" w14:textId="77777777" w:rsidR="00290797" w:rsidRDefault="00290797" w:rsidP="00C256C9">
            <w:pPr>
              <w:jc w:val="center"/>
              <w:rPr>
                <w:rFonts w:eastAsia="標楷體"/>
              </w:rPr>
            </w:pPr>
            <w:r>
              <w:rPr>
                <w:rFonts w:eastAsia="標楷體"/>
              </w:rPr>
              <w:t>Field Name</w:t>
            </w:r>
          </w:p>
        </w:tc>
        <w:tc>
          <w:tcPr>
            <w:tcW w:w="837" w:type="dxa"/>
            <w:shd w:val="clear" w:color="auto" w:fill="auto"/>
            <w:tcMar>
              <w:left w:w="108" w:type="dxa"/>
            </w:tcMar>
            <w:vAlign w:val="center"/>
          </w:tcPr>
          <w:p w14:paraId="2A23D41B" w14:textId="77777777" w:rsidR="00290797" w:rsidRDefault="00290797" w:rsidP="00C256C9">
            <w:pPr>
              <w:jc w:val="center"/>
              <w:rPr>
                <w:rFonts w:eastAsia="標楷體"/>
              </w:rPr>
            </w:pPr>
            <w:r>
              <w:rPr>
                <w:rFonts w:eastAsia="標楷體"/>
              </w:rPr>
              <w:t>Size</w:t>
            </w:r>
          </w:p>
          <w:p w14:paraId="3B8CDB69" w14:textId="77777777" w:rsidR="00290797" w:rsidRDefault="00290797" w:rsidP="00C256C9">
            <w:pPr>
              <w:jc w:val="center"/>
              <w:rPr>
                <w:rFonts w:eastAsia="標楷體"/>
              </w:rPr>
            </w:pPr>
            <w:r>
              <w:rPr>
                <w:rFonts w:eastAsia="標楷體"/>
              </w:rPr>
              <w:t>octets</w:t>
            </w:r>
          </w:p>
        </w:tc>
        <w:tc>
          <w:tcPr>
            <w:tcW w:w="1188" w:type="dxa"/>
            <w:shd w:val="clear" w:color="auto" w:fill="auto"/>
            <w:tcMar>
              <w:left w:w="108" w:type="dxa"/>
            </w:tcMar>
            <w:vAlign w:val="center"/>
          </w:tcPr>
          <w:p w14:paraId="25CA2F8D" w14:textId="77777777" w:rsidR="00290797" w:rsidRDefault="00290797" w:rsidP="00C256C9">
            <w:pPr>
              <w:jc w:val="center"/>
              <w:rPr>
                <w:rFonts w:eastAsia="標楷體"/>
              </w:rPr>
            </w:pPr>
            <w:r>
              <w:rPr>
                <w:rFonts w:eastAsia="標楷體"/>
              </w:rPr>
              <w:t>Type</w:t>
            </w:r>
          </w:p>
        </w:tc>
        <w:tc>
          <w:tcPr>
            <w:tcW w:w="3090" w:type="dxa"/>
            <w:shd w:val="clear" w:color="auto" w:fill="auto"/>
            <w:tcMar>
              <w:left w:w="108" w:type="dxa"/>
            </w:tcMar>
            <w:vAlign w:val="center"/>
          </w:tcPr>
          <w:p w14:paraId="588EF6FC" w14:textId="77777777" w:rsidR="00290797" w:rsidRDefault="00290797" w:rsidP="00C256C9">
            <w:pPr>
              <w:jc w:val="center"/>
              <w:rPr>
                <w:rFonts w:eastAsia="標楷體"/>
              </w:rPr>
            </w:pPr>
            <w:r>
              <w:rPr>
                <w:rFonts w:eastAsia="標楷體"/>
              </w:rPr>
              <w:t>Description</w:t>
            </w:r>
          </w:p>
        </w:tc>
        <w:tc>
          <w:tcPr>
            <w:tcW w:w="862" w:type="dxa"/>
            <w:shd w:val="clear" w:color="auto" w:fill="auto"/>
            <w:tcMar>
              <w:left w:w="108" w:type="dxa"/>
            </w:tcMar>
            <w:vAlign w:val="center"/>
          </w:tcPr>
          <w:p w14:paraId="7FA5F550" w14:textId="77777777" w:rsidR="00290797" w:rsidRDefault="00290797" w:rsidP="00C256C9">
            <w:pPr>
              <w:jc w:val="center"/>
              <w:rPr>
                <w:rFonts w:eastAsia="標楷體"/>
              </w:rPr>
            </w:pPr>
            <w:r>
              <w:rPr>
                <w:rFonts w:eastAsia="標楷體"/>
              </w:rPr>
              <w:t>Ref.</w:t>
            </w:r>
          </w:p>
        </w:tc>
      </w:tr>
      <w:tr w:rsidR="00290797" w14:paraId="69A47037" w14:textId="77777777" w:rsidTr="007E7D24">
        <w:tc>
          <w:tcPr>
            <w:tcW w:w="481" w:type="dxa"/>
            <w:vMerge/>
            <w:shd w:val="clear" w:color="auto" w:fill="auto"/>
            <w:tcMar>
              <w:left w:w="108" w:type="dxa"/>
            </w:tcMar>
          </w:tcPr>
          <w:p w14:paraId="33548389" w14:textId="77777777" w:rsidR="00290797" w:rsidRDefault="00290797" w:rsidP="00C256C9">
            <w:pPr>
              <w:rPr>
                <w:rFonts w:eastAsia="標楷體"/>
              </w:rPr>
            </w:pPr>
          </w:p>
        </w:tc>
        <w:tc>
          <w:tcPr>
            <w:tcW w:w="2063" w:type="dxa"/>
            <w:shd w:val="clear" w:color="auto" w:fill="auto"/>
            <w:tcMar>
              <w:left w:w="108" w:type="dxa"/>
            </w:tcMar>
            <w:vAlign w:val="center"/>
          </w:tcPr>
          <w:p w14:paraId="4C46FBFB" w14:textId="77777777" w:rsidR="00290797" w:rsidRDefault="00290797" w:rsidP="00C256C9">
            <w:pPr>
              <w:jc w:val="both"/>
              <w:rPr>
                <w:rFonts w:eastAsia="標楷體"/>
              </w:rPr>
            </w:pPr>
            <w:r>
              <w:rPr>
                <w:rFonts w:eastAsia="標楷體"/>
              </w:rPr>
              <w:t>command length</w:t>
            </w:r>
          </w:p>
        </w:tc>
        <w:tc>
          <w:tcPr>
            <w:tcW w:w="837" w:type="dxa"/>
            <w:shd w:val="clear" w:color="auto" w:fill="auto"/>
            <w:tcMar>
              <w:left w:w="108" w:type="dxa"/>
            </w:tcMar>
            <w:vAlign w:val="center"/>
          </w:tcPr>
          <w:p w14:paraId="5A3DA486" w14:textId="77777777"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14:paraId="09DD8871" w14:textId="77777777"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14:paraId="12C80FC6" w14:textId="77777777" w:rsidR="00290797" w:rsidRDefault="00290797" w:rsidP="00C256C9">
            <w:pPr>
              <w:rPr>
                <w:rFonts w:eastAsia="標楷體"/>
              </w:rPr>
            </w:pPr>
            <w:r>
              <w:rPr>
                <w:rFonts w:eastAsia="標楷體"/>
              </w:rPr>
              <w:t>Set to the overall length of PDU.</w:t>
            </w:r>
          </w:p>
        </w:tc>
        <w:tc>
          <w:tcPr>
            <w:tcW w:w="862" w:type="dxa"/>
            <w:shd w:val="clear" w:color="auto" w:fill="auto"/>
            <w:tcMar>
              <w:left w:w="108" w:type="dxa"/>
            </w:tcMar>
            <w:vAlign w:val="center"/>
          </w:tcPr>
          <w:p w14:paraId="2011E5AA" w14:textId="77777777" w:rsidR="00290797" w:rsidRDefault="00E64828" w:rsidP="00C256C9">
            <w:pPr>
              <w:jc w:val="center"/>
            </w:pPr>
            <w:r>
              <w:rPr>
                <w:rFonts w:eastAsia="標楷體"/>
              </w:rPr>
              <w:fldChar w:fldCharType="begin"/>
            </w:r>
            <w:r w:rsidR="00290797">
              <w:instrText>REF _Ref433372977 \r \h</w:instrText>
            </w:r>
            <w:r>
              <w:rPr>
                <w:rFonts w:eastAsia="標楷體"/>
              </w:rPr>
            </w:r>
            <w:r>
              <w:fldChar w:fldCharType="separate"/>
            </w:r>
            <w:r w:rsidR="00290797">
              <w:t>3.1.1</w:t>
            </w:r>
            <w:r>
              <w:fldChar w:fldCharType="end"/>
            </w:r>
          </w:p>
        </w:tc>
      </w:tr>
      <w:tr w:rsidR="00290797" w14:paraId="563289DF" w14:textId="77777777" w:rsidTr="007E7D24">
        <w:tc>
          <w:tcPr>
            <w:tcW w:w="481" w:type="dxa"/>
            <w:vMerge/>
            <w:shd w:val="clear" w:color="auto" w:fill="auto"/>
            <w:tcMar>
              <w:left w:w="108" w:type="dxa"/>
            </w:tcMar>
          </w:tcPr>
          <w:p w14:paraId="6471D66E" w14:textId="77777777" w:rsidR="00290797" w:rsidRDefault="00290797" w:rsidP="00C256C9">
            <w:pPr>
              <w:rPr>
                <w:rFonts w:eastAsia="標楷體"/>
              </w:rPr>
            </w:pPr>
          </w:p>
        </w:tc>
        <w:tc>
          <w:tcPr>
            <w:tcW w:w="2063" w:type="dxa"/>
            <w:shd w:val="clear" w:color="auto" w:fill="auto"/>
            <w:tcMar>
              <w:left w:w="108" w:type="dxa"/>
            </w:tcMar>
            <w:vAlign w:val="center"/>
          </w:tcPr>
          <w:p w14:paraId="7E3C1BBD" w14:textId="77777777" w:rsidR="00290797" w:rsidRDefault="00290797" w:rsidP="00C256C9">
            <w:pPr>
              <w:jc w:val="both"/>
              <w:rPr>
                <w:rFonts w:eastAsia="標楷體"/>
              </w:rPr>
            </w:pPr>
            <w:r>
              <w:rPr>
                <w:rFonts w:eastAsia="標楷體"/>
              </w:rPr>
              <w:t>command id</w:t>
            </w:r>
          </w:p>
        </w:tc>
        <w:tc>
          <w:tcPr>
            <w:tcW w:w="837" w:type="dxa"/>
            <w:shd w:val="clear" w:color="auto" w:fill="auto"/>
            <w:tcMar>
              <w:left w:w="108" w:type="dxa"/>
            </w:tcMar>
            <w:vAlign w:val="center"/>
          </w:tcPr>
          <w:p w14:paraId="6301236F" w14:textId="77777777"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14:paraId="3DB94A3E" w14:textId="77777777"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14:paraId="0861FC1A" w14:textId="77777777" w:rsidR="00290797" w:rsidRDefault="00290797" w:rsidP="00601475">
            <w:pPr>
              <w:rPr>
                <w:rFonts w:eastAsia="標楷體"/>
              </w:rPr>
            </w:pPr>
            <w:r>
              <w:rPr>
                <w:rFonts w:eastAsia="標楷體"/>
              </w:rPr>
              <w:t xml:space="preserve">The value corresponding to </w:t>
            </w:r>
            <w:r w:rsidR="00601475">
              <w:rPr>
                <w:rFonts w:hint="eastAsia"/>
              </w:rPr>
              <w:t>Semantic Word request</w:t>
            </w:r>
            <w:r>
              <w:rPr>
                <w:rFonts w:eastAsia="標楷體"/>
              </w:rPr>
              <w:t>.</w:t>
            </w:r>
          </w:p>
        </w:tc>
        <w:tc>
          <w:tcPr>
            <w:tcW w:w="862" w:type="dxa"/>
            <w:shd w:val="clear" w:color="auto" w:fill="auto"/>
            <w:tcMar>
              <w:left w:w="108" w:type="dxa"/>
            </w:tcMar>
            <w:vAlign w:val="center"/>
          </w:tcPr>
          <w:p w14:paraId="3211212D" w14:textId="77777777" w:rsidR="00290797" w:rsidRDefault="00E64828" w:rsidP="00C256C9">
            <w:pPr>
              <w:jc w:val="center"/>
            </w:pPr>
            <w:r>
              <w:rPr>
                <w:rFonts w:eastAsia="標楷體"/>
              </w:rPr>
              <w:fldChar w:fldCharType="begin"/>
            </w:r>
            <w:r w:rsidR="00290797">
              <w:instrText>REF _Ref433373034 \r \h</w:instrText>
            </w:r>
            <w:r>
              <w:rPr>
                <w:rFonts w:eastAsia="標楷體"/>
              </w:rPr>
            </w:r>
            <w:r>
              <w:fldChar w:fldCharType="separate"/>
            </w:r>
            <w:r w:rsidR="00290797">
              <w:t>3.1.2</w:t>
            </w:r>
            <w:r>
              <w:fldChar w:fldCharType="end"/>
            </w:r>
          </w:p>
        </w:tc>
      </w:tr>
      <w:tr w:rsidR="00290797" w14:paraId="1722E9B2" w14:textId="77777777" w:rsidTr="007E7D24">
        <w:tc>
          <w:tcPr>
            <w:tcW w:w="481" w:type="dxa"/>
            <w:vMerge/>
            <w:shd w:val="clear" w:color="auto" w:fill="auto"/>
            <w:tcMar>
              <w:left w:w="108" w:type="dxa"/>
            </w:tcMar>
          </w:tcPr>
          <w:p w14:paraId="6BE017A3" w14:textId="77777777" w:rsidR="00290797" w:rsidRDefault="00290797" w:rsidP="00C256C9">
            <w:pPr>
              <w:rPr>
                <w:rFonts w:eastAsia="標楷體"/>
              </w:rPr>
            </w:pPr>
          </w:p>
        </w:tc>
        <w:tc>
          <w:tcPr>
            <w:tcW w:w="2063" w:type="dxa"/>
            <w:shd w:val="clear" w:color="auto" w:fill="auto"/>
            <w:tcMar>
              <w:left w:w="108" w:type="dxa"/>
            </w:tcMar>
            <w:vAlign w:val="center"/>
          </w:tcPr>
          <w:p w14:paraId="0EF7AA13" w14:textId="77777777" w:rsidR="00290797" w:rsidRDefault="00290797" w:rsidP="00C256C9">
            <w:pPr>
              <w:jc w:val="both"/>
              <w:rPr>
                <w:rFonts w:eastAsia="標楷體"/>
              </w:rPr>
            </w:pPr>
            <w:r>
              <w:rPr>
                <w:rFonts w:eastAsia="標楷體"/>
              </w:rPr>
              <w:t>command status</w:t>
            </w:r>
          </w:p>
        </w:tc>
        <w:tc>
          <w:tcPr>
            <w:tcW w:w="837" w:type="dxa"/>
            <w:shd w:val="clear" w:color="auto" w:fill="auto"/>
            <w:tcMar>
              <w:left w:w="108" w:type="dxa"/>
            </w:tcMar>
            <w:vAlign w:val="center"/>
          </w:tcPr>
          <w:p w14:paraId="4E445712" w14:textId="77777777"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14:paraId="2ECD21E9" w14:textId="77777777"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14:paraId="0E9AAF5B" w14:textId="77777777" w:rsidR="00290797" w:rsidRDefault="00290797" w:rsidP="00C256C9">
            <w:pPr>
              <w:rPr>
                <w:rFonts w:eastAsia="標楷體"/>
              </w:rPr>
            </w:pPr>
            <w:r>
              <w:rPr>
                <w:rFonts w:eastAsia="標楷體"/>
              </w:rPr>
              <w:t>Set to STATUS_ROK.</w:t>
            </w:r>
          </w:p>
        </w:tc>
        <w:tc>
          <w:tcPr>
            <w:tcW w:w="862" w:type="dxa"/>
            <w:shd w:val="clear" w:color="auto" w:fill="auto"/>
            <w:tcMar>
              <w:left w:w="108" w:type="dxa"/>
            </w:tcMar>
            <w:vAlign w:val="center"/>
          </w:tcPr>
          <w:p w14:paraId="5F45E304" w14:textId="77777777" w:rsidR="00290797" w:rsidRDefault="00E64828" w:rsidP="00C256C9">
            <w:pPr>
              <w:jc w:val="center"/>
            </w:pPr>
            <w:r>
              <w:rPr>
                <w:rFonts w:eastAsia="標楷體"/>
              </w:rPr>
              <w:fldChar w:fldCharType="begin"/>
            </w:r>
            <w:r w:rsidR="00290797">
              <w:instrText>REF _Ref433373013 \r \h</w:instrText>
            </w:r>
            <w:r>
              <w:rPr>
                <w:rFonts w:eastAsia="標楷體"/>
              </w:rPr>
            </w:r>
            <w:r>
              <w:fldChar w:fldCharType="separate"/>
            </w:r>
            <w:r w:rsidR="00290797">
              <w:t>3.1.3</w:t>
            </w:r>
            <w:r>
              <w:fldChar w:fldCharType="end"/>
            </w:r>
          </w:p>
        </w:tc>
      </w:tr>
      <w:tr w:rsidR="00290797" w14:paraId="561D233F" w14:textId="77777777" w:rsidTr="007E7D24">
        <w:tc>
          <w:tcPr>
            <w:tcW w:w="481" w:type="dxa"/>
            <w:vMerge/>
            <w:shd w:val="clear" w:color="auto" w:fill="auto"/>
            <w:tcMar>
              <w:left w:w="108" w:type="dxa"/>
            </w:tcMar>
          </w:tcPr>
          <w:p w14:paraId="316C11F4" w14:textId="77777777" w:rsidR="00290797" w:rsidRDefault="00290797" w:rsidP="00C256C9">
            <w:pPr>
              <w:rPr>
                <w:rFonts w:eastAsia="標楷體"/>
              </w:rPr>
            </w:pPr>
          </w:p>
        </w:tc>
        <w:tc>
          <w:tcPr>
            <w:tcW w:w="2063" w:type="dxa"/>
            <w:shd w:val="clear" w:color="auto" w:fill="auto"/>
            <w:tcMar>
              <w:left w:w="108" w:type="dxa"/>
            </w:tcMar>
            <w:vAlign w:val="center"/>
          </w:tcPr>
          <w:p w14:paraId="19F991A3" w14:textId="77777777" w:rsidR="00290797" w:rsidRDefault="00290797" w:rsidP="00C256C9">
            <w:pPr>
              <w:jc w:val="both"/>
              <w:rPr>
                <w:rFonts w:eastAsia="標楷體"/>
              </w:rPr>
            </w:pPr>
            <w:r>
              <w:rPr>
                <w:rFonts w:eastAsia="標楷體"/>
              </w:rPr>
              <w:t>sequence number</w:t>
            </w:r>
          </w:p>
        </w:tc>
        <w:tc>
          <w:tcPr>
            <w:tcW w:w="837" w:type="dxa"/>
            <w:shd w:val="clear" w:color="auto" w:fill="auto"/>
            <w:tcMar>
              <w:left w:w="108" w:type="dxa"/>
            </w:tcMar>
            <w:vAlign w:val="center"/>
          </w:tcPr>
          <w:p w14:paraId="1654E572" w14:textId="77777777" w:rsidR="00290797" w:rsidRDefault="00290797" w:rsidP="00C256C9">
            <w:pPr>
              <w:jc w:val="center"/>
              <w:rPr>
                <w:rFonts w:eastAsia="標楷體"/>
              </w:rPr>
            </w:pPr>
            <w:r>
              <w:rPr>
                <w:rFonts w:eastAsia="標楷體"/>
              </w:rPr>
              <w:t>4</w:t>
            </w:r>
          </w:p>
        </w:tc>
        <w:tc>
          <w:tcPr>
            <w:tcW w:w="1188" w:type="dxa"/>
            <w:shd w:val="clear" w:color="auto" w:fill="auto"/>
            <w:tcMar>
              <w:left w:w="108" w:type="dxa"/>
            </w:tcMar>
            <w:vAlign w:val="center"/>
          </w:tcPr>
          <w:p w14:paraId="51F307FA" w14:textId="77777777" w:rsidR="00290797" w:rsidRDefault="00290797" w:rsidP="00C256C9">
            <w:pPr>
              <w:jc w:val="center"/>
              <w:rPr>
                <w:rFonts w:eastAsia="標楷體"/>
              </w:rPr>
            </w:pPr>
            <w:r>
              <w:rPr>
                <w:rFonts w:eastAsia="標楷體"/>
              </w:rPr>
              <w:t>Integer</w:t>
            </w:r>
          </w:p>
        </w:tc>
        <w:tc>
          <w:tcPr>
            <w:tcW w:w="3090" w:type="dxa"/>
            <w:shd w:val="clear" w:color="auto" w:fill="auto"/>
            <w:tcMar>
              <w:left w:w="108" w:type="dxa"/>
            </w:tcMar>
          </w:tcPr>
          <w:p w14:paraId="7385D92F" w14:textId="77777777" w:rsidR="00290797" w:rsidRDefault="00290797" w:rsidP="00F5308B">
            <w:pPr>
              <w:rPr>
                <w:rFonts w:eastAsia="標楷體"/>
              </w:rPr>
            </w:pPr>
            <w:r>
              <w:rPr>
                <w:rFonts w:eastAsia="標楷體"/>
              </w:rPr>
              <w:t>Set to a unique sequence number. The associated response PDU should echo the same sequence number.</w:t>
            </w:r>
          </w:p>
        </w:tc>
        <w:tc>
          <w:tcPr>
            <w:tcW w:w="862" w:type="dxa"/>
            <w:shd w:val="clear" w:color="auto" w:fill="auto"/>
            <w:tcMar>
              <w:left w:w="108" w:type="dxa"/>
            </w:tcMar>
            <w:vAlign w:val="center"/>
          </w:tcPr>
          <w:p w14:paraId="70E9D855" w14:textId="77777777" w:rsidR="00290797" w:rsidRDefault="00E64828" w:rsidP="00C256C9">
            <w:pPr>
              <w:jc w:val="center"/>
            </w:pPr>
            <w:r>
              <w:rPr>
                <w:rFonts w:eastAsia="標楷體"/>
              </w:rPr>
              <w:fldChar w:fldCharType="begin"/>
            </w:r>
            <w:r w:rsidR="00290797">
              <w:instrText>REF _Ref433373050 \r \h</w:instrText>
            </w:r>
            <w:r>
              <w:rPr>
                <w:rFonts w:eastAsia="標楷體"/>
              </w:rPr>
            </w:r>
            <w:r>
              <w:fldChar w:fldCharType="separate"/>
            </w:r>
            <w:r w:rsidR="00290797">
              <w:t>3.1.4</w:t>
            </w:r>
            <w:r>
              <w:fldChar w:fldCharType="end"/>
            </w:r>
          </w:p>
        </w:tc>
      </w:tr>
      <w:tr w:rsidR="007E7D24" w14:paraId="35D23B19" w14:textId="77777777" w:rsidTr="00C256C9">
        <w:trPr>
          <w:trHeight w:val="1104"/>
        </w:trPr>
        <w:tc>
          <w:tcPr>
            <w:tcW w:w="481" w:type="dxa"/>
            <w:shd w:val="clear" w:color="auto" w:fill="auto"/>
            <w:tcMar>
              <w:left w:w="108" w:type="dxa"/>
            </w:tcMar>
            <w:vAlign w:val="center"/>
          </w:tcPr>
          <w:p w14:paraId="36DE1728" w14:textId="77777777" w:rsidR="007E7D24" w:rsidRDefault="007E7D24" w:rsidP="00C256C9">
            <w:pPr>
              <w:jc w:val="center"/>
              <w:rPr>
                <w:rFonts w:eastAsia="標楷體"/>
              </w:rPr>
            </w:pPr>
            <w:r>
              <w:rPr>
                <w:rFonts w:eastAsia="標楷體"/>
              </w:rPr>
              <w:t>B</w:t>
            </w:r>
          </w:p>
          <w:p w14:paraId="012B2942" w14:textId="77777777" w:rsidR="007E7D24" w:rsidRDefault="007E7D24" w:rsidP="00C256C9">
            <w:pPr>
              <w:jc w:val="center"/>
              <w:rPr>
                <w:rFonts w:eastAsia="標楷體"/>
              </w:rPr>
            </w:pPr>
            <w:r>
              <w:rPr>
                <w:rFonts w:eastAsia="標楷體"/>
              </w:rPr>
              <w:t>O</w:t>
            </w:r>
          </w:p>
          <w:p w14:paraId="6FDA86A4" w14:textId="77777777" w:rsidR="007E7D24" w:rsidRDefault="007E7D24" w:rsidP="00C256C9">
            <w:pPr>
              <w:jc w:val="center"/>
              <w:rPr>
                <w:rFonts w:eastAsia="標楷體"/>
              </w:rPr>
            </w:pPr>
            <w:r>
              <w:rPr>
                <w:rFonts w:eastAsia="標楷體"/>
              </w:rPr>
              <w:t>D</w:t>
            </w:r>
          </w:p>
          <w:p w14:paraId="2D6C2E3A" w14:textId="77777777" w:rsidR="007E7D24" w:rsidRDefault="007E7D24" w:rsidP="00C256C9">
            <w:pPr>
              <w:jc w:val="center"/>
              <w:rPr>
                <w:rFonts w:eastAsia="標楷體"/>
              </w:rPr>
            </w:pPr>
            <w:r>
              <w:rPr>
                <w:rFonts w:eastAsia="標楷體"/>
              </w:rPr>
              <w:t>Y</w:t>
            </w:r>
          </w:p>
        </w:tc>
        <w:tc>
          <w:tcPr>
            <w:tcW w:w="2063" w:type="dxa"/>
            <w:shd w:val="clear" w:color="auto" w:fill="auto"/>
            <w:tcMar>
              <w:left w:w="108" w:type="dxa"/>
            </w:tcMar>
            <w:vAlign w:val="center"/>
          </w:tcPr>
          <w:p w14:paraId="2A36349F" w14:textId="77777777" w:rsidR="007E7D24" w:rsidRDefault="007E7D24" w:rsidP="0096002D">
            <w:pPr>
              <w:rPr>
                <w:rFonts w:eastAsia="標楷體"/>
              </w:rPr>
            </w:pPr>
            <w:r>
              <w:rPr>
                <w:rFonts w:eastAsia="標楷體" w:hint="eastAsia"/>
              </w:rPr>
              <w:t>JSON</w:t>
            </w:r>
          </w:p>
        </w:tc>
        <w:tc>
          <w:tcPr>
            <w:tcW w:w="837" w:type="dxa"/>
            <w:shd w:val="clear" w:color="auto" w:fill="auto"/>
            <w:tcMar>
              <w:left w:w="108" w:type="dxa"/>
            </w:tcMar>
            <w:vAlign w:val="center"/>
          </w:tcPr>
          <w:p w14:paraId="7C8D9186" w14:textId="77777777" w:rsidR="007E7D24" w:rsidRDefault="007E7D24" w:rsidP="00C256C9">
            <w:pPr>
              <w:jc w:val="center"/>
              <w:rPr>
                <w:rFonts w:eastAsia="標楷體"/>
              </w:rPr>
            </w:pPr>
            <w:r>
              <w:rPr>
                <w:rFonts w:eastAsia="標楷體"/>
              </w:rPr>
              <w:t>Var.</w:t>
            </w:r>
          </w:p>
        </w:tc>
        <w:tc>
          <w:tcPr>
            <w:tcW w:w="1188" w:type="dxa"/>
            <w:shd w:val="clear" w:color="auto" w:fill="auto"/>
            <w:tcMar>
              <w:left w:w="108" w:type="dxa"/>
            </w:tcMar>
            <w:vAlign w:val="center"/>
          </w:tcPr>
          <w:p w14:paraId="5E14B2BF" w14:textId="77777777" w:rsidR="007E7D24" w:rsidRDefault="007E7D24" w:rsidP="00C256C9">
            <w:pPr>
              <w:jc w:val="center"/>
              <w:rPr>
                <w:rFonts w:eastAsia="標楷體"/>
              </w:rPr>
            </w:pPr>
            <w:r>
              <w:rPr>
                <w:rFonts w:eastAsia="標楷體"/>
              </w:rPr>
              <w:t xml:space="preserve">C-Octet </w:t>
            </w:r>
          </w:p>
          <w:p w14:paraId="5B1A26F9" w14:textId="77777777" w:rsidR="007E7D24" w:rsidRDefault="007E7D24" w:rsidP="00C256C9">
            <w:pPr>
              <w:jc w:val="center"/>
              <w:rPr>
                <w:rFonts w:eastAsia="標楷體"/>
              </w:rPr>
            </w:pPr>
            <w:r>
              <w:rPr>
                <w:rFonts w:eastAsia="標楷體"/>
              </w:rPr>
              <w:t>String</w:t>
            </w:r>
          </w:p>
        </w:tc>
        <w:tc>
          <w:tcPr>
            <w:tcW w:w="3090" w:type="dxa"/>
            <w:shd w:val="clear" w:color="auto" w:fill="auto"/>
            <w:tcMar>
              <w:left w:w="108" w:type="dxa"/>
            </w:tcMar>
          </w:tcPr>
          <w:p w14:paraId="1555F347" w14:textId="77777777" w:rsidR="007E7D24" w:rsidRDefault="007E7D24" w:rsidP="00C256C9">
            <w:pPr>
              <w:rPr>
                <w:rFonts w:eastAsia="標楷體"/>
              </w:rPr>
            </w:pPr>
            <w:r>
              <w:rPr>
                <w:rFonts w:eastAsia="標楷體" w:cs="Times New Roman"/>
                <w:szCs w:val="24"/>
              </w:rPr>
              <w:t>Mandatory Parameter</w:t>
            </w:r>
            <w:r>
              <w:rPr>
                <w:rFonts w:eastAsia="標楷體"/>
              </w:rPr>
              <w:t>.</w:t>
            </w:r>
          </w:p>
          <w:p w14:paraId="1D62B5F3" w14:textId="77777777" w:rsidR="007E7D24" w:rsidRDefault="007E7D24" w:rsidP="00C256C9">
            <w:pPr>
              <w:rPr>
                <w:rFonts w:eastAsia="標楷體"/>
              </w:rPr>
            </w:pPr>
            <w:r>
              <w:rPr>
                <w:rFonts w:eastAsia="標楷體"/>
              </w:rPr>
              <w:t>JSON Data Format.</w:t>
            </w:r>
          </w:p>
          <w:p w14:paraId="6EEAE5DE" w14:textId="77777777" w:rsidR="007E7D24" w:rsidRDefault="007E7D24" w:rsidP="00C256C9">
            <w:pPr>
              <w:rPr>
                <w:rFonts w:eastAsia="標楷體"/>
              </w:rPr>
            </w:pPr>
          </w:p>
        </w:tc>
        <w:tc>
          <w:tcPr>
            <w:tcW w:w="862" w:type="dxa"/>
            <w:shd w:val="clear" w:color="auto" w:fill="auto"/>
            <w:tcMar>
              <w:left w:w="108" w:type="dxa"/>
            </w:tcMar>
            <w:vAlign w:val="center"/>
          </w:tcPr>
          <w:p w14:paraId="44817780" w14:textId="77777777" w:rsidR="007E7D24" w:rsidRDefault="007E7D24" w:rsidP="00C256C9">
            <w:pPr>
              <w:jc w:val="center"/>
              <w:rPr>
                <w:rFonts w:eastAsia="標楷體"/>
              </w:rPr>
            </w:pPr>
          </w:p>
        </w:tc>
      </w:tr>
    </w:tbl>
    <w:p w14:paraId="5D320080" w14:textId="77777777" w:rsidR="00290797" w:rsidRDefault="00290797" w:rsidP="00290797">
      <w:pPr>
        <w:widowControl/>
        <w:rPr>
          <w:rFonts w:eastAsia="標楷體"/>
        </w:rPr>
      </w:pPr>
    </w:p>
    <w:p w14:paraId="624A2735" w14:textId="77777777" w:rsidR="00AD5AE0" w:rsidRDefault="00AD5AE0" w:rsidP="00427CCF">
      <w:pPr>
        <w:pStyle w:val="31"/>
      </w:pPr>
      <w:r>
        <w:rPr>
          <w:rFonts w:hint="eastAsia"/>
        </w:rPr>
        <w:lastRenderedPageBreak/>
        <w:t>Semantic Word</w:t>
      </w:r>
      <w:r w:rsidR="004F611B">
        <w:t xml:space="preserve"> </w:t>
      </w:r>
      <w:r w:rsidR="004F611B">
        <w:rPr>
          <w:rFonts w:hint="eastAsia"/>
        </w:rPr>
        <w:t>r</w:t>
      </w:r>
      <w:r>
        <w:t>esponse</w:t>
      </w:r>
      <w:r w:rsidR="004F611B">
        <w:rPr>
          <w:rFonts w:hint="eastAsia"/>
        </w:rPr>
        <w:t xml:space="preserve"> </w:t>
      </w:r>
      <w:r w:rsidR="004F611B">
        <w:t>syntax</w:t>
      </w:r>
    </w:p>
    <w:tbl>
      <w:tblPr>
        <w:tblStyle w:val="af8"/>
        <w:tblW w:w="8521" w:type="dxa"/>
        <w:tblLook w:val="04A0" w:firstRow="1" w:lastRow="0" w:firstColumn="1" w:lastColumn="0" w:noHBand="0" w:noVBand="1"/>
      </w:tblPr>
      <w:tblGrid>
        <w:gridCol w:w="481"/>
        <w:gridCol w:w="2063"/>
        <w:gridCol w:w="837"/>
        <w:gridCol w:w="1188"/>
        <w:gridCol w:w="3090"/>
        <w:gridCol w:w="862"/>
      </w:tblGrid>
      <w:tr w:rsidR="00AD5AE0" w14:paraId="0CBB003E" w14:textId="77777777" w:rsidTr="00C256C9">
        <w:tc>
          <w:tcPr>
            <w:tcW w:w="480" w:type="dxa"/>
            <w:vMerge w:val="restart"/>
            <w:shd w:val="clear" w:color="auto" w:fill="auto"/>
            <w:tcMar>
              <w:left w:w="108" w:type="dxa"/>
            </w:tcMar>
            <w:vAlign w:val="center"/>
          </w:tcPr>
          <w:p w14:paraId="51CF0DFF" w14:textId="77777777" w:rsidR="00AD5AE0" w:rsidRDefault="00AD5AE0" w:rsidP="00C256C9">
            <w:pPr>
              <w:jc w:val="center"/>
              <w:rPr>
                <w:rFonts w:eastAsia="標楷體"/>
              </w:rPr>
            </w:pPr>
            <w:r>
              <w:rPr>
                <w:rFonts w:eastAsia="標楷體"/>
              </w:rPr>
              <w:t>H</w:t>
            </w:r>
          </w:p>
          <w:p w14:paraId="0F58BF24" w14:textId="77777777" w:rsidR="00AD5AE0" w:rsidRDefault="00AD5AE0" w:rsidP="00C256C9">
            <w:pPr>
              <w:jc w:val="center"/>
              <w:rPr>
                <w:rFonts w:eastAsia="標楷體"/>
              </w:rPr>
            </w:pPr>
            <w:r>
              <w:rPr>
                <w:rFonts w:eastAsia="標楷體"/>
              </w:rPr>
              <w:t>E</w:t>
            </w:r>
          </w:p>
          <w:p w14:paraId="5AA970D6" w14:textId="77777777" w:rsidR="00AD5AE0" w:rsidRDefault="00AD5AE0" w:rsidP="00C256C9">
            <w:pPr>
              <w:jc w:val="center"/>
              <w:rPr>
                <w:rFonts w:eastAsia="標楷體"/>
              </w:rPr>
            </w:pPr>
            <w:r>
              <w:rPr>
                <w:rFonts w:eastAsia="標楷體"/>
              </w:rPr>
              <w:t>A</w:t>
            </w:r>
          </w:p>
          <w:p w14:paraId="315ABAC1" w14:textId="77777777" w:rsidR="00AD5AE0" w:rsidRDefault="00AD5AE0" w:rsidP="00C256C9">
            <w:pPr>
              <w:jc w:val="center"/>
              <w:rPr>
                <w:rFonts w:eastAsia="標楷體"/>
              </w:rPr>
            </w:pPr>
            <w:r>
              <w:rPr>
                <w:rFonts w:eastAsia="標楷體"/>
              </w:rPr>
              <w:t>D</w:t>
            </w:r>
          </w:p>
          <w:p w14:paraId="00BB3F01" w14:textId="77777777" w:rsidR="00AD5AE0" w:rsidRDefault="00AD5AE0" w:rsidP="00C256C9">
            <w:pPr>
              <w:jc w:val="center"/>
              <w:rPr>
                <w:rFonts w:eastAsia="標楷體"/>
              </w:rPr>
            </w:pPr>
            <w:r>
              <w:rPr>
                <w:rFonts w:eastAsia="標楷體"/>
              </w:rPr>
              <w:t>E</w:t>
            </w:r>
          </w:p>
          <w:p w14:paraId="2A6CC861" w14:textId="77777777" w:rsidR="00AD5AE0" w:rsidRDefault="00AD5AE0" w:rsidP="00C256C9">
            <w:pPr>
              <w:jc w:val="center"/>
              <w:rPr>
                <w:rFonts w:eastAsia="標楷體"/>
              </w:rPr>
            </w:pPr>
            <w:r>
              <w:rPr>
                <w:rFonts w:eastAsia="標楷體"/>
              </w:rPr>
              <w:t>R</w:t>
            </w:r>
          </w:p>
        </w:tc>
        <w:tc>
          <w:tcPr>
            <w:tcW w:w="2063" w:type="dxa"/>
            <w:shd w:val="clear" w:color="auto" w:fill="auto"/>
            <w:tcMar>
              <w:left w:w="108" w:type="dxa"/>
            </w:tcMar>
            <w:vAlign w:val="center"/>
          </w:tcPr>
          <w:p w14:paraId="2A5001DD" w14:textId="77777777" w:rsidR="00AD5AE0" w:rsidRDefault="00AD5AE0" w:rsidP="00C256C9">
            <w:pPr>
              <w:jc w:val="center"/>
              <w:rPr>
                <w:rFonts w:eastAsia="標楷體"/>
              </w:rPr>
            </w:pPr>
            <w:r>
              <w:rPr>
                <w:rFonts w:eastAsia="標楷體"/>
              </w:rPr>
              <w:t>Field Name</w:t>
            </w:r>
          </w:p>
        </w:tc>
        <w:tc>
          <w:tcPr>
            <w:tcW w:w="837" w:type="dxa"/>
            <w:shd w:val="clear" w:color="auto" w:fill="auto"/>
            <w:tcMar>
              <w:left w:w="108" w:type="dxa"/>
            </w:tcMar>
            <w:vAlign w:val="center"/>
          </w:tcPr>
          <w:p w14:paraId="5A644B58" w14:textId="77777777" w:rsidR="00AD5AE0" w:rsidRDefault="00AD5AE0" w:rsidP="00C256C9">
            <w:pPr>
              <w:jc w:val="center"/>
              <w:rPr>
                <w:rFonts w:eastAsia="標楷體"/>
              </w:rPr>
            </w:pPr>
            <w:r>
              <w:rPr>
                <w:rFonts w:eastAsia="標楷體"/>
              </w:rPr>
              <w:t>Size</w:t>
            </w:r>
          </w:p>
          <w:p w14:paraId="54AB5F2C" w14:textId="77777777" w:rsidR="00AD5AE0" w:rsidRDefault="00AD5AE0" w:rsidP="00C256C9">
            <w:pPr>
              <w:jc w:val="center"/>
              <w:rPr>
                <w:rFonts w:eastAsia="標楷體"/>
              </w:rPr>
            </w:pPr>
            <w:r>
              <w:rPr>
                <w:rFonts w:eastAsia="標楷體"/>
              </w:rPr>
              <w:t>octets</w:t>
            </w:r>
          </w:p>
        </w:tc>
        <w:tc>
          <w:tcPr>
            <w:tcW w:w="1188" w:type="dxa"/>
            <w:shd w:val="clear" w:color="auto" w:fill="auto"/>
            <w:tcMar>
              <w:left w:w="108" w:type="dxa"/>
            </w:tcMar>
            <w:vAlign w:val="center"/>
          </w:tcPr>
          <w:p w14:paraId="4D6F083B" w14:textId="77777777" w:rsidR="00AD5AE0" w:rsidRDefault="00AD5AE0" w:rsidP="00C256C9">
            <w:pPr>
              <w:jc w:val="center"/>
              <w:rPr>
                <w:rFonts w:eastAsia="標楷體"/>
              </w:rPr>
            </w:pPr>
            <w:r>
              <w:rPr>
                <w:rFonts w:eastAsia="標楷體"/>
              </w:rPr>
              <w:t>Type</w:t>
            </w:r>
          </w:p>
        </w:tc>
        <w:tc>
          <w:tcPr>
            <w:tcW w:w="3090" w:type="dxa"/>
            <w:shd w:val="clear" w:color="auto" w:fill="auto"/>
            <w:tcMar>
              <w:left w:w="108" w:type="dxa"/>
            </w:tcMar>
            <w:vAlign w:val="center"/>
          </w:tcPr>
          <w:p w14:paraId="379B92D4" w14:textId="77777777" w:rsidR="00AD5AE0" w:rsidRDefault="00AD5AE0" w:rsidP="00C256C9">
            <w:pPr>
              <w:jc w:val="center"/>
              <w:rPr>
                <w:rFonts w:eastAsia="標楷體"/>
              </w:rPr>
            </w:pPr>
            <w:r>
              <w:rPr>
                <w:rFonts w:eastAsia="標楷體"/>
              </w:rPr>
              <w:t>Description</w:t>
            </w:r>
          </w:p>
        </w:tc>
        <w:tc>
          <w:tcPr>
            <w:tcW w:w="862" w:type="dxa"/>
            <w:shd w:val="clear" w:color="auto" w:fill="auto"/>
            <w:tcMar>
              <w:left w:w="108" w:type="dxa"/>
            </w:tcMar>
            <w:vAlign w:val="center"/>
          </w:tcPr>
          <w:p w14:paraId="665CAF39" w14:textId="77777777" w:rsidR="00AD5AE0" w:rsidRDefault="00AD5AE0" w:rsidP="00C256C9">
            <w:pPr>
              <w:jc w:val="center"/>
              <w:rPr>
                <w:rFonts w:eastAsia="標楷體"/>
              </w:rPr>
            </w:pPr>
            <w:r>
              <w:rPr>
                <w:rFonts w:eastAsia="標楷體"/>
              </w:rPr>
              <w:t>Ref.</w:t>
            </w:r>
          </w:p>
        </w:tc>
      </w:tr>
      <w:tr w:rsidR="00AD5AE0" w14:paraId="5365E27D" w14:textId="77777777" w:rsidTr="00C256C9">
        <w:tc>
          <w:tcPr>
            <w:tcW w:w="480" w:type="dxa"/>
            <w:vMerge/>
            <w:shd w:val="clear" w:color="auto" w:fill="auto"/>
            <w:tcMar>
              <w:left w:w="108" w:type="dxa"/>
            </w:tcMar>
          </w:tcPr>
          <w:p w14:paraId="7D04F887" w14:textId="77777777" w:rsidR="00AD5AE0" w:rsidRDefault="00AD5AE0" w:rsidP="00C256C9">
            <w:pPr>
              <w:rPr>
                <w:rFonts w:eastAsia="標楷體"/>
              </w:rPr>
            </w:pPr>
          </w:p>
        </w:tc>
        <w:tc>
          <w:tcPr>
            <w:tcW w:w="2063" w:type="dxa"/>
            <w:shd w:val="clear" w:color="auto" w:fill="auto"/>
            <w:tcMar>
              <w:left w:w="108" w:type="dxa"/>
            </w:tcMar>
            <w:vAlign w:val="center"/>
          </w:tcPr>
          <w:p w14:paraId="42BF411D" w14:textId="77777777" w:rsidR="00AD5AE0" w:rsidRDefault="00AD5AE0" w:rsidP="00C256C9">
            <w:pPr>
              <w:jc w:val="both"/>
              <w:rPr>
                <w:rFonts w:eastAsia="標楷體"/>
              </w:rPr>
            </w:pPr>
            <w:r>
              <w:rPr>
                <w:rFonts w:eastAsia="標楷體"/>
              </w:rPr>
              <w:t>command length</w:t>
            </w:r>
          </w:p>
        </w:tc>
        <w:tc>
          <w:tcPr>
            <w:tcW w:w="837" w:type="dxa"/>
            <w:shd w:val="clear" w:color="auto" w:fill="auto"/>
            <w:tcMar>
              <w:left w:w="108" w:type="dxa"/>
            </w:tcMar>
            <w:vAlign w:val="center"/>
          </w:tcPr>
          <w:p w14:paraId="3E31C8EE" w14:textId="77777777"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14:paraId="16F632AC" w14:textId="77777777"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14:paraId="7E02ACA6" w14:textId="77777777" w:rsidR="00AD5AE0" w:rsidRDefault="00AD5AE0" w:rsidP="00C256C9">
            <w:pPr>
              <w:rPr>
                <w:rFonts w:eastAsia="標楷體"/>
              </w:rPr>
            </w:pPr>
            <w:r>
              <w:rPr>
                <w:rFonts w:eastAsia="標楷體"/>
              </w:rPr>
              <w:t>Set to the overall length of PDU.</w:t>
            </w:r>
          </w:p>
        </w:tc>
        <w:tc>
          <w:tcPr>
            <w:tcW w:w="862" w:type="dxa"/>
            <w:shd w:val="clear" w:color="auto" w:fill="auto"/>
            <w:tcMar>
              <w:left w:w="108" w:type="dxa"/>
            </w:tcMar>
            <w:vAlign w:val="center"/>
          </w:tcPr>
          <w:p w14:paraId="47A65709" w14:textId="77777777" w:rsidR="00AD5AE0" w:rsidRDefault="00E64828" w:rsidP="00C256C9">
            <w:pPr>
              <w:jc w:val="center"/>
            </w:pPr>
            <w:r>
              <w:rPr>
                <w:rFonts w:eastAsia="標楷體"/>
              </w:rPr>
              <w:fldChar w:fldCharType="begin"/>
            </w:r>
            <w:r w:rsidR="00AD5AE0">
              <w:instrText>REF _Ref433372977 \r \h</w:instrText>
            </w:r>
            <w:r>
              <w:rPr>
                <w:rFonts w:eastAsia="標楷體"/>
              </w:rPr>
            </w:r>
            <w:r>
              <w:fldChar w:fldCharType="separate"/>
            </w:r>
            <w:r w:rsidR="00AD5AE0">
              <w:t>3.1.1</w:t>
            </w:r>
            <w:r>
              <w:fldChar w:fldCharType="end"/>
            </w:r>
          </w:p>
        </w:tc>
      </w:tr>
      <w:tr w:rsidR="00AD5AE0" w14:paraId="668C74DC" w14:textId="77777777" w:rsidTr="00C256C9">
        <w:tc>
          <w:tcPr>
            <w:tcW w:w="480" w:type="dxa"/>
            <w:vMerge/>
            <w:shd w:val="clear" w:color="auto" w:fill="auto"/>
            <w:tcMar>
              <w:left w:w="108" w:type="dxa"/>
            </w:tcMar>
          </w:tcPr>
          <w:p w14:paraId="06AEB6AC" w14:textId="77777777" w:rsidR="00AD5AE0" w:rsidRDefault="00AD5AE0" w:rsidP="00C256C9">
            <w:pPr>
              <w:rPr>
                <w:rFonts w:eastAsia="標楷體"/>
              </w:rPr>
            </w:pPr>
          </w:p>
        </w:tc>
        <w:tc>
          <w:tcPr>
            <w:tcW w:w="2063" w:type="dxa"/>
            <w:shd w:val="clear" w:color="auto" w:fill="auto"/>
            <w:tcMar>
              <w:left w:w="108" w:type="dxa"/>
            </w:tcMar>
            <w:vAlign w:val="center"/>
          </w:tcPr>
          <w:p w14:paraId="77A28F1E" w14:textId="77777777" w:rsidR="00AD5AE0" w:rsidRDefault="00AD5AE0" w:rsidP="00C256C9">
            <w:pPr>
              <w:jc w:val="both"/>
              <w:rPr>
                <w:rFonts w:eastAsia="標楷體"/>
              </w:rPr>
            </w:pPr>
            <w:r>
              <w:rPr>
                <w:rFonts w:eastAsia="標楷體"/>
              </w:rPr>
              <w:t>command id</w:t>
            </w:r>
          </w:p>
        </w:tc>
        <w:tc>
          <w:tcPr>
            <w:tcW w:w="837" w:type="dxa"/>
            <w:shd w:val="clear" w:color="auto" w:fill="auto"/>
            <w:tcMar>
              <w:left w:w="108" w:type="dxa"/>
            </w:tcMar>
            <w:vAlign w:val="center"/>
          </w:tcPr>
          <w:p w14:paraId="3259594D" w14:textId="77777777"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14:paraId="28C3ABED" w14:textId="77777777"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14:paraId="75A76B7A" w14:textId="77777777" w:rsidR="00AD5AE0" w:rsidRDefault="00AD5AE0" w:rsidP="00D60875">
            <w:pPr>
              <w:rPr>
                <w:rFonts w:eastAsia="標楷體"/>
              </w:rPr>
            </w:pPr>
            <w:r>
              <w:rPr>
                <w:rFonts w:eastAsia="標楷體"/>
              </w:rPr>
              <w:t xml:space="preserve">The value corresponding to </w:t>
            </w:r>
            <w:r w:rsidR="00D22E5C">
              <w:rPr>
                <w:rFonts w:hint="eastAsia"/>
              </w:rPr>
              <w:t xml:space="preserve">Semantic Word </w:t>
            </w:r>
            <w:r>
              <w:t>response</w:t>
            </w:r>
            <w:r>
              <w:rPr>
                <w:rFonts w:eastAsia="標楷體"/>
              </w:rPr>
              <w:t>.</w:t>
            </w:r>
          </w:p>
        </w:tc>
        <w:tc>
          <w:tcPr>
            <w:tcW w:w="862" w:type="dxa"/>
            <w:shd w:val="clear" w:color="auto" w:fill="auto"/>
            <w:tcMar>
              <w:left w:w="108" w:type="dxa"/>
            </w:tcMar>
            <w:vAlign w:val="center"/>
          </w:tcPr>
          <w:p w14:paraId="32D312FE" w14:textId="77777777" w:rsidR="00AD5AE0" w:rsidRDefault="00E64828" w:rsidP="00C256C9">
            <w:pPr>
              <w:jc w:val="center"/>
            </w:pPr>
            <w:r>
              <w:rPr>
                <w:rFonts w:eastAsia="標楷體"/>
              </w:rPr>
              <w:fldChar w:fldCharType="begin"/>
            </w:r>
            <w:r w:rsidR="00AD5AE0">
              <w:instrText>REF _Ref433373034 \r \h</w:instrText>
            </w:r>
            <w:r>
              <w:rPr>
                <w:rFonts w:eastAsia="標楷體"/>
              </w:rPr>
            </w:r>
            <w:r>
              <w:fldChar w:fldCharType="separate"/>
            </w:r>
            <w:r w:rsidR="00AD5AE0">
              <w:t>3.1.2</w:t>
            </w:r>
            <w:r>
              <w:fldChar w:fldCharType="end"/>
            </w:r>
          </w:p>
        </w:tc>
      </w:tr>
      <w:tr w:rsidR="00AD5AE0" w14:paraId="3D676804" w14:textId="77777777" w:rsidTr="00C256C9">
        <w:tc>
          <w:tcPr>
            <w:tcW w:w="480" w:type="dxa"/>
            <w:vMerge/>
            <w:shd w:val="clear" w:color="auto" w:fill="auto"/>
            <w:tcMar>
              <w:left w:w="108" w:type="dxa"/>
            </w:tcMar>
          </w:tcPr>
          <w:p w14:paraId="356C0CEA" w14:textId="77777777" w:rsidR="00AD5AE0" w:rsidRDefault="00AD5AE0" w:rsidP="00C256C9">
            <w:pPr>
              <w:rPr>
                <w:rFonts w:eastAsia="標楷體"/>
              </w:rPr>
            </w:pPr>
          </w:p>
        </w:tc>
        <w:tc>
          <w:tcPr>
            <w:tcW w:w="2063" w:type="dxa"/>
            <w:shd w:val="clear" w:color="auto" w:fill="auto"/>
            <w:tcMar>
              <w:left w:w="108" w:type="dxa"/>
            </w:tcMar>
            <w:vAlign w:val="center"/>
          </w:tcPr>
          <w:p w14:paraId="0D38438E" w14:textId="77777777" w:rsidR="00AD5AE0" w:rsidRDefault="00AD5AE0" w:rsidP="00C256C9">
            <w:pPr>
              <w:jc w:val="both"/>
              <w:rPr>
                <w:rFonts w:eastAsia="標楷體"/>
              </w:rPr>
            </w:pPr>
            <w:r>
              <w:rPr>
                <w:rFonts w:eastAsia="標楷體"/>
              </w:rPr>
              <w:t>command status</w:t>
            </w:r>
          </w:p>
        </w:tc>
        <w:tc>
          <w:tcPr>
            <w:tcW w:w="837" w:type="dxa"/>
            <w:shd w:val="clear" w:color="auto" w:fill="auto"/>
            <w:tcMar>
              <w:left w:w="108" w:type="dxa"/>
            </w:tcMar>
            <w:vAlign w:val="center"/>
          </w:tcPr>
          <w:p w14:paraId="42844A32" w14:textId="77777777"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14:paraId="681F2F10" w14:textId="77777777"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14:paraId="0F5D5CEC" w14:textId="77777777" w:rsidR="00AD5AE0" w:rsidRDefault="00AD5AE0" w:rsidP="00C256C9">
            <w:pPr>
              <w:rPr>
                <w:rFonts w:eastAsia="標楷體"/>
              </w:rPr>
            </w:pPr>
            <w:r>
              <w:rPr>
                <w:rFonts w:eastAsia="標楷體"/>
              </w:rPr>
              <w:t>Set to STATUS_ROK.</w:t>
            </w:r>
          </w:p>
        </w:tc>
        <w:tc>
          <w:tcPr>
            <w:tcW w:w="862" w:type="dxa"/>
            <w:shd w:val="clear" w:color="auto" w:fill="auto"/>
            <w:tcMar>
              <w:left w:w="108" w:type="dxa"/>
            </w:tcMar>
            <w:vAlign w:val="center"/>
          </w:tcPr>
          <w:p w14:paraId="0BC270A0" w14:textId="77777777" w:rsidR="00AD5AE0" w:rsidRDefault="00E64828" w:rsidP="00C256C9">
            <w:pPr>
              <w:jc w:val="center"/>
            </w:pPr>
            <w:r>
              <w:rPr>
                <w:rFonts w:eastAsia="標楷體"/>
              </w:rPr>
              <w:fldChar w:fldCharType="begin"/>
            </w:r>
            <w:r w:rsidR="00AD5AE0">
              <w:instrText>REF _Ref433373013 \r \h</w:instrText>
            </w:r>
            <w:r>
              <w:rPr>
                <w:rFonts w:eastAsia="標楷體"/>
              </w:rPr>
            </w:r>
            <w:r>
              <w:fldChar w:fldCharType="separate"/>
            </w:r>
            <w:r w:rsidR="00AD5AE0">
              <w:t>3.1.3</w:t>
            </w:r>
            <w:r>
              <w:fldChar w:fldCharType="end"/>
            </w:r>
          </w:p>
        </w:tc>
      </w:tr>
      <w:tr w:rsidR="00AD5AE0" w14:paraId="5E5D1921" w14:textId="77777777" w:rsidTr="00C256C9">
        <w:tc>
          <w:tcPr>
            <w:tcW w:w="480" w:type="dxa"/>
            <w:vMerge/>
            <w:shd w:val="clear" w:color="auto" w:fill="auto"/>
            <w:tcMar>
              <w:left w:w="108" w:type="dxa"/>
            </w:tcMar>
          </w:tcPr>
          <w:p w14:paraId="430E3CA4" w14:textId="77777777" w:rsidR="00AD5AE0" w:rsidRDefault="00AD5AE0" w:rsidP="00C256C9">
            <w:pPr>
              <w:rPr>
                <w:rFonts w:eastAsia="標楷體"/>
              </w:rPr>
            </w:pPr>
          </w:p>
        </w:tc>
        <w:tc>
          <w:tcPr>
            <w:tcW w:w="2063" w:type="dxa"/>
            <w:shd w:val="clear" w:color="auto" w:fill="auto"/>
            <w:tcMar>
              <w:left w:w="108" w:type="dxa"/>
            </w:tcMar>
            <w:vAlign w:val="center"/>
          </w:tcPr>
          <w:p w14:paraId="14393B98" w14:textId="77777777" w:rsidR="00AD5AE0" w:rsidRDefault="00AD5AE0" w:rsidP="00C256C9">
            <w:pPr>
              <w:jc w:val="both"/>
              <w:rPr>
                <w:rFonts w:eastAsia="標楷體"/>
              </w:rPr>
            </w:pPr>
            <w:r>
              <w:rPr>
                <w:rFonts w:eastAsia="標楷體"/>
              </w:rPr>
              <w:t>sequence number</w:t>
            </w:r>
          </w:p>
        </w:tc>
        <w:tc>
          <w:tcPr>
            <w:tcW w:w="837" w:type="dxa"/>
            <w:shd w:val="clear" w:color="auto" w:fill="auto"/>
            <w:tcMar>
              <w:left w:w="108" w:type="dxa"/>
            </w:tcMar>
            <w:vAlign w:val="center"/>
          </w:tcPr>
          <w:p w14:paraId="72AFEBCA" w14:textId="77777777" w:rsidR="00AD5AE0" w:rsidRDefault="00AD5AE0" w:rsidP="00C256C9">
            <w:pPr>
              <w:jc w:val="center"/>
              <w:rPr>
                <w:rFonts w:eastAsia="標楷體"/>
              </w:rPr>
            </w:pPr>
            <w:r>
              <w:rPr>
                <w:rFonts w:eastAsia="標楷體"/>
              </w:rPr>
              <w:t>4</w:t>
            </w:r>
          </w:p>
        </w:tc>
        <w:tc>
          <w:tcPr>
            <w:tcW w:w="1188" w:type="dxa"/>
            <w:shd w:val="clear" w:color="auto" w:fill="auto"/>
            <w:tcMar>
              <w:left w:w="108" w:type="dxa"/>
            </w:tcMar>
            <w:vAlign w:val="center"/>
          </w:tcPr>
          <w:p w14:paraId="61F59FB7" w14:textId="77777777" w:rsidR="00AD5AE0" w:rsidRDefault="00AD5AE0" w:rsidP="00C256C9">
            <w:pPr>
              <w:jc w:val="center"/>
              <w:rPr>
                <w:rFonts w:eastAsia="標楷體"/>
              </w:rPr>
            </w:pPr>
            <w:r>
              <w:rPr>
                <w:rFonts w:eastAsia="標楷體"/>
              </w:rPr>
              <w:t>Integer</w:t>
            </w:r>
          </w:p>
        </w:tc>
        <w:tc>
          <w:tcPr>
            <w:tcW w:w="3090" w:type="dxa"/>
            <w:shd w:val="clear" w:color="auto" w:fill="auto"/>
            <w:tcMar>
              <w:left w:w="108" w:type="dxa"/>
            </w:tcMar>
          </w:tcPr>
          <w:p w14:paraId="26FD08B9" w14:textId="77777777" w:rsidR="00AD5AE0" w:rsidRDefault="00AD5AE0" w:rsidP="00C256C9">
            <w:pPr>
              <w:rPr>
                <w:rFonts w:eastAsia="標楷體"/>
              </w:rPr>
            </w:pPr>
            <w:r>
              <w:rPr>
                <w:rFonts w:eastAsia="標楷體"/>
              </w:rPr>
              <w:t>Set to a unique sequence number. The associated configuration response PDU should echo the same sequence number.</w:t>
            </w:r>
          </w:p>
        </w:tc>
        <w:tc>
          <w:tcPr>
            <w:tcW w:w="862" w:type="dxa"/>
            <w:shd w:val="clear" w:color="auto" w:fill="auto"/>
            <w:tcMar>
              <w:left w:w="108" w:type="dxa"/>
            </w:tcMar>
            <w:vAlign w:val="center"/>
          </w:tcPr>
          <w:p w14:paraId="5444617F" w14:textId="77777777" w:rsidR="00AD5AE0" w:rsidRDefault="00E64828" w:rsidP="00C256C9">
            <w:pPr>
              <w:jc w:val="center"/>
            </w:pPr>
            <w:r>
              <w:rPr>
                <w:rFonts w:eastAsia="標楷體"/>
              </w:rPr>
              <w:fldChar w:fldCharType="begin"/>
            </w:r>
            <w:r w:rsidR="00AD5AE0">
              <w:instrText>REF _Ref433373050 \r \h</w:instrText>
            </w:r>
            <w:r>
              <w:rPr>
                <w:rFonts w:eastAsia="標楷體"/>
              </w:rPr>
            </w:r>
            <w:r>
              <w:fldChar w:fldCharType="separate"/>
            </w:r>
            <w:r w:rsidR="00AD5AE0">
              <w:t>3.1.4</w:t>
            </w:r>
            <w:r>
              <w:fldChar w:fldCharType="end"/>
            </w:r>
          </w:p>
        </w:tc>
      </w:tr>
      <w:tr w:rsidR="00AD5AE0" w14:paraId="22B279A9" w14:textId="77777777" w:rsidTr="00C256C9">
        <w:tc>
          <w:tcPr>
            <w:tcW w:w="480" w:type="dxa"/>
            <w:shd w:val="clear" w:color="auto" w:fill="auto"/>
            <w:tcMar>
              <w:left w:w="108" w:type="dxa"/>
            </w:tcMar>
            <w:vAlign w:val="center"/>
          </w:tcPr>
          <w:p w14:paraId="3499F895" w14:textId="77777777" w:rsidR="00AD5AE0" w:rsidRDefault="00AD5AE0" w:rsidP="00C256C9">
            <w:pPr>
              <w:jc w:val="center"/>
              <w:rPr>
                <w:rFonts w:eastAsia="標楷體"/>
              </w:rPr>
            </w:pPr>
            <w:r>
              <w:rPr>
                <w:rFonts w:eastAsia="標楷體"/>
              </w:rPr>
              <w:t>B</w:t>
            </w:r>
          </w:p>
          <w:p w14:paraId="11E22DB2" w14:textId="77777777" w:rsidR="00AD5AE0" w:rsidRDefault="00AD5AE0" w:rsidP="00C256C9">
            <w:pPr>
              <w:jc w:val="center"/>
              <w:rPr>
                <w:rFonts w:eastAsia="標楷體"/>
              </w:rPr>
            </w:pPr>
            <w:r>
              <w:rPr>
                <w:rFonts w:eastAsia="標楷體"/>
              </w:rPr>
              <w:t>O</w:t>
            </w:r>
          </w:p>
          <w:p w14:paraId="2CFFB6AB" w14:textId="77777777" w:rsidR="00AD5AE0" w:rsidRDefault="00AD5AE0" w:rsidP="00C256C9">
            <w:pPr>
              <w:jc w:val="center"/>
              <w:rPr>
                <w:rFonts w:eastAsia="標楷體"/>
              </w:rPr>
            </w:pPr>
            <w:r>
              <w:rPr>
                <w:rFonts w:eastAsia="標楷體"/>
              </w:rPr>
              <w:t>D</w:t>
            </w:r>
          </w:p>
          <w:p w14:paraId="690F9004" w14:textId="77777777" w:rsidR="00AD5AE0" w:rsidRDefault="00AD5AE0" w:rsidP="00C256C9">
            <w:pPr>
              <w:jc w:val="center"/>
              <w:rPr>
                <w:rFonts w:eastAsia="標楷體"/>
              </w:rPr>
            </w:pPr>
            <w:r>
              <w:rPr>
                <w:rFonts w:eastAsia="標楷體"/>
              </w:rPr>
              <w:t>Y</w:t>
            </w:r>
          </w:p>
        </w:tc>
        <w:tc>
          <w:tcPr>
            <w:tcW w:w="2063" w:type="dxa"/>
            <w:shd w:val="clear" w:color="auto" w:fill="auto"/>
            <w:tcMar>
              <w:left w:w="108" w:type="dxa"/>
            </w:tcMar>
            <w:vAlign w:val="center"/>
          </w:tcPr>
          <w:p w14:paraId="1514D7C0" w14:textId="77777777" w:rsidR="00AD5AE0" w:rsidRDefault="009D711A" w:rsidP="00C256C9">
            <w:pPr>
              <w:rPr>
                <w:rFonts w:eastAsia="標楷體"/>
              </w:rPr>
            </w:pPr>
            <w:r>
              <w:rPr>
                <w:rFonts w:eastAsia="標楷體" w:hint="eastAsia"/>
              </w:rPr>
              <w:t>JSON</w:t>
            </w:r>
          </w:p>
        </w:tc>
        <w:tc>
          <w:tcPr>
            <w:tcW w:w="837" w:type="dxa"/>
            <w:shd w:val="clear" w:color="auto" w:fill="auto"/>
            <w:tcMar>
              <w:left w:w="108" w:type="dxa"/>
            </w:tcMar>
            <w:vAlign w:val="center"/>
          </w:tcPr>
          <w:p w14:paraId="5BA5A29C" w14:textId="77777777" w:rsidR="00AD5AE0" w:rsidRDefault="00AD5AE0" w:rsidP="00C256C9">
            <w:pPr>
              <w:jc w:val="center"/>
              <w:rPr>
                <w:rFonts w:eastAsia="標楷體"/>
              </w:rPr>
            </w:pPr>
            <w:r>
              <w:rPr>
                <w:rFonts w:eastAsia="標楷體"/>
              </w:rPr>
              <w:t>Var.</w:t>
            </w:r>
          </w:p>
        </w:tc>
        <w:tc>
          <w:tcPr>
            <w:tcW w:w="1188" w:type="dxa"/>
            <w:shd w:val="clear" w:color="auto" w:fill="auto"/>
            <w:tcMar>
              <w:left w:w="108" w:type="dxa"/>
            </w:tcMar>
            <w:vAlign w:val="center"/>
          </w:tcPr>
          <w:p w14:paraId="7C5C2DE9" w14:textId="77777777" w:rsidR="00AD5AE0" w:rsidRDefault="00AD5AE0" w:rsidP="00C256C9">
            <w:pPr>
              <w:jc w:val="center"/>
              <w:rPr>
                <w:rFonts w:eastAsia="標楷體"/>
              </w:rPr>
            </w:pPr>
            <w:r>
              <w:rPr>
                <w:rFonts w:eastAsia="標楷體"/>
              </w:rPr>
              <w:t xml:space="preserve">C-Octet </w:t>
            </w:r>
          </w:p>
          <w:p w14:paraId="775A2B6B" w14:textId="77777777" w:rsidR="00AD5AE0" w:rsidRDefault="00AD5AE0" w:rsidP="00C256C9">
            <w:pPr>
              <w:jc w:val="center"/>
              <w:rPr>
                <w:rFonts w:eastAsia="標楷體"/>
              </w:rPr>
            </w:pPr>
            <w:r>
              <w:rPr>
                <w:rFonts w:eastAsia="標楷體"/>
              </w:rPr>
              <w:t>String</w:t>
            </w:r>
          </w:p>
        </w:tc>
        <w:tc>
          <w:tcPr>
            <w:tcW w:w="3090" w:type="dxa"/>
            <w:shd w:val="clear" w:color="auto" w:fill="auto"/>
            <w:tcMar>
              <w:left w:w="108" w:type="dxa"/>
            </w:tcMar>
          </w:tcPr>
          <w:p w14:paraId="594097BD" w14:textId="77777777" w:rsidR="00AD5AE0" w:rsidRDefault="00AD5AE0" w:rsidP="00C256C9">
            <w:pPr>
              <w:rPr>
                <w:rFonts w:eastAsia="標楷體"/>
              </w:rPr>
            </w:pPr>
            <w:r>
              <w:rPr>
                <w:rFonts w:eastAsia="標楷體" w:cs="Times New Roman"/>
                <w:szCs w:val="24"/>
              </w:rPr>
              <w:t>Mandatory Parameter</w:t>
            </w:r>
            <w:r>
              <w:rPr>
                <w:rFonts w:eastAsia="標楷體"/>
              </w:rPr>
              <w:t>.</w:t>
            </w:r>
          </w:p>
          <w:p w14:paraId="1E0A0ED8" w14:textId="77777777" w:rsidR="00AD5AE0" w:rsidRDefault="00AD5AE0" w:rsidP="00C256C9">
            <w:pPr>
              <w:rPr>
                <w:rFonts w:eastAsia="標楷體"/>
              </w:rPr>
            </w:pPr>
            <w:r>
              <w:rPr>
                <w:rFonts w:eastAsia="標楷體"/>
              </w:rPr>
              <w:t>JSON Data Format.</w:t>
            </w:r>
          </w:p>
        </w:tc>
        <w:tc>
          <w:tcPr>
            <w:tcW w:w="862" w:type="dxa"/>
            <w:shd w:val="clear" w:color="auto" w:fill="auto"/>
            <w:tcMar>
              <w:left w:w="108" w:type="dxa"/>
            </w:tcMar>
            <w:vAlign w:val="center"/>
          </w:tcPr>
          <w:p w14:paraId="02E83E81" w14:textId="77777777" w:rsidR="00AD5AE0" w:rsidRDefault="00AD5AE0" w:rsidP="004F6C64">
            <w:pPr>
              <w:jc w:val="center"/>
            </w:pPr>
          </w:p>
        </w:tc>
      </w:tr>
    </w:tbl>
    <w:p w14:paraId="33F214FA" w14:textId="77777777" w:rsidR="00B34661" w:rsidRPr="00290797" w:rsidRDefault="00B34661"/>
    <w:p w14:paraId="691B775C" w14:textId="77777777" w:rsidR="00B34661" w:rsidRDefault="005331F7">
      <w:pPr>
        <w:pStyle w:val="11"/>
        <w:numPr>
          <w:ilvl w:val="0"/>
          <w:numId w:val="2"/>
        </w:numPr>
        <w:rPr>
          <w:rFonts w:ascii="Times New Roman" w:eastAsia="標楷體" w:hAnsi="Times New Roman"/>
        </w:rPr>
      </w:pPr>
      <w:bookmarkStart w:id="73" w:name="_Toc479769041"/>
      <w:r>
        <w:rPr>
          <w:rFonts w:ascii="Times New Roman" w:eastAsia="標楷體" w:hAnsi="Times New Roman"/>
        </w:rPr>
        <w:t>CMP Parameter Definition</w:t>
      </w:r>
      <w:bookmarkEnd w:id="73"/>
    </w:p>
    <w:p w14:paraId="5DBEFBA2" w14:textId="77777777" w:rsidR="00B34661" w:rsidRDefault="005331F7">
      <w:pPr>
        <w:pStyle w:val="af"/>
        <w:rPr>
          <w:rFonts w:eastAsia="標楷體"/>
        </w:rPr>
      </w:pPr>
      <w:r>
        <w:rPr>
          <w:rFonts w:eastAsia="標楷體"/>
        </w:rPr>
        <w:t>This section describes the parameters which can be specified in a CMP command.</w:t>
      </w:r>
    </w:p>
    <w:p w14:paraId="02C84F52" w14:textId="77777777" w:rsidR="00B34661" w:rsidRDefault="005331F7">
      <w:pPr>
        <w:pStyle w:val="21"/>
        <w:numPr>
          <w:ilvl w:val="1"/>
          <w:numId w:val="2"/>
        </w:numPr>
        <w:rPr>
          <w:rFonts w:eastAsia="標楷體"/>
        </w:rPr>
      </w:pPr>
      <w:bookmarkStart w:id="74" w:name="_Toc479769042"/>
      <w:r>
        <w:rPr>
          <w:rFonts w:eastAsia="標楷體"/>
        </w:rPr>
        <w:t>Command Header Parameters</w:t>
      </w:r>
      <w:bookmarkEnd w:id="74"/>
    </w:p>
    <w:p w14:paraId="5997AB9E" w14:textId="77777777" w:rsidR="00B34661" w:rsidRDefault="005331F7" w:rsidP="00427CCF">
      <w:pPr>
        <w:pStyle w:val="31"/>
      </w:pPr>
      <w:bookmarkStart w:id="75" w:name="_Ref433372977"/>
      <w:bookmarkStart w:id="76" w:name="_Toc479769043"/>
      <w:bookmarkEnd w:id="75"/>
      <w:r>
        <w:t>Command length</w:t>
      </w:r>
      <w:bookmarkEnd w:id="76"/>
    </w:p>
    <w:p w14:paraId="2A9FBA66" w14:textId="77777777" w:rsidR="00B34661" w:rsidRDefault="005331F7">
      <w:pPr>
        <w:pStyle w:val="af"/>
        <w:rPr>
          <w:rFonts w:eastAsia="標楷體"/>
        </w:rPr>
      </w:pPr>
      <w:r>
        <w:rPr>
          <w:rFonts w:eastAsia="標楷體"/>
        </w:rPr>
        <w:t>The command length parameter indicates the length in octets of the CMP message. The CMP message header (including the command length field itself), the mandatory parameters and the optional parameters are all considered.</w:t>
      </w:r>
    </w:p>
    <w:p w14:paraId="4CBE980C" w14:textId="77777777" w:rsidR="00B34661" w:rsidRDefault="005331F7" w:rsidP="00427CCF">
      <w:pPr>
        <w:pStyle w:val="31"/>
      </w:pPr>
      <w:bookmarkStart w:id="77" w:name="_Ref433373034"/>
      <w:bookmarkStart w:id="78" w:name="_Toc479769044"/>
      <w:bookmarkEnd w:id="77"/>
      <w:r>
        <w:t>Command id</w:t>
      </w:r>
      <w:bookmarkEnd w:id="78"/>
    </w:p>
    <w:p w14:paraId="46DBD8A7" w14:textId="77777777" w:rsidR="00B34661" w:rsidRDefault="005331F7">
      <w:pPr>
        <w:pStyle w:val="af"/>
        <w:rPr>
          <w:rFonts w:eastAsia="標楷體"/>
        </w:rPr>
      </w:pPr>
      <w:r>
        <w:rPr>
          <w:rFonts w:eastAsia="標楷體"/>
        </w:rPr>
        <w:t>The command id field identifies the type of message the CMP PDU represents, for example, bind request, bind response etc.</w:t>
      </w:r>
    </w:p>
    <w:p w14:paraId="7B1365C4" w14:textId="77777777" w:rsidR="00B34661" w:rsidRDefault="005331F7">
      <w:pPr>
        <w:pStyle w:val="41"/>
        <w:numPr>
          <w:ilvl w:val="3"/>
          <w:numId w:val="2"/>
        </w:numPr>
        <w:rPr>
          <w:rFonts w:eastAsia="標楷體"/>
        </w:rPr>
      </w:pPr>
      <w:bookmarkStart w:id="79" w:name="_Ref420058496"/>
      <w:bookmarkEnd w:id="79"/>
      <w:r>
        <w:rPr>
          <w:rFonts w:eastAsia="標楷體"/>
        </w:rPr>
        <w:lastRenderedPageBreak/>
        <w:t>CMP Command set</w:t>
      </w:r>
    </w:p>
    <w:p w14:paraId="32340E02" w14:textId="77777777" w:rsidR="00B34661" w:rsidRDefault="005331F7">
      <w:pPr>
        <w:pStyle w:val="af"/>
        <w:rPr>
          <w:rFonts w:eastAsia="標楷體"/>
        </w:rPr>
      </w:pPr>
      <w:r>
        <w:rPr>
          <w:rFonts w:eastAsia="標楷體"/>
        </w:rPr>
        <w:t>The complete set of Packet Command IDs and their associated values are defined in the following table.</w:t>
      </w:r>
    </w:p>
    <w:tbl>
      <w:tblPr>
        <w:tblStyle w:val="af8"/>
        <w:tblW w:w="8282" w:type="dxa"/>
        <w:tblInd w:w="240" w:type="dxa"/>
        <w:tblLook w:val="04A0" w:firstRow="1" w:lastRow="0" w:firstColumn="1" w:lastColumn="0" w:noHBand="0" w:noVBand="1"/>
      </w:tblPr>
      <w:tblGrid>
        <w:gridCol w:w="4157"/>
        <w:gridCol w:w="4125"/>
      </w:tblGrid>
      <w:tr w:rsidR="00B34661" w14:paraId="68773108" w14:textId="77777777">
        <w:tc>
          <w:tcPr>
            <w:tcW w:w="4156" w:type="dxa"/>
            <w:shd w:val="clear" w:color="auto" w:fill="BFBFBF" w:themeFill="background1" w:themeFillShade="BF"/>
            <w:tcMar>
              <w:left w:w="108" w:type="dxa"/>
            </w:tcMar>
          </w:tcPr>
          <w:p w14:paraId="120A3BAB" w14:textId="77777777" w:rsidR="00B34661" w:rsidRDefault="005331F7">
            <w:pPr>
              <w:jc w:val="center"/>
              <w:rPr>
                <w:rFonts w:eastAsia="標楷體"/>
              </w:rPr>
            </w:pPr>
            <w:r>
              <w:rPr>
                <w:rFonts w:eastAsia="標楷體"/>
              </w:rPr>
              <w:t>Command ID</w:t>
            </w:r>
          </w:p>
        </w:tc>
        <w:tc>
          <w:tcPr>
            <w:tcW w:w="4125" w:type="dxa"/>
            <w:shd w:val="clear" w:color="auto" w:fill="BFBFBF" w:themeFill="background1" w:themeFillShade="BF"/>
            <w:tcMar>
              <w:left w:w="108" w:type="dxa"/>
            </w:tcMar>
          </w:tcPr>
          <w:p w14:paraId="2D9FD9E7" w14:textId="77777777" w:rsidR="00B34661" w:rsidRDefault="005331F7">
            <w:pPr>
              <w:jc w:val="center"/>
              <w:rPr>
                <w:rFonts w:eastAsia="標楷體"/>
              </w:rPr>
            </w:pPr>
            <w:r>
              <w:rPr>
                <w:rFonts w:eastAsia="標楷體"/>
              </w:rPr>
              <w:t>Value</w:t>
            </w:r>
          </w:p>
        </w:tc>
      </w:tr>
      <w:tr w:rsidR="00B34661" w14:paraId="2C13605E" w14:textId="77777777">
        <w:tc>
          <w:tcPr>
            <w:tcW w:w="4156" w:type="dxa"/>
            <w:shd w:val="clear" w:color="auto" w:fill="auto"/>
            <w:tcMar>
              <w:left w:w="108" w:type="dxa"/>
            </w:tcMar>
          </w:tcPr>
          <w:p w14:paraId="3FA0F000" w14:textId="77777777" w:rsidR="00B34661" w:rsidRDefault="005331F7">
            <w:pPr>
              <w:rPr>
                <w:rFonts w:eastAsia="標楷體"/>
              </w:rPr>
            </w:pPr>
            <w:r>
              <w:rPr>
                <w:rFonts w:eastAsia="標楷體"/>
              </w:rPr>
              <w:t>Generic nack</w:t>
            </w:r>
          </w:p>
        </w:tc>
        <w:tc>
          <w:tcPr>
            <w:tcW w:w="4125" w:type="dxa"/>
            <w:shd w:val="clear" w:color="auto" w:fill="auto"/>
            <w:tcMar>
              <w:left w:w="108" w:type="dxa"/>
            </w:tcMar>
          </w:tcPr>
          <w:p w14:paraId="1C23FFA7" w14:textId="77777777" w:rsidR="00B34661" w:rsidRDefault="005331F7">
            <w:pPr>
              <w:jc w:val="center"/>
              <w:rPr>
                <w:rFonts w:eastAsia="標楷體"/>
              </w:rPr>
            </w:pPr>
            <w:r>
              <w:rPr>
                <w:rFonts w:eastAsia="標楷體"/>
              </w:rPr>
              <w:t>0x80000000</w:t>
            </w:r>
          </w:p>
        </w:tc>
      </w:tr>
      <w:tr w:rsidR="00B34661" w14:paraId="62A36E0A" w14:textId="77777777">
        <w:tc>
          <w:tcPr>
            <w:tcW w:w="4156" w:type="dxa"/>
            <w:shd w:val="clear" w:color="auto" w:fill="auto"/>
            <w:tcMar>
              <w:left w:w="108" w:type="dxa"/>
            </w:tcMar>
          </w:tcPr>
          <w:p w14:paraId="7E64C08C" w14:textId="77777777" w:rsidR="00B34661" w:rsidRDefault="005331F7">
            <w:pPr>
              <w:rPr>
                <w:rFonts w:eastAsia="標楷體"/>
              </w:rPr>
            </w:pPr>
            <w:r>
              <w:rPr>
                <w:rFonts w:eastAsia="標楷體"/>
              </w:rPr>
              <w:t>Bind request</w:t>
            </w:r>
          </w:p>
        </w:tc>
        <w:tc>
          <w:tcPr>
            <w:tcW w:w="4125" w:type="dxa"/>
            <w:shd w:val="clear" w:color="auto" w:fill="auto"/>
            <w:tcMar>
              <w:left w:w="108" w:type="dxa"/>
            </w:tcMar>
          </w:tcPr>
          <w:p w14:paraId="7A3BC938" w14:textId="77777777" w:rsidR="00B34661" w:rsidRDefault="005331F7">
            <w:pPr>
              <w:jc w:val="center"/>
              <w:rPr>
                <w:rFonts w:eastAsia="標楷體"/>
              </w:rPr>
            </w:pPr>
            <w:r>
              <w:rPr>
                <w:rFonts w:eastAsia="標楷體"/>
              </w:rPr>
              <w:t>0x00000001</w:t>
            </w:r>
          </w:p>
        </w:tc>
      </w:tr>
      <w:tr w:rsidR="00B34661" w14:paraId="3060E164" w14:textId="77777777">
        <w:tc>
          <w:tcPr>
            <w:tcW w:w="4156" w:type="dxa"/>
            <w:shd w:val="clear" w:color="auto" w:fill="auto"/>
            <w:tcMar>
              <w:left w:w="108" w:type="dxa"/>
            </w:tcMar>
          </w:tcPr>
          <w:p w14:paraId="32C169D9" w14:textId="77777777" w:rsidR="00B34661" w:rsidRDefault="005331F7">
            <w:pPr>
              <w:rPr>
                <w:rFonts w:eastAsia="標楷體"/>
              </w:rPr>
            </w:pPr>
            <w:r>
              <w:rPr>
                <w:rFonts w:eastAsia="標楷體"/>
              </w:rPr>
              <w:t>Bind response</w:t>
            </w:r>
          </w:p>
        </w:tc>
        <w:tc>
          <w:tcPr>
            <w:tcW w:w="4125" w:type="dxa"/>
            <w:shd w:val="clear" w:color="auto" w:fill="auto"/>
            <w:tcMar>
              <w:left w:w="108" w:type="dxa"/>
            </w:tcMar>
          </w:tcPr>
          <w:p w14:paraId="4106791B" w14:textId="77777777" w:rsidR="00B34661" w:rsidRDefault="005331F7">
            <w:pPr>
              <w:jc w:val="center"/>
              <w:rPr>
                <w:rFonts w:eastAsia="標楷體"/>
              </w:rPr>
            </w:pPr>
            <w:r>
              <w:rPr>
                <w:rFonts w:eastAsia="標楷體"/>
              </w:rPr>
              <w:t>0x80000001</w:t>
            </w:r>
          </w:p>
        </w:tc>
      </w:tr>
      <w:tr w:rsidR="00B34661" w14:paraId="1A896318" w14:textId="77777777">
        <w:tc>
          <w:tcPr>
            <w:tcW w:w="4156" w:type="dxa"/>
            <w:shd w:val="clear" w:color="auto" w:fill="auto"/>
            <w:tcMar>
              <w:left w:w="108" w:type="dxa"/>
            </w:tcMar>
          </w:tcPr>
          <w:p w14:paraId="0FB39857" w14:textId="77777777" w:rsidR="00B34661" w:rsidRDefault="005331F7">
            <w:pPr>
              <w:rPr>
                <w:rFonts w:eastAsia="標楷體"/>
              </w:rPr>
            </w:pPr>
            <w:r>
              <w:rPr>
                <w:rFonts w:eastAsia="標楷體"/>
              </w:rPr>
              <w:t>Authentication request</w:t>
            </w:r>
          </w:p>
        </w:tc>
        <w:tc>
          <w:tcPr>
            <w:tcW w:w="4125" w:type="dxa"/>
            <w:shd w:val="clear" w:color="auto" w:fill="auto"/>
            <w:tcMar>
              <w:left w:w="108" w:type="dxa"/>
            </w:tcMar>
          </w:tcPr>
          <w:p w14:paraId="77E8015E" w14:textId="77777777" w:rsidR="00B34661" w:rsidRDefault="005331F7">
            <w:pPr>
              <w:jc w:val="center"/>
              <w:rPr>
                <w:rFonts w:eastAsia="標楷體"/>
              </w:rPr>
            </w:pPr>
            <w:r>
              <w:rPr>
                <w:rFonts w:eastAsia="標楷體"/>
              </w:rPr>
              <w:t>0x00000002</w:t>
            </w:r>
          </w:p>
        </w:tc>
      </w:tr>
      <w:tr w:rsidR="00B34661" w14:paraId="1905A424" w14:textId="77777777">
        <w:tc>
          <w:tcPr>
            <w:tcW w:w="4156" w:type="dxa"/>
            <w:shd w:val="clear" w:color="auto" w:fill="auto"/>
            <w:tcMar>
              <w:left w:w="108" w:type="dxa"/>
            </w:tcMar>
          </w:tcPr>
          <w:p w14:paraId="23AB5195" w14:textId="77777777" w:rsidR="00B34661" w:rsidRDefault="005331F7">
            <w:pPr>
              <w:rPr>
                <w:rFonts w:eastAsia="標楷體"/>
              </w:rPr>
            </w:pPr>
            <w:r>
              <w:rPr>
                <w:rFonts w:eastAsia="標楷體"/>
              </w:rPr>
              <w:t>Authentication response</w:t>
            </w:r>
          </w:p>
        </w:tc>
        <w:tc>
          <w:tcPr>
            <w:tcW w:w="4125" w:type="dxa"/>
            <w:shd w:val="clear" w:color="auto" w:fill="auto"/>
            <w:tcMar>
              <w:left w:w="108" w:type="dxa"/>
            </w:tcMar>
          </w:tcPr>
          <w:p w14:paraId="7E658E00" w14:textId="77777777" w:rsidR="00B34661" w:rsidRDefault="005331F7">
            <w:pPr>
              <w:jc w:val="center"/>
              <w:rPr>
                <w:rFonts w:eastAsia="標楷體"/>
              </w:rPr>
            </w:pPr>
            <w:r>
              <w:rPr>
                <w:rFonts w:eastAsia="標楷體"/>
              </w:rPr>
              <w:t>0x80000002</w:t>
            </w:r>
          </w:p>
        </w:tc>
      </w:tr>
      <w:tr w:rsidR="00B34661" w14:paraId="41367A39" w14:textId="77777777">
        <w:tc>
          <w:tcPr>
            <w:tcW w:w="4156" w:type="dxa"/>
            <w:shd w:val="clear" w:color="auto" w:fill="auto"/>
            <w:tcMar>
              <w:left w:w="108" w:type="dxa"/>
            </w:tcMar>
          </w:tcPr>
          <w:p w14:paraId="0876C296" w14:textId="77777777" w:rsidR="00B34661" w:rsidRDefault="005331F7">
            <w:pPr>
              <w:rPr>
                <w:rFonts w:eastAsia="標楷體"/>
                <w:highlight w:val="white"/>
              </w:rPr>
            </w:pPr>
            <w:r>
              <w:rPr>
                <w:rFonts w:eastAsia="標楷體"/>
                <w:shd w:val="clear" w:color="auto" w:fill="FFFFFF"/>
              </w:rPr>
              <w:t>Access log request</w:t>
            </w:r>
          </w:p>
        </w:tc>
        <w:tc>
          <w:tcPr>
            <w:tcW w:w="4125" w:type="dxa"/>
            <w:shd w:val="clear" w:color="auto" w:fill="auto"/>
            <w:tcMar>
              <w:left w:w="108" w:type="dxa"/>
            </w:tcMar>
          </w:tcPr>
          <w:p w14:paraId="4F13AF3C" w14:textId="77777777" w:rsidR="00B34661" w:rsidRDefault="005331F7">
            <w:pPr>
              <w:jc w:val="center"/>
              <w:rPr>
                <w:rFonts w:eastAsia="標楷體"/>
              </w:rPr>
            </w:pPr>
            <w:r>
              <w:rPr>
                <w:rFonts w:eastAsia="標楷體"/>
              </w:rPr>
              <w:t>0x00000003</w:t>
            </w:r>
          </w:p>
        </w:tc>
      </w:tr>
      <w:tr w:rsidR="00B34661" w14:paraId="55E6D2F5" w14:textId="77777777">
        <w:tc>
          <w:tcPr>
            <w:tcW w:w="4156" w:type="dxa"/>
            <w:shd w:val="clear" w:color="auto" w:fill="auto"/>
            <w:tcMar>
              <w:left w:w="108" w:type="dxa"/>
            </w:tcMar>
          </w:tcPr>
          <w:p w14:paraId="61FBA5FC" w14:textId="77777777" w:rsidR="00B34661" w:rsidRDefault="005331F7">
            <w:pPr>
              <w:rPr>
                <w:rFonts w:eastAsia="標楷體"/>
                <w:highlight w:val="white"/>
              </w:rPr>
            </w:pPr>
            <w:r>
              <w:rPr>
                <w:rFonts w:eastAsia="標楷體"/>
                <w:shd w:val="clear" w:color="auto" w:fill="FFFFFF"/>
              </w:rPr>
              <w:t>Access log response</w:t>
            </w:r>
          </w:p>
        </w:tc>
        <w:tc>
          <w:tcPr>
            <w:tcW w:w="4125" w:type="dxa"/>
            <w:shd w:val="clear" w:color="auto" w:fill="auto"/>
            <w:tcMar>
              <w:left w:w="108" w:type="dxa"/>
            </w:tcMar>
          </w:tcPr>
          <w:p w14:paraId="0E1BA71E" w14:textId="77777777" w:rsidR="00B34661" w:rsidRDefault="005331F7">
            <w:pPr>
              <w:jc w:val="center"/>
              <w:rPr>
                <w:rFonts w:eastAsia="標楷體"/>
              </w:rPr>
            </w:pPr>
            <w:r>
              <w:rPr>
                <w:rFonts w:eastAsia="標楷體"/>
              </w:rPr>
              <w:t>0x80000003</w:t>
            </w:r>
          </w:p>
        </w:tc>
      </w:tr>
      <w:tr w:rsidR="00B34661" w14:paraId="0C53024B" w14:textId="77777777">
        <w:tc>
          <w:tcPr>
            <w:tcW w:w="4156" w:type="dxa"/>
            <w:shd w:val="clear" w:color="auto" w:fill="auto"/>
            <w:tcMar>
              <w:left w:w="108" w:type="dxa"/>
            </w:tcMar>
          </w:tcPr>
          <w:p w14:paraId="1337EF87" w14:textId="77777777" w:rsidR="00B34661" w:rsidRDefault="005331F7">
            <w:pPr>
              <w:rPr>
                <w:rFonts w:eastAsia="標楷體"/>
                <w:highlight w:val="white"/>
              </w:rPr>
            </w:pPr>
            <w:r>
              <w:rPr>
                <w:rFonts w:eastAsia="標楷體"/>
                <w:shd w:val="clear" w:color="auto" w:fill="FFFFFF"/>
              </w:rPr>
              <w:t>Initial request</w:t>
            </w:r>
          </w:p>
        </w:tc>
        <w:tc>
          <w:tcPr>
            <w:tcW w:w="4125" w:type="dxa"/>
            <w:shd w:val="clear" w:color="auto" w:fill="auto"/>
            <w:tcMar>
              <w:left w:w="108" w:type="dxa"/>
            </w:tcMar>
          </w:tcPr>
          <w:p w14:paraId="63ECBE72" w14:textId="77777777" w:rsidR="00B34661" w:rsidRDefault="005331F7">
            <w:pPr>
              <w:jc w:val="center"/>
              <w:rPr>
                <w:rFonts w:eastAsia="標楷體"/>
              </w:rPr>
            </w:pPr>
            <w:r>
              <w:rPr>
                <w:rFonts w:eastAsia="標楷體"/>
              </w:rPr>
              <w:t>0x00000004</w:t>
            </w:r>
          </w:p>
        </w:tc>
      </w:tr>
      <w:tr w:rsidR="00B34661" w14:paraId="51D85126" w14:textId="77777777">
        <w:tc>
          <w:tcPr>
            <w:tcW w:w="4156" w:type="dxa"/>
            <w:shd w:val="clear" w:color="auto" w:fill="auto"/>
            <w:tcMar>
              <w:left w:w="108" w:type="dxa"/>
            </w:tcMar>
          </w:tcPr>
          <w:p w14:paraId="678BB9C8" w14:textId="77777777" w:rsidR="00B34661" w:rsidRDefault="005331F7">
            <w:pPr>
              <w:rPr>
                <w:rFonts w:eastAsia="標楷體"/>
                <w:highlight w:val="white"/>
              </w:rPr>
            </w:pPr>
            <w:r>
              <w:rPr>
                <w:rFonts w:eastAsia="標楷體"/>
                <w:shd w:val="clear" w:color="auto" w:fill="FFFFFF"/>
              </w:rPr>
              <w:t>Initial response</w:t>
            </w:r>
          </w:p>
        </w:tc>
        <w:tc>
          <w:tcPr>
            <w:tcW w:w="4125" w:type="dxa"/>
            <w:shd w:val="clear" w:color="auto" w:fill="auto"/>
            <w:tcMar>
              <w:left w:w="108" w:type="dxa"/>
            </w:tcMar>
          </w:tcPr>
          <w:p w14:paraId="766312E2" w14:textId="77777777" w:rsidR="00B34661" w:rsidRDefault="005331F7">
            <w:pPr>
              <w:jc w:val="center"/>
              <w:rPr>
                <w:rFonts w:eastAsia="標楷體"/>
              </w:rPr>
            </w:pPr>
            <w:r>
              <w:rPr>
                <w:rFonts w:eastAsia="標楷體"/>
              </w:rPr>
              <w:t>0x80000004</w:t>
            </w:r>
          </w:p>
        </w:tc>
      </w:tr>
      <w:tr w:rsidR="00B34661" w14:paraId="029E3A67" w14:textId="77777777">
        <w:tc>
          <w:tcPr>
            <w:tcW w:w="4156" w:type="dxa"/>
            <w:shd w:val="clear" w:color="auto" w:fill="auto"/>
            <w:tcMar>
              <w:left w:w="108" w:type="dxa"/>
            </w:tcMar>
          </w:tcPr>
          <w:p w14:paraId="72AE121E" w14:textId="77777777" w:rsidR="00B34661" w:rsidRDefault="005331F7">
            <w:pPr>
              <w:rPr>
                <w:rFonts w:eastAsia="標楷體"/>
                <w:highlight w:val="white"/>
              </w:rPr>
            </w:pPr>
            <w:r>
              <w:rPr>
                <w:rFonts w:eastAsia="標楷體"/>
                <w:shd w:val="clear" w:color="auto" w:fill="FFFFFF"/>
              </w:rPr>
              <w:t>Sign up request</w:t>
            </w:r>
          </w:p>
        </w:tc>
        <w:tc>
          <w:tcPr>
            <w:tcW w:w="4125" w:type="dxa"/>
            <w:shd w:val="clear" w:color="auto" w:fill="auto"/>
            <w:tcMar>
              <w:left w:w="108" w:type="dxa"/>
            </w:tcMar>
          </w:tcPr>
          <w:p w14:paraId="1AF9F7A5" w14:textId="77777777" w:rsidR="00B34661" w:rsidRDefault="005331F7">
            <w:pPr>
              <w:jc w:val="center"/>
              <w:rPr>
                <w:rFonts w:eastAsia="標楷體"/>
              </w:rPr>
            </w:pPr>
            <w:r>
              <w:rPr>
                <w:rFonts w:eastAsia="標楷體"/>
              </w:rPr>
              <w:t>0x00000005</w:t>
            </w:r>
          </w:p>
        </w:tc>
      </w:tr>
      <w:tr w:rsidR="00B34661" w14:paraId="5E93E559" w14:textId="77777777">
        <w:tc>
          <w:tcPr>
            <w:tcW w:w="4156" w:type="dxa"/>
            <w:shd w:val="clear" w:color="auto" w:fill="auto"/>
            <w:tcMar>
              <w:left w:w="108" w:type="dxa"/>
            </w:tcMar>
          </w:tcPr>
          <w:p w14:paraId="0B334382" w14:textId="77777777" w:rsidR="00B34661" w:rsidRDefault="005331F7">
            <w:pPr>
              <w:rPr>
                <w:rFonts w:eastAsia="標楷體"/>
                <w:highlight w:val="white"/>
              </w:rPr>
            </w:pPr>
            <w:r>
              <w:rPr>
                <w:rFonts w:eastAsia="標楷體"/>
                <w:shd w:val="clear" w:color="auto" w:fill="FFFFFF"/>
              </w:rPr>
              <w:t>Sign up response</w:t>
            </w:r>
          </w:p>
        </w:tc>
        <w:tc>
          <w:tcPr>
            <w:tcW w:w="4125" w:type="dxa"/>
            <w:shd w:val="clear" w:color="auto" w:fill="auto"/>
            <w:tcMar>
              <w:left w:w="108" w:type="dxa"/>
            </w:tcMar>
          </w:tcPr>
          <w:p w14:paraId="48B18DA6" w14:textId="77777777" w:rsidR="00B34661" w:rsidRDefault="005331F7">
            <w:pPr>
              <w:jc w:val="center"/>
              <w:rPr>
                <w:rFonts w:eastAsia="標楷體"/>
              </w:rPr>
            </w:pPr>
            <w:r>
              <w:rPr>
                <w:rFonts w:eastAsia="標楷體"/>
              </w:rPr>
              <w:t>0x80000005</w:t>
            </w:r>
          </w:p>
        </w:tc>
      </w:tr>
      <w:tr w:rsidR="00B34661" w14:paraId="0FE74C5C" w14:textId="77777777">
        <w:tc>
          <w:tcPr>
            <w:tcW w:w="4156" w:type="dxa"/>
            <w:shd w:val="clear" w:color="auto" w:fill="auto"/>
            <w:tcMar>
              <w:left w:w="108" w:type="dxa"/>
            </w:tcMar>
          </w:tcPr>
          <w:p w14:paraId="6AD25FE5" w14:textId="77777777" w:rsidR="00B34661" w:rsidRDefault="005331F7">
            <w:pPr>
              <w:rPr>
                <w:rFonts w:eastAsia="標楷體"/>
              </w:rPr>
            </w:pPr>
            <w:r>
              <w:rPr>
                <w:rFonts w:eastAsia="標楷體"/>
              </w:rPr>
              <w:t>Enquire link request</w:t>
            </w:r>
          </w:p>
        </w:tc>
        <w:tc>
          <w:tcPr>
            <w:tcW w:w="4125" w:type="dxa"/>
            <w:shd w:val="clear" w:color="auto" w:fill="auto"/>
            <w:tcMar>
              <w:left w:w="108" w:type="dxa"/>
            </w:tcMar>
          </w:tcPr>
          <w:p w14:paraId="23B5C8DB" w14:textId="77777777" w:rsidR="00B34661" w:rsidRDefault="005331F7">
            <w:pPr>
              <w:jc w:val="center"/>
              <w:rPr>
                <w:rFonts w:eastAsia="標楷體"/>
              </w:rPr>
            </w:pPr>
            <w:r>
              <w:rPr>
                <w:rFonts w:eastAsia="標楷體"/>
              </w:rPr>
              <w:t>0x00000015</w:t>
            </w:r>
          </w:p>
        </w:tc>
      </w:tr>
      <w:tr w:rsidR="00B34661" w14:paraId="2DE61989" w14:textId="77777777">
        <w:tc>
          <w:tcPr>
            <w:tcW w:w="4156" w:type="dxa"/>
            <w:shd w:val="clear" w:color="auto" w:fill="auto"/>
            <w:tcMar>
              <w:left w:w="108" w:type="dxa"/>
            </w:tcMar>
          </w:tcPr>
          <w:p w14:paraId="37690DE2" w14:textId="77777777" w:rsidR="00B34661" w:rsidRDefault="005331F7">
            <w:pPr>
              <w:rPr>
                <w:rFonts w:eastAsia="標楷體"/>
              </w:rPr>
            </w:pPr>
            <w:r>
              <w:rPr>
                <w:rFonts w:eastAsia="標楷體"/>
              </w:rPr>
              <w:t>Enquire link response</w:t>
            </w:r>
          </w:p>
        </w:tc>
        <w:tc>
          <w:tcPr>
            <w:tcW w:w="4125" w:type="dxa"/>
            <w:shd w:val="clear" w:color="auto" w:fill="auto"/>
            <w:tcMar>
              <w:left w:w="108" w:type="dxa"/>
            </w:tcMar>
          </w:tcPr>
          <w:p w14:paraId="5446743D" w14:textId="77777777" w:rsidR="00B34661" w:rsidRDefault="005331F7">
            <w:pPr>
              <w:jc w:val="center"/>
              <w:rPr>
                <w:rFonts w:eastAsia="標楷體"/>
              </w:rPr>
            </w:pPr>
            <w:r>
              <w:rPr>
                <w:rFonts w:eastAsia="標楷體"/>
              </w:rPr>
              <w:t>0x80000015</w:t>
            </w:r>
          </w:p>
        </w:tc>
      </w:tr>
      <w:tr w:rsidR="00B34661" w14:paraId="178C7EB1" w14:textId="77777777">
        <w:tc>
          <w:tcPr>
            <w:tcW w:w="4156" w:type="dxa"/>
            <w:shd w:val="clear" w:color="auto" w:fill="auto"/>
            <w:tcMar>
              <w:left w:w="108" w:type="dxa"/>
            </w:tcMar>
          </w:tcPr>
          <w:p w14:paraId="6F6E5A48" w14:textId="77777777" w:rsidR="00B34661" w:rsidRDefault="005331F7">
            <w:pPr>
              <w:rPr>
                <w:rFonts w:eastAsia="標楷體"/>
              </w:rPr>
            </w:pPr>
            <w:r>
              <w:rPr>
                <w:rFonts w:eastAsia="標楷體"/>
              </w:rPr>
              <w:t>Unbind request</w:t>
            </w:r>
          </w:p>
        </w:tc>
        <w:tc>
          <w:tcPr>
            <w:tcW w:w="4125" w:type="dxa"/>
            <w:shd w:val="clear" w:color="auto" w:fill="auto"/>
            <w:tcMar>
              <w:left w:w="108" w:type="dxa"/>
            </w:tcMar>
          </w:tcPr>
          <w:p w14:paraId="778A813A" w14:textId="77777777" w:rsidR="00B34661" w:rsidRDefault="005331F7">
            <w:pPr>
              <w:jc w:val="center"/>
              <w:rPr>
                <w:rFonts w:eastAsia="標楷體"/>
              </w:rPr>
            </w:pPr>
            <w:r>
              <w:rPr>
                <w:rFonts w:eastAsia="標楷體"/>
              </w:rPr>
              <w:t>0x00000006</w:t>
            </w:r>
          </w:p>
        </w:tc>
      </w:tr>
      <w:tr w:rsidR="00B34661" w14:paraId="6709F2AE" w14:textId="77777777">
        <w:tc>
          <w:tcPr>
            <w:tcW w:w="4156" w:type="dxa"/>
            <w:shd w:val="clear" w:color="auto" w:fill="auto"/>
            <w:tcMar>
              <w:left w:w="108" w:type="dxa"/>
            </w:tcMar>
          </w:tcPr>
          <w:p w14:paraId="03E50015" w14:textId="77777777" w:rsidR="00B34661" w:rsidRDefault="005331F7">
            <w:pPr>
              <w:rPr>
                <w:rFonts w:eastAsia="標楷體"/>
              </w:rPr>
            </w:pPr>
            <w:r>
              <w:rPr>
                <w:rFonts w:eastAsia="標楷體"/>
              </w:rPr>
              <w:t>Unbind response</w:t>
            </w:r>
          </w:p>
        </w:tc>
        <w:tc>
          <w:tcPr>
            <w:tcW w:w="4125" w:type="dxa"/>
            <w:shd w:val="clear" w:color="auto" w:fill="auto"/>
            <w:tcMar>
              <w:left w:w="108" w:type="dxa"/>
            </w:tcMar>
          </w:tcPr>
          <w:p w14:paraId="0340C674" w14:textId="77777777" w:rsidR="00B34661" w:rsidRDefault="005331F7">
            <w:pPr>
              <w:jc w:val="center"/>
              <w:rPr>
                <w:rFonts w:eastAsia="標楷體"/>
              </w:rPr>
            </w:pPr>
            <w:r>
              <w:rPr>
                <w:rFonts w:eastAsia="標楷體"/>
              </w:rPr>
              <w:t>0x80000006</w:t>
            </w:r>
          </w:p>
        </w:tc>
      </w:tr>
      <w:tr w:rsidR="00B34661" w14:paraId="29806829" w14:textId="77777777">
        <w:tc>
          <w:tcPr>
            <w:tcW w:w="4156" w:type="dxa"/>
            <w:shd w:val="clear" w:color="auto" w:fill="auto"/>
            <w:tcMar>
              <w:left w:w="108" w:type="dxa"/>
            </w:tcMar>
          </w:tcPr>
          <w:p w14:paraId="03AFF34E" w14:textId="77777777" w:rsidR="00B34661" w:rsidRDefault="005331F7">
            <w:pPr>
              <w:rPr>
                <w:rFonts w:eastAsia="標楷體"/>
              </w:rPr>
            </w:pPr>
            <w:r>
              <w:rPr>
                <w:rFonts w:eastAsia="標楷體"/>
              </w:rPr>
              <w:t>Update request</w:t>
            </w:r>
          </w:p>
        </w:tc>
        <w:tc>
          <w:tcPr>
            <w:tcW w:w="4125" w:type="dxa"/>
            <w:shd w:val="clear" w:color="auto" w:fill="auto"/>
            <w:tcMar>
              <w:left w:w="108" w:type="dxa"/>
            </w:tcMar>
          </w:tcPr>
          <w:p w14:paraId="1015A5A5" w14:textId="77777777" w:rsidR="00B34661" w:rsidRDefault="005331F7">
            <w:pPr>
              <w:jc w:val="center"/>
              <w:rPr>
                <w:rFonts w:eastAsia="標楷體"/>
              </w:rPr>
            </w:pPr>
            <w:r>
              <w:rPr>
                <w:rFonts w:eastAsia="標楷體"/>
              </w:rPr>
              <w:t>0x00000007</w:t>
            </w:r>
          </w:p>
        </w:tc>
      </w:tr>
      <w:tr w:rsidR="00B34661" w14:paraId="7264660C" w14:textId="77777777">
        <w:tc>
          <w:tcPr>
            <w:tcW w:w="4156" w:type="dxa"/>
            <w:shd w:val="clear" w:color="auto" w:fill="auto"/>
            <w:tcMar>
              <w:left w:w="108" w:type="dxa"/>
            </w:tcMar>
          </w:tcPr>
          <w:p w14:paraId="3E28AFBB" w14:textId="77777777" w:rsidR="00B34661" w:rsidRDefault="005331F7">
            <w:pPr>
              <w:rPr>
                <w:rFonts w:eastAsia="標楷體"/>
              </w:rPr>
            </w:pPr>
            <w:r>
              <w:rPr>
                <w:rFonts w:eastAsia="標楷體"/>
              </w:rPr>
              <w:t>Update response</w:t>
            </w:r>
          </w:p>
        </w:tc>
        <w:tc>
          <w:tcPr>
            <w:tcW w:w="4125" w:type="dxa"/>
            <w:shd w:val="clear" w:color="auto" w:fill="auto"/>
            <w:tcMar>
              <w:left w:w="108" w:type="dxa"/>
            </w:tcMar>
          </w:tcPr>
          <w:p w14:paraId="39EA73AC" w14:textId="77777777" w:rsidR="00B34661" w:rsidRDefault="005331F7">
            <w:pPr>
              <w:jc w:val="center"/>
              <w:rPr>
                <w:rFonts w:eastAsia="標楷體"/>
              </w:rPr>
            </w:pPr>
            <w:r>
              <w:rPr>
                <w:rFonts w:eastAsia="標楷體"/>
              </w:rPr>
              <w:t>0x80000007</w:t>
            </w:r>
          </w:p>
        </w:tc>
      </w:tr>
      <w:tr w:rsidR="00B34661" w14:paraId="5836A4A5" w14:textId="77777777">
        <w:tc>
          <w:tcPr>
            <w:tcW w:w="4156" w:type="dxa"/>
            <w:shd w:val="clear" w:color="auto" w:fill="auto"/>
            <w:tcMar>
              <w:left w:w="108" w:type="dxa"/>
            </w:tcMar>
          </w:tcPr>
          <w:p w14:paraId="10ABCF07" w14:textId="77777777" w:rsidR="00B34661" w:rsidRDefault="005331F7">
            <w:pPr>
              <w:rPr>
                <w:rFonts w:eastAsia="標楷體"/>
              </w:rPr>
            </w:pPr>
            <w:r>
              <w:rPr>
                <w:rFonts w:eastAsia="標楷體"/>
              </w:rPr>
              <w:t>Long Data request</w:t>
            </w:r>
          </w:p>
        </w:tc>
        <w:tc>
          <w:tcPr>
            <w:tcW w:w="4125" w:type="dxa"/>
            <w:shd w:val="clear" w:color="auto" w:fill="auto"/>
            <w:tcMar>
              <w:left w:w="108" w:type="dxa"/>
            </w:tcMar>
          </w:tcPr>
          <w:p w14:paraId="2A31EBFA" w14:textId="77777777" w:rsidR="00B34661" w:rsidRDefault="005331F7">
            <w:pPr>
              <w:jc w:val="center"/>
              <w:rPr>
                <w:rFonts w:eastAsia="標楷體"/>
              </w:rPr>
            </w:pPr>
            <w:r>
              <w:rPr>
                <w:rFonts w:eastAsia="標楷體"/>
              </w:rPr>
              <w:t>0x00000008</w:t>
            </w:r>
          </w:p>
        </w:tc>
      </w:tr>
      <w:tr w:rsidR="00B34661" w14:paraId="17F3A419" w14:textId="77777777">
        <w:tc>
          <w:tcPr>
            <w:tcW w:w="4156" w:type="dxa"/>
            <w:shd w:val="clear" w:color="auto" w:fill="auto"/>
            <w:tcMar>
              <w:left w:w="108" w:type="dxa"/>
            </w:tcMar>
          </w:tcPr>
          <w:p w14:paraId="43572B14" w14:textId="77777777" w:rsidR="00B34661" w:rsidRDefault="005331F7">
            <w:pPr>
              <w:rPr>
                <w:rFonts w:eastAsia="標楷體"/>
              </w:rPr>
            </w:pPr>
            <w:r>
              <w:rPr>
                <w:rFonts w:eastAsia="標楷體"/>
              </w:rPr>
              <w:t>Long Data response</w:t>
            </w:r>
          </w:p>
        </w:tc>
        <w:tc>
          <w:tcPr>
            <w:tcW w:w="4125" w:type="dxa"/>
            <w:shd w:val="clear" w:color="auto" w:fill="auto"/>
            <w:tcMar>
              <w:left w:w="108" w:type="dxa"/>
            </w:tcMar>
          </w:tcPr>
          <w:p w14:paraId="021C6FA4" w14:textId="77777777" w:rsidR="00B34661" w:rsidRDefault="005331F7">
            <w:pPr>
              <w:jc w:val="center"/>
              <w:rPr>
                <w:rFonts w:eastAsia="標楷體"/>
              </w:rPr>
            </w:pPr>
            <w:r>
              <w:rPr>
                <w:rFonts w:eastAsia="標楷體"/>
              </w:rPr>
              <w:t>0x80000008</w:t>
            </w:r>
          </w:p>
        </w:tc>
      </w:tr>
      <w:tr w:rsidR="00B34661" w14:paraId="7D38A17D" w14:textId="77777777">
        <w:tc>
          <w:tcPr>
            <w:tcW w:w="4156" w:type="dxa"/>
            <w:shd w:val="clear" w:color="auto" w:fill="auto"/>
            <w:tcMar>
              <w:left w:w="108" w:type="dxa"/>
            </w:tcMar>
          </w:tcPr>
          <w:p w14:paraId="78EB0B6D" w14:textId="77777777" w:rsidR="00B34661" w:rsidRDefault="005331F7">
            <w:pPr>
              <w:rPr>
                <w:rFonts w:eastAsia="標楷體"/>
              </w:rPr>
            </w:pPr>
            <w:r>
              <w:rPr>
                <w:rFonts w:eastAsia="標楷體"/>
              </w:rPr>
              <w:t>Reboot request</w:t>
            </w:r>
          </w:p>
        </w:tc>
        <w:tc>
          <w:tcPr>
            <w:tcW w:w="4125" w:type="dxa"/>
            <w:shd w:val="clear" w:color="auto" w:fill="auto"/>
            <w:tcMar>
              <w:left w:w="108" w:type="dxa"/>
            </w:tcMar>
          </w:tcPr>
          <w:p w14:paraId="6C225C37" w14:textId="77777777" w:rsidR="00B34661" w:rsidRDefault="005331F7">
            <w:pPr>
              <w:jc w:val="center"/>
              <w:rPr>
                <w:rFonts w:eastAsia="標楷體"/>
              </w:rPr>
            </w:pPr>
            <w:r>
              <w:rPr>
                <w:rFonts w:eastAsia="標楷體"/>
              </w:rPr>
              <w:t>0x00000010</w:t>
            </w:r>
          </w:p>
        </w:tc>
      </w:tr>
      <w:tr w:rsidR="00B34661" w14:paraId="75AF38C2" w14:textId="77777777">
        <w:tc>
          <w:tcPr>
            <w:tcW w:w="4156" w:type="dxa"/>
            <w:shd w:val="clear" w:color="auto" w:fill="auto"/>
            <w:tcMar>
              <w:left w:w="108" w:type="dxa"/>
            </w:tcMar>
          </w:tcPr>
          <w:p w14:paraId="00982DD4" w14:textId="77777777" w:rsidR="00B34661" w:rsidRDefault="005331F7">
            <w:pPr>
              <w:rPr>
                <w:rFonts w:eastAsia="標楷體"/>
              </w:rPr>
            </w:pPr>
            <w:r>
              <w:rPr>
                <w:rFonts w:eastAsia="標楷體"/>
              </w:rPr>
              <w:t>Reboot response</w:t>
            </w:r>
          </w:p>
        </w:tc>
        <w:tc>
          <w:tcPr>
            <w:tcW w:w="4125" w:type="dxa"/>
            <w:shd w:val="clear" w:color="auto" w:fill="auto"/>
            <w:tcMar>
              <w:left w:w="108" w:type="dxa"/>
            </w:tcMar>
          </w:tcPr>
          <w:p w14:paraId="6922C367" w14:textId="77777777" w:rsidR="00B34661" w:rsidRDefault="005331F7">
            <w:pPr>
              <w:jc w:val="center"/>
              <w:rPr>
                <w:rFonts w:eastAsia="標楷體"/>
              </w:rPr>
            </w:pPr>
            <w:r>
              <w:rPr>
                <w:rFonts w:eastAsia="標楷體"/>
              </w:rPr>
              <w:t>0x80000010</w:t>
            </w:r>
          </w:p>
        </w:tc>
      </w:tr>
      <w:tr w:rsidR="00B34661" w14:paraId="40C7E835" w14:textId="77777777">
        <w:tc>
          <w:tcPr>
            <w:tcW w:w="4156" w:type="dxa"/>
            <w:shd w:val="clear" w:color="auto" w:fill="auto"/>
            <w:tcMar>
              <w:left w:w="108" w:type="dxa"/>
            </w:tcMar>
          </w:tcPr>
          <w:p w14:paraId="5E2156D2" w14:textId="77777777" w:rsidR="00B34661" w:rsidRDefault="005331F7">
            <w:pPr>
              <w:rPr>
                <w:rFonts w:eastAsia="標楷體"/>
              </w:rPr>
            </w:pPr>
            <w:r>
              <w:rPr>
                <w:rFonts w:eastAsia="標楷體"/>
              </w:rPr>
              <w:t>Configuration request</w:t>
            </w:r>
          </w:p>
        </w:tc>
        <w:tc>
          <w:tcPr>
            <w:tcW w:w="4125" w:type="dxa"/>
            <w:shd w:val="clear" w:color="auto" w:fill="auto"/>
            <w:tcMar>
              <w:left w:w="108" w:type="dxa"/>
            </w:tcMar>
          </w:tcPr>
          <w:p w14:paraId="400CA94E" w14:textId="77777777" w:rsidR="00B34661" w:rsidRDefault="005331F7">
            <w:pPr>
              <w:jc w:val="center"/>
              <w:rPr>
                <w:rFonts w:eastAsia="標楷體"/>
              </w:rPr>
            </w:pPr>
            <w:r>
              <w:rPr>
                <w:rFonts w:eastAsia="標楷體"/>
              </w:rPr>
              <w:t>0x00000011</w:t>
            </w:r>
          </w:p>
        </w:tc>
      </w:tr>
      <w:tr w:rsidR="00B34661" w14:paraId="584DEC9F" w14:textId="77777777">
        <w:tc>
          <w:tcPr>
            <w:tcW w:w="4156" w:type="dxa"/>
            <w:shd w:val="clear" w:color="auto" w:fill="auto"/>
            <w:tcMar>
              <w:left w:w="108" w:type="dxa"/>
            </w:tcMar>
          </w:tcPr>
          <w:p w14:paraId="50240F0C" w14:textId="77777777" w:rsidR="00B34661" w:rsidRDefault="005331F7">
            <w:pPr>
              <w:rPr>
                <w:rFonts w:eastAsia="標楷體"/>
              </w:rPr>
            </w:pPr>
            <w:r>
              <w:rPr>
                <w:rFonts w:eastAsia="標楷體"/>
              </w:rPr>
              <w:t>Configuration response</w:t>
            </w:r>
          </w:p>
        </w:tc>
        <w:tc>
          <w:tcPr>
            <w:tcW w:w="4125" w:type="dxa"/>
            <w:shd w:val="clear" w:color="auto" w:fill="auto"/>
            <w:tcMar>
              <w:left w:w="108" w:type="dxa"/>
            </w:tcMar>
          </w:tcPr>
          <w:p w14:paraId="12621861" w14:textId="77777777" w:rsidR="00B34661" w:rsidRDefault="005331F7">
            <w:pPr>
              <w:jc w:val="center"/>
              <w:rPr>
                <w:rFonts w:eastAsia="標楷體"/>
              </w:rPr>
            </w:pPr>
            <w:r>
              <w:rPr>
                <w:rFonts w:eastAsia="標楷體"/>
              </w:rPr>
              <w:t>0x80000011</w:t>
            </w:r>
          </w:p>
        </w:tc>
      </w:tr>
      <w:tr w:rsidR="00B34661" w14:paraId="59852546" w14:textId="77777777">
        <w:tc>
          <w:tcPr>
            <w:tcW w:w="4156" w:type="dxa"/>
            <w:shd w:val="clear" w:color="auto" w:fill="auto"/>
            <w:tcMar>
              <w:left w:w="108" w:type="dxa"/>
            </w:tcMar>
          </w:tcPr>
          <w:p w14:paraId="407B701F" w14:textId="77777777" w:rsidR="00B34661" w:rsidRDefault="005331F7">
            <w:pPr>
              <w:rPr>
                <w:rFonts w:eastAsia="標楷體"/>
              </w:rPr>
            </w:pPr>
            <w:r>
              <w:rPr>
                <w:rFonts w:eastAsia="標楷體"/>
              </w:rPr>
              <w:t>Power port setting request</w:t>
            </w:r>
          </w:p>
        </w:tc>
        <w:tc>
          <w:tcPr>
            <w:tcW w:w="4125" w:type="dxa"/>
            <w:shd w:val="clear" w:color="auto" w:fill="auto"/>
            <w:tcMar>
              <w:left w:w="108" w:type="dxa"/>
            </w:tcMar>
          </w:tcPr>
          <w:p w14:paraId="5A891F5D" w14:textId="77777777" w:rsidR="00B34661" w:rsidRDefault="005331F7">
            <w:pPr>
              <w:jc w:val="center"/>
              <w:rPr>
                <w:rFonts w:eastAsia="標楷體"/>
              </w:rPr>
            </w:pPr>
            <w:r>
              <w:rPr>
                <w:rFonts w:eastAsia="標楷體"/>
              </w:rPr>
              <w:t>0x00000012</w:t>
            </w:r>
          </w:p>
        </w:tc>
      </w:tr>
      <w:tr w:rsidR="00B34661" w14:paraId="2C968D70" w14:textId="77777777">
        <w:tc>
          <w:tcPr>
            <w:tcW w:w="4156" w:type="dxa"/>
            <w:shd w:val="clear" w:color="auto" w:fill="auto"/>
            <w:tcMar>
              <w:left w:w="108" w:type="dxa"/>
            </w:tcMar>
          </w:tcPr>
          <w:p w14:paraId="63F3DD3F" w14:textId="77777777" w:rsidR="00B34661" w:rsidRDefault="005331F7">
            <w:pPr>
              <w:rPr>
                <w:rFonts w:eastAsia="標楷體"/>
              </w:rPr>
            </w:pPr>
            <w:r>
              <w:rPr>
                <w:rFonts w:eastAsia="標楷體"/>
              </w:rPr>
              <w:t>Power port setting response</w:t>
            </w:r>
          </w:p>
        </w:tc>
        <w:tc>
          <w:tcPr>
            <w:tcW w:w="4125" w:type="dxa"/>
            <w:shd w:val="clear" w:color="auto" w:fill="auto"/>
            <w:tcMar>
              <w:left w:w="108" w:type="dxa"/>
            </w:tcMar>
          </w:tcPr>
          <w:p w14:paraId="1D7BAC88" w14:textId="77777777" w:rsidR="00B34661" w:rsidRDefault="005331F7">
            <w:pPr>
              <w:jc w:val="center"/>
              <w:rPr>
                <w:rFonts w:eastAsia="標楷體"/>
              </w:rPr>
            </w:pPr>
            <w:r>
              <w:rPr>
                <w:rFonts w:eastAsia="標楷體"/>
              </w:rPr>
              <w:t>0x80000012</w:t>
            </w:r>
          </w:p>
        </w:tc>
      </w:tr>
      <w:tr w:rsidR="00B34661" w14:paraId="40DE36B0" w14:textId="77777777">
        <w:tc>
          <w:tcPr>
            <w:tcW w:w="4156" w:type="dxa"/>
            <w:shd w:val="clear" w:color="auto" w:fill="auto"/>
            <w:tcMar>
              <w:left w:w="108" w:type="dxa"/>
            </w:tcMar>
          </w:tcPr>
          <w:p w14:paraId="26BCC5B9" w14:textId="77777777" w:rsidR="00B34661" w:rsidRDefault="005331F7">
            <w:pPr>
              <w:rPr>
                <w:rFonts w:eastAsia="標楷體"/>
              </w:rPr>
            </w:pPr>
            <w:r>
              <w:rPr>
                <w:rFonts w:eastAsia="標楷體"/>
              </w:rPr>
              <w:t>Power port state request</w:t>
            </w:r>
          </w:p>
        </w:tc>
        <w:tc>
          <w:tcPr>
            <w:tcW w:w="4125" w:type="dxa"/>
            <w:shd w:val="clear" w:color="auto" w:fill="auto"/>
            <w:tcMar>
              <w:left w:w="108" w:type="dxa"/>
            </w:tcMar>
          </w:tcPr>
          <w:p w14:paraId="32FA215A" w14:textId="77777777" w:rsidR="00B34661" w:rsidRDefault="005331F7">
            <w:pPr>
              <w:jc w:val="center"/>
              <w:rPr>
                <w:rFonts w:eastAsia="標楷體"/>
              </w:rPr>
            </w:pPr>
            <w:r>
              <w:rPr>
                <w:rFonts w:eastAsia="標楷體"/>
              </w:rPr>
              <w:t>0x00000013</w:t>
            </w:r>
          </w:p>
        </w:tc>
      </w:tr>
      <w:tr w:rsidR="00B34661" w14:paraId="1BEE4737" w14:textId="77777777">
        <w:tc>
          <w:tcPr>
            <w:tcW w:w="4156" w:type="dxa"/>
            <w:shd w:val="clear" w:color="auto" w:fill="auto"/>
            <w:tcMar>
              <w:left w:w="108" w:type="dxa"/>
            </w:tcMar>
          </w:tcPr>
          <w:p w14:paraId="27E4D23C" w14:textId="77777777" w:rsidR="00B34661" w:rsidRDefault="005331F7">
            <w:pPr>
              <w:rPr>
                <w:rFonts w:eastAsia="標楷體"/>
              </w:rPr>
            </w:pPr>
            <w:r>
              <w:rPr>
                <w:rFonts w:eastAsia="標楷體"/>
              </w:rPr>
              <w:t>Power port state response</w:t>
            </w:r>
          </w:p>
        </w:tc>
        <w:tc>
          <w:tcPr>
            <w:tcW w:w="4125" w:type="dxa"/>
            <w:shd w:val="clear" w:color="auto" w:fill="auto"/>
            <w:tcMar>
              <w:left w:w="108" w:type="dxa"/>
            </w:tcMar>
          </w:tcPr>
          <w:p w14:paraId="1062088A" w14:textId="77777777" w:rsidR="00B34661" w:rsidRDefault="005331F7">
            <w:pPr>
              <w:jc w:val="center"/>
              <w:rPr>
                <w:rFonts w:eastAsia="標楷體"/>
              </w:rPr>
            </w:pPr>
            <w:r>
              <w:rPr>
                <w:rFonts w:eastAsia="標楷體"/>
              </w:rPr>
              <w:t>0x80000013</w:t>
            </w:r>
          </w:p>
        </w:tc>
      </w:tr>
      <w:tr w:rsidR="00B34661" w14:paraId="1D608529" w14:textId="77777777">
        <w:tc>
          <w:tcPr>
            <w:tcW w:w="4156" w:type="dxa"/>
            <w:shd w:val="clear" w:color="auto" w:fill="auto"/>
            <w:tcMar>
              <w:left w:w="108" w:type="dxa"/>
            </w:tcMar>
          </w:tcPr>
          <w:p w14:paraId="1F2EBB7C" w14:textId="77777777" w:rsidR="00B34661" w:rsidRDefault="005331F7">
            <w:pPr>
              <w:rPr>
                <w:rFonts w:eastAsia="標楷體"/>
              </w:rPr>
            </w:pPr>
            <w:r>
              <w:rPr>
                <w:rFonts w:eastAsia="標楷體"/>
              </w:rPr>
              <w:t>SER API Sign in request</w:t>
            </w:r>
          </w:p>
        </w:tc>
        <w:tc>
          <w:tcPr>
            <w:tcW w:w="4125" w:type="dxa"/>
            <w:shd w:val="clear" w:color="auto" w:fill="auto"/>
            <w:tcMar>
              <w:left w:w="108" w:type="dxa"/>
            </w:tcMar>
          </w:tcPr>
          <w:p w14:paraId="5EDB47DB" w14:textId="77777777" w:rsidR="00B34661" w:rsidRDefault="005331F7">
            <w:pPr>
              <w:jc w:val="center"/>
              <w:rPr>
                <w:rFonts w:eastAsia="標楷體"/>
              </w:rPr>
            </w:pPr>
            <w:r>
              <w:rPr>
                <w:rFonts w:eastAsia="標楷體"/>
              </w:rPr>
              <w:t>0x00000014</w:t>
            </w:r>
          </w:p>
        </w:tc>
      </w:tr>
      <w:tr w:rsidR="00B34661" w14:paraId="2D5AF38A" w14:textId="77777777">
        <w:tc>
          <w:tcPr>
            <w:tcW w:w="4156" w:type="dxa"/>
            <w:shd w:val="clear" w:color="auto" w:fill="auto"/>
            <w:tcMar>
              <w:left w:w="108" w:type="dxa"/>
            </w:tcMar>
          </w:tcPr>
          <w:p w14:paraId="1AE13F40" w14:textId="77777777" w:rsidR="00B34661" w:rsidRDefault="005331F7">
            <w:pPr>
              <w:rPr>
                <w:rFonts w:eastAsia="標楷體"/>
              </w:rPr>
            </w:pPr>
            <w:r>
              <w:rPr>
                <w:rFonts w:eastAsia="標楷體"/>
              </w:rPr>
              <w:t>SER API Sign in response</w:t>
            </w:r>
          </w:p>
        </w:tc>
        <w:tc>
          <w:tcPr>
            <w:tcW w:w="4125" w:type="dxa"/>
            <w:shd w:val="clear" w:color="auto" w:fill="auto"/>
            <w:tcMar>
              <w:left w:w="108" w:type="dxa"/>
            </w:tcMar>
          </w:tcPr>
          <w:p w14:paraId="4E444D6B" w14:textId="77777777" w:rsidR="00B34661" w:rsidRDefault="005331F7">
            <w:pPr>
              <w:jc w:val="center"/>
              <w:rPr>
                <w:rFonts w:eastAsia="標楷體"/>
              </w:rPr>
            </w:pPr>
            <w:r>
              <w:rPr>
                <w:rFonts w:eastAsia="標楷體"/>
              </w:rPr>
              <w:t>0x80000014</w:t>
            </w:r>
          </w:p>
        </w:tc>
      </w:tr>
      <w:tr w:rsidR="00B34661" w14:paraId="6C6756A2" w14:textId="77777777">
        <w:tc>
          <w:tcPr>
            <w:tcW w:w="4156" w:type="dxa"/>
            <w:shd w:val="clear" w:color="auto" w:fill="auto"/>
            <w:tcMar>
              <w:left w:w="108" w:type="dxa"/>
            </w:tcMar>
          </w:tcPr>
          <w:p w14:paraId="153DBDAB" w14:textId="77777777" w:rsidR="00B34661" w:rsidRDefault="005331F7">
            <w:pPr>
              <w:rPr>
                <w:rFonts w:eastAsia="標楷體"/>
              </w:rPr>
            </w:pPr>
            <w:r>
              <w:rPr>
                <w:rFonts w:eastAsia="標楷體"/>
              </w:rPr>
              <w:t>RDM Login request</w:t>
            </w:r>
          </w:p>
        </w:tc>
        <w:tc>
          <w:tcPr>
            <w:tcW w:w="4125" w:type="dxa"/>
            <w:shd w:val="clear" w:color="auto" w:fill="auto"/>
            <w:tcMar>
              <w:left w:w="108" w:type="dxa"/>
            </w:tcMar>
          </w:tcPr>
          <w:p w14:paraId="7CA1F600" w14:textId="77777777" w:rsidR="00B34661" w:rsidRDefault="005331F7">
            <w:pPr>
              <w:jc w:val="center"/>
              <w:rPr>
                <w:rFonts w:eastAsia="標楷體"/>
              </w:rPr>
            </w:pPr>
            <w:r>
              <w:rPr>
                <w:rFonts w:eastAsia="標楷體"/>
              </w:rPr>
              <w:t>0x00000016</w:t>
            </w:r>
          </w:p>
        </w:tc>
      </w:tr>
      <w:tr w:rsidR="00B34661" w14:paraId="5A1AC1C9" w14:textId="77777777">
        <w:tc>
          <w:tcPr>
            <w:tcW w:w="4156" w:type="dxa"/>
            <w:shd w:val="clear" w:color="auto" w:fill="auto"/>
            <w:tcMar>
              <w:left w:w="108" w:type="dxa"/>
            </w:tcMar>
          </w:tcPr>
          <w:p w14:paraId="53736FC6" w14:textId="77777777" w:rsidR="00B34661" w:rsidRDefault="005331F7">
            <w:pPr>
              <w:rPr>
                <w:rFonts w:eastAsia="標楷體"/>
              </w:rPr>
            </w:pPr>
            <w:r>
              <w:rPr>
                <w:rFonts w:eastAsia="標楷體"/>
              </w:rPr>
              <w:t>RDM Login response</w:t>
            </w:r>
          </w:p>
        </w:tc>
        <w:tc>
          <w:tcPr>
            <w:tcW w:w="4125" w:type="dxa"/>
            <w:shd w:val="clear" w:color="auto" w:fill="auto"/>
            <w:tcMar>
              <w:left w:w="108" w:type="dxa"/>
            </w:tcMar>
          </w:tcPr>
          <w:p w14:paraId="0E93E091" w14:textId="77777777" w:rsidR="00B34661" w:rsidRDefault="005331F7">
            <w:pPr>
              <w:jc w:val="center"/>
              <w:rPr>
                <w:rFonts w:eastAsia="標楷體"/>
              </w:rPr>
            </w:pPr>
            <w:r>
              <w:rPr>
                <w:rFonts w:eastAsia="標楷體"/>
              </w:rPr>
              <w:t>0x80000016</w:t>
            </w:r>
          </w:p>
        </w:tc>
      </w:tr>
      <w:tr w:rsidR="00B34661" w14:paraId="27B708E8" w14:textId="77777777">
        <w:tc>
          <w:tcPr>
            <w:tcW w:w="4156" w:type="dxa"/>
            <w:shd w:val="clear" w:color="auto" w:fill="auto"/>
            <w:tcMar>
              <w:left w:w="108" w:type="dxa"/>
            </w:tcMar>
          </w:tcPr>
          <w:p w14:paraId="4F89352E" w14:textId="77777777" w:rsidR="00B34661" w:rsidRDefault="005331F7">
            <w:pPr>
              <w:rPr>
                <w:rFonts w:eastAsia="標楷體"/>
              </w:rPr>
            </w:pPr>
            <w:r>
              <w:rPr>
                <w:rFonts w:eastAsia="標楷體"/>
              </w:rPr>
              <w:t>RDM Operate request</w:t>
            </w:r>
          </w:p>
        </w:tc>
        <w:tc>
          <w:tcPr>
            <w:tcW w:w="4125" w:type="dxa"/>
            <w:shd w:val="clear" w:color="auto" w:fill="auto"/>
            <w:tcMar>
              <w:left w:w="108" w:type="dxa"/>
            </w:tcMar>
          </w:tcPr>
          <w:p w14:paraId="5DC9F489" w14:textId="77777777" w:rsidR="00B34661" w:rsidRDefault="005331F7">
            <w:pPr>
              <w:jc w:val="center"/>
              <w:rPr>
                <w:rFonts w:eastAsia="標楷體"/>
              </w:rPr>
            </w:pPr>
            <w:r>
              <w:rPr>
                <w:rFonts w:eastAsia="標楷體"/>
              </w:rPr>
              <w:t>0x00000017</w:t>
            </w:r>
          </w:p>
        </w:tc>
      </w:tr>
      <w:tr w:rsidR="00B34661" w14:paraId="19D40092" w14:textId="77777777">
        <w:tc>
          <w:tcPr>
            <w:tcW w:w="4156" w:type="dxa"/>
            <w:shd w:val="clear" w:color="auto" w:fill="auto"/>
            <w:tcMar>
              <w:left w:w="108" w:type="dxa"/>
            </w:tcMar>
          </w:tcPr>
          <w:p w14:paraId="33DD7DA8" w14:textId="77777777" w:rsidR="00B34661" w:rsidRDefault="005331F7">
            <w:pPr>
              <w:rPr>
                <w:rFonts w:eastAsia="標楷體"/>
              </w:rPr>
            </w:pPr>
            <w:r>
              <w:rPr>
                <w:rFonts w:eastAsia="標楷體"/>
              </w:rPr>
              <w:t>RDM Operate response</w:t>
            </w:r>
          </w:p>
        </w:tc>
        <w:tc>
          <w:tcPr>
            <w:tcW w:w="4125" w:type="dxa"/>
            <w:shd w:val="clear" w:color="auto" w:fill="auto"/>
            <w:tcMar>
              <w:left w:w="108" w:type="dxa"/>
            </w:tcMar>
          </w:tcPr>
          <w:p w14:paraId="532A538C" w14:textId="77777777" w:rsidR="00B34661" w:rsidRDefault="005331F7">
            <w:pPr>
              <w:jc w:val="center"/>
              <w:rPr>
                <w:rFonts w:eastAsia="標楷體"/>
              </w:rPr>
            </w:pPr>
            <w:r>
              <w:rPr>
                <w:rFonts w:eastAsia="標楷體"/>
              </w:rPr>
              <w:t>0x80000017</w:t>
            </w:r>
          </w:p>
        </w:tc>
      </w:tr>
      <w:tr w:rsidR="00B34661" w14:paraId="22DE5B6E" w14:textId="77777777">
        <w:tc>
          <w:tcPr>
            <w:tcW w:w="4156" w:type="dxa"/>
            <w:shd w:val="clear" w:color="auto" w:fill="auto"/>
            <w:tcMar>
              <w:left w:w="108" w:type="dxa"/>
            </w:tcMar>
          </w:tcPr>
          <w:p w14:paraId="7526AB4A" w14:textId="77777777" w:rsidR="00B34661" w:rsidRDefault="005331F7">
            <w:pPr>
              <w:rPr>
                <w:rFonts w:eastAsia="標楷體"/>
              </w:rPr>
            </w:pPr>
            <w:r>
              <w:rPr>
                <w:rFonts w:eastAsia="標楷體"/>
              </w:rPr>
              <w:t>RDM Logout request</w:t>
            </w:r>
          </w:p>
        </w:tc>
        <w:tc>
          <w:tcPr>
            <w:tcW w:w="4125" w:type="dxa"/>
            <w:shd w:val="clear" w:color="auto" w:fill="auto"/>
            <w:tcMar>
              <w:left w:w="108" w:type="dxa"/>
            </w:tcMar>
          </w:tcPr>
          <w:p w14:paraId="6786364F" w14:textId="77777777" w:rsidR="00B34661" w:rsidRDefault="005331F7">
            <w:pPr>
              <w:jc w:val="center"/>
              <w:rPr>
                <w:rFonts w:eastAsia="標楷體"/>
              </w:rPr>
            </w:pPr>
            <w:r>
              <w:rPr>
                <w:rFonts w:eastAsia="標楷體"/>
              </w:rPr>
              <w:t>0x00000018</w:t>
            </w:r>
          </w:p>
        </w:tc>
      </w:tr>
      <w:tr w:rsidR="00B34661" w14:paraId="1CE4772C" w14:textId="77777777">
        <w:tc>
          <w:tcPr>
            <w:tcW w:w="4156" w:type="dxa"/>
            <w:shd w:val="clear" w:color="auto" w:fill="auto"/>
            <w:tcMar>
              <w:left w:w="108" w:type="dxa"/>
            </w:tcMar>
          </w:tcPr>
          <w:p w14:paraId="47663F8F" w14:textId="77777777" w:rsidR="00B34661" w:rsidRDefault="005331F7">
            <w:pPr>
              <w:rPr>
                <w:rFonts w:eastAsia="標楷體"/>
              </w:rPr>
            </w:pPr>
            <w:r>
              <w:rPr>
                <w:rFonts w:eastAsia="標楷體"/>
              </w:rPr>
              <w:t>RDM Logout response</w:t>
            </w:r>
          </w:p>
        </w:tc>
        <w:tc>
          <w:tcPr>
            <w:tcW w:w="4125" w:type="dxa"/>
            <w:shd w:val="clear" w:color="auto" w:fill="auto"/>
            <w:tcMar>
              <w:left w:w="108" w:type="dxa"/>
            </w:tcMar>
          </w:tcPr>
          <w:p w14:paraId="38A13E6C" w14:textId="77777777" w:rsidR="00B34661" w:rsidRDefault="005331F7">
            <w:pPr>
              <w:jc w:val="center"/>
              <w:rPr>
                <w:rFonts w:eastAsia="標楷體"/>
              </w:rPr>
            </w:pPr>
            <w:r>
              <w:rPr>
                <w:rFonts w:eastAsia="標楷體"/>
              </w:rPr>
              <w:t>0x80000018</w:t>
            </w:r>
          </w:p>
        </w:tc>
      </w:tr>
      <w:tr w:rsidR="00B34661" w14:paraId="2AFBEE4A" w14:textId="77777777">
        <w:tc>
          <w:tcPr>
            <w:tcW w:w="4156" w:type="dxa"/>
            <w:shd w:val="clear" w:color="auto" w:fill="auto"/>
            <w:tcMar>
              <w:left w:w="108" w:type="dxa"/>
            </w:tcMar>
          </w:tcPr>
          <w:p w14:paraId="03BCA6D5" w14:textId="77777777" w:rsidR="00B34661" w:rsidRDefault="005331F7">
            <w:pPr>
              <w:rPr>
                <w:rFonts w:eastAsia="標楷體"/>
              </w:rPr>
            </w:pPr>
            <w:r>
              <w:rPr>
                <w:rFonts w:eastAsia="標楷體"/>
              </w:rPr>
              <w:t>RDM State request</w:t>
            </w:r>
          </w:p>
        </w:tc>
        <w:tc>
          <w:tcPr>
            <w:tcW w:w="4125" w:type="dxa"/>
            <w:shd w:val="clear" w:color="auto" w:fill="auto"/>
            <w:tcMar>
              <w:left w:w="108" w:type="dxa"/>
            </w:tcMar>
          </w:tcPr>
          <w:p w14:paraId="7758F6AB" w14:textId="77777777" w:rsidR="00B34661" w:rsidRDefault="005331F7">
            <w:pPr>
              <w:jc w:val="center"/>
              <w:rPr>
                <w:rFonts w:eastAsia="標楷體"/>
              </w:rPr>
            </w:pPr>
            <w:r>
              <w:rPr>
                <w:rFonts w:eastAsia="標楷體"/>
              </w:rPr>
              <w:t>0x00000019</w:t>
            </w:r>
          </w:p>
        </w:tc>
      </w:tr>
      <w:tr w:rsidR="00B34661" w14:paraId="3AAE69B8" w14:textId="77777777">
        <w:tc>
          <w:tcPr>
            <w:tcW w:w="4156" w:type="dxa"/>
            <w:shd w:val="clear" w:color="auto" w:fill="auto"/>
            <w:tcMar>
              <w:left w:w="108" w:type="dxa"/>
            </w:tcMar>
          </w:tcPr>
          <w:p w14:paraId="1DF16394" w14:textId="77777777" w:rsidR="00B34661" w:rsidRDefault="005331F7">
            <w:pPr>
              <w:rPr>
                <w:rFonts w:eastAsia="標楷體"/>
              </w:rPr>
            </w:pPr>
            <w:r>
              <w:rPr>
                <w:rFonts w:eastAsia="標楷體"/>
              </w:rPr>
              <w:t>RDM State response</w:t>
            </w:r>
          </w:p>
        </w:tc>
        <w:tc>
          <w:tcPr>
            <w:tcW w:w="4125" w:type="dxa"/>
            <w:shd w:val="clear" w:color="auto" w:fill="auto"/>
            <w:tcMar>
              <w:left w:w="108" w:type="dxa"/>
            </w:tcMar>
          </w:tcPr>
          <w:p w14:paraId="5085DE4F" w14:textId="77777777" w:rsidR="00B34661" w:rsidRDefault="005331F7">
            <w:pPr>
              <w:jc w:val="center"/>
              <w:rPr>
                <w:rFonts w:eastAsia="標楷體"/>
              </w:rPr>
            </w:pPr>
            <w:r>
              <w:rPr>
                <w:rFonts w:eastAsia="標楷體"/>
              </w:rPr>
              <w:t>0x80000019</w:t>
            </w:r>
          </w:p>
        </w:tc>
      </w:tr>
      <w:tr w:rsidR="00B34661" w14:paraId="473EF034" w14:textId="77777777">
        <w:tc>
          <w:tcPr>
            <w:tcW w:w="4156" w:type="dxa"/>
            <w:shd w:val="clear" w:color="auto" w:fill="auto"/>
            <w:tcMar>
              <w:left w:w="108" w:type="dxa"/>
            </w:tcMar>
          </w:tcPr>
          <w:p w14:paraId="501A9CB2" w14:textId="77777777" w:rsidR="00B34661" w:rsidRDefault="005331F7">
            <w:pPr>
              <w:rPr>
                <w:rFonts w:eastAsia="標楷體"/>
              </w:rPr>
            </w:pPr>
            <w:r>
              <w:rPr>
                <w:rFonts w:eastAsia="標楷體"/>
              </w:rPr>
              <w:t>Semantic request</w:t>
            </w:r>
          </w:p>
        </w:tc>
        <w:tc>
          <w:tcPr>
            <w:tcW w:w="4125" w:type="dxa"/>
            <w:shd w:val="clear" w:color="auto" w:fill="auto"/>
            <w:tcMar>
              <w:left w:w="108" w:type="dxa"/>
            </w:tcMar>
          </w:tcPr>
          <w:p w14:paraId="27FA453D" w14:textId="77777777" w:rsidR="00B34661" w:rsidRDefault="005331F7">
            <w:pPr>
              <w:jc w:val="center"/>
              <w:rPr>
                <w:rFonts w:eastAsia="標楷體"/>
              </w:rPr>
            </w:pPr>
            <w:r>
              <w:rPr>
                <w:rFonts w:eastAsia="標楷體"/>
              </w:rPr>
              <w:t>0x00000030</w:t>
            </w:r>
          </w:p>
        </w:tc>
      </w:tr>
      <w:tr w:rsidR="00B34661" w14:paraId="0F9BC344" w14:textId="77777777">
        <w:tc>
          <w:tcPr>
            <w:tcW w:w="4156" w:type="dxa"/>
            <w:shd w:val="clear" w:color="auto" w:fill="auto"/>
            <w:tcMar>
              <w:left w:w="108" w:type="dxa"/>
            </w:tcMar>
          </w:tcPr>
          <w:p w14:paraId="5491D9D3" w14:textId="77777777" w:rsidR="00B34661" w:rsidRDefault="005331F7">
            <w:pPr>
              <w:rPr>
                <w:rFonts w:eastAsia="標楷體"/>
              </w:rPr>
            </w:pPr>
            <w:r>
              <w:rPr>
                <w:rFonts w:eastAsia="標楷體"/>
              </w:rPr>
              <w:t>Semantic response</w:t>
            </w:r>
          </w:p>
        </w:tc>
        <w:tc>
          <w:tcPr>
            <w:tcW w:w="4125" w:type="dxa"/>
            <w:shd w:val="clear" w:color="auto" w:fill="auto"/>
            <w:tcMar>
              <w:left w:w="108" w:type="dxa"/>
            </w:tcMar>
          </w:tcPr>
          <w:p w14:paraId="7A5E52CF" w14:textId="77777777" w:rsidR="00B34661" w:rsidRDefault="005331F7">
            <w:pPr>
              <w:jc w:val="center"/>
              <w:rPr>
                <w:rFonts w:eastAsia="標楷體"/>
              </w:rPr>
            </w:pPr>
            <w:r>
              <w:rPr>
                <w:rFonts w:eastAsia="標楷體"/>
              </w:rPr>
              <w:t>0x80000030</w:t>
            </w:r>
          </w:p>
        </w:tc>
      </w:tr>
      <w:tr w:rsidR="00B34661" w14:paraId="7C2169A7" w14:textId="77777777">
        <w:tc>
          <w:tcPr>
            <w:tcW w:w="4156" w:type="dxa"/>
            <w:shd w:val="clear" w:color="auto" w:fill="auto"/>
            <w:tcMar>
              <w:left w:w="108" w:type="dxa"/>
            </w:tcMar>
          </w:tcPr>
          <w:p w14:paraId="659EC91D" w14:textId="77777777" w:rsidR="00B34661" w:rsidRDefault="005331F7">
            <w:pPr>
              <w:rPr>
                <w:rFonts w:eastAsia="標楷體"/>
              </w:rPr>
            </w:pPr>
            <w:r>
              <w:rPr>
                <w:rFonts w:eastAsia="標楷體"/>
              </w:rPr>
              <w:t>AMX Control Command request</w:t>
            </w:r>
          </w:p>
        </w:tc>
        <w:tc>
          <w:tcPr>
            <w:tcW w:w="4125" w:type="dxa"/>
            <w:shd w:val="clear" w:color="auto" w:fill="auto"/>
            <w:tcMar>
              <w:left w:w="108" w:type="dxa"/>
            </w:tcMar>
          </w:tcPr>
          <w:p w14:paraId="17964D55" w14:textId="77777777" w:rsidR="00B34661" w:rsidRDefault="005331F7">
            <w:pPr>
              <w:jc w:val="center"/>
              <w:rPr>
                <w:rFonts w:eastAsia="標楷體"/>
              </w:rPr>
            </w:pPr>
            <w:r>
              <w:rPr>
                <w:rFonts w:eastAsia="標楷體"/>
              </w:rPr>
              <w:t>0x00000040</w:t>
            </w:r>
          </w:p>
        </w:tc>
      </w:tr>
      <w:tr w:rsidR="00B34661" w14:paraId="045B62EF" w14:textId="77777777">
        <w:tc>
          <w:tcPr>
            <w:tcW w:w="4156" w:type="dxa"/>
            <w:shd w:val="clear" w:color="auto" w:fill="auto"/>
            <w:tcMar>
              <w:left w:w="108" w:type="dxa"/>
            </w:tcMar>
          </w:tcPr>
          <w:p w14:paraId="28DF1937" w14:textId="77777777" w:rsidR="00B34661" w:rsidRDefault="005331F7">
            <w:pPr>
              <w:rPr>
                <w:rFonts w:eastAsia="標楷體"/>
              </w:rPr>
            </w:pPr>
            <w:r>
              <w:rPr>
                <w:rFonts w:eastAsia="標楷體"/>
              </w:rPr>
              <w:lastRenderedPageBreak/>
              <w:t>AMX Control Command response</w:t>
            </w:r>
          </w:p>
        </w:tc>
        <w:tc>
          <w:tcPr>
            <w:tcW w:w="4125" w:type="dxa"/>
            <w:shd w:val="clear" w:color="auto" w:fill="auto"/>
            <w:tcMar>
              <w:left w:w="108" w:type="dxa"/>
            </w:tcMar>
          </w:tcPr>
          <w:p w14:paraId="11D71C0A" w14:textId="77777777" w:rsidR="00B34661" w:rsidRDefault="005331F7">
            <w:pPr>
              <w:jc w:val="center"/>
              <w:rPr>
                <w:rFonts w:eastAsia="標楷體"/>
              </w:rPr>
            </w:pPr>
            <w:r>
              <w:rPr>
                <w:rFonts w:eastAsia="標楷體"/>
              </w:rPr>
              <w:t>0x80000040</w:t>
            </w:r>
          </w:p>
        </w:tc>
      </w:tr>
      <w:tr w:rsidR="00B34661" w14:paraId="2A8BF17D" w14:textId="77777777">
        <w:tc>
          <w:tcPr>
            <w:tcW w:w="4156" w:type="dxa"/>
            <w:shd w:val="clear" w:color="auto" w:fill="auto"/>
            <w:tcMar>
              <w:left w:w="108" w:type="dxa"/>
            </w:tcMar>
          </w:tcPr>
          <w:p w14:paraId="40EF2040" w14:textId="77777777" w:rsidR="00B34661" w:rsidRDefault="005331F7">
            <w:pPr>
              <w:rPr>
                <w:rFonts w:eastAsia="標楷體"/>
              </w:rPr>
            </w:pPr>
            <w:r>
              <w:rPr>
                <w:rFonts w:eastAsia="標楷體"/>
              </w:rPr>
              <w:t>AMX Status Command request</w:t>
            </w:r>
          </w:p>
        </w:tc>
        <w:tc>
          <w:tcPr>
            <w:tcW w:w="4125" w:type="dxa"/>
            <w:shd w:val="clear" w:color="auto" w:fill="auto"/>
            <w:tcMar>
              <w:left w:w="108" w:type="dxa"/>
            </w:tcMar>
          </w:tcPr>
          <w:p w14:paraId="30B4FE49" w14:textId="77777777" w:rsidR="00B34661" w:rsidRDefault="005331F7">
            <w:pPr>
              <w:jc w:val="center"/>
              <w:rPr>
                <w:rFonts w:eastAsia="標楷體"/>
              </w:rPr>
            </w:pPr>
            <w:r>
              <w:rPr>
                <w:rFonts w:eastAsia="標楷體"/>
              </w:rPr>
              <w:t>0x00000041</w:t>
            </w:r>
          </w:p>
        </w:tc>
      </w:tr>
      <w:tr w:rsidR="00B34661" w14:paraId="14B459DC" w14:textId="77777777">
        <w:tc>
          <w:tcPr>
            <w:tcW w:w="4156" w:type="dxa"/>
            <w:shd w:val="clear" w:color="auto" w:fill="auto"/>
            <w:tcMar>
              <w:left w:w="108" w:type="dxa"/>
            </w:tcMar>
          </w:tcPr>
          <w:p w14:paraId="55BC2060" w14:textId="77777777" w:rsidR="00B34661" w:rsidRDefault="005331F7">
            <w:pPr>
              <w:rPr>
                <w:rFonts w:eastAsia="標楷體"/>
              </w:rPr>
            </w:pPr>
            <w:r>
              <w:rPr>
                <w:rFonts w:eastAsia="標楷體"/>
              </w:rPr>
              <w:t>AMX Status Command response</w:t>
            </w:r>
          </w:p>
        </w:tc>
        <w:tc>
          <w:tcPr>
            <w:tcW w:w="4125" w:type="dxa"/>
            <w:shd w:val="clear" w:color="auto" w:fill="auto"/>
            <w:tcMar>
              <w:left w:w="108" w:type="dxa"/>
            </w:tcMar>
          </w:tcPr>
          <w:p w14:paraId="2D32E628" w14:textId="77777777" w:rsidR="00B34661" w:rsidRDefault="005331F7">
            <w:pPr>
              <w:jc w:val="center"/>
              <w:rPr>
                <w:rFonts w:eastAsia="標楷體"/>
              </w:rPr>
            </w:pPr>
            <w:r>
              <w:rPr>
                <w:rFonts w:eastAsia="標楷體"/>
              </w:rPr>
              <w:t>0x80000041</w:t>
            </w:r>
          </w:p>
        </w:tc>
      </w:tr>
      <w:tr w:rsidR="00B34661" w14:paraId="5B322198" w14:textId="77777777">
        <w:tc>
          <w:tcPr>
            <w:tcW w:w="4156" w:type="dxa"/>
            <w:shd w:val="clear" w:color="auto" w:fill="auto"/>
            <w:tcMar>
              <w:left w:w="108" w:type="dxa"/>
            </w:tcMar>
          </w:tcPr>
          <w:p w14:paraId="65E811C7" w14:textId="77777777" w:rsidR="00B34661" w:rsidRDefault="005331F7">
            <w:pPr>
              <w:rPr>
                <w:rFonts w:eastAsia="標楷體"/>
              </w:rPr>
            </w:pPr>
            <w:r>
              <w:rPr>
                <w:rFonts w:eastAsia="標楷體"/>
              </w:rPr>
              <w:t>AMX Broadcast Status Command request</w:t>
            </w:r>
          </w:p>
        </w:tc>
        <w:tc>
          <w:tcPr>
            <w:tcW w:w="4125" w:type="dxa"/>
            <w:shd w:val="clear" w:color="auto" w:fill="auto"/>
            <w:tcMar>
              <w:left w:w="108" w:type="dxa"/>
            </w:tcMar>
          </w:tcPr>
          <w:p w14:paraId="12FEFCBA" w14:textId="77777777" w:rsidR="00B34661" w:rsidRDefault="005331F7">
            <w:pPr>
              <w:jc w:val="center"/>
              <w:rPr>
                <w:rFonts w:eastAsia="標楷體"/>
              </w:rPr>
            </w:pPr>
            <w:r>
              <w:rPr>
                <w:rFonts w:eastAsia="標楷體"/>
              </w:rPr>
              <w:t>0x00000042</w:t>
            </w:r>
          </w:p>
        </w:tc>
      </w:tr>
      <w:tr w:rsidR="00B34661" w14:paraId="5D6FDDBA" w14:textId="77777777">
        <w:tc>
          <w:tcPr>
            <w:tcW w:w="4156" w:type="dxa"/>
            <w:shd w:val="clear" w:color="auto" w:fill="auto"/>
            <w:tcMar>
              <w:left w:w="108" w:type="dxa"/>
            </w:tcMar>
          </w:tcPr>
          <w:p w14:paraId="2D3F9CA3" w14:textId="77777777" w:rsidR="00B34661" w:rsidRDefault="005331F7">
            <w:pPr>
              <w:rPr>
                <w:rFonts w:eastAsia="標楷體"/>
              </w:rPr>
            </w:pPr>
            <w:r>
              <w:rPr>
                <w:rFonts w:eastAsia="標楷體"/>
              </w:rPr>
              <w:t>AMX Broadcast Status Command response</w:t>
            </w:r>
          </w:p>
        </w:tc>
        <w:tc>
          <w:tcPr>
            <w:tcW w:w="4125" w:type="dxa"/>
            <w:shd w:val="clear" w:color="auto" w:fill="auto"/>
            <w:tcMar>
              <w:left w:w="108" w:type="dxa"/>
            </w:tcMar>
          </w:tcPr>
          <w:p w14:paraId="7C68D993" w14:textId="77777777" w:rsidR="00B34661" w:rsidRDefault="005331F7">
            <w:pPr>
              <w:jc w:val="center"/>
              <w:rPr>
                <w:rFonts w:eastAsia="標楷體"/>
              </w:rPr>
            </w:pPr>
            <w:r>
              <w:rPr>
                <w:rFonts w:eastAsia="標楷體"/>
              </w:rPr>
              <w:t>0x80000042</w:t>
            </w:r>
          </w:p>
        </w:tc>
      </w:tr>
      <w:tr w:rsidR="00B34661" w14:paraId="337C2974" w14:textId="77777777">
        <w:tc>
          <w:tcPr>
            <w:tcW w:w="4156" w:type="dxa"/>
            <w:shd w:val="clear" w:color="auto" w:fill="auto"/>
            <w:tcMar>
              <w:left w:w="108" w:type="dxa"/>
            </w:tcMar>
          </w:tcPr>
          <w:p w14:paraId="279A1631" w14:textId="77777777" w:rsidR="00B34661" w:rsidRDefault="005331F7">
            <w:pPr>
              <w:rPr>
                <w:rFonts w:eastAsia="標楷體"/>
              </w:rPr>
            </w:pPr>
            <w:r>
              <w:t>Firebase Cloud Messaging ID Register Command request</w:t>
            </w:r>
          </w:p>
        </w:tc>
        <w:tc>
          <w:tcPr>
            <w:tcW w:w="4125" w:type="dxa"/>
            <w:shd w:val="clear" w:color="auto" w:fill="auto"/>
            <w:tcMar>
              <w:left w:w="108" w:type="dxa"/>
            </w:tcMar>
          </w:tcPr>
          <w:p w14:paraId="5D5225AC" w14:textId="77777777" w:rsidR="00B34661" w:rsidRDefault="005331F7">
            <w:pPr>
              <w:jc w:val="center"/>
              <w:rPr>
                <w:rFonts w:eastAsia="標楷體"/>
              </w:rPr>
            </w:pPr>
            <w:r>
              <w:rPr>
                <w:rFonts w:eastAsia="標楷體"/>
              </w:rPr>
              <w:t>0x00000044</w:t>
            </w:r>
          </w:p>
        </w:tc>
      </w:tr>
      <w:tr w:rsidR="00B34661" w14:paraId="16884B84" w14:textId="77777777">
        <w:tc>
          <w:tcPr>
            <w:tcW w:w="4156" w:type="dxa"/>
            <w:shd w:val="clear" w:color="auto" w:fill="auto"/>
            <w:tcMar>
              <w:left w:w="108" w:type="dxa"/>
            </w:tcMar>
          </w:tcPr>
          <w:p w14:paraId="3D4F052F" w14:textId="77777777" w:rsidR="00B34661" w:rsidRDefault="005331F7">
            <w:pPr>
              <w:rPr>
                <w:rFonts w:eastAsia="標楷體"/>
              </w:rPr>
            </w:pPr>
            <w:r>
              <w:t xml:space="preserve">Firebase Cloud Messaging ID Register Command </w:t>
            </w:r>
            <w:r>
              <w:rPr>
                <w:rFonts w:eastAsia="標楷體"/>
              </w:rPr>
              <w:t>response</w:t>
            </w:r>
          </w:p>
        </w:tc>
        <w:tc>
          <w:tcPr>
            <w:tcW w:w="4125" w:type="dxa"/>
            <w:shd w:val="clear" w:color="auto" w:fill="auto"/>
            <w:tcMar>
              <w:left w:w="108" w:type="dxa"/>
            </w:tcMar>
          </w:tcPr>
          <w:p w14:paraId="1B869ED6" w14:textId="77777777" w:rsidR="00B34661" w:rsidRDefault="005331F7">
            <w:pPr>
              <w:jc w:val="center"/>
              <w:rPr>
                <w:rFonts w:eastAsia="標楷體"/>
              </w:rPr>
            </w:pPr>
            <w:r>
              <w:rPr>
                <w:rFonts w:eastAsia="標楷體"/>
              </w:rPr>
              <w:t>0x80000044</w:t>
            </w:r>
          </w:p>
        </w:tc>
      </w:tr>
      <w:tr w:rsidR="00B34661" w14:paraId="753CDB15" w14:textId="77777777">
        <w:tc>
          <w:tcPr>
            <w:tcW w:w="4156" w:type="dxa"/>
            <w:shd w:val="clear" w:color="auto" w:fill="auto"/>
            <w:tcMar>
              <w:left w:w="108" w:type="dxa"/>
            </w:tcMar>
          </w:tcPr>
          <w:p w14:paraId="05C5BD48" w14:textId="77777777" w:rsidR="00B34661" w:rsidRDefault="005331F7">
            <w:r>
              <w:t>Facebook Token Command request</w:t>
            </w:r>
          </w:p>
        </w:tc>
        <w:tc>
          <w:tcPr>
            <w:tcW w:w="4125" w:type="dxa"/>
            <w:shd w:val="clear" w:color="auto" w:fill="auto"/>
            <w:tcMar>
              <w:left w:w="108" w:type="dxa"/>
            </w:tcMar>
          </w:tcPr>
          <w:p w14:paraId="0DFB1AB9" w14:textId="77777777" w:rsidR="00B34661" w:rsidRDefault="005331F7">
            <w:pPr>
              <w:jc w:val="center"/>
              <w:rPr>
                <w:rFonts w:eastAsia="標楷體"/>
              </w:rPr>
            </w:pPr>
            <w:r>
              <w:rPr>
                <w:rFonts w:eastAsia="標楷體"/>
              </w:rPr>
              <w:t>0x00000045</w:t>
            </w:r>
          </w:p>
        </w:tc>
      </w:tr>
      <w:tr w:rsidR="00B34661" w14:paraId="4E4A0307" w14:textId="77777777">
        <w:tc>
          <w:tcPr>
            <w:tcW w:w="4156" w:type="dxa"/>
            <w:shd w:val="clear" w:color="auto" w:fill="auto"/>
            <w:tcMar>
              <w:left w:w="108" w:type="dxa"/>
            </w:tcMar>
          </w:tcPr>
          <w:p w14:paraId="3AADB774" w14:textId="77777777" w:rsidR="00B34661" w:rsidRDefault="005331F7">
            <w:r>
              <w:t xml:space="preserve">Facebook Token Command </w:t>
            </w:r>
            <w:r>
              <w:rPr>
                <w:rFonts w:eastAsia="標楷體"/>
              </w:rPr>
              <w:t>response</w:t>
            </w:r>
          </w:p>
        </w:tc>
        <w:tc>
          <w:tcPr>
            <w:tcW w:w="4125" w:type="dxa"/>
            <w:shd w:val="clear" w:color="auto" w:fill="auto"/>
            <w:tcMar>
              <w:left w:w="108" w:type="dxa"/>
            </w:tcMar>
          </w:tcPr>
          <w:p w14:paraId="3563BCAD" w14:textId="77777777" w:rsidR="00B34661" w:rsidRDefault="005331F7">
            <w:pPr>
              <w:jc w:val="center"/>
              <w:rPr>
                <w:rFonts w:eastAsia="標楷體"/>
              </w:rPr>
            </w:pPr>
            <w:r>
              <w:rPr>
                <w:rFonts w:eastAsia="標楷體"/>
              </w:rPr>
              <w:t>0x80000045</w:t>
            </w:r>
          </w:p>
        </w:tc>
      </w:tr>
      <w:tr w:rsidR="00B34661" w14:paraId="31FB9EA9" w14:textId="77777777">
        <w:tc>
          <w:tcPr>
            <w:tcW w:w="4156" w:type="dxa"/>
            <w:shd w:val="clear" w:color="auto" w:fill="auto"/>
            <w:tcMar>
              <w:left w:w="108" w:type="dxa"/>
            </w:tcMar>
          </w:tcPr>
          <w:p w14:paraId="0862F6A4" w14:textId="77777777" w:rsidR="00B34661" w:rsidRDefault="005331F7">
            <w:pPr>
              <w:rPr>
                <w:rFonts w:eastAsia="標楷體"/>
              </w:rPr>
            </w:pPr>
            <w:r>
              <w:t xml:space="preserve">Smart Building QR-Code Token Command request </w:t>
            </w:r>
          </w:p>
        </w:tc>
        <w:tc>
          <w:tcPr>
            <w:tcW w:w="4125" w:type="dxa"/>
            <w:shd w:val="clear" w:color="auto" w:fill="auto"/>
            <w:tcMar>
              <w:left w:w="108" w:type="dxa"/>
            </w:tcMar>
          </w:tcPr>
          <w:p w14:paraId="579CB5E9" w14:textId="77777777" w:rsidR="00B34661" w:rsidRDefault="005331F7">
            <w:pPr>
              <w:jc w:val="center"/>
              <w:rPr>
                <w:rFonts w:eastAsia="標楷體"/>
              </w:rPr>
            </w:pPr>
            <w:r>
              <w:rPr>
                <w:rFonts w:eastAsia="標楷體"/>
              </w:rPr>
              <w:t>0x00000050</w:t>
            </w:r>
          </w:p>
        </w:tc>
      </w:tr>
      <w:tr w:rsidR="00B34661" w14:paraId="79BCFB26" w14:textId="77777777">
        <w:tc>
          <w:tcPr>
            <w:tcW w:w="4156" w:type="dxa"/>
            <w:shd w:val="clear" w:color="auto" w:fill="auto"/>
            <w:tcMar>
              <w:left w:w="108" w:type="dxa"/>
            </w:tcMar>
          </w:tcPr>
          <w:p w14:paraId="1D028C45" w14:textId="77777777" w:rsidR="00B34661" w:rsidRDefault="005331F7">
            <w:pPr>
              <w:rPr>
                <w:rFonts w:eastAsia="標楷體"/>
              </w:rPr>
            </w:pPr>
            <w:r>
              <w:t xml:space="preserve">Smart Building QR-Code Token Command </w:t>
            </w:r>
            <w:r>
              <w:rPr>
                <w:rFonts w:eastAsia="標楷體"/>
              </w:rPr>
              <w:t>response</w:t>
            </w:r>
          </w:p>
        </w:tc>
        <w:tc>
          <w:tcPr>
            <w:tcW w:w="4125" w:type="dxa"/>
            <w:shd w:val="clear" w:color="auto" w:fill="auto"/>
            <w:tcMar>
              <w:left w:w="108" w:type="dxa"/>
            </w:tcMar>
          </w:tcPr>
          <w:p w14:paraId="05CBE280" w14:textId="77777777" w:rsidR="00B34661" w:rsidRDefault="005331F7">
            <w:pPr>
              <w:jc w:val="center"/>
              <w:rPr>
                <w:rFonts w:eastAsia="標楷體"/>
              </w:rPr>
            </w:pPr>
            <w:r>
              <w:rPr>
                <w:rFonts w:eastAsia="標楷體"/>
              </w:rPr>
              <w:t>0x80000050</w:t>
            </w:r>
          </w:p>
        </w:tc>
      </w:tr>
      <w:tr w:rsidR="00B34661" w14:paraId="1E82E520" w14:textId="77777777">
        <w:tc>
          <w:tcPr>
            <w:tcW w:w="4156" w:type="dxa"/>
            <w:shd w:val="clear" w:color="auto" w:fill="auto"/>
            <w:tcMar>
              <w:left w:w="108" w:type="dxa"/>
            </w:tcMar>
          </w:tcPr>
          <w:p w14:paraId="61FBD8EA" w14:textId="77777777" w:rsidR="00B34661" w:rsidRDefault="005331F7">
            <w:pPr>
              <w:rPr>
                <w:rFonts w:eastAsia="標楷體"/>
              </w:rPr>
            </w:pPr>
            <w:r>
              <w:t xml:space="preserve">Smart Building APP Version Command request </w:t>
            </w:r>
          </w:p>
        </w:tc>
        <w:tc>
          <w:tcPr>
            <w:tcW w:w="4125" w:type="dxa"/>
            <w:shd w:val="clear" w:color="auto" w:fill="auto"/>
            <w:tcMar>
              <w:left w:w="108" w:type="dxa"/>
            </w:tcMar>
          </w:tcPr>
          <w:p w14:paraId="15BD6972" w14:textId="77777777" w:rsidR="00B34661" w:rsidRDefault="005331F7">
            <w:pPr>
              <w:jc w:val="center"/>
              <w:rPr>
                <w:rFonts w:eastAsia="標楷體"/>
              </w:rPr>
            </w:pPr>
            <w:r>
              <w:rPr>
                <w:rFonts w:eastAsia="標楷體"/>
              </w:rPr>
              <w:t>0x00000051</w:t>
            </w:r>
          </w:p>
        </w:tc>
      </w:tr>
      <w:tr w:rsidR="00B34661" w14:paraId="79A15954" w14:textId="77777777">
        <w:tc>
          <w:tcPr>
            <w:tcW w:w="4156" w:type="dxa"/>
            <w:shd w:val="clear" w:color="auto" w:fill="auto"/>
            <w:tcMar>
              <w:left w:w="108" w:type="dxa"/>
            </w:tcMar>
          </w:tcPr>
          <w:p w14:paraId="1E9CC4A2" w14:textId="77777777" w:rsidR="00B34661" w:rsidRDefault="005331F7">
            <w:pPr>
              <w:rPr>
                <w:rFonts w:eastAsia="標楷體"/>
              </w:rPr>
            </w:pPr>
            <w:r>
              <w:t xml:space="preserve">Smart Building APP Version Command </w:t>
            </w:r>
            <w:r>
              <w:rPr>
                <w:rFonts w:eastAsia="標楷體"/>
              </w:rPr>
              <w:t>response</w:t>
            </w:r>
          </w:p>
        </w:tc>
        <w:tc>
          <w:tcPr>
            <w:tcW w:w="4125" w:type="dxa"/>
            <w:shd w:val="clear" w:color="auto" w:fill="auto"/>
            <w:tcMar>
              <w:left w:w="108" w:type="dxa"/>
            </w:tcMar>
          </w:tcPr>
          <w:p w14:paraId="7F3043AE" w14:textId="77777777" w:rsidR="00B34661" w:rsidRDefault="005331F7">
            <w:pPr>
              <w:jc w:val="center"/>
              <w:rPr>
                <w:rFonts w:eastAsia="標楷體"/>
              </w:rPr>
            </w:pPr>
            <w:r>
              <w:rPr>
                <w:rFonts w:eastAsia="標楷體"/>
              </w:rPr>
              <w:t>0x80000051</w:t>
            </w:r>
          </w:p>
        </w:tc>
      </w:tr>
      <w:tr w:rsidR="00B34661" w14:paraId="7D26FB33" w14:textId="77777777">
        <w:tc>
          <w:tcPr>
            <w:tcW w:w="4156" w:type="dxa"/>
            <w:shd w:val="clear" w:color="auto" w:fill="auto"/>
            <w:tcMar>
              <w:left w:w="108" w:type="dxa"/>
            </w:tcMar>
          </w:tcPr>
          <w:p w14:paraId="3DECD3BE" w14:textId="77777777" w:rsidR="00B34661" w:rsidRDefault="005331F7">
            <w:pPr>
              <w:rPr>
                <w:rFonts w:eastAsia="標楷體"/>
              </w:rPr>
            </w:pPr>
            <w:r>
              <w:t>Smart Building Get Meeting Data Command request</w:t>
            </w:r>
          </w:p>
        </w:tc>
        <w:tc>
          <w:tcPr>
            <w:tcW w:w="4125" w:type="dxa"/>
            <w:shd w:val="clear" w:color="auto" w:fill="auto"/>
            <w:tcMar>
              <w:left w:w="108" w:type="dxa"/>
            </w:tcMar>
          </w:tcPr>
          <w:p w14:paraId="4183ECFA" w14:textId="77777777" w:rsidR="00B34661" w:rsidRDefault="005331F7">
            <w:pPr>
              <w:jc w:val="center"/>
              <w:rPr>
                <w:rFonts w:eastAsia="標楷體"/>
              </w:rPr>
            </w:pPr>
            <w:r>
              <w:rPr>
                <w:rFonts w:eastAsia="標楷體"/>
              </w:rPr>
              <w:t>0x00000052</w:t>
            </w:r>
          </w:p>
        </w:tc>
      </w:tr>
      <w:tr w:rsidR="00B34661" w14:paraId="24AD6387" w14:textId="77777777">
        <w:tc>
          <w:tcPr>
            <w:tcW w:w="4156" w:type="dxa"/>
            <w:shd w:val="clear" w:color="auto" w:fill="auto"/>
            <w:tcMar>
              <w:left w:w="108" w:type="dxa"/>
            </w:tcMar>
          </w:tcPr>
          <w:p w14:paraId="5B7FBF33" w14:textId="77777777" w:rsidR="00B34661" w:rsidRDefault="005331F7">
            <w:pPr>
              <w:rPr>
                <w:rFonts w:eastAsia="標楷體"/>
              </w:rPr>
            </w:pPr>
            <w:r>
              <w:t xml:space="preserve">Smart Building Get Meeting Data Command </w:t>
            </w:r>
            <w:r>
              <w:rPr>
                <w:rFonts w:eastAsia="標楷體"/>
              </w:rPr>
              <w:t>response</w:t>
            </w:r>
          </w:p>
        </w:tc>
        <w:tc>
          <w:tcPr>
            <w:tcW w:w="4125" w:type="dxa"/>
            <w:shd w:val="clear" w:color="auto" w:fill="auto"/>
            <w:tcMar>
              <w:left w:w="108" w:type="dxa"/>
            </w:tcMar>
          </w:tcPr>
          <w:p w14:paraId="4ED6E21D" w14:textId="77777777" w:rsidR="00B34661" w:rsidRDefault="005331F7">
            <w:pPr>
              <w:jc w:val="center"/>
              <w:rPr>
                <w:rFonts w:eastAsia="標楷體"/>
              </w:rPr>
            </w:pPr>
            <w:r>
              <w:rPr>
                <w:rFonts w:eastAsia="標楷體"/>
              </w:rPr>
              <w:t>0x80000052</w:t>
            </w:r>
          </w:p>
        </w:tc>
      </w:tr>
      <w:tr w:rsidR="00B34661" w14:paraId="5F778821" w14:textId="77777777">
        <w:tc>
          <w:tcPr>
            <w:tcW w:w="4156" w:type="dxa"/>
            <w:shd w:val="clear" w:color="auto" w:fill="auto"/>
            <w:tcMar>
              <w:left w:w="108" w:type="dxa"/>
            </w:tcMar>
          </w:tcPr>
          <w:p w14:paraId="2AD00896" w14:textId="77777777" w:rsidR="00B34661" w:rsidRDefault="005331F7">
            <w:pPr>
              <w:rPr>
                <w:rFonts w:eastAsia="標楷體"/>
              </w:rPr>
            </w:pPr>
            <w:r>
              <w:t>Smart Building AMX Control Access Command request</w:t>
            </w:r>
          </w:p>
        </w:tc>
        <w:tc>
          <w:tcPr>
            <w:tcW w:w="4125" w:type="dxa"/>
            <w:shd w:val="clear" w:color="auto" w:fill="auto"/>
            <w:tcMar>
              <w:left w:w="108" w:type="dxa"/>
            </w:tcMar>
          </w:tcPr>
          <w:p w14:paraId="09E63478" w14:textId="77777777" w:rsidR="00B34661" w:rsidRDefault="005331F7">
            <w:pPr>
              <w:jc w:val="center"/>
              <w:rPr>
                <w:rFonts w:eastAsia="標楷體"/>
              </w:rPr>
            </w:pPr>
            <w:r>
              <w:rPr>
                <w:rFonts w:eastAsia="標楷體"/>
              </w:rPr>
              <w:t>0x00000053</w:t>
            </w:r>
          </w:p>
        </w:tc>
      </w:tr>
      <w:tr w:rsidR="00B34661" w14:paraId="4CB96D59" w14:textId="77777777">
        <w:tc>
          <w:tcPr>
            <w:tcW w:w="4156" w:type="dxa"/>
            <w:shd w:val="clear" w:color="auto" w:fill="auto"/>
            <w:tcMar>
              <w:left w:w="108" w:type="dxa"/>
            </w:tcMar>
          </w:tcPr>
          <w:p w14:paraId="07AE3E19" w14:textId="77777777" w:rsidR="00B34661" w:rsidRDefault="005331F7">
            <w:pPr>
              <w:rPr>
                <w:rFonts w:eastAsia="標楷體"/>
              </w:rPr>
            </w:pPr>
            <w:r>
              <w:t xml:space="preserve">Smart Building AMX Control Access Command </w:t>
            </w:r>
            <w:r>
              <w:rPr>
                <w:rFonts w:eastAsia="標楷體"/>
              </w:rPr>
              <w:t>response</w:t>
            </w:r>
          </w:p>
        </w:tc>
        <w:tc>
          <w:tcPr>
            <w:tcW w:w="4125" w:type="dxa"/>
            <w:shd w:val="clear" w:color="auto" w:fill="auto"/>
            <w:tcMar>
              <w:left w:w="108" w:type="dxa"/>
            </w:tcMar>
          </w:tcPr>
          <w:p w14:paraId="4290EBF8" w14:textId="77777777" w:rsidR="00B34661" w:rsidRDefault="005331F7">
            <w:pPr>
              <w:jc w:val="center"/>
              <w:rPr>
                <w:rFonts w:eastAsia="標楷體"/>
              </w:rPr>
            </w:pPr>
            <w:r>
              <w:rPr>
                <w:rFonts w:eastAsia="標楷體"/>
              </w:rPr>
              <w:t>0x80000053</w:t>
            </w:r>
          </w:p>
        </w:tc>
      </w:tr>
      <w:tr w:rsidR="00B34661" w14:paraId="34836E74" w14:textId="77777777">
        <w:tc>
          <w:tcPr>
            <w:tcW w:w="4156" w:type="dxa"/>
            <w:shd w:val="clear" w:color="auto" w:fill="auto"/>
            <w:tcMar>
              <w:left w:w="108" w:type="dxa"/>
            </w:tcMar>
          </w:tcPr>
          <w:p w14:paraId="00A4CA86" w14:textId="77777777" w:rsidR="00B34661" w:rsidRDefault="005331F7">
            <w:r>
              <w:t>Smart Building Wireless Power Charge Command request</w:t>
            </w:r>
          </w:p>
        </w:tc>
        <w:tc>
          <w:tcPr>
            <w:tcW w:w="4125" w:type="dxa"/>
            <w:shd w:val="clear" w:color="auto" w:fill="auto"/>
            <w:tcMar>
              <w:left w:w="108" w:type="dxa"/>
            </w:tcMar>
          </w:tcPr>
          <w:p w14:paraId="4CFA2C54" w14:textId="77777777" w:rsidR="00B34661" w:rsidRDefault="005331F7">
            <w:pPr>
              <w:jc w:val="center"/>
              <w:rPr>
                <w:rFonts w:eastAsia="標楷體"/>
              </w:rPr>
            </w:pPr>
            <w:r>
              <w:rPr>
                <w:rFonts w:eastAsia="標楷體"/>
              </w:rPr>
              <w:t>0x00000055</w:t>
            </w:r>
          </w:p>
        </w:tc>
      </w:tr>
      <w:tr w:rsidR="00B34661" w14:paraId="60D48053" w14:textId="77777777">
        <w:tc>
          <w:tcPr>
            <w:tcW w:w="4156" w:type="dxa"/>
            <w:shd w:val="clear" w:color="auto" w:fill="auto"/>
            <w:tcMar>
              <w:left w:w="108" w:type="dxa"/>
            </w:tcMar>
          </w:tcPr>
          <w:p w14:paraId="31313893" w14:textId="77777777" w:rsidR="00B34661" w:rsidRDefault="005331F7">
            <w:r>
              <w:t xml:space="preserve">Smart Building Wireless Power Charge Command </w:t>
            </w:r>
            <w:r>
              <w:rPr>
                <w:rFonts w:eastAsia="標楷體"/>
              </w:rPr>
              <w:t>response</w:t>
            </w:r>
          </w:p>
        </w:tc>
        <w:tc>
          <w:tcPr>
            <w:tcW w:w="4125" w:type="dxa"/>
            <w:shd w:val="clear" w:color="auto" w:fill="auto"/>
            <w:tcMar>
              <w:left w:w="108" w:type="dxa"/>
            </w:tcMar>
          </w:tcPr>
          <w:p w14:paraId="48543079" w14:textId="77777777" w:rsidR="00B34661" w:rsidRDefault="005331F7">
            <w:pPr>
              <w:jc w:val="center"/>
              <w:rPr>
                <w:rFonts w:eastAsia="標楷體"/>
              </w:rPr>
            </w:pPr>
            <w:r>
              <w:rPr>
                <w:rFonts w:eastAsia="標楷體"/>
              </w:rPr>
              <w:t>0x80000055</w:t>
            </w:r>
          </w:p>
        </w:tc>
      </w:tr>
      <w:tr w:rsidR="00B34661" w14:paraId="1F5C8E25" w14:textId="77777777">
        <w:tc>
          <w:tcPr>
            <w:tcW w:w="4156" w:type="dxa"/>
            <w:shd w:val="clear" w:color="auto" w:fill="auto"/>
            <w:tcMar>
              <w:left w:w="108" w:type="dxa"/>
            </w:tcMar>
          </w:tcPr>
          <w:p w14:paraId="534BDF58" w14:textId="77777777" w:rsidR="00B34661" w:rsidRDefault="005331F7">
            <w:r>
              <w:t>Smart Building Door Control request</w:t>
            </w:r>
          </w:p>
        </w:tc>
        <w:tc>
          <w:tcPr>
            <w:tcW w:w="4125" w:type="dxa"/>
            <w:shd w:val="clear" w:color="auto" w:fill="auto"/>
            <w:tcMar>
              <w:left w:w="108" w:type="dxa"/>
            </w:tcMar>
          </w:tcPr>
          <w:p w14:paraId="20C42217" w14:textId="77777777" w:rsidR="00B34661" w:rsidRDefault="005331F7">
            <w:pPr>
              <w:jc w:val="center"/>
              <w:rPr>
                <w:rFonts w:eastAsia="標楷體"/>
              </w:rPr>
            </w:pPr>
            <w:r>
              <w:rPr>
                <w:rFonts w:eastAsia="標楷體"/>
              </w:rPr>
              <w:t>0x00000056</w:t>
            </w:r>
          </w:p>
        </w:tc>
      </w:tr>
      <w:tr w:rsidR="00B34661" w14:paraId="0558F97E" w14:textId="77777777">
        <w:tc>
          <w:tcPr>
            <w:tcW w:w="4156" w:type="dxa"/>
            <w:shd w:val="clear" w:color="auto" w:fill="auto"/>
            <w:tcMar>
              <w:left w:w="108" w:type="dxa"/>
            </w:tcMar>
          </w:tcPr>
          <w:p w14:paraId="3CC5E75A" w14:textId="77777777" w:rsidR="00B34661" w:rsidRDefault="005331F7">
            <w:r>
              <w:t xml:space="preserve">Smart Building Door Control </w:t>
            </w:r>
            <w:r>
              <w:rPr>
                <w:rFonts w:eastAsia="標楷體"/>
              </w:rPr>
              <w:t>response</w:t>
            </w:r>
          </w:p>
        </w:tc>
        <w:tc>
          <w:tcPr>
            <w:tcW w:w="4125" w:type="dxa"/>
            <w:shd w:val="clear" w:color="auto" w:fill="auto"/>
            <w:tcMar>
              <w:left w:w="108" w:type="dxa"/>
            </w:tcMar>
          </w:tcPr>
          <w:p w14:paraId="0F492D3B" w14:textId="77777777" w:rsidR="00B34661" w:rsidRDefault="005331F7">
            <w:pPr>
              <w:jc w:val="center"/>
              <w:rPr>
                <w:rFonts w:eastAsia="標楷體"/>
              </w:rPr>
            </w:pPr>
            <w:r>
              <w:rPr>
                <w:rFonts w:eastAsia="標楷體"/>
              </w:rPr>
              <w:t>0x80000056</w:t>
            </w:r>
          </w:p>
        </w:tc>
      </w:tr>
      <w:tr w:rsidR="00F121E6" w14:paraId="5DDCF18C" w14:textId="77777777">
        <w:tc>
          <w:tcPr>
            <w:tcW w:w="4156" w:type="dxa"/>
            <w:shd w:val="clear" w:color="auto" w:fill="auto"/>
            <w:tcMar>
              <w:left w:w="108" w:type="dxa"/>
            </w:tcMar>
          </w:tcPr>
          <w:p w14:paraId="41680E12" w14:textId="77777777" w:rsidR="00F121E6" w:rsidRDefault="00290797">
            <w:r>
              <w:rPr>
                <w:rFonts w:hint="eastAsia"/>
              </w:rPr>
              <w:t>Semantic Word r</w:t>
            </w:r>
            <w:r w:rsidR="00F121E6">
              <w:rPr>
                <w:rFonts w:hint="eastAsia"/>
              </w:rPr>
              <w:t>equest</w:t>
            </w:r>
          </w:p>
        </w:tc>
        <w:tc>
          <w:tcPr>
            <w:tcW w:w="4125" w:type="dxa"/>
            <w:shd w:val="clear" w:color="auto" w:fill="auto"/>
            <w:tcMar>
              <w:left w:w="108" w:type="dxa"/>
            </w:tcMar>
          </w:tcPr>
          <w:p w14:paraId="4FF0A453" w14:textId="77777777" w:rsidR="00F121E6" w:rsidRDefault="00F121E6">
            <w:pPr>
              <w:jc w:val="center"/>
              <w:rPr>
                <w:rFonts w:eastAsia="標楷體"/>
              </w:rPr>
            </w:pPr>
            <w:r>
              <w:rPr>
                <w:rFonts w:eastAsia="標楷體" w:hint="eastAsia"/>
              </w:rPr>
              <w:t>0x00000057</w:t>
            </w:r>
          </w:p>
        </w:tc>
      </w:tr>
      <w:tr w:rsidR="00F121E6" w14:paraId="7613C67B" w14:textId="77777777">
        <w:tc>
          <w:tcPr>
            <w:tcW w:w="4156" w:type="dxa"/>
            <w:shd w:val="clear" w:color="auto" w:fill="auto"/>
            <w:tcMar>
              <w:left w:w="108" w:type="dxa"/>
            </w:tcMar>
          </w:tcPr>
          <w:p w14:paraId="002B6932" w14:textId="77777777" w:rsidR="00F121E6" w:rsidRDefault="00290797">
            <w:r>
              <w:rPr>
                <w:rFonts w:hint="eastAsia"/>
              </w:rPr>
              <w:t>Semantic Word r</w:t>
            </w:r>
            <w:r w:rsidR="00F121E6">
              <w:rPr>
                <w:rFonts w:hint="eastAsia"/>
              </w:rPr>
              <w:t>esponse</w:t>
            </w:r>
          </w:p>
        </w:tc>
        <w:tc>
          <w:tcPr>
            <w:tcW w:w="4125" w:type="dxa"/>
            <w:shd w:val="clear" w:color="auto" w:fill="auto"/>
            <w:tcMar>
              <w:left w:w="108" w:type="dxa"/>
            </w:tcMar>
          </w:tcPr>
          <w:p w14:paraId="1C6F54C5" w14:textId="77777777" w:rsidR="00F121E6" w:rsidRDefault="00F121E6">
            <w:pPr>
              <w:jc w:val="center"/>
              <w:rPr>
                <w:rFonts w:eastAsia="標楷體"/>
              </w:rPr>
            </w:pPr>
            <w:r>
              <w:rPr>
                <w:rFonts w:eastAsia="標楷體" w:hint="eastAsia"/>
              </w:rPr>
              <w:t>0x80000057</w:t>
            </w:r>
          </w:p>
        </w:tc>
      </w:tr>
    </w:tbl>
    <w:p w14:paraId="6FB25EC2" w14:textId="77777777" w:rsidR="00B34661" w:rsidRDefault="005331F7" w:rsidP="00427CCF">
      <w:pPr>
        <w:pStyle w:val="31"/>
      </w:pPr>
      <w:bookmarkStart w:id="80" w:name="_Ref433373013"/>
      <w:bookmarkStart w:id="81" w:name="_Toc479769045"/>
      <w:bookmarkEnd w:id="80"/>
      <w:r>
        <w:t>Command status</w:t>
      </w:r>
      <w:bookmarkEnd w:id="81"/>
    </w:p>
    <w:p w14:paraId="28EA1EE8" w14:textId="77777777" w:rsidR="00B34661" w:rsidRDefault="005331F7">
      <w:pPr>
        <w:pStyle w:val="af"/>
        <w:rPr>
          <w:rFonts w:eastAsia="標楷體"/>
        </w:rPr>
      </w:pPr>
      <w:r>
        <w:rPr>
          <w:rFonts w:eastAsia="標楷體"/>
        </w:rPr>
        <w:t xml:space="preserve">The command status field of a CMP message response indicates the success or failure of a CMP request. </w:t>
      </w:r>
    </w:p>
    <w:p w14:paraId="38B06972" w14:textId="77777777" w:rsidR="00B34661" w:rsidRDefault="005331F7">
      <w:pPr>
        <w:pStyle w:val="af"/>
        <w:rPr>
          <w:rFonts w:eastAsia="標楷體"/>
        </w:rPr>
      </w:pPr>
      <w:r>
        <w:rPr>
          <w:rFonts w:eastAsia="標楷體"/>
        </w:rPr>
        <w:t>It is relevant only in the CMP response message and should be set to NULL in CMP request messages.</w:t>
      </w:r>
    </w:p>
    <w:p w14:paraId="62CA18F9" w14:textId="77777777" w:rsidR="00B34661" w:rsidRDefault="005331F7">
      <w:pPr>
        <w:pStyle w:val="af"/>
        <w:rPr>
          <w:rFonts w:eastAsia="標楷體"/>
        </w:rPr>
      </w:pPr>
      <w:r>
        <w:rPr>
          <w:rFonts w:eastAsia="標楷體"/>
        </w:rPr>
        <w:lastRenderedPageBreak/>
        <w:t>The complete set of CMP Error Codes and their associated values are defined in the following table.</w:t>
      </w:r>
    </w:p>
    <w:p w14:paraId="7E2CEB22" w14:textId="77777777" w:rsidR="00B34661" w:rsidRDefault="00B34661">
      <w:pPr>
        <w:rPr>
          <w:rFonts w:eastAsia="標楷體" w:cs="Times New Roman"/>
          <w:sz w:val="32"/>
          <w:szCs w:val="32"/>
        </w:rPr>
      </w:pPr>
    </w:p>
    <w:tbl>
      <w:tblPr>
        <w:tblStyle w:val="af8"/>
        <w:tblW w:w="8522" w:type="dxa"/>
        <w:tblLook w:val="04A0" w:firstRow="1" w:lastRow="0" w:firstColumn="1" w:lastColumn="0" w:noHBand="0" w:noVBand="1"/>
      </w:tblPr>
      <w:tblGrid>
        <w:gridCol w:w="3220"/>
        <w:gridCol w:w="1937"/>
        <w:gridCol w:w="3365"/>
      </w:tblGrid>
      <w:tr w:rsidR="00B34661" w14:paraId="4FA8E849" w14:textId="77777777">
        <w:tc>
          <w:tcPr>
            <w:tcW w:w="3220" w:type="dxa"/>
            <w:shd w:val="clear" w:color="auto" w:fill="BFBFBF" w:themeFill="background1" w:themeFillShade="BF"/>
            <w:tcMar>
              <w:left w:w="108" w:type="dxa"/>
            </w:tcMar>
            <w:vAlign w:val="center"/>
          </w:tcPr>
          <w:p w14:paraId="1C458006" w14:textId="77777777" w:rsidR="00B34661" w:rsidRDefault="005331F7">
            <w:pPr>
              <w:jc w:val="center"/>
              <w:rPr>
                <w:rFonts w:eastAsia="標楷體"/>
              </w:rPr>
            </w:pPr>
            <w:r>
              <w:rPr>
                <w:rFonts w:eastAsia="標楷體"/>
              </w:rPr>
              <w:t>Error Code</w:t>
            </w:r>
          </w:p>
        </w:tc>
        <w:tc>
          <w:tcPr>
            <w:tcW w:w="1937" w:type="dxa"/>
            <w:shd w:val="clear" w:color="auto" w:fill="BFBFBF" w:themeFill="background1" w:themeFillShade="BF"/>
            <w:tcMar>
              <w:left w:w="108" w:type="dxa"/>
            </w:tcMar>
            <w:vAlign w:val="center"/>
          </w:tcPr>
          <w:p w14:paraId="314D25A5" w14:textId="77777777" w:rsidR="00B34661" w:rsidRDefault="005331F7">
            <w:pPr>
              <w:jc w:val="center"/>
              <w:rPr>
                <w:rFonts w:eastAsia="標楷體"/>
              </w:rPr>
            </w:pPr>
            <w:r>
              <w:rPr>
                <w:rFonts w:eastAsia="標楷體"/>
              </w:rPr>
              <w:t>Value</w:t>
            </w:r>
          </w:p>
        </w:tc>
        <w:tc>
          <w:tcPr>
            <w:tcW w:w="3365" w:type="dxa"/>
            <w:shd w:val="clear" w:color="auto" w:fill="BFBFBF" w:themeFill="background1" w:themeFillShade="BF"/>
            <w:tcMar>
              <w:left w:w="108" w:type="dxa"/>
            </w:tcMar>
            <w:vAlign w:val="center"/>
          </w:tcPr>
          <w:p w14:paraId="77A9FF02" w14:textId="77777777" w:rsidR="00B34661" w:rsidRDefault="005331F7">
            <w:pPr>
              <w:jc w:val="center"/>
              <w:rPr>
                <w:rFonts w:eastAsia="標楷體"/>
              </w:rPr>
            </w:pPr>
            <w:r>
              <w:rPr>
                <w:rFonts w:eastAsia="標楷體"/>
              </w:rPr>
              <w:t>Description</w:t>
            </w:r>
          </w:p>
        </w:tc>
      </w:tr>
      <w:tr w:rsidR="00B34661" w14:paraId="45BF7291" w14:textId="77777777">
        <w:tc>
          <w:tcPr>
            <w:tcW w:w="3220" w:type="dxa"/>
            <w:shd w:val="clear" w:color="auto" w:fill="auto"/>
            <w:tcMar>
              <w:left w:w="108" w:type="dxa"/>
            </w:tcMar>
            <w:vAlign w:val="center"/>
          </w:tcPr>
          <w:p w14:paraId="1DE41C67" w14:textId="77777777" w:rsidR="00B34661" w:rsidRDefault="005331F7">
            <w:pPr>
              <w:jc w:val="both"/>
              <w:rPr>
                <w:rFonts w:eastAsia="標楷體"/>
              </w:rPr>
            </w:pPr>
            <w:r>
              <w:rPr>
                <w:rFonts w:eastAsia="標楷體"/>
              </w:rPr>
              <w:t>STATUS_ROK</w:t>
            </w:r>
          </w:p>
        </w:tc>
        <w:tc>
          <w:tcPr>
            <w:tcW w:w="1937" w:type="dxa"/>
            <w:shd w:val="clear" w:color="auto" w:fill="auto"/>
            <w:tcMar>
              <w:left w:w="108" w:type="dxa"/>
            </w:tcMar>
            <w:vAlign w:val="center"/>
          </w:tcPr>
          <w:p w14:paraId="532253C3" w14:textId="77777777" w:rsidR="00B34661" w:rsidRDefault="005331F7">
            <w:pPr>
              <w:jc w:val="center"/>
              <w:rPr>
                <w:rFonts w:eastAsia="標楷體"/>
              </w:rPr>
            </w:pPr>
            <w:r>
              <w:rPr>
                <w:rFonts w:eastAsia="標楷體"/>
              </w:rPr>
              <w:t>0x00000000</w:t>
            </w:r>
          </w:p>
        </w:tc>
        <w:tc>
          <w:tcPr>
            <w:tcW w:w="3365" w:type="dxa"/>
            <w:shd w:val="clear" w:color="auto" w:fill="auto"/>
            <w:tcMar>
              <w:left w:w="108" w:type="dxa"/>
            </w:tcMar>
            <w:vAlign w:val="center"/>
          </w:tcPr>
          <w:p w14:paraId="66F45074" w14:textId="77777777" w:rsidR="00B34661" w:rsidRDefault="005331F7">
            <w:pPr>
              <w:jc w:val="both"/>
              <w:rPr>
                <w:rFonts w:eastAsia="標楷體"/>
              </w:rPr>
            </w:pPr>
            <w:r>
              <w:rPr>
                <w:rFonts w:eastAsia="標楷體"/>
              </w:rPr>
              <w:t>No Error</w:t>
            </w:r>
          </w:p>
        </w:tc>
      </w:tr>
      <w:tr w:rsidR="00B34661" w14:paraId="638496A6" w14:textId="77777777">
        <w:tc>
          <w:tcPr>
            <w:tcW w:w="3220" w:type="dxa"/>
            <w:shd w:val="clear" w:color="auto" w:fill="auto"/>
            <w:tcMar>
              <w:left w:w="108" w:type="dxa"/>
            </w:tcMar>
            <w:vAlign w:val="center"/>
          </w:tcPr>
          <w:p w14:paraId="5C9B0B40" w14:textId="77777777" w:rsidR="00B34661" w:rsidRDefault="005331F7">
            <w:pPr>
              <w:jc w:val="both"/>
              <w:rPr>
                <w:rFonts w:eastAsia="標楷體"/>
              </w:rPr>
            </w:pPr>
            <w:r>
              <w:rPr>
                <w:rFonts w:eastAsia="標楷體"/>
              </w:rPr>
              <w:t>STATUS_RINVMSGLEN</w:t>
            </w:r>
          </w:p>
        </w:tc>
        <w:tc>
          <w:tcPr>
            <w:tcW w:w="1937" w:type="dxa"/>
            <w:shd w:val="clear" w:color="auto" w:fill="auto"/>
            <w:tcMar>
              <w:left w:w="108" w:type="dxa"/>
            </w:tcMar>
            <w:vAlign w:val="center"/>
          </w:tcPr>
          <w:p w14:paraId="430B89A4" w14:textId="77777777" w:rsidR="00B34661" w:rsidRDefault="005331F7">
            <w:pPr>
              <w:jc w:val="center"/>
              <w:rPr>
                <w:rFonts w:eastAsia="標楷體"/>
              </w:rPr>
            </w:pPr>
            <w:r>
              <w:rPr>
                <w:rFonts w:eastAsia="標楷體"/>
              </w:rPr>
              <w:t>0x00000001</w:t>
            </w:r>
          </w:p>
        </w:tc>
        <w:tc>
          <w:tcPr>
            <w:tcW w:w="3365" w:type="dxa"/>
            <w:shd w:val="clear" w:color="auto" w:fill="auto"/>
            <w:tcMar>
              <w:left w:w="108" w:type="dxa"/>
            </w:tcMar>
            <w:vAlign w:val="center"/>
          </w:tcPr>
          <w:p w14:paraId="2CAC27EE" w14:textId="77777777" w:rsidR="00B34661" w:rsidRDefault="005331F7">
            <w:pPr>
              <w:jc w:val="both"/>
              <w:rPr>
                <w:rFonts w:eastAsia="標楷體"/>
              </w:rPr>
            </w:pPr>
            <w:r>
              <w:rPr>
                <w:rFonts w:eastAsia="標楷體"/>
              </w:rPr>
              <w:t>Message Length is invalid</w:t>
            </w:r>
          </w:p>
        </w:tc>
      </w:tr>
      <w:tr w:rsidR="00B34661" w14:paraId="059A9F2B" w14:textId="77777777">
        <w:tc>
          <w:tcPr>
            <w:tcW w:w="3220" w:type="dxa"/>
            <w:shd w:val="clear" w:color="auto" w:fill="auto"/>
            <w:tcMar>
              <w:left w:w="108" w:type="dxa"/>
            </w:tcMar>
            <w:vAlign w:val="center"/>
          </w:tcPr>
          <w:p w14:paraId="70943931" w14:textId="77777777" w:rsidR="00B34661" w:rsidRDefault="005331F7">
            <w:pPr>
              <w:jc w:val="both"/>
              <w:rPr>
                <w:rFonts w:eastAsia="標楷體"/>
              </w:rPr>
            </w:pPr>
            <w:r>
              <w:rPr>
                <w:rFonts w:eastAsia="標楷體"/>
              </w:rPr>
              <w:t>STATUS_RINVCMDLEN</w:t>
            </w:r>
          </w:p>
        </w:tc>
        <w:tc>
          <w:tcPr>
            <w:tcW w:w="1937" w:type="dxa"/>
            <w:shd w:val="clear" w:color="auto" w:fill="auto"/>
            <w:tcMar>
              <w:left w:w="108" w:type="dxa"/>
            </w:tcMar>
            <w:vAlign w:val="center"/>
          </w:tcPr>
          <w:p w14:paraId="0162F34F" w14:textId="77777777" w:rsidR="00B34661" w:rsidRDefault="005331F7">
            <w:pPr>
              <w:jc w:val="center"/>
              <w:rPr>
                <w:rFonts w:eastAsia="標楷體"/>
              </w:rPr>
            </w:pPr>
            <w:r>
              <w:rPr>
                <w:rFonts w:eastAsia="標楷體"/>
              </w:rPr>
              <w:t>0x00000002</w:t>
            </w:r>
          </w:p>
        </w:tc>
        <w:tc>
          <w:tcPr>
            <w:tcW w:w="3365" w:type="dxa"/>
            <w:shd w:val="clear" w:color="auto" w:fill="auto"/>
            <w:tcMar>
              <w:left w:w="108" w:type="dxa"/>
            </w:tcMar>
            <w:vAlign w:val="center"/>
          </w:tcPr>
          <w:p w14:paraId="4C1CBD65" w14:textId="77777777" w:rsidR="00B34661" w:rsidRDefault="005331F7">
            <w:pPr>
              <w:jc w:val="both"/>
              <w:rPr>
                <w:rFonts w:eastAsia="標楷體"/>
              </w:rPr>
            </w:pPr>
            <w:r>
              <w:rPr>
                <w:rFonts w:eastAsia="標楷體"/>
              </w:rPr>
              <w:t>Command Length is invalid</w:t>
            </w:r>
          </w:p>
        </w:tc>
      </w:tr>
      <w:tr w:rsidR="00B34661" w14:paraId="66639763" w14:textId="77777777">
        <w:tc>
          <w:tcPr>
            <w:tcW w:w="3220" w:type="dxa"/>
            <w:shd w:val="clear" w:color="auto" w:fill="auto"/>
            <w:tcMar>
              <w:left w:w="108" w:type="dxa"/>
            </w:tcMar>
            <w:vAlign w:val="center"/>
          </w:tcPr>
          <w:p w14:paraId="17D8DA8A" w14:textId="77777777" w:rsidR="00B34661" w:rsidRDefault="005331F7">
            <w:pPr>
              <w:jc w:val="both"/>
              <w:rPr>
                <w:rFonts w:eastAsia="標楷體"/>
              </w:rPr>
            </w:pPr>
            <w:r>
              <w:rPr>
                <w:rFonts w:eastAsia="標楷體"/>
              </w:rPr>
              <w:t>STATUS_RINVCMDID</w:t>
            </w:r>
          </w:p>
        </w:tc>
        <w:tc>
          <w:tcPr>
            <w:tcW w:w="1937" w:type="dxa"/>
            <w:shd w:val="clear" w:color="auto" w:fill="auto"/>
            <w:tcMar>
              <w:left w:w="108" w:type="dxa"/>
            </w:tcMar>
            <w:vAlign w:val="center"/>
          </w:tcPr>
          <w:p w14:paraId="75449029" w14:textId="77777777" w:rsidR="00B34661" w:rsidRDefault="005331F7">
            <w:pPr>
              <w:jc w:val="center"/>
              <w:rPr>
                <w:rFonts w:eastAsia="標楷體"/>
              </w:rPr>
            </w:pPr>
            <w:r>
              <w:rPr>
                <w:rFonts w:eastAsia="標楷體"/>
              </w:rPr>
              <w:t>0x00000003</w:t>
            </w:r>
          </w:p>
        </w:tc>
        <w:tc>
          <w:tcPr>
            <w:tcW w:w="3365" w:type="dxa"/>
            <w:shd w:val="clear" w:color="auto" w:fill="auto"/>
            <w:tcMar>
              <w:left w:w="108" w:type="dxa"/>
            </w:tcMar>
            <w:vAlign w:val="center"/>
          </w:tcPr>
          <w:p w14:paraId="625B5F4A" w14:textId="77777777" w:rsidR="00B34661" w:rsidRDefault="005331F7">
            <w:pPr>
              <w:jc w:val="both"/>
              <w:rPr>
                <w:rFonts w:eastAsia="標楷體"/>
              </w:rPr>
            </w:pPr>
            <w:r>
              <w:rPr>
                <w:rFonts w:eastAsia="標楷體"/>
              </w:rPr>
              <w:t>Invalid Command ID</w:t>
            </w:r>
          </w:p>
        </w:tc>
      </w:tr>
      <w:tr w:rsidR="00B34661" w14:paraId="39C5AB60" w14:textId="77777777">
        <w:tc>
          <w:tcPr>
            <w:tcW w:w="3220" w:type="dxa"/>
            <w:shd w:val="clear" w:color="auto" w:fill="auto"/>
            <w:tcMar>
              <w:left w:w="108" w:type="dxa"/>
            </w:tcMar>
            <w:vAlign w:val="center"/>
          </w:tcPr>
          <w:p w14:paraId="15B39453" w14:textId="77777777" w:rsidR="00B34661" w:rsidRDefault="005331F7">
            <w:pPr>
              <w:jc w:val="both"/>
              <w:rPr>
                <w:rFonts w:eastAsia="標楷體"/>
              </w:rPr>
            </w:pPr>
            <w:r>
              <w:rPr>
                <w:rFonts w:eastAsia="標楷體"/>
              </w:rPr>
              <w:t>STATUS_RINVBNDSTS</w:t>
            </w:r>
          </w:p>
        </w:tc>
        <w:tc>
          <w:tcPr>
            <w:tcW w:w="1937" w:type="dxa"/>
            <w:shd w:val="clear" w:color="auto" w:fill="auto"/>
            <w:tcMar>
              <w:left w:w="108" w:type="dxa"/>
            </w:tcMar>
            <w:vAlign w:val="center"/>
          </w:tcPr>
          <w:p w14:paraId="254DE216" w14:textId="77777777" w:rsidR="00B34661" w:rsidRDefault="005331F7">
            <w:pPr>
              <w:jc w:val="center"/>
              <w:rPr>
                <w:rFonts w:eastAsia="標楷體"/>
              </w:rPr>
            </w:pPr>
            <w:r>
              <w:rPr>
                <w:rFonts w:eastAsia="標楷體"/>
              </w:rPr>
              <w:t>0x00000004</w:t>
            </w:r>
          </w:p>
        </w:tc>
        <w:tc>
          <w:tcPr>
            <w:tcW w:w="3365" w:type="dxa"/>
            <w:shd w:val="clear" w:color="auto" w:fill="auto"/>
            <w:tcMar>
              <w:left w:w="108" w:type="dxa"/>
            </w:tcMar>
            <w:vAlign w:val="center"/>
          </w:tcPr>
          <w:p w14:paraId="37E726BB" w14:textId="77777777" w:rsidR="00B34661" w:rsidRDefault="005331F7">
            <w:pPr>
              <w:jc w:val="both"/>
              <w:rPr>
                <w:rFonts w:eastAsia="標楷體"/>
              </w:rPr>
            </w:pPr>
            <w:r>
              <w:rPr>
                <w:rFonts w:eastAsia="標楷體"/>
              </w:rPr>
              <w:t>Incorrect BIND Status for given command</w:t>
            </w:r>
          </w:p>
        </w:tc>
      </w:tr>
      <w:tr w:rsidR="00B34661" w14:paraId="2B49CB69" w14:textId="77777777">
        <w:tc>
          <w:tcPr>
            <w:tcW w:w="3220" w:type="dxa"/>
            <w:shd w:val="clear" w:color="auto" w:fill="auto"/>
            <w:tcMar>
              <w:left w:w="108" w:type="dxa"/>
            </w:tcMar>
            <w:vAlign w:val="center"/>
          </w:tcPr>
          <w:p w14:paraId="6F4C5ABD" w14:textId="77777777" w:rsidR="00B34661" w:rsidRDefault="005331F7">
            <w:pPr>
              <w:jc w:val="both"/>
              <w:rPr>
                <w:rFonts w:eastAsia="標楷體"/>
              </w:rPr>
            </w:pPr>
            <w:r>
              <w:rPr>
                <w:rFonts w:eastAsia="標楷體"/>
              </w:rPr>
              <w:t>STATUS_RALYBND</w:t>
            </w:r>
          </w:p>
        </w:tc>
        <w:tc>
          <w:tcPr>
            <w:tcW w:w="1937" w:type="dxa"/>
            <w:shd w:val="clear" w:color="auto" w:fill="auto"/>
            <w:tcMar>
              <w:left w:w="108" w:type="dxa"/>
            </w:tcMar>
            <w:vAlign w:val="center"/>
          </w:tcPr>
          <w:p w14:paraId="5F41EED5" w14:textId="77777777" w:rsidR="00B34661" w:rsidRDefault="005331F7">
            <w:pPr>
              <w:jc w:val="center"/>
              <w:rPr>
                <w:rFonts w:eastAsia="標楷體"/>
              </w:rPr>
            </w:pPr>
            <w:r>
              <w:rPr>
                <w:rFonts w:eastAsia="標楷體"/>
              </w:rPr>
              <w:t>0x00000005</w:t>
            </w:r>
          </w:p>
        </w:tc>
        <w:tc>
          <w:tcPr>
            <w:tcW w:w="3365" w:type="dxa"/>
            <w:shd w:val="clear" w:color="auto" w:fill="auto"/>
            <w:tcMar>
              <w:left w:w="108" w:type="dxa"/>
            </w:tcMar>
            <w:vAlign w:val="center"/>
          </w:tcPr>
          <w:p w14:paraId="7F744A0D" w14:textId="77777777" w:rsidR="00B34661" w:rsidRDefault="005331F7">
            <w:pPr>
              <w:jc w:val="both"/>
              <w:rPr>
                <w:rFonts w:eastAsia="標楷體"/>
              </w:rPr>
            </w:pPr>
            <w:r>
              <w:rPr>
                <w:rFonts w:eastAsia="標楷體"/>
              </w:rPr>
              <w:t>Already in Bound State</w:t>
            </w:r>
          </w:p>
        </w:tc>
      </w:tr>
      <w:tr w:rsidR="00B34661" w14:paraId="2E9BA753" w14:textId="77777777">
        <w:tc>
          <w:tcPr>
            <w:tcW w:w="3220" w:type="dxa"/>
            <w:shd w:val="clear" w:color="auto" w:fill="auto"/>
            <w:tcMar>
              <w:left w:w="108" w:type="dxa"/>
            </w:tcMar>
            <w:vAlign w:val="center"/>
          </w:tcPr>
          <w:p w14:paraId="490D4A32" w14:textId="77777777" w:rsidR="00B34661" w:rsidRDefault="005331F7">
            <w:pPr>
              <w:jc w:val="both"/>
              <w:rPr>
                <w:rFonts w:eastAsia="標楷體"/>
              </w:rPr>
            </w:pPr>
            <w:r>
              <w:rPr>
                <w:rFonts w:eastAsia="標楷體"/>
              </w:rPr>
              <w:t>Reserved</w:t>
            </w:r>
          </w:p>
        </w:tc>
        <w:tc>
          <w:tcPr>
            <w:tcW w:w="1937" w:type="dxa"/>
            <w:shd w:val="clear" w:color="auto" w:fill="auto"/>
            <w:tcMar>
              <w:left w:w="108" w:type="dxa"/>
            </w:tcMar>
            <w:vAlign w:val="center"/>
          </w:tcPr>
          <w:p w14:paraId="1DE42BD8" w14:textId="77777777" w:rsidR="00B34661" w:rsidRDefault="005331F7">
            <w:pPr>
              <w:jc w:val="center"/>
              <w:rPr>
                <w:rFonts w:eastAsia="標楷體"/>
              </w:rPr>
            </w:pPr>
            <w:r>
              <w:rPr>
                <w:rFonts w:eastAsia="標楷體"/>
              </w:rPr>
              <w:t>0x00000007</w:t>
            </w:r>
          </w:p>
        </w:tc>
        <w:tc>
          <w:tcPr>
            <w:tcW w:w="3365" w:type="dxa"/>
            <w:shd w:val="clear" w:color="auto" w:fill="auto"/>
            <w:tcMar>
              <w:left w:w="108" w:type="dxa"/>
            </w:tcMar>
            <w:vAlign w:val="center"/>
          </w:tcPr>
          <w:p w14:paraId="5572C27A" w14:textId="77777777" w:rsidR="00B34661" w:rsidRDefault="005331F7">
            <w:pPr>
              <w:jc w:val="both"/>
              <w:rPr>
                <w:rFonts w:eastAsia="標楷體"/>
              </w:rPr>
            </w:pPr>
            <w:r>
              <w:rPr>
                <w:rFonts w:eastAsia="標楷體"/>
              </w:rPr>
              <w:t>Reserved</w:t>
            </w:r>
          </w:p>
        </w:tc>
      </w:tr>
      <w:tr w:rsidR="00B34661" w14:paraId="1670A527" w14:textId="77777777">
        <w:tc>
          <w:tcPr>
            <w:tcW w:w="3220" w:type="dxa"/>
            <w:shd w:val="clear" w:color="auto" w:fill="auto"/>
            <w:tcMar>
              <w:left w:w="108" w:type="dxa"/>
            </w:tcMar>
            <w:vAlign w:val="center"/>
          </w:tcPr>
          <w:p w14:paraId="246EEF4C" w14:textId="77777777" w:rsidR="00B34661" w:rsidRDefault="005331F7">
            <w:pPr>
              <w:jc w:val="both"/>
              <w:rPr>
                <w:rFonts w:eastAsia="標楷體"/>
              </w:rPr>
            </w:pPr>
            <w:r>
              <w:rPr>
                <w:rFonts w:eastAsia="標楷體"/>
              </w:rPr>
              <w:t>STATUS_RSYSERR</w:t>
            </w:r>
          </w:p>
        </w:tc>
        <w:tc>
          <w:tcPr>
            <w:tcW w:w="1937" w:type="dxa"/>
            <w:shd w:val="clear" w:color="auto" w:fill="auto"/>
            <w:tcMar>
              <w:left w:w="108" w:type="dxa"/>
            </w:tcMar>
            <w:vAlign w:val="center"/>
          </w:tcPr>
          <w:p w14:paraId="4EDF0FC6" w14:textId="77777777" w:rsidR="00B34661" w:rsidRDefault="005331F7">
            <w:pPr>
              <w:jc w:val="center"/>
              <w:rPr>
                <w:rFonts w:eastAsia="標楷體"/>
              </w:rPr>
            </w:pPr>
            <w:r>
              <w:rPr>
                <w:rFonts w:eastAsia="標楷體"/>
              </w:rPr>
              <w:t>0x00000008</w:t>
            </w:r>
          </w:p>
        </w:tc>
        <w:tc>
          <w:tcPr>
            <w:tcW w:w="3365" w:type="dxa"/>
            <w:shd w:val="clear" w:color="auto" w:fill="auto"/>
            <w:tcMar>
              <w:left w:w="108" w:type="dxa"/>
            </w:tcMar>
            <w:vAlign w:val="center"/>
          </w:tcPr>
          <w:p w14:paraId="5E6CFE9D" w14:textId="77777777" w:rsidR="00B34661" w:rsidRDefault="005331F7">
            <w:pPr>
              <w:jc w:val="both"/>
              <w:rPr>
                <w:rFonts w:eastAsia="標楷體"/>
              </w:rPr>
            </w:pPr>
            <w:r>
              <w:rPr>
                <w:rFonts w:eastAsia="標楷體"/>
              </w:rPr>
              <w:t>System Error</w:t>
            </w:r>
          </w:p>
        </w:tc>
      </w:tr>
      <w:tr w:rsidR="00B34661" w14:paraId="05CFC351" w14:textId="77777777">
        <w:tc>
          <w:tcPr>
            <w:tcW w:w="3220" w:type="dxa"/>
            <w:shd w:val="clear" w:color="auto" w:fill="auto"/>
            <w:tcMar>
              <w:left w:w="108" w:type="dxa"/>
            </w:tcMar>
            <w:vAlign w:val="center"/>
          </w:tcPr>
          <w:p w14:paraId="7A7C9405" w14:textId="77777777" w:rsidR="00B34661" w:rsidRDefault="005331F7">
            <w:pPr>
              <w:jc w:val="both"/>
              <w:rPr>
                <w:rFonts w:eastAsia="標楷體"/>
              </w:rPr>
            </w:pPr>
            <w:r>
              <w:rPr>
                <w:rFonts w:eastAsia="標楷體"/>
              </w:rPr>
              <w:t>Reserved</w:t>
            </w:r>
          </w:p>
        </w:tc>
        <w:tc>
          <w:tcPr>
            <w:tcW w:w="1937" w:type="dxa"/>
            <w:shd w:val="clear" w:color="auto" w:fill="auto"/>
            <w:tcMar>
              <w:left w:w="108" w:type="dxa"/>
            </w:tcMar>
            <w:vAlign w:val="center"/>
          </w:tcPr>
          <w:p w14:paraId="18476F44" w14:textId="77777777" w:rsidR="00B34661" w:rsidRDefault="005331F7">
            <w:pPr>
              <w:jc w:val="center"/>
              <w:rPr>
                <w:rFonts w:eastAsia="標楷體"/>
              </w:rPr>
            </w:pPr>
            <w:r>
              <w:rPr>
                <w:rFonts w:eastAsia="標楷體"/>
              </w:rPr>
              <w:t>0x00000009 ~</w:t>
            </w:r>
          </w:p>
          <w:p w14:paraId="07844977" w14:textId="77777777" w:rsidR="00B34661" w:rsidRDefault="005331F7">
            <w:pPr>
              <w:jc w:val="center"/>
              <w:rPr>
                <w:rFonts w:eastAsia="標楷體"/>
              </w:rPr>
            </w:pPr>
            <w:r>
              <w:rPr>
                <w:rFonts w:eastAsia="標楷體"/>
              </w:rPr>
              <w:t>0x0000000F</w:t>
            </w:r>
          </w:p>
        </w:tc>
        <w:tc>
          <w:tcPr>
            <w:tcW w:w="3365" w:type="dxa"/>
            <w:shd w:val="clear" w:color="auto" w:fill="auto"/>
            <w:tcMar>
              <w:left w:w="108" w:type="dxa"/>
            </w:tcMar>
            <w:vAlign w:val="center"/>
          </w:tcPr>
          <w:p w14:paraId="790311D3" w14:textId="77777777" w:rsidR="00B34661" w:rsidRDefault="005331F7">
            <w:pPr>
              <w:jc w:val="both"/>
              <w:rPr>
                <w:rFonts w:eastAsia="標楷體"/>
              </w:rPr>
            </w:pPr>
            <w:r>
              <w:rPr>
                <w:rFonts w:eastAsia="標楷體"/>
              </w:rPr>
              <w:t>Reserved</w:t>
            </w:r>
          </w:p>
        </w:tc>
      </w:tr>
      <w:tr w:rsidR="00B34661" w14:paraId="7A8B41A0" w14:textId="77777777">
        <w:tc>
          <w:tcPr>
            <w:tcW w:w="3220" w:type="dxa"/>
            <w:shd w:val="clear" w:color="auto" w:fill="auto"/>
            <w:tcMar>
              <w:left w:w="108" w:type="dxa"/>
            </w:tcMar>
            <w:vAlign w:val="center"/>
          </w:tcPr>
          <w:p w14:paraId="0E84B10D" w14:textId="77777777" w:rsidR="00B34661" w:rsidRDefault="005331F7">
            <w:pPr>
              <w:jc w:val="both"/>
              <w:rPr>
                <w:rFonts w:eastAsia="標楷體"/>
              </w:rPr>
            </w:pPr>
            <w:r>
              <w:rPr>
                <w:rFonts w:eastAsia="標楷體"/>
              </w:rPr>
              <w:t>STATUS_RBINDFAIL</w:t>
            </w:r>
          </w:p>
        </w:tc>
        <w:tc>
          <w:tcPr>
            <w:tcW w:w="1937" w:type="dxa"/>
            <w:shd w:val="clear" w:color="auto" w:fill="auto"/>
            <w:tcMar>
              <w:left w:w="108" w:type="dxa"/>
            </w:tcMar>
            <w:vAlign w:val="center"/>
          </w:tcPr>
          <w:p w14:paraId="13890329" w14:textId="77777777" w:rsidR="00B34661" w:rsidRDefault="005331F7">
            <w:pPr>
              <w:jc w:val="center"/>
              <w:rPr>
                <w:rFonts w:eastAsia="標楷體"/>
              </w:rPr>
            </w:pPr>
            <w:r>
              <w:rPr>
                <w:rFonts w:eastAsia="標楷體"/>
              </w:rPr>
              <w:t>0x00000010</w:t>
            </w:r>
          </w:p>
        </w:tc>
        <w:tc>
          <w:tcPr>
            <w:tcW w:w="3365" w:type="dxa"/>
            <w:shd w:val="clear" w:color="auto" w:fill="auto"/>
            <w:tcMar>
              <w:left w:w="108" w:type="dxa"/>
            </w:tcMar>
            <w:vAlign w:val="center"/>
          </w:tcPr>
          <w:p w14:paraId="0A4B01A8" w14:textId="77777777" w:rsidR="00B34661" w:rsidRDefault="005331F7">
            <w:pPr>
              <w:jc w:val="both"/>
              <w:rPr>
                <w:rFonts w:eastAsia="標楷體"/>
              </w:rPr>
            </w:pPr>
            <w:r>
              <w:rPr>
                <w:rFonts w:eastAsia="標楷體"/>
              </w:rPr>
              <w:t>Bind Failed</w:t>
            </w:r>
          </w:p>
        </w:tc>
      </w:tr>
      <w:tr w:rsidR="00B34661" w14:paraId="2DD58304" w14:textId="77777777">
        <w:tc>
          <w:tcPr>
            <w:tcW w:w="3220" w:type="dxa"/>
            <w:shd w:val="clear" w:color="auto" w:fill="auto"/>
            <w:tcMar>
              <w:left w:w="108" w:type="dxa"/>
            </w:tcMar>
            <w:vAlign w:val="center"/>
          </w:tcPr>
          <w:p w14:paraId="4B618EC9" w14:textId="77777777" w:rsidR="00B34661" w:rsidRDefault="005331F7">
            <w:pPr>
              <w:jc w:val="both"/>
              <w:rPr>
                <w:rFonts w:eastAsia="標楷體"/>
              </w:rPr>
            </w:pPr>
            <w:r>
              <w:rPr>
                <w:rFonts w:eastAsia="標楷體"/>
              </w:rPr>
              <w:t>STATUS_RINVBODY</w:t>
            </w:r>
          </w:p>
        </w:tc>
        <w:tc>
          <w:tcPr>
            <w:tcW w:w="1937" w:type="dxa"/>
            <w:shd w:val="clear" w:color="auto" w:fill="auto"/>
            <w:tcMar>
              <w:left w:w="108" w:type="dxa"/>
            </w:tcMar>
            <w:vAlign w:val="center"/>
          </w:tcPr>
          <w:p w14:paraId="78AF9201" w14:textId="77777777" w:rsidR="00B34661" w:rsidRDefault="005331F7">
            <w:pPr>
              <w:jc w:val="center"/>
              <w:rPr>
                <w:rFonts w:eastAsia="標楷體"/>
              </w:rPr>
            </w:pPr>
            <w:r>
              <w:rPr>
                <w:rFonts w:eastAsia="標楷體"/>
              </w:rPr>
              <w:t>0x00000040</w:t>
            </w:r>
          </w:p>
        </w:tc>
        <w:tc>
          <w:tcPr>
            <w:tcW w:w="3365" w:type="dxa"/>
            <w:shd w:val="clear" w:color="auto" w:fill="auto"/>
            <w:tcMar>
              <w:left w:w="108" w:type="dxa"/>
            </w:tcMar>
            <w:vAlign w:val="center"/>
          </w:tcPr>
          <w:p w14:paraId="02811A2B" w14:textId="77777777" w:rsidR="00B34661" w:rsidRDefault="005331F7">
            <w:pPr>
              <w:jc w:val="both"/>
              <w:rPr>
                <w:rFonts w:eastAsia="標楷體"/>
              </w:rPr>
            </w:pPr>
            <w:r>
              <w:rPr>
                <w:rFonts w:eastAsia="標楷體"/>
              </w:rPr>
              <w:t>Invalid Packet Body Data</w:t>
            </w:r>
          </w:p>
        </w:tc>
      </w:tr>
      <w:tr w:rsidR="00B34661" w14:paraId="112F3EA7" w14:textId="77777777">
        <w:tc>
          <w:tcPr>
            <w:tcW w:w="3220" w:type="dxa"/>
            <w:shd w:val="clear" w:color="auto" w:fill="auto"/>
            <w:tcMar>
              <w:left w:w="108" w:type="dxa"/>
            </w:tcMar>
            <w:vAlign w:val="center"/>
          </w:tcPr>
          <w:p w14:paraId="73100E6A" w14:textId="77777777" w:rsidR="00B34661" w:rsidRDefault="005331F7">
            <w:pPr>
              <w:jc w:val="both"/>
              <w:rPr>
                <w:rFonts w:eastAsia="標楷體"/>
              </w:rPr>
            </w:pPr>
            <w:r>
              <w:rPr>
                <w:rFonts w:eastAsia="標楷體"/>
              </w:rPr>
              <w:t>STATUS_RINVCTRLID</w:t>
            </w:r>
          </w:p>
        </w:tc>
        <w:tc>
          <w:tcPr>
            <w:tcW w:w="1937" w:type="dxa"/>
            <w:shd w:val="clear" w:color="auto" w:fill="auto"/>
            <w:tcMar>
              <w:left w:w="108" w:type="dxa"/>
            </w:tcMar>
            <w:vAlign w:val="center"/>
          </w:tcPr>
          <w:p w14:paraId="4A05E0CF" w14:textId="77777777" w:rsidR="00B34661" w:rsidRDefault="005331F7">
            <w:pPr>
              <w:jc w:val="center"/>
              <w:rPr>
                <w:rFonts w:eastAsia="標楷體"/>
              </w:rPr>
            </w:pPr>
            <w:r>
              <w:rPr>
                <w:rFonts w:eastAsia="標楷體"/>
              </w:rPr>
              <w:t>0x00000041</w:t>
            </w:r>
          </w:p>
        </w:tc>
        <w:tc>
          <w:tcPr>
            <w:tcW w:w="3365" w:type="dxa"/>
            <w:shd w:val="clear" w:color="auto" w:fill="auto"/>
            <w:tcMar>
              <w:left w:w="108" w:type="dxa"/>
            </w:tcMar>
            <w:vAlign w:val="center"/>
          </w:tcPr>
          <w:p w14:paraId="5E8E390B" w14:textId="77777777" w:rsidR="00B34661" w:rsidRDefault="005331F7">
            <w:pPr>
              <w:jc w:val="both"/>
              <w:rPr>
                <w:rFonts w:eastAsia="標楷體"/>
              </w:rPr>
            </w:pPr>
            <w:r>
              <w:rPr>
                <w:rFonts w:eastAsia="標楷體"/>
              </w:rPr>
              <w:t>Invalid Controller ID</w:t>
            </w:r>
          </w:p>
        </w:tc>
      </w:tr>
      <w:tr w:rsidR="00B34661" w14:paraId="202EC0C0" w14:textId="77777777">
        <w:tc>
          <w:tcPr>
            <w:tcW w:w="3220" w:type="dxa"/>
            <w:shd w:val="clear" w:color="auto" w:fill="auto"/>
            <w:tcMar>
              <w:left w:w="108" w:type="dxa"/>
            </w:tcMar>
            <w:vAlign w:val="center"/>
          </w:tcPr>
          <w:p w14:paraId="5C835679" w14:textId="77777777" w:rsidR="00B34661" w:rsidRDefault="005331F7">
            <w:pPr>
              <w:jc w:val="both"/>
              <w:rPr>
                <w:rFonts w:eastAsia="標楷體"/>
              </w:rPr>
            </w:pPr>
            <w:r>
              <w:rPr>
                <w:rFonts w:eastAsia="標楷體"/>
              </w:rPr>
              <w:t>STATUS_RINVJSON</w:t>
            </w:r>
          </w:p>
        </w:tc>
        <w:tc>
          <w:tcPr>
            <w:tcW w:w="1937" w:type="dxa"/>
            <w:shd w:val="clear" w:color="auto" w:fill="auto"/>
            <w:tcMar>
              <w:left w:w="108" w:type="dxa"/>
            </w:tcMar>
            <w:vAlign w:val="center"/>
          </w:tcPr>
          <w:p w14:paraId="35993693" w14:textId="77777777" w:rsidR="00B34661" w:rsidRDefault="005331F7">
            <w:pPr>
              <w:jc w:val="center"/>
              <w:rPr>
                <w:rFonts w:eastAsia="標楷體"/>
              </w:rPr>
            </w:pPr>
            <w:r>
              <w:rPr>
                <w:rFonts w:eastAsia="標楷體"/>
              </w:rPr>
              <w:t>0x00000042</w:t>
            </w:r>
          </w:p>
        </w:tc>
        <w:tc>
          <w:tcPr>
            <w:tcW w:w="3365" w:type="dxa"/>
            <w:shd w:val="clear" w:color="auto" w:fill="auto"/>
            <w:tcMar>
              <w:left w:w="108" w:type="dxa"/>
            </w:tcMar>
            <w:vAlign w:val="center"/>
          </w:tcPr>
          <w:p w14:paraId="51CF7E57" w14:textId="77777777" w:rsidR="00B34661" w:rsidRDefault="005331F7">
            <w:pPr>
              <w:jc w:val="both"/>
              <w:rPr>
                <w:rFonts w:eastAsia="標楷體"/>
              </w:rPr>
            </w:pPr>
            <w:r>
              <w:rPr>
                <w:rFonts w:eastAsia="標楷體"/>
              </w:rPr>
              <w:t>Invalid JSON Data</w:t>
            </w:r>
          </w:p>
        </w:tc>
      </w:tr>
    </w:tbl>
    <w:p w14:paraId="3CA543DE" w14:textId="77777777" w:rsidR="00B34661" w:rsidRDefault="00B34661">
      <w:pPr>
        <w:rPr>
          <w:rFonts w:eastAsia="標楷體" w:cs="Times New Roman"/>
          <w:sz w:val="32"/>
          <w:szCs w:val="32"/>
        </w:rPr>
      </w:pPr>
    </w:p>
    <w:p w14:paraId="2B296561" w14:textId="77777777" w:rsidR="00B34661" w:rsidRDefault="005331F7" w:rsidP="00427CCF">
      <w:pPr>
        <w:pStyle w:val="31"/>
      </w:pPr>
      <w:bookmarkStart w:id="82" w:name="_Ref433373050"/>
      <w:bookmarkStart w:id="83" w:name="_Toc479769046"/>
      <w:bookmarkEnd w:id="82"/>
      <w:r>
        <w:t>Sequence number</w:t>
      </w:r>
      <w:bookmarkEnd w:id="83"/>
    </w:p>
    <w:p w14:paraId="6E2309E2" w14:textId="77777777" w:rsidR="00B34661" w:rsidRDefault="005331F7">
      <w:pPr>
        <w:pStyle w:val="af"/>
        <w:spacing w:line="360" w:lineRule="auto"/>
        <w:rPr>
          <w:rFonts w:eastAsia="標楷體"/>
        </w:rPr>
      </w:pPr>
      <w:r>
        <w:rPr>
          <w:rFonts w:eastAsia="標楷體"/>
        </w:rPr>
        <w:t>A sequence number allows a response PDU to be correlated with a request PDU.</w:t>
      </w:r>
    </w:p>
    <w:p w14:paraId="513F2686" w14:textId="77777777" w:rsidR="00B34661" w:rsidRDefault="005331F7">
      <w:pPr>
        <w:pStyle w:val="af"/>
        <w:spacing w:line="360" w:lineRule="auto"/>
        <w:rPr>
          <w:rFonts w:eastAsia="標楷體"/>
        </w:rPr>
      </w:pPr>
      <w:r>
        <w:rPr>
          <w:rFonts w:eastAsia="標楷體"/>
        </w:rPr>
        <w:t xml:space="preserve">The associated CMP response PDU must preserve this field. </w:t>
      </w:r>
    </w:p>
    <w:p w14:paraId="7EB5D398" w14:textId="77777777" w:rsidR="00B34661" w:rsidRDefault="005331F7">
      <w:pPr>
        <w:pStyle w:val="af"/>
        <w:spacing w:line="360" w:lineRule="auto"/>
        <w:rPr>
          <w:rFonts w:eastAsia="標楷體"/>
        </w:rPr>
      </w:pPr>
      <w:r>
        <w:rPr>
          <w:rFonts w:eastAsia="標楷體"/>
        </w:rPr>
        <w:t>The allowed sequence number range is from 0x00000001 to 0x7FFFFFFF.</w:t>
      </w:r>
    </w:p>
    <w:p w14:paraId="20836428" w14:textId="77777777" w:rsidR="00B34661" w:rsidRDefault="005331F7">
      <w:pPr>
        <w:pStyle w:val="21"/>
        <w:numPr>
          <w:ilvl w:val="1"/>
          <w:numId w:val="2"/>
        </w:numPr>
        <w:rPr>
          <w:rFonts w:eastAsia="標楷體"/>
        </w:rPr>
      </w:pPr>
      <w:bookmarkStart w:id="84" w:name="_Toc479769047"/>
      <w:r>
        <w:rPr>
          <w:rFonts w:eastAsia="標楷體"/>
        </w:rPr>
        <w:t>Mandatory CMP Parameters</w:t>
      </w:r>
      <w:bookmarkEnd w:id="84"/>
    </w:p>
    <w:p w14:paraId="6BA628C5" w14:textId="77777777" w:rsidR="00B34661" w:rsidRDefault="005331F7" w:rsidP="00427CCF">
      <w:pPr>
        <w:pStyle w:val="31"/>
      </w:pPr>
      <w:bookmarkStart w:id="85" w:name="_Ref437859915"/>
      <w:bookmarkStart w:id="86" w:name="_Toc479769048"/>
      <w:bookmarkStart w:id="87" w:name="_Ref482889467"/>
      <w:bookmarkStart w:id="88" w:name="_Ref482889964"/>
      <w:bookmarkStart w:id="89" w:name="_Ref482890124"/>
      <w:bookmarkEnd w:id="85"/>
      <w:r>
        <w:t>Service Type</w:t>
      </w:r>
      <w:bookmarkEnd w:id="86"/>
      <w:bookmarkEnd w:id="87"/>
      <w:bookmarkEnd w:id="88"/>
      <w:bookmarkEnd w:id="89"/>
    </w:p>
    <w:tbl>
      <w:tblPr>
        <w:tblStyle w:val="af8"/>
        <w:tblW w:w="8362" w:type="dxa"/>
        <w:tblLook w:val="04A0" w:firstRow="1" w:lastRow="0" w:firstColumn="1" w:lastColumn="0" w:noHBand="0" w:noVBand="1"/>
      </w:tblPr>
      <w:tblGrid>
        <w:gridCol w:w="2093"/>
        <w:gridCol w:w="6269"/>
      </w:tblGrid>
      <w:tr w:rsidR="00B34661" w14:paraId="2B1A0777" w14:textId="77777777">
        <w:tc>
          <w:tcPr>
            <w:tcW w:w="2093" w:type="dxa"/>
            <w:shd w:val="clear" w:color="auto" w:fill="BFBFBF" w:themeFill="background1" w:themeFillShade="BF"/>
            <w:tcMar>
              <w:left w:w="108" w:type="dxa"/>
            </w:tcMar>
          </w:tcPr>
          <w:p w14:paraId="60771064" w14:textId="77777777" w:rsidR="00B34661" w:rsidRDefault="005331F7">
            <w:pPr>
              <w:jc w:val="center"/>
              <w:rPr>
                <w:b/>
              </w:rPr>
            </w:pPr>
            <w:r>
              <w:rPr>
                <w:b/>
              </w:rPr>
              <w:t>Type</w:t>
            </w:r>
          </w:p>
        </w:tc>
        <w:tc>
          <w:tcPr>
            <w:tcW w:w="6268" w:type="dxa"/>
            <w:shd w:val="clear" w:color="auto" w:fill="BFBFBF" w:themeFill="background1" w:themeFillShade="BF"/>
            <w:tcMar>
              <w:left w:w="108" w:type="dxa"/>
            </w:tcMar>
          </w:tcPr>
          <w:p w14:paraId="52BCABDC" w14:textId="77777777" w:rsidR="00B34661" w:rsidRDefault="005331F7">
            <w:pPr>
              <w:jc w:val="center"/>
              <w:rPr>
                <w:b/>
              </w:rPr>
            </w:pPr>
            <w:r>
              <w:rPr>
                <w:b/>
              </w:rPr>
              <w:t>Service</w:t>
            </w:r>
          </w:p>
        </w:tc>
      </w:tr>
      <w:tr w:rsidR="00B34661" w14:paraId="6DD334D8" w14:textId="77777777">
        <w:tc>
          <w:tcPr>
            <w:tcW w:w="2093" w:type="dxa"/>
            <w:shd w:val="clear" w:color="auto" w:fill="auto"/>
            <w:tcMar>
              <w:left w:w="108" w:type="dxa"/>
            </w:tcMar>
          </w:tcPr>
          <w:p w14:paraId="209D3354" w14:textId="77777777" w:rsidR="00B34661" w:rsidRDefault="005331F7">
            <w:pPr>
              <w:jc w:val="center"/>
            </w:pPr>
            <w:r>
              <w:t>1</w:t>
            </w:r>
          </w:p>
        </w:tc>
        <w:tc>
          <w:tcPr>
            <w:tcW w:w="6268" w:type="dxa"/>
            <w:shd w:val="clear" w:color="auto" w:fill="auto"/>
            <w:tcMar>
              <w:left w:w="108" w:type="dxa"/>
            </w:tcMar>
          </w:tcPr>
          <w:p w14:paraId="49C6E1DA" w14:textId="77777777" w:rsidR="00B34661" w:rsidRDefault="005331F7">
            <w:r>
              <w:t>Mobile Device Tracker</w:t>
            </w:r>
          </w:p>
        </w:tc>
      </w:tr>
      <w:tr w:rsidR="00B34661" w14:paraId="1BDE29D5" w14:textId="77777777">
        <w:tc>
          <w:tcPr>
            <w:tcW w:w="2093" w:type="dxa"/>
            <w:shd w:val="clear" w:color="auto" w:fill="auto"/>
            <w:tcMar>
              <w:left w:w="108" w:type="dxa"/>
            </w:tcMar>
          </w:tcPr>
          <w:p w14:paraId="5A9F3BB4" w14:textId="77777777" w:rsidR="00B34661" w:rsidRDefault="005331F7">
            <w:pPr>
              <w:jc w:val="center"/>
            </w:pPr>
            <w:r>
              <w:t>2</w:t>
            </w:r>
          </w:p>
        </w:tc>
        <w:tc>
          <w:tcPr>
            <w:tcW w:w="6268" w:type="dxa"/>
            <w:shd w:val="clear" w:color="auto" w:fill="auto"/>
            <w:tcMar>
              <w:left w:w="108" w:type="dxa"/>
            </w:tcMar>
          </w:tcPr>
          <w:p w14:paraId="29C23E56" w14:textId="77777777" w:rsidR="00B34661" w:rsidRDefault="005331F7">
            <w:r>
              <w:t>Smart Charging Station</w:t>
            </w:r>
          </w:p>
        </w:tc>
      </w:tr>
      <w:tr w:rsidR="00B34661" w14:paraId="74C65EAD" w14:textId="77777777">
        <w:tc>
          <w:tcPr>
            <w:tcW w:w="2093" w:type="dxa"/>
            <w:shd w:val="clear" w:color="auto" w:fill="auto"/>
            <w:tcMar>
              <w:left w:w="108" w:type="dxa"/>
            </w:tcMar>
          </w:tcPr>
          <w:p w14:paraId="34F799E2" w14:textId="77777777" w:rsidR="00B34661" w:rsidRDefault="005331F7">
            <w:pPr>
              <w:jc w:val="center"/>
            </w:pPr>
            <w:r>
              <w:t>3</w:t>
            </w:r>
          </w:p>
        </w:tc>
        <w:tc>
          <w:tcPr>
            <w:tcW w:w="6268" w:type="dxa"/>
            <w:shd w:val="clear" w:color="auto" w:fill="auto"/>
            <w:tcMar>
              <w:left w:w="108" w:type="dxa"/>
            </w:tcMar>
          </w:tcPr>
          <w:p w14:paraId="19D75436" w14:textId="77777777" w:rsidR="00B34661" w:rsidRDefault="005331F7">
            <w:r>
              <w:t>MORE SDK Service</w:t>
            </w:r>
          </w:p>
        </w:tc>
      </w:tr>
      <w:tr w:rsidR="00B34661" w14:paraId="0AA67110" w14:textId="77777777">
        <w:tc>
          <w:tcPr>
            <w:tcW w:w="2093" w:type="dxa"/>
            <w:shd w:val="clear" w:color="auto" w:fill="auto"/>
            <w:tcMar>
              <w:left w:w="108" w:type="dxa"/>
            </w:tcMar>
          </w:tcPr>
          <w:p w14:paraId="792B027D" w14:textId="77777777" w:rsidR="00B34661" w:rsidRDefault="005331F7">
            <w:pPr>
              <w:jc w:val="center"/>
            </w:pPr>
            <w:r>
              <w:t>4</w:t>
            </w:r>
          </w:p>
        </w:tc>
        <w:tc>
          <w:tcPr>
            <w:tcW w:w="6268" w:type="dxa"/>
            <w:shd w:val="clear" w:color="auto" w:fill="auto"/>
            <w:tcMar>
              <w:left w:w="108" w:type="dxa"/>
            </w:tcMar>
          </w:tcPr>
          <w:p w14:paraId="020B6821" w14:textId="77777777" w:rsidR="00B34661" w:rsidRDefault="005331F7">
            <w:r>
              <w:t>Tracker Service</w:t>
            </w:r>
          </w:p>
        </w:tc>
      </w:tr>
      <w:tr w:rsidR="00B34661" w14:paraId="7FC87CFA" w14:textId="77777777">
        <w:tc>
          <w:tcPr>
            <w:tcW w:w="2093" w:type="dxa"/>
            <w:shd w:val="clear" w:color="auto" w:fill="auto"/>
            <w:tcMar>
              <w:left w:w="108" w:type="dxa"/>
            </w:tcMar>
          </w:tcPr>
          <w:p w14:paraId="2E4C39B3" w14:textId="77777777" w:rsidR="00B34661" w:rsidRDefault="005331F7">
            <w:pPr>
              <w:jc w:val="center"/>
            </w:pPr>
            <w:r>
              <w:t>5</w:t>
            </w:r>
          </w:p>
        </w:tc>
        <w:tc>
          <w:tcPr>
            <w:tcW w:w="6268" w:type="dxa"/>
            <w:shd w:val="clear" w:color="auto" w:fill="auto"/>
            <w:tcMar>
              <w:left w:w="108" w:type="dxa"/>
            </w:tcMar>
          </w:tcPr>
          <w:p w14:paraId="3D4E4C0E" w14:textId="77777777" w:rsidR="00B34661" w:rsidRDefault="005331F7">
            <w:r>
              <w:t>Appliance Tracker</w:t>
            </w:r>
          </w:p>
        </w:tc>
      </w:tr>
      <w:tr w:rsidR="00B34661" w14:paraId="610FF0B8" w14:textId="77777777">
        <w:tc>
          <w:tcPr>
            <w:tcW w:w="2093" w:type="dxa"/>
            <w:shd w:val="clear" w:color="auto" w:fill="auto"/>
            <w:tcMar>
              <w:left w:w="108" w:type="dxa"/>
            </w:tcMar>
          </w:tcPr>
          <w:p w14:paraId="496F7AB5" w14:textId="77777777" w:rsidR="00B34661" w:rsidRDefault="005331F7">
            <w:pPr>
              <w:jc w:val="center"/>
            </w:pPr>
            <w:r>
              <w:t>6</w:t>
            </w:r>
          </w:p>
        </w:tc>
        <w:tc>
          <w:tcPr>
            <w:tcW w:w="6268" w:type="dxa"/>
            <w:shd w:val="clear" w:color="auto" w:fill="auto"/>
            <w:tcMar>
              <w:left w:w="108" w:type="dxa"/>
            </w:tcMar>
          </w:tcPr>
          <w:p w14:paraId="54C33D35" w14:textId="77777777" w:rsidR="00B34661" w:rsidRDefault="005331F7">
            <w:r>
              <w:t>Toy Tracker</w:t>
            </w:r>
          </w:p>
        </w:tc>
      </w:tr>
      <w:tr w:rsidR="00B34661" w14:paraId="6D8DA6F1" w14:textId="77777777">
        <w:tc>
          <w:tcPr>
            <w:tcW w:w="2093" w:type="dxa"/>
            <w:shd w:val="clear" w:color="auto" w:fill="auto"/>
            <w:tcMar>
              <w:left w:w="108" w:type="dxa"/>
            </w:tcMar>
          </w:tcPr>
          <w:p w14:paraId="3B92B436" w14:textId="77777777" w:rsidR="00B34661" w:rsidRDefault="005331F7">
            <w:pPr>
              <w:jc w:val="center"/>
            </w:pPr>
            <w:r>
              <w:lastRenderedPageBreak/>
              <w:t>7</w:t>
            </w:r>
          </w:p>
        </w:tc>
        <w:tc>
          <w:tcPr>
            <w:tcW w:w="6268" w:type="dxa"/>
            <w:shd w:val="clear" w:color="auto" w:fill="auto"/>
            <w:tcMar>
              <w:left w:w="108" w:type="dxa"/>
            </w:tcMar>
          </w:tcPr>
          <w:p w14:paraId="06184EA4" w14:textId="77777777" w:rsidR="00B34661" w:rsidRDefault="005331F7">
            <w:r>
              <w:t>IOT Tracker</w:t>
            </w:r>
          </w:p>
        </w:tc>
      </w:tr>
    </w:tbl>
    <w:p w14:paraId="6E4A62AF" w14:textId="77777777" w:rsidR="00B34661" w:rsidRDefault="00B34661"/>
    <w:p w14:paraId="36B8CC96" w14:textId="77777777" w:rsidR="00B34661" w:rsidRDefault="00B34661"/>
    <w:p w14:paraId="6A8D5774" w14:textId="77777777" w:rsidR="00B34661" w:rsidRDefault="005331F7" w:rsidP="00427CCF">
      <w:pPr>
        <w:pStyle w:val="31"/>
      </w:pPr>
      <w:bookmarkStart w:id="90" w:name="_Ref437854020"/>
      <w:bookmarkStart w:id="91" w:name="_Toc479769049"/>
      <w:bookmarkEnd w:id="90"/>
      <w:r>
        <w:t>Initial Data</w:t>
      </w:r>
      <w:bookmarkEnd w:id="91"/>
    </w:p>
    <w:tbl>
      <w:tblPr>
        <w:tblStyle w:val="af8"/>
        <w:tblW w:w="8362" w:type="dxa"/>
        <w:tblLook w:val="04A0" w:firstRow="1" w:lastRow="0" w:firstColumn="1" w:lastColumn="0" w:noHBand="0" w:noVBand="1"/>
      </w:tblPr>
      <w:tblGrid>
        <w:gridCol w:w="2093"/>
        <w:gridCol w:w="6269"/>
      </w:tblGrid>
      <w:tr w:rsidR="00B34661" w14:paraId="35C9D1F1" w14:textId="77777777">
        <w:tc>
          <w:tcPr>
            <w:tcW w:w="2093" w:type="dxa"/>
            <w:shd w:val="clear" w:color="auto" w:fill="BFBFBF" w:themeFill="background1" w:themeFillShade="BF"/>
            <w:tcMar>
              <w:left w:w="108" w:type="dxa"/>
            </w:tcMar>
          </w:tcPr>
          <w:p w14:paraId="4B60E97D" w14:textId="77777777" w:rsidR="00B34661" w:rsidRDefault="005331F7">
            <w:pPr>
              <w:jc w:val="center"/>
              <w:rPr>
                <w:b/>
              </w:rPr>
            </w:pPr>
            <w:r>
              <w:rPr>
                <w:b/>
              </w:rPr>
              <w:t>Type</w:t>
            </w:r>
          </w:p>
        </w:tc>
        <w:tc>
          <w:tcPr>
            <w:tcW w:w="6268" w:type="dxa"/>
            <w:shd w:val="clear" w:color="auto" w:fill="BFBFBF" w:themeFill="background1" w:themeFillShade="BF"/>
            <w:tcMar>
              <w:left w:w="108" w:type="dxa"/>
            </w:tcMar>
          </w:tcPr>
          <w:p w14:paraId="5FEA2CE9" w14:textId="77777777" w:rsidR="00B34661" w:rsidRDefault="005331F7">
            <w:pPr>
              <w:jc w:val="center"/>
              <w:rPr>
                <w:b/>
              </w:rPr>
            </w:pPr>
            <w:r>
              <w:rPr>
                <w:b/>
              </w:rPr>
              <w:t>Data Format (JSON)</w:t>
            </w:r>
          </w:p>
        </w:tc>
      </w:tr>
      <w:tr w:rsidR="00B34661" w14:paraId="5F48666C" w14:textId="77777777">
        <w:tc>
          <w:tcPr>
            <w:tcW w:w="2093" w:type="dxa"/>
            <w:shd w:val="clear" w:color="auto" w:fill="auto"/>
            <w:tcMar>
              <w:left w:w="108" w:type="dxa"/>
            </w:tcMar>
          </w:tcPr>
          <w:p w14:paraId="1A87E897" w14:textId="77777777" w:rsidR="00B34661" w:rsidRDefault="005331F7">
            <w:r>
              <w:t>1</w:t>
            </w:r>
          </w:p>
        </w:tc>
        <w:tc>
          <w:tcPr>
            <w:tcW w:w="6268" w:type="dxa"/>
            <w:shd w:val="clear" w:color="auto" w:fill="auto"/>
            <w:tcMar>
              <w:left w:w="108" w:type="dxa"/>
            </w:tcMar>
          </w:tcPr>
          <w:p w14:paraId="6AF29AC1" w14:textId="77777777" w:rsidR="00B34661" w:rsidRDefault="005331F7">
            <w:r>
              <w:t>{</w:t>
            </w:r>
          </w:p>
          <w:p w14:paraId="7827DD43" w14:textId="77777777" w:rsidR="00B34661" w:rsidRDefault="005331F7">
            <w:r>
              <w:t xml:space="preserve"> "server": [{</w:t>
            </w:r>
          </w:p>
          <w:p w14:paraId="2C605CFC" w14:textId="77777777" w:rsidR="00B34661" w:rsidRDefault="005331F7">
            <w:r>
              <w:t xml:space="preserve">  "id": 0,</w:t>
            </w:r>
          </w:p>
          <w:p w14:paraId="07DBFCF4" w14:textId="77777777" w:rsidR="00B34661" w:rsidRDefault="005331F7">
            <w:r>
              <w:t xml:space="preserve">  "name": "startTrack",</w:t>
            </w:r>
          </w:p>
          <w:p w14:paraId="1D83C21B" w14:textId="77777777" w:rsidR="00B34661" w:rsidRDefault="005331F7">
            <w:r>
              <w:t xml:space="preserve">  "ip": "54.199.198.94",</w:t>
            </w:r>
          </w:p>
          <w:p w14:paraId="62BA58C1" w14:textId="77777777" w:rsidR="00B34661" w:rsidRDefault="005331F7">
            <w:r>
              <w:t xml:space="preserve">  "port": 6607</w:t>
            </w:r>
          </w:p>
          <w:p w14:paraId="21EBC0E0" w14:textId="77777777" w:rsidR="00B34661" w:rsidRDefault="005331F7">
            <w:r>
              <w:t xml:space="preserve"> }, {</w:t>
            </w:r>
          </w:p>
          <w:p w14:paraId="6C532644" w14:textId="77777777" w:rsidR="00B34661" w:rsidRDefault="005331F7">
            <w:r>
              <w:t xml:space="preserve">  "id": 1,</w:t>
            </w:r>
          </w:p>
          <w:p w14:paraId="4CEFF730" w14:textId="77777777" w:rsidR="00B34661" w:rsidRDefault="005331F7">
            <w:r>
              <w:t xml:space="preserve">  "name": "tracker",</w:t>
            </w:r>
          </w:p>
          <w:p w14:paraId="2CEAC946" w14:textId="77777777" w:rsidR="00B34661" w:rsidRDefault="005331F7">
            <w:r>
              <w:t xml:space="preserve">  "ip": "54.199.198.94",</w:t>
            </w:r>
          </w:p>
          <w:p w14:paraId="46385E4B" w14:textId="77777777" w:rsidR="00B34661" w:rsidRDefault="005331F7">
            <w:r>
              <w:t xml:space="preserve">  "port": 6607</w:t>
            </w:r>
          </w:p>
          <w:p w14:paraId="7B86313E" w14:textId="77777777" w:rsidR="00B34661" w:rsidRDefault="005331F7">
            <w:r>
              <w:t xml:space="preserve"> }]</w:t>
            </w:r>
          </w:p>
          <w:p w14:paraId="661C1B18" w14:textId="77777777" w:rsidR="00B34661" w:rsidRDefault="005331F7">
            <w:r>
              <w:t>}</w:t>
            </w:r>
          </w:p>
        </w:tc>
      </w:tr>
      <w:tr w:rsidR="00B34661" w14:paraId="39555F3B" w14:textId="77777777">
        <w:tc>
          <w:tcPr>
            <w:tcW w:w="2093" w:type="dxa"/>
            <w:shd w:val="clear" w:color="auto" w:fill="auto"/>
            <w:tcMar>
              <w:left w:w="108" w:type="dxa"/>
            </w:tcMar>
          </w:tcPr>
          <w:p w14:paraId="778E1CFD" w14:textId="77777777" w:rsidR="00B34661" w:rsidRDefault="005331F7">
            <w:r>
              <w:t>2</w:t>
            </w:r>
          </w:p>
        </w:tc>
        <w:tc>
          <w:tcPr>
            <w:tcW w:w="6268" w:type="dxa"/>
            <w:shd w:val="clear" w:color="auto" w:fill="auto"/>
            <w:tcMar>
              <w:left w:w="108" w:type="dxa"/>
            </w:tcMar>
          </w:tcPr>
          <w:p w14:paraId="21FB1B5C" w14:textId="77777777" w:rsidR="00B34661" w:rsidRDefault="00B34661"/>
        </w:tc>
      </w:tr>
    </w:tbl>
    <w:p w14:paraId="1B3326DD" w14:textId="77777777" w:rsidR="00B34661" w:rsidRDefault="00B34661"/>
    <w:p w14:paraId="1466AA41" w14:textId="77777777" w:rsidR="00B34661" w:rsidRDefault="00B34661">
      <w:pPr>
        <w:rPr>
          <w:rFonts w:eastAsia="標楷體"/>
        </w:rPr>
      </w:pPr>
    </w:p>
    <w:p w14:paraId="419E3B68" w14:textId="77777777" w:rsidR="00B34661" w:rsidRDefault="005331F7" w:rsidP="00427CCF">
      <w:pPr>
        <w:pStyle w:val="31"/>
      </w:pPr>
      <w:bookmarkStart w:id="92" w:name="_Ref456700459"/>
      <w:bookmarkStart w:id="93" w:name="_Toc479769050"/>
      <w:bookmarkEnd w:id="92"/>
      <w:r>
        <w:t>Result Table</w:t>
      </w:r>
      <w:bookmarkEnd w:id="93"/>
    </w:p>
    <w:tbl>
      <w:tblPr>
        <w:tblStyle w:val="af8"/>
        <w:tblW w:w="8362" w:type="dxa"/>
        <w:tblLook w:val="04A0" w:firstRow="1" w:lastRow="0" w:firstColumn="1" w:lastColumn="0" w:noHBand="0" w:noVBand="1"/>
      </w:tblPr>
      <w:tblGrid>
        <w:gridCol w:w="2659"/>
        <w:gridCol w:w="5703"/>
      </w:tblGrid>
      <w:tr w:rsidR="00B34661" w14:paraId="5439F98E" w14:textId="77777777">
        <w:tc>
          <w:tcPr>
            <w:tcW w:w="2659" w:type="dxa"/>
            <w:shd w:val="clear" w:color="auto" w:fill="BFBFBF" w:themeFill="background1" w:themeFillShade="BF"/>
            <w:tcMar>
              <w:left w:w="108" w:type="dxa"/>
            </w:tcMar>
          </w:tcPr>
          <w:p w14:paraId="6E59DCAB" w14:textId="77777777" w:rsidR="00B34661" w:rsidRDefault="005331F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14:paraId="08738ECD" w14:textId="77777777" w:rsidR="00B34661" w:rsidRDefault="005331F7">
            <w:pPr>
              <w:jc w:val="center"/>
              <w:rPr>
                <w:rFonts w:eastAsia="標楷體"/>
                <w:b/>
              </w:rPr>
            </w:pPr>
            <w:r>
              <w:rPr>
                <w:rFonts w:eastAsia="標楷體"/>
                <w:b/>
              </w:rPr>
              <w:t>Description</w:t>
            </w:r>
          </w:p>
        </w:tc>
      </w:tr>
      <w:tr w:rsidR="00B34661" w14:paraId="5ABB06A3" w14:textId="77777777">
        <w:tc>
          <w:tcPr>
            <w:tcW w:w="2659" w:type="dxa"/>
            <w:shd w:val="clear" w:color="auto" w:fill="auto"/>
            <w:tcMar>
              <w:left w:w="108" w:type="dxa"/>
            </w:tcMar>
          </w:tcPr>
          <w:p w14:paraId="4F27A76F" w14:textId="77777777" w:rsidR="00B34661" w:rsidRDefault="005331F7">
            <w:pPr>
              <w:jc w:val="center"/>
              <w:rPr>
                <w:rFonts w:eastAsia="標楷體"/>
              </w:rPr>
            </w:pPr>
            <w:r>
              <w:rPr>
                <w:rFonts w:eastAsia="標楷體"/>
              </w:rPr>
              <w:t>0</w:t>
            </w:r>
          </w:p>
        </w:tc>
        <w:tc>
          <w:tcPr>
            <w:tcW w:w="5702" w:type="dxa"/>
            <w:shd w:val="clear" w:color="auto" w:fill="auto"/>
            <w:tcMar>
              <w:left w:w="108" w:type="dxa"/>
            </w:tcMar>
          </w:tcPr>
          <w:p w14:paraId="3F4F27EA" w14:textId="77777777" w:rsidR="00B34661" w:rsidRDefault="005331F7">
            <w:pPr>
              <w:rPr>
                <w:rFonts w:eastAsia="標楷體"/>
              </w:rPr>
            </w:pPr>
            <w:r>
              <w:rPr>
                <w:rFonts w:eastAsia="標楷體"/>
              </w:rPr>
              <w:t>Success</w:t>
            </w:r>
          </w:p>
        </w:tc>
      </w:tr>
      <w:tr w:rsidR="00B34661" w14:paraId="553D97AD" w14:textId="77777777">
        <w:tc>
          <w:tcPr>
            <w:tcW w:w="2659" w:type="dxa"/>
            <w:shd w:val="clear" w:color="auto" w:fill="auto"/>
            <w:tcMar>
              <w:left w:w="108" w:type="dxa"/>
            </w:tcMar>
          </w:tcPr>
          <w:p w14:paraId="53FA71C2" w14:textId="77777777" w:rsidR="00B34661" w:rsidRDefault="005331F7">
            <w:pPr>
              <w:jc w:val="center"/>
              <w:rPr>
                <w:rFonts w:eastAsia="標楷體"/>
              </w:rPr>
            </w:pPr>
            <w:r>
              <w:rPr>
                <w:rFonts w:eastAsia="標楷體"/>
              </w:rPr>
              <w:t>1</w:t>
            </w:r>
          </w:p>
        </w:tc>
        <w:tc>
          <w:tcPr>
            <w:tcW w:w="5702" w:type="dxa"/>
            <w:shd w:val="clear" w:color="auto" w:fill="auto"/>
            <w:tcMar>
              <w:left w:w="108" w:type="dxa"/>
            </w:tcMar>
          </w:tcPr>
          <w:p w14:paraId="49EAF173" w14:textId="77777777" w:rsidR="00B34661" w:rsidRDefault="005331F7">
            <w:pPr>
              <w:rPr>
                <w:rFonts w:eastAsia="標楷體"/>
              </w:rPr>
            </w:pPr>
            <w:r>
              <w:rPr>
                <w:rFonts w:eastAsia="標楷體"/>
              </w:rPr>
              <w:t>Fail</w:t>
            </w:r>
            <w:r>
              <w:rPr>
                <w:rFonts w:eastAsia="標楷體"/>
              </w:rPr>
              <w:t>，</w:t>
            </w:r>
            <w:r>
              <w:rPr>
                <w:rFonts w:eastAsia="標楷體"/>
              </w:rPr>
              <w:t>System Exception</w:t>
            </w:r>
          </w:p>
        </w:tc>
      </w:tr>
      <w:tr w:rsidR="00B34661" w14:paraId="36211B15" w14:textId="77777777">
        <w:tc>
          <w:tcPr>
            <w:tcW w:w="2659" w:type="dxa"/>
            <w:shd w:val="clear" w:color="auto" w:fill="auto"/>
            <w:tcMar>
              <w:left w:w="108" w:type="dxa"/>
            </w:tcMar>
          </w:tcPr>
          <w:p w14:paraId="36F0ABF4" w14:textId="77777777" w:rsidR="00B34661" w:rsidRDefault="005331F7">
            <w:pPr>
              <w:jc w:val="center"/>
              <w:rPr>
                <w:rFonts w:eastAsia="標楷體"/>
              </w:rPr>
            </w:pPr>
            <w:r>
              <w:rPr>
                <w:rFonts w:eastAsia="標楷體"/>
              </w:rPr>
              <w:t>2</w:t>
            </w:r>
          </w:p>
        </w:tc>
        <w:tc>
          <w:tcPr>
            <w:tcW w:w="5702" w:type="dxa"/>
            <w:shd w:val="clear" w:color="auto" w:fill="auto"/>
            <w:tcMar>
              <w:left w:w="108" w:type="dxa"/>
            </w:tcMar>
          </w:tcPr>
          <w:p w14:paraId="4A017CE4" w14:textId="77777777" w:rsidR="00B34661" w:rsidRDefault="005331F7">
            <w:pPr>
              <w:rPr>
                <w:rFonts w:eastAsia="標楷體"/>
              </w:rPr>
            </w:pPr>
            <w:r>
              <w:rPr>
                <w:rFonts w:eastAsia="標楷體"/>
              </w:rPr>
              <w:t>Fail</w:t>
            </w:r>
            <w:r>
              <w:rPr>
                <w:rFonts w:eastAsia="標楷體"/>
              </w:rPr>
              <w:t>，</w:t>
            </w:r>
            <w:r>
              <w:rPr>
                <w:rFonts w:eastAsia="標楷體"/>
              </w:rPr>
              <w:t>Invalid Parameter</w:t>
            </w:r>
          </w:p>
        </w:tc>
      </w:tr>
      <w:tr w:rsidR="00B34661" w14:paraId="4538B320" w14:textId="77777777">
        <w:tc>
          <w:tcPr>
            <w:tcW w:w="2659" w:type="dxa"/>
            <w:shd w:val="clear" w:color="auto" w:fill="auto"/>
            <w:tcMar>
              <w:left w:w="108" w:type="dxa"/>
            </w:tcMar>
          </w:tcPr>
          <w:p w14:paraId="2F18CFD1" w14:textId="77777777" w:rsidR="00B34661" w:rsidRDefault="005331F7">
            <w:pPr>
              <w:jc w:val="center"/>
              <w:rPr>
                <w:rFonts w:eastAsia="標楷體"/>
              </w:rPr>
            </w:pPr>
            <w:r>
              <w:rPr>
                <w:rFonts w:eastAsia="標楷體"/>
              </w:rPr>
              <w:t>3</w:t>
            </w:r>
          </w:p>
        </w:tc>
        <w:tc>
          <w:tcPr>
            <w:tcW w:w="5702" w:type="dxa"/>
            <w:shd w:val="clear" w:color="auto" w:fill="auto"/>
            <w:tcMar>
              <w:left w:w="108" w:type="dxa"/>
            </w:tcMar>
          </w:tcPr>
          <w:p w14:paraId="65E960F0" w14:textId="77777777" w:rsidR="00B34661" w:rsidRDefault="005331F7">
            <w:pPr>
              <w:rPr>
                <w:rFonts w:eastAsia="標楷體"/>
              </w:rPr>
            </w:pPr>
            <w:r>
              <w:rPr>
                <w:rFonts w:eastAsia="標楷體"/>
              </w:rPr>
              <w:t>Fail</w:t>
            </w:r>
            <w:r>
              <w:rPr>
                <w:rFonts w:eastAsia="標楷體"/>
              </w:rPr>
              <w:t>，</w:t>
            </w:r>
            <w:r>
              <w:rPr>
                <w:rFonts w:eastAsia="標楷體"/>
              </w:rPr>
              <w:t>System Busy</w:t>
            </w:r>
          </w:p>
        </w:tc>
      </w:tr>
      <w:tr w:rsidR="00B34661" w14:paraId="13B3EE6B" w14:textId="77777777">
        <w:tc>
          <w:tcPr>
            <w:tcW w:w="2659" w:type="dxa"/>
            <w:shd w:val="clear" w:color="auto" w:fill="auto"/>
            <w:tcMar>
              <w:left w:w="108" w:type="dxa"/>
            </w:tcMar>
          </w:tcPr>
          <w:p w14:paraId="2B3CA798" w14:textId="77777777" w:rsidR="00B34661" w:rsidRDefault="005331F7">
            <w:pPr>
              <w:jc w:val="center"/>
              <w:rPr>
                <w:rFonts w:eastAsia="標楷體"/>
              </w:rPr>
            </w:pPr>
            <w:r>
              <w:rPr>
                <w:rFonts w:eastAsia="標楷體"/>
              </w:rPr>
              <w:t>4</w:t>
            </w:r>
          </w:p>
        </w:tc>
        <w:tc>
          <w:tcPr>
            <w:tcW w:w="5702" w:type="dxa"/>
            <w:shd w:val="clear" w:color="auto" w:fill="auto"/>
            <w:tcMar>
              <w:left w:w="108" w:type="dxa"/>
            </w:tcMar>
          </w:tcPr>
          <w:p w14:paraId="50F64B4F" w14:textId="77777777" w:rsidR="00B34661" w:rsidRDefault="005331F7">
            <w:pPr>
              <w:rPr>
                <w:rFonts w:eastAsia="標楷體"/>
              </w:rPr>
            </w:pPr>
            <w:r>
              <w:rPr>
                <w:rFonts w:eastAsia="標楷體"/>
              </w:rPr>
              <w:t>Fail</w:t>
            </w:r>
            <w:r>
              <w:rPr>
                <w:rFonts w:eastAsia="標楷體"/>
              </w:rPr>
              <w:t>，</w:t>
            </w:r>
            <w:r>
              <w:rPr>
                <w:rFonts w:eastAsia="標楷體"/>
              </w:rPr>
              <w:t>Unknown Error</w:t>
            </w:r>
          </w:p>
        </w:tc>
      </w:tr>
      <w:tr w:rsidR="00B34661" w14:paraId="011A0668" w14:textId="77777777">
        <w:tc>
          <w:tcPr>
            <w:tcW w:w="2659" w:type="dxa"/>
            <w:shd w:val="clear" w:color="auto" w:fill="auto"/>
            <w:tcMar>
              <w:left w:w="108" w:type="dxa"/>
            </w:tcMar>
          </w:tcPr>
          <w:p w14:paraId="78CE34BE" w14:textId="77777777" w:rsidR="00B34661" w:rsidRDefault="005331F7">
            <w:pPr>
              <w:jc w:val="center"/>
              <w:rPr>
                <w:rFonts w:eastAsia="標楷體"/>
              </w:rPr>
            </w:pPr>
            <w:r>
              <w:rPr>
                <w:rFonts w:eastAsia="標楷體"/>
              </w:rPr>
              <w:t>5</w:t>
            </w:r>
          </w:p>
        </w:tc>
        <w:tc>
          <w:tcPr>
            <w:tcW w:w="5702" w:type="dxa"/>
            <w:shd w:val="clear" w:color="auto" w:fill="auto"/>
            <w:tcMar>
              <w:left w:w="108" w:type="dxa"/>
            </w:tcMar>
          </w:tcPr>
          <w:p w14:paraId="19CA4DDE" w14:textId="77777777" w:rsidR="00B34661" w:rsidRDefault="005331F7">
            <w:pPr>
              <w:rPr>
                <w:rFonts w:eastAsia="標楷體"/>
              </w:rPr>
            </w:pPr>
            <w:r>
              <w:rPr>
                <w:rFonts w:eastAsia="標楷體"/>
              </w:rPr>
              <w:t>Fail</w:t>
            </w:r>
            <w:r>
              <w:rPr>
                <w:rFonts w:eastAsia="標楷體"/>
              </w:rPr>
              <w:t>，</w:t>
            </w:r>
            <w:r>
              <w:rPr>
                <w:rFonts w:eastAsia="標楷體"/>
              </w:rPr>
              <w:t>Invalid Authorization</w:t>
            </w:r>
          </w:p>
        </w:tc>
      </w:tr>
    </w:tbl>
    <w:p w14:paraId="5E748591" w14:textId="77777777" w:rsidR="00B34661" w:rsidRDefault="00B34661"/>
    <w:p w14:paraId="3734F7F3" w14:textId="77777777" w:rsidR="00B34661" w:rsidRDefault="005331F7" w:rsidP="00427CCF">
      <w:pPr>
        <w:pStyle w:val="31"/>
      </w:pPr>
      <w:bookmarkStart w:id="94" w:name="_Ref456876889"/>
      <w:bookmarkStart w:id="95" w:name="_Toc479769051"/>
      <w:bookmarkEnd w:id="94"/>
      <w:r>
        <w:t>Device Type Table</w:t>
      </w:r>
      <w:bookmarkEnd w:id="95"/>
    </w:p>
    <w:tbl>
      <w:tblPr>
        <w:tblStyle w:val="af8"/>
        <w:tblW w:w="8362" w:type="dxa"/>
        <w:tblLook w:val="04A0" w:firstRow="1" w:lastRow="0" w:firstColumn="1" w:lastColumn="0" w:noHBand="0" w:noVBand="1"/>
      </w:tblPr>
      <w:tblGrid>
        <w:gridCol w:w="2659"/>
        <w:gridCol w:w="5703"/>
      </w:tblGrid>
      <w:tr w:rsidR="00B34661" w14:paraId="2CBB3255" w14:textId="77777777">
        <w:tc>
          <w:tcPr>
            <w:tcW w:w="2659" w:type="dxa"/>
            <w:shd w:val="clear" w:color="auto" w:fill="BFBFBF" w:themeFill="background1" w:themeFillShade="BF"/>
            <w:tcMar>
              <w:left w:w="108" w:type="dxa"/>
            </w:tcMar>
          </w:tcPr>
          <w:p w14:paraId="0618F647" w14:textId="77777777" w:rsidR="00B34661" w:rsidRDefault="005331F7">
            <w:pPr>
              <w:jc w:val="center"/>
              <w:rPr>
                <w:rFonts w:eastAsia="標楷體"/>
                <w:b/>
              </w:rPr>
            </w:pPr>
            <w:r>
              <w:rPr>
                <w:rFonts w:eastAsia="標楷體"/>
                <w:b/>
              </w:rPr>
              <w:t>Result</w:t>
            </w:r>
          </w:p>
        </w:tc>
        <w:tc>
          <w:tcPr>
            <w:tcW w:w="5702" w:type="dxa"/>
            <w:shd w:val="clear" w:color="auto" w:fill="BFBFBF" w:themeFill="background1" w:themeFillShade="BF"/>
            <w:tcMar>
              <w:left w:w="108" w:type="dxa"/>
            </w:tcMar>
          </w:tcPr>
          <w:p w14:paraId="06ACC2D6" w14:textId="77777777" w:rsidR="00B34661" w:rsidRDefault="005331F7">
            <w:pPr>
              <w:jc w:val="center"/>
              <w:rPr>
                <w:rFonts w:eastAsia="標楷體"/>
                <w:b/>
              </w:rPr>
            </w:pPr>
            <w:r>
              <w:rPr>
                <w:rFonts w:eastAsia="標楷體"/>
                <w:b/>
              </w:rPr>
              <w:t>Description</w:t>
            </w:r>
          </w:p>
        </w:tc>
      </w:tr>
      <w:tr w:rsidR="00B34661" w14:paraId="031B54D2" w14:textId="77777777">
        <w:tc>
          <w:tcPr>
            <w:tcW w:w="2659" w:type="dxa"/>
            <w:shd w:val="clear" w:color="auto" w:fill="auto"/>
            <w:tcMar>
              <w:left w:w="108" w:type="dxa"/>
            </w:tcMar>
          </w:tcPr>
          <w:p w14:paraId="2486AF43" w14:textId="77777777" w:rsidR="00B34661" w:rsidRDefault="005331F7">
            <w:pPr>
              <w:jc w:val="center"/>
              <w:rPr>
                <w:rFonts w:eastAsia="標楷體"/>
              </w:rPr>
            </w:pPr>
            <w:r>
              <w:rPr>
                <w:rFonts w:eastAsia="標楷體"/>
              </w:rPr>
              <w:t>0</w:t>
            </w:r>
          </w:p>
        </w:tc>
        <w:tc>
          <w:tcPr>
            <w:tcW w:w="5702" w:type="dxa"/>
            <w:shd w:val="clear" w:color="auto" w:fill="auto"/>
            <w:tcMar>
              <w:left w:w="108" w:type="dxa"/>
            </w:tcMar>
          </w:tcPr>
          <w:p w14:paraId="5DFE62A6" w14:textId="77777777" w:rsidR="00B34661" w:rsidRDefault="005331F7">
            <w:pPr>
              <w:rPr>
                <w:rFonts w:eastAsia="標楷體"/>
              </w:rPr>
            </w:pPr>
            <w:r>
              <w:rPr>
                <w:rFonts w:eastAsia="標楷體"/>
              </w:rPr>
              <w:t>Android</w:t>
            </w:r>
          </w:p>
        </w:tc>
      </w:tr>
      <w:tr w:rsidR="00B34661" w14:paraId="73A0B126" w14:textId="77777777">
        <w:tc>
          <w:tcPr>
            <w:tcW w:w="2659" w:type="dxa"/>
            <w:shd w:val="clear" w:color="auto" w:fill="auto"/>
            <w:tcMar>
              <w:left w:w="108" w:type="dxa"/>
            </w:tcMar>
          </w:tcPr>
          <w:p w14:paraId="4A91BFF3" w14:textId="77777777" w:rsidR="00B34661" w:rsidRDefault="005331F7">
            <w:pPr>
              <w:jc w:val="center"/>
              <w:rPr>
                <w:rFonts w:eastAsia="標楷體"/>
              </w:rPr>
            </w:pPr>
            <w:r>
              <w:rPr>
                <w:rFonts w:eastAsia="標楷體"/>
              </w:rPr>
              <w:t>1</w:t>
            </w:r>
          </w:p>
        </w:tc>
        <w:tc>
          <w:tcPr>
            <w:tcW w:w="5702" w:type="dxa"/>
            <w:shd w:val="clear" w:color="auto" w:fill="auto"/>
            <w:tcMar>
              <w:left w:w="108" w:type="dxa"/>
            </w:tcMar>
          </w:tcPr>
          <w:p w14:paraId="547DA7F1" w14:textId="77777777" w:rsidR="00B34661" w:rsidRDefault="005331F7">
            <w:pPr>
              <w:rPr>
                <w:rFonts w:eastAsia="標楷體"/>
              </w:rPr>
            </w:pPr>
            <w:r>
              <w:rPr>
                <w:rFonts w:eastAsia="標楷體"/>
              </w:rPr>
              <w:t>IOS</w:t>
            </w:r>
          </w:p>
        </w:tc>
      </w:tr>
      <w:tr w:rsidR="00B34661" w14:paraId="29571F72" w14:textId="77777777">
        <w:tc>
          <w:tcPr>
            <w:tcW w:w="2659" w:type="dxa"/>
            <w:shd w:val="clear" w:color="auto" w:fill="auto"/>
            <w:tcMar>
              <w:left w:w="108" w:type="dxa"/>
            </w:tcMar>
          </w:tcPr>
          <w:p w14:paraId="76B8EE85" w14:textId="77777777" w:rsidR="00B34661" w:rsidRDefault="005331F7">
            <w:pPr>
              <w:jc w:val="center"/>
              <w:rPr>
                <w:rFonts w:eastAsia="標楷體"/>
              </w:rPr>
            </w:pPr>
            <w:r>
              <w:rPr>
                <w:rFonts w:eastAsia="標楷體"/>
              </w:rPr>
              <w:t>2</w:t>
            </w:r>
          </w:p>
        </w:tc>
        <w:tc>
          <w:tcPr>
            <w:tcW w:w="5702" w:type="dxa"/>
            <w:shd w:val="clear" w:color="auto" w:fill="auto"/>
            <w:tcMar>
              <w:left w:w="108" w:type="dxa"/>
            </w:tcMar>
          </w:tcPr>
          <w:p w14:paraId="2FA35DED" w14:textId="77777777" w:rsidR="00B34661" w:rsidRDefault="005331F7">
            <w:pPr>
              <w:rPr>
                <w:rFonts w:eastAsia="標楷體"/>
              </w:rPr>
            </w:pPr>
            <w:r>
              <w:rPr>
                <w:rFonts w:eastAsia="標楷體"/>
              </w:rPr>
              <w:t>家電</w:t>
            </w:r>
          </w:p>
        </w:tc>
      </w:tr>
      <w:tr w:rsidR="00B34661" w14:paraId="494D2A03" w14:textId="77777777">
        <w:tc>
          <w:tcPr>
            <w:tcW w:w="2659" w:type="dxa"/>
            <w:shd w:val="clear" w:color="auto" w:fill="auto"/>
            <w:tcMar>
              <w:left w:w="108" w:type="dxa"/>
            </w:tcMar>
          </w:tcPr>
          <w:p w14:paraId="0E5E23CC" w14:textId="77777777" w:rsidR="00B34661" w:rsidRDefault="005331F7">
            <w:pPr>
              <w:jc w:val="center"/>
              <w:rPr>
                <w:rFonts w:eastAsia="標楷體"/>
              </w:rPr>
            </w:pPr>
            <w:r>
              <w:rPr>
                <w:rFonts w:eastAsia="標楷體"/>
              </w:rPr>
              <w:t>3</w:t>
            </w:r>
          </w:p>
        </w:tc>
        <w:tc>
          <w:tcPr>
            <w:tcW w:w="5702" w:type="dxa"/>
            <w:shd w:val="clear" w:color="auto" w:fill="auto"/>
            <w:tcMar>
              <w:left w:w="108" w:type="dxa"/>
            </w:tcMar>
          </w:tcPr>
          <w:p w14:paraId="4C8FF23F" w14:textId="77777777" w:rsidR="00B34661" w:rsidRDefault="005331F7">
            <w:pPr>
              <w:rPr>
                <w:rFonts w:eastAsia="標楷體"/>
              </w:rPr>
            </w:pPr>
            <w:r>
              <w:rPr>
                <w:rFonts w:eastAsia="標楷體"/>
              </w:rPr>
              <w:t>玩具</w:t>
            </w:r>
          </w:p>
        </w:tc>
      </w:tr>
      <w:tr w:rsidR="00B34661" w14:paraId="6B8DC63C" w14:textId="77777777">
        <w:tc>
          <w:tcPr>
            <w:tcW w:w="2659" w:type="dxa"/>
            <w:shd w:val="clear" w:color="auto" w:fill="auto"/>
            <w:tcMar>
              <w:left w:w="108" w:type="dxa"/>
            </w:tcMar>
          </w:tcPr>
          <w:p w14:paraId="305187BD" w14:textId="77777777" w:rsidR="00B34661" w:rsidRDefault="005331F7">
            <w:pPr>
              <w:jc w:val="center"/>
              <w:rPr>
                <w:rFonts w:eastAsia="標楷體"/>
              </w:rPr>
            </w:pPr>
            <w:r>
              <w:rPr>
                <w:rFonts w:eastAsia="標楷體"/>
              </w:rPr>
              <w:t>4</w:t>
            </w:r>
          </w:p>
        </w:tc>
        <w:tc>
          <w:tcPr>
            <w:tcW w:w="5702" w:type="dxa"/>
            <w:shd w:val="clear" w:color="auto" w:fill="auto"/>
            <w:tcMar>
              <w:left w:w="108" w:type="dxa"/>
            </w:tcMar>
          </w:tcPr>
          <w:p w14:paraId="42D11E8C" w14:textId="77777777" w:rsidR="00B34661" w:rsidRDefault="005331F7">
            <w:pPr>
              <w:rPr>
                <w:rFonts w:eastAsia="標楷體"/>
              </w:rPr>
            </w:pPr>
            <w:r>
              <w:rPr>
                <w:rFonts w:eastAsia="標楷體"/>
              </w:rPr>
              <w:t>物聯網</w:t>
            </w:r>
          </w:p>
        </w:tc>
      </w:tr>
    </w:tbl>
    <w:p w14:paraId="38FAE2C9" w14:textId="77777777" w:rsidR="00B34661" w:rsidRDefault="00B34661"/>
    <w:p w14:paraId="0BDAFD95" w14:textId="77777777" w:rsidR="00B34661" w:rsidRDefault="005331F7">
      <w:pPr>
        <w:pStyle w:val="21"/>
        <w:numPr>
          <w:ilvl w:val="1"/>
          <w:numId w:val="2"/>
        </w:numPr>
        <w:rPr>
          <w:rFonts w:eastAsia="標楷體"/>
        </w:rPr>
      </w:pPr>
      <w:bookmarkStart w:id="96" w:name="_Toc479769052"/>
      <w:r>
        <w:rPr>
          <w:rFonts w:eastAsia="標楷體"/>
        </w:rPr>
        <w:lastRenderedPageBreak/>
        <w:t>Optional Parameter</w:t>
      </w:r>
      <w:bookmarkEnd w:id="96"/>
    </w:p>
    <w:p w14:paraId="6B3EF852" w14:textId="77777777" w:rsidR="00B34661" w:rsidRDefault="005331F7">
      <w:pPr>
        <w:rPr>
          <w:rFonts w:eastAsia="標楷體"/>
        </w:rPr>
      </w:pPr>
      <w:r>
        <w:rPr>
          <w:rFonts w:eastAsia="標楷體"/>
        </w:rPr>
        <w:t>Optional Parameters are fields, which may be optionally included in a CMP packet.</w:t>
      </w:r>
    </w:p>
    <w:p w14:paraId="69C94EA8" w14:textId="77777777" w:rsidR="00B34661" w:rsidRDefault="005331F7">
      <w:pPr>
        <w:rPr>
          <w:rFonts w:eastAsia="標楷體"/>
        </w:rPr>
      </w:pPr>
      <w:r>
        <w:rPr>
          <w:rFonts w:eastAsia="標楷體"/>
        </w:rPr>
        <w:t>Optional Parameters must always appear at the end of a packet.</w:t>
      </w:r>
    </w:p>
    <w:p w14:paraId="6ADB8062" w14:textId="77777777" w:rsidR="00B34661" w:rsidRDefault="00B34661">
      <w:pPr>
        <w:rPr>
          <w:rFonts w:eastAsia="標楷體"/>
        </w:rPr>
      </w:pPr>
    </w:p>
    <w:p w14:paraId="01D92B63" w14:textId="77777777" w:rsidR="00B34661" w:rsidRDefault="005331F7" w:rsidP="00427CCF">
      <w:pPr>
        <w:pStyle w:val="31"/>
      </w:pPr>
      <w:bookmarkStart w:id="97" w:name="_Ref464116208"/>
      <w:bookmarkStart w:id="98" w:name="_Toc479769053"/>
      <w:bookmarkEnd w:id="97"/>
      <w:r>
        <w:t>MDM Operation</w:t>
      </w:r>
      <w:bookmarkEnd w:id="98"/>
    </w:p>
    <w:p w14:paraId="03622B24" w14:textId="77777777" w:rsidR="00B34661" w:rsidRDefault="00B34661"/>
    <w:p w14:paraId="681DC411" w14:textId="77777777" w:rsidR="00B34661" w:rsidRDefault="005331F7">
      <w:r>
        <w:t>MDM Operate Command Type</w:t>
      </w:r>
    </w:p>
    <w:tbl>
      <w:tblPr>
        <w:tblStyle w:val="af8"/>
        <w:tblW w:w="8362" w:type="dxa"/>
        <w:tblLook w:val="04A0" w:firstRow="1" w:lastRow="0" w:firstColumn="1" w:lastColumn="0" w:noHBand="0" w:noVBand="1"/>
      </w:tblPr>
      <w:tblGrid>
        <w:gridCol w:w="2659"/>
        <w:gridCol w:w="5703"/>
      </w:tblGrid>
      <w:tr w:rsidR="00B34661" w14:paraId="5FA22E7B" w14:textId="77777777">
        <w:tc>
          <w:tcPr>
            <w:tcW w:w="2659" w:type="dxa"/>
            <w:shd w:val="clear" w:color="auto" w:fill="BFBFBF" w:themeFill="background1" w:themeFillShade="BF"/>
            <w:tcMar>
              <w:left w:w="108" w:type="dxa"/>
            </w:tcMar>
          </w:tcPr>
          <w:p w14:paraId="58F7B5A7" w14:textId="77777777" w:rsidR="00B34661" w:rsidRDefault="005331F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14:paraId="3200B165" w14:textId="77777777" w:rsidR="00B34661" w:rsidRDefault="005331F7">
            <w:pPr>
              <w:jc w:val="center"/>
              <w:rPr>
                <w:rFonts w:eastAsia="標楷體"/>
                <w:b/>
              </w:rPr>
            </w:pPr>
            <w:r>
              <w:rPr>
                <w:rFonts w:eastAsia="標楷體"/>
                <w:b/>
              </w:rPr>
              <w:t>Description</w:t>
            </w:r>
          </w:p>
        </w:tc>
      </w:tr>
      <w:tr w:rsidR="00B34661" w14:paraId="5245D20F" w14:textId="77777777">
        <w:tc>
          <w:tcPr>
            <w:tcW w:w="2659" w:type="dxa"/>
            <w:shd w:val="clear" w:color="auto" w:fill="auto"/>
            <w:tcMar>
              <w:left w:w="108" w:type="dxa"/>
            </w:tcMar>
          </w:tcPr>
          <w:p w14:paraId="6BDE06C3" w14:textId="77777777" w:rsidR="00B34661" w:rsidRDefault="005331F7">
            <w:pPr>
              <w:jc w:val="center"/>
              <w:rPr>
                <w:rFonts w:eastAsia="標楷體"/>
              </w:rPr>
            </w:pPr>
            <w:r>
              <w:rPr>
                <w:rFonts w:eastAsia="標楷體"/>
              </w:rPr>
              <w:t>1</w:t>
            </w:r>
          </w:p>
        </w:tc>
        <w:tc>
          <w:tcPr>
            <w:tcW w:w="5702" w:type="dxa"/>
            <w:shd w:val="clear" w:color="auto" w:fill="auto"/>
            <w:tcMar>
              <w:left w:w="108" w:type="dxa"/>
            </w:tcMar>
          </w:tcPr>
          <w:p w14:paraId="3FB65E20" w14:textId="77777777" w:rsidR="00B34661" w:rsidRDefault="005331F7">
            <w:pPr>
              <w:rPr>
                <w:rFonts w:eastAsia="標楷體"/>
              </w:rPr>
            </w:pPr>
            <w:r>
              <w:rPr>
                <w:rFonts w:eastAsia="標楷體"/>
              </w:rPr>
              <w:t xml:space="preserve">Camera </w:t>
            </w:r>
          </w:p>
        </w:tc>
      </w:tr>
      <w:tr w:rsidR="00B34661" w14:paraId="61CFBEC4" w14:textId="77777777">
        <w:tc>
          <w:tcPr>
            <w:tcW w:w="2659" w:type="dxa"/>
            <w:shd w:val="clear" w:color="auto" w:fill="auto"/>
            <w:tcMar>
              <w:left w:w="108" w:type="dxa"/>
            </w:tcMar>
          </w:tcPr>
          <w:p w14:paraId="5B985A85" w14:textId="77777777" w:rsidR="00B34661" w:rsidRDefault="005331F7">
            <w:pPr>
              <w:jc w:val="center"/>
              <w:rPr>
                <w:rFonts w:eastAsia="標楷體"/>
              </w:rPr>
            </w:pPr>
            <w:r>
              <w:rPr>
                <w:rFonts w:eastAsia="標楷體"/>
              </w:rPr>
              <w:t>2</w:t>
            </w:r>
          </w:p>
        </w:tc>
        <w:tc>
          <w:tcPr>
            <w:tcW w:w="5702" w:type="dxa"/>
            <w:shd w:val="clear" w:color="auto" w:fill="auto"/>
            <w:tcMar>
              <w:left w:w="108" w:type="dxa"/>
            </w:tcMar>
          </w:tcPr>
          <w:p w14:paraId="7ED58EAF" w14:textId="77777777" w:rsidR="00B34661" w:rsidRDefault="005331F7">
            <w:pPr>
              <w:rPr>
                <w:rFonts w:eastAsia="標楷體"/>
              </w:rPr>
            </w:pPr>
            <w:r>
              <w:rPr>
                <w:rFonts w:eastAsia="標楷體"/>
              </w:rPr>
              <w:t>Screen</w:t>
            </w:r>
          </w:p>
        </w:tc>
      </w:tr>
      <w:tr w:rsidR="00B34661" w14:paraId="41E9A49C" w14:textId="77777777">
        <w:tc>
          <w:tcPr>
            <w:tcW w:w="2659" w:type="dxa"/>
            <w:shd w:val="clear" w:color="auto" w:fill="auto"/>
            <w:tcMar>
              <w:left w:w="108" w:type="dxa"/>
            </w:tcMar>
          </w:tcPr>
          <w:p w14:paraId="79D65452" w14:textId="77777777" w:rsidR="00B34661" w:rsidRDefault="005331F7">
            <w:pPr>
              <w:jc w:val="center"/>
              <w:rPr>
                <w:rFonts w:eastAsia="標楷體"/>
              </w:rPr>
            </w:pPr>
            <w:r>
              <w:rPr>
                <w:rFonts w:eastAsia="標楷體"/>
              </w:rPr>
              <w:t>3</w:t>
            </w:r>
          </w:p>
        </w:tc>
        <w:tc>
          <w:tcPr>
            <w:tcW w:w="5702" w:type="dxa"/>
            <w:shd w:val="clear" w:color="auto" w:fill="auto"/>
            <w:tcMar>
              <w:left w:w="108" w:type="dxa"/>
            </w:tcMar>
          </w:tcPr>
          <w:p w14:paraId="2E6DB5F1" w14:textId="77777777" w:rsidR="00B34661" w:rsidRDefault="005331F7">
            <w:pPr>
              <w:rPr>
                <w:rFonts w:eastAsia="標楷體"/>
              </w:rPr>
            </w:pPr>
            <w:r>
              <w:rPr>
                <w:rFonts w:eastAsia="標楷體"/>
              </w:rPr>
              <w:t>Install</w:t>
            </w:r>
          </w:p>
        </w:tc>
      </w:tr>
      <w:tr w:rsidR="00B34661" w14:paraId="7B854005" w14:textId="77777777">
        <w:tc>
          <w:tcPr>
            <w:tcW w:w="2659" w:type="dxa"/>
            <w:shd w:val="clear" w:color="auto" w:fill="auto"/>
            <w:tcMar>
              <w:left w:w="108" w:type="dxa"/>
            </w:tcMar>
          </w:tcPr>
          <w:p w14:paraId="3B5CC825" w14:textId="77777777" w:rsidR="00B34661" w:rsidRDefault="005331F7">
            <w:pPr>
              <w:jc w:val="center"/>
              <w:rPr>
                <w:rFonts w:eastAsia="標楷體"/>
              </w:rPr>
            </w:pPr>
            <w:r>
              <w:rPr>
                <w:rFonts w:eastAsia="標楷體"/>
              </w:rPr>
              <w:t>4</w:t>
            </w:r>
          </w:p>
        </w:tc>
        <w:tc>
          <w:tcPr>
            <w:tcW w:w="5702" w:type="dxa"/>
            <w:shd w:val="clear" w:color="auto" w:fill="auto"/>
            <w:tcMar>
              <w:left w:w="108" w:type="dxa"/>
            </w:tcMar>
          </w:tcPr>
          <w:p w14:paraId="7176F440" w14:textId="77777777" w:rsidR="00B34661" w:rsidRDefault="005331F7">
            <w:pPr>
              <w:rPr>
                <w:rFonts w:eastAsia="標楷體"/>
              </w:rPr>
            </w:pPr>
            <w:r>
              <w:rPr>
                <w:rFonts w:eastAsia="標楷體"/>
              </w:rPr>
              <w:t>Uninstall</w:t>
            </w:r>
          </w:p>
        </w:tc>
      </w:tr>
      <w:tr w:rsidR="00B34661" w14:paraId="1008011C" w14:textId="77777777">
        <w:tc>
          <w:tcPr>
            <w:tcW w:w="2659" w:type="dxa"/>
            <w:shd w:val="clear" w:color="auto" w:fill="auto"/>
            <w:tcMar>
              <w:left w:w="108" w:type="dxa"/>
            </w:tcMar>
          </w:tcPr>
          <w:p w14:paraId="41F5FAEC" w14:textId="77777777" w:rsidR="00B34661" w:rsidRDefault="005331F7">
            <w:pPr>
              <w:jc w:val="center"/>
              <w:rPr>
                <w:rFonts w:eastAsia="標楷體"/>
              </w:rPr>
            </w:pPr>
            <w:r>
              <w:rPr>
                <w:rFonts w:eastAsia="標楷體"/>
              </w:rPr>
              <w:t>5</w:t>
            </w:r>
          </w:p>
        </w:tc>
        <w:tc>
          <w:tcPr>
            <w:tcW w:w="5702" w:type="dxa"/>
            <w:shd w:val="clear" w:color="auto" w:fill="auto"/>
            <w:tcMar>
              <w:left w:w="108" w:type="dxa"/>
            </w:tcMar>
          </w:tcPr>
          <w:p w14:paraId="14A81A5C" w14:textId="77777777" w:rsidR="00B34661" w:rsidRDefault="005331F7">
            <w:pPr>
              <w:rPr>
                <w:rFonts w:eastAsia="標楷體"/>
              </w:rPr>
            </w:pPr>
            <w:r>
              <w:rPr>
                <w:rFonts w:eastAsia="標楷體"/>
              </w:rPr>
              <w:t>Mobile Content</w:t>
            </w:r>
          </w:p>
        </w:tc>
      </w:tr>
      <w:tr w:rsidR="00B34661" w14:paraId="29FAB75E" w14:textId="77777777">
        <w:tc>
          <w:tcPr>
            <w:tcW w:w="2659" w:type="dxa"/>
            <w:shd w:val="clear" w:color="auto" w:fill="auto"/>
            <w:tcMar>
              <w:left w:w="108" w:type="dxa"/>
            </w:tcMar>
          </w:tcPr>
          <w:p w14:paraId="1E1F3FCE" w14:textId="77777777" w:rsidR="00B34661" w:rsidRDefault="005331F7">
            <w:pPr>
              <w:jc w:val="center"/>
              <w:rPr>
                <w:rFonts w:eastAsia="標楷體"/>
              </w:rPr>
            </w:pPr>
            <w:r>
              <w:rPr>
                <w:rFonts w:eastAsia="標楷體"/>
              </w:rPr>
              <w:t>6</w:t>
            </w:r>
          </w:p>
        </w:tc>
        <w:tc>
          <w:tcPr>
            <w:tcW w:w="5702" w:type="dxa"/>
            <w:shd w:val="clear" w:color="auto" w:fill="auto"/>
            <w:tcMar>
              <w:left w:w="108" w:type="dxa"/>
            </w:tcMar>
          </w:tcPr>
          <w:p w14:paraId="2FDF70E4" w14:textId="77777777" w:rsidR="00B34661" w:rsidRDefault="005331F7">
            <w:pPr>
              <w:rPr>
                <w:rFonts w:eastAsia="標楷體"/>
              </w:rPr>
            </w:pPr>
            <w:r>
              <w:rPr>
                <w:rFonts w:eastAsia="標楷體"/>
              </w:rPr>
              <w:t>Mute</w:t>
            </w:r>
          </w:p>
        </w:tc>
      </w:tr>
      <w:tr w:rsidR="00B34661" w14:paraId="68E4A23D" w14:textId="77777777">
        <w:tc>
          <w:tcPr>
            <w:tcW w:w="2659" w:type="dxa"/>
            <w:shd w:val="clear" w:color="auto" w:fill="auto"/>
            <w:tcMar>
              <w:left w:w="108" w:type="dxa"/>
            </w:tcMar>
          </w:tcPr>
          <w:p w14:paraId="12595124" w14:textId="77777777" w:rsidR="00B34661" w:rsidRDefault="005331F7">
            <w:pPr>
              <w:jc w:val="center"/>
              <w:rPr>
                <w:rFonts w:eastAsia="標楷體"/>
              </w:rPr>
            </w:pPr>
            <w:r>
              <w:rPr>
                <w:rFonts w:eastAsia="標楷體"/>
              </w:rPr>
              <w:t>7</w:t>
            </w:r>
          </w:p>
        </w:tc>
        <w:tc>
          <w:tcPr>
            <w:tcW w:w="5702" w:type="dxa"/>
            <w:shd w:val="clear" w:color="auto" w:fill="auto"/>
            <w:tcMar>
              <w:left w:w="108" w:type="dxa"/>
            </w:tcMar>
          </w:tcPr>
          <w:p w14:paraId="078A8A34" w14:textId="77777777" w:rsidR="00B34661" w:rsidRDefault="005331F7">
            <w:pPr>
              <w:rPr>
                <w:rFonts w:eastAsia="標楷體"/>
              </w:rPr>
            </w:pPr>
            <w:r>
              <w:rPr>
                <w:rFonts w:eastAsia="標楷體"/>
              </w:rPr>
              <w:t xml:space="preserve">Wi-Fi </w:t>
            </w:r>
          </w:p>
        </w:tc>
      </w:tr>
      <w:tr w:rsidR="00B34661" w14:paraId="67DBA281" w14:textId="77777777">
        <w:tc>
          <w:tcPr>
            <w:tcW w:w="2659" w:type="dxa"/>
            <w:shd w:val="clear" w:color="auto" w:fill="auto"/>
            <w:tcMar>
              <w:left w:w="108" w:type="dxa"/>
            </w:tcMar>
          </w:tcPr>
          <w:p w14:paraId="2630E497" w14:textId="77777777" w:rsidR="00B34661" w:rsidRDefault="005331F7">
            <w:pPr>
              <w:jc w:val="center"/>
              <w:rPr>
                <w:rFonts w:eastAsia="標楷體"/>
              </w:rPr>
            </w:pPr>
            <w:r>
              <w:rPr>
                <w:rFonts w:eastAsia="標楷體"/>
              </w:rPr>
              <w:t>8</w:t>
            </w:r>
          </w:p>
        </w:tc>
        <w:tc>
          <w:tcPr>
            <w:tcW w:w="5702" w:type="dxa"/>
            <w:shd w:val="clear" w:color="auto" w:fill="auto"/>
            <w:tcMar>
              <w:left w:w="108" w:type="dxa"/>
            </w:tcMar>
          </w:tcPr>
          <w:p w14:paraId="3CBE33F2" w14:textId="77777777" w:rsidR="00B34661" w:rsidRDefault="005331F7">
            <w:pPr>
              <w:rPr>
                <w:rFonts w:eastAsia="標楷體"/>
              </w:rPr>
            </w:pPr>
            <w:r>
              <w:rPr>
                <w:rFonts w:eastAsia="標楷體"/>
              </w:rPr>
              <w:t>Record</w:t>
            </w:r>
          </w:p>
        </w:tc>
      </w:tr>
      <w:tr w:rsidR="00B34661" w14:paraId="6A4FD55C" w14:textId="77777777">
        <w:tc>
          <w:tcPr>
            <w:tcW w:w="2659" w:type="dxa"/>
            <w:shd w:val="clear" w:color="auto" w:fill="auto"/>
            <w:tcMar>
              <w:left w:w="108" w:type="dxa"/>
            </w:tcMar>
          </w:tcPr>
          <w:p w14:paraId="6FF615AA" w14:textId="77777777" w:rsidR="00B34661" w:rsidRDefault="005331F7">
            <w:pPr>
              <w:jc w:val="center"/>
              <w:rPr>
                <w:rFonts w:eastAsia="標楷體"/>
              </w:rPr>
            </w:pPr>
            <w:r>
              <w:rPr>
                <w:rFonts w:eastAsia="標楷體"/>
              </w:rPr>
              <w:t>9</w:t>
            </w:r>
          </w:p>
        </w:tc>
        <w:tc>
          <w:tcPr>
            <w:tcW w:w="5702" w:type="dxa"/>
            <w:shd w:val="clear" w:color="auto" w:fill="auto"/>
            <w:tcMar>
              <w:left w:w="108" w:type="dxa"/>
            </w:tcMar>
          </w:tcPr>
          <w:p w14:paraId="4EA9FCB0" w14:textId="77777777" w:rsidR="00B34661" w:rsidRDefault="005331F7">
            <w:pPr>
              <w:rPr>
                <w:rFonts w:eastAsia="標楷體"/>
              </w:rPr>
            </w:pPr>
            <w:r>
              <w:rPr>
                <w:rFonts w:eastAsia="標楷體"/>
              </w:rPr>
              <w:t>Restore</w:t>
            </w:r>
          </w:p>
        </w:tc>
      </w:tr>
    </w:tbl>
    <w:p w14:paraId="13B91A11" w14:textId="77777777" w:rsidR="00B34661" w:rsidRDefault="00B34661"/>
    <w:p w14:paraId="3F29CA61" w14:textId="77777777" w:rsidR="00B34661" w:rsidRDefault="005331F7">
      <w:pPr>
        <w:rPr>
          <w:rFonts w:eastAsia="標楷體"/>
        </w:rPr>
      </w:pPr>
      <w:r>
        <w:rPr>
          <w:rFonts w:eastAsia="標楷體"/>
        </w:rPr>
        <w:t>Ext</w:t>
      </w:r>
      <w:r>
        <w:rPr>
          <w:rFonts w:eastAsia="標楷體"/>
        </w:rPr>
        <w:t>：</w:t>
      </w:r>
    </w:p>
    <w:p w14:paraId="4145BAAA" w14:textId="77777777" w:rsidR="00B34661" w:rsidRDefault="005331F7">
      <w:r>
        <w:t>***</w:t>
      </w:r>
      <w:r>
        <w:t>相機</w:t>
      </w:r>
      <w:r>
        <w:t xml:space="preserve"> </w:t>
      </w:r>
      <w:r>
        <w:t>鎖定</w:t>
      </w:r>
      <w:r>
        <w:t xml:space="preserve"> json</w:t>
      </w:r>
      <w:r>
        <w:t>格式</w:t>
      </w:r>
      <w:r>
        <w:t>***</w:t>
      </w:r>
    </w:p>
    <w:p w14:paraId="2B16D3EA" w14:textId="77777777" w:rsidR="00B34661" w:rsidRDefault="00B34661"/>
    <w:p w14:paraId="25CC8EC7" w14:textId="77777777" w:rsidR="00B34661" w:rsidRDefault="00B34661"/>
    <w:tbl>
      <w:tblPr>
        <w:tblStyle w:val="af8"/>
        <w:tblW w:w="8362" w:type="dxa"/>
        <w:jc w:val="center"/>
        <w:tblLook w:val="04A0" w:firstRow="1" w:lastRow="0" w:firstColumn="1" w:lastColumn="0" w:noHBand="0" w:noVBand="1"/>
      </w:tblPr>
      <w:tblGrid>
        <w:gridCol w:w="2787"/>
        <w:gridCol w:w="2787"/>
        <w:gridCol w:w="2788"/>
      </w:tblGrid>
      <w:tr w:rsidR="00B34661" w14:paraId="3AE331CE" w14:textId="77777777">
        <w:trPr>
          <w:jc w:val="center"/>
        </w:trPr>
        <w:tc>
          <w:tcPr>
            <w:tcW w:w="2787" w:type="dxa"/>
            <w:shd w:val="clear" w:color="auto" w:fill="BFBFBF" w:themeFill="background1" w:themeFillShade="BF"/>
            <w:tcMar>
              <w:left w:w="108" w:type="dxa"/>
            </w:tcMar>
          </w:tcPr>
          <w:p w14:paraId="338E28CF" w14:textId="77777777"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14:paraId="6FC04FBC" w14:textId="77777777"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14:paraId="3FBFC486" w14:textId="77777777" w:rsidR="00B34661" w:rsidRDefault="005331F7">
            <w:pPr>
              <w:jc w:val="center"/>
              <w:rPr>
                <w:rFonts w:eastAsia="標楷體"/>
                <w:b/>
              </w:rPr>
            </w:pPr>
            <w:r>
              <w:rPr>
                <w:rFonts w:eastAsia="標楷體"/>
                <w:b/>
              </w:rPr>
              <w:t>說明</w:t>
            </w:r>
          </w:p>
        </w:tc>
      </w:tr>
      <w:tr w:rsidR="00B34661" w14:paraId="69F29F8D" w14:textId="77777777">
        <w:trPr>
          <w:jc w:val="center"/>
        </w:trPr>
        <w:tc>
          <w:tcPr>
            <w:tcW w:w="2787" w:type="dxa"/>
            <w:shd w:val="clear" w:color="auto" w:fill="auto"/>
            <w:tcMar>
              <w:left w:w="108" w:type="dxa"/>
            </w:tcMar>
          </w:tcPr>
          <w:p w14:paraId="38FA7F9B" w14:textId="77777777" w:rsidR="00B34661" w:rsidRDefault="005331F7">
            <w:pPr>
              <w:jc w:val="center"/>
            </w:pPr>
            <w:r>
              <w:t>value</w:t>
            </w:r>
          </w:p>
        </w:tc>
        <w:tc>
          <w:tcPr>
            <w:tcW w:w="2787" w:type="dxa"/>
            <w:shd w:val="clear" w:color="auto" w:fill="auto"/>
            <w:tcMar>
              <w:left w:w="108" w:type="dxa"/>
            </w:tcMar>
          </w:tcPr>
          <w:p w14:paraId="7CFE39FE" w14:textId="77777777" w:rsidR="00B34661" w:rsidRDefault="005331F7">
            <w:pPr>
              <w:jc w:val="center"/>
            </w:pPr>
            <w:r>
              <w:t>0</w:t>
            </w:r>
          </w:p>
        </w:tc>
        <w:tc>
          <w:tcPr>
            <w:tcW w:w="2788" w:type="dxa"/>
            <w:shd w:val="clear" w:color="auto" w:fill="auto"/>
            <w:tcMar>
              <w:left w:w="108" w:type="dxa"/>
            </w:tcMar>
          </w:tcPr>
          <w:p w14:paraId="4003B990" w14:textId="77777777" w:rsidR="00B34661" w:rsidRDefault="005331F7">
            <w:pPr>
              <w:jc w:val="center"/>
            </w:pPr>
            <w:r>
              <w:t>解鎖</w:t>
            </w:r>
          </w:p>
        </w:tc>
      </w:tr>
      <w:tr w:rsidR="00B34661" w14:paraId="2147D0D4" w14:textId="77777777">
        <w:trPr>
          <w:jc w:val="center"/>
        </w:trPr>
        <w:tc>
          <w:tcPr>
            <w:tcW w:w="2787" w:type="dxa"/>
            <w:shd w:val="clear" w:color="auto" w:fill="auto"/>
            <w:tcMar>
              <w:left w:w="108" w:type="dxa"/>
            </w:tcMar>
          </w:tcPr>
          <w:p w14:paraId="1BDFE70D" w14:textId="77777777" w:rsidR="00B34661" w:rsidRDefault="005331F7">
            <w:pPr>
              <w:jc w:val="center"/>
            </w:pPr>
            <w:r>
              <w:t>value</w:t>
            </w:r>
          </w:p>
        </w:tc>
        <w:tc>
          <w:tcPr>
            <w:tcW w:w="2787" w:type="dxa"/>
            <w:shd w:val="clear" w:color="auto" w:fill="auto"/>
            <w:tcMar>
              <w:left w:w="108" w:type="dxa"/>
            </w:tcMar>
          </w:tcPr>
          <w:p w14:paraId="77AF96BD" w14:textId="77777777" w:rsidR="00B34661" w:rsidRDefault="005331F7">
            <w:pPr>
              <w:jc w:val="center"/>
            </w:pPr>
            <w:r>
              <w:t>1</w:t>
            </w:r>
          </w:p>
        </w:tc>
        <w:tc>
          <w:tcPr>
            <w:tcW w:w="2788" w:type="dxa"/>
            <w:shd w:val="clear" w:color="auto" w:fill="auto"/>
            <w:tcMar>
              <w:left w:w="108" w:type="dxa"/>
            </w:tcMar>
          </w:tcPr>
          <w:p w14:paraId="2636D9A2" w14:textId="77777777" w:rsidR="00B34661" w:rsidRDefault="005331F7">
            <w:pPr>
              <w:jc w:val="center"/>
            </w:pPr>
            <w:r>
              <w:t>上鎖</w:t>
            </w:r>
          </w:p>
        </w:tc>
      </w:tr>
    </w:tbl>
    <w:p w14:paraId="5B23189A" w14:textId="77777777" w:rsidR="00B34661" w:rsidRDefault="00B34661"/>
    <w:p w14:paraId="6C739FA3" w14:textId="77777777" w:rsidR="00B34661" w:rsidRDefault="005331F7">
      <w:r>
        <w:t>ex:</w:t>
      </w:r>
    </w:p>
    <w:p w14:paraId="2AC02C4C" w14:textId="77777777" w:rsidR="00B34661" w:rsidRDefault="005331F7">
      <w:r>
        <w:t>{</w:t>
      </w:r>
    </w:p>
    <w:p w14:paraId="297031A8" w14:textId="77777777" w:rsidR="00B34661" w:rsidRDefault="005331F7">
      <w:r>
        <w:tab/>
        <w:t>"type": 1,</w:t>
      </w:r>
    </w:p>
    <w:p w14:paraId="502DCFE6" w14:textId="77777777" w:rsidR="00B34661" w:rsidRDefault="005331F7">
      <w:r>
        <w:tab/>
        <w:t xml:space="preserve">"value": 0 </w:t>
      </w:r>
    </w:p>
    <w:p w14:paraId="088D8A8B" w14:textId="77777777" w:rsidR="00B34661" w:rsidRDefault="005331F7">
      <w:r>
        <w:t>}</w:t>
      </w:r>
    </w:p>
    <w:p w14:paraId="39089DC2" w14:textId="77777777" w:rsidR="00B34661" w:rsidRDefault="00B34661"/>
    <w:p w14:paraId="1A98FC36" w14:textId="77777777" w:rsidR="00B34661" w:rsidRDefault="005331F7">
      <w:r>
        <w:t>***</w:t>
      </w:r>
      <w:r>
        <w:t>螢幕</w:t>
      </w:r>
      <w:r>
        <w:t xml:space="preserve"> </w:t>
      </w:r>
      <w:r>
        <w:t>鎖定</w:t>
      </w:r>
      <w:r>
        <w:t xml:space="preserve"> json</w:t>
      </w:r>
      <w:r>
        <w:t>格式</w:t>
      </w:r>
      <w:r>
        <w:t>***</w:t>
      </w:r>
    </w:p>
    <w:p w14:paraId="7A106A32" w14:textId="77777777" w:rsidR="00B34661" w:rsidRDefault="00B34661"/>
    <w:tbl>
      <w:tblPr>
        <w:tblStyle w:val="af8"/>
        <w:tblW w:w="8362" w:type="dxa"/>
        <w:jc w:val="center"/>
        <w:tblLook w:val="04A0" w:firstRow="1" w:lastRow="0" w:firstColumn="1" w:lastColumn="0" w:noHBand="0" w:noVBand="1"/>
      </w:tblPr>
      <w:tblGrid>
        <w:gridCol w:w="2787"/>
        <w:gridCol w:w="2787"/>
        <w:gridCol w:w="2788"/>
      </w:tblGrid>
      <w:tr w:rsidR="00B34661" w14:paraId="12330247" w14:textId="77777777">
        <w:trPr>
          <w:jc w:val="center"/>
        </w:trPr>
        <w:tc>
          <w:tcPr>
            <w:tcW w:w="2787" w:type="dxa"/>
            <w:shd w:val="clear" w:color="auto" w:fill="BFBFBF" w:themeFill="background1" w:themeFillShade="BF"/>
            <w:tcMar>
              <w:left w:w="108" w:type="dxa"/>
            </w:tcMar>
          </w:tcPr>
          <w:p w14:paraId="62C70469" w14:textId="77777777"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14:paraId="080120EA" w14:textId="77777777"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14:paraId="2E5872A5" w14:textId="77777777" w:rsidR="00B34661" w:rsidRDefault="005331F7">
            <w:pPr>
              <w:jc w:val="center"/>
              <w:rPr>
                <w:rFonts w:eastAsia="標楷體"/>
                <w:b/>
              </w:rPr>
            </w:pPr>
            <w:r>
              <w:rPr>
                <w:rFonts w:eastAsia="標楷體"/>
                <w:b/>
              </w:rPr>
              <w:t>說明</w:t>
            </w:r>
          </w:p>
        </w:tc>
      </w:tr>
      <w:tr w:rsidR="00B34661" w14:paraId="6AC3711E" w14:textId="77777777">
        <w:trPr>
          <w:jc w:val="center"/>
        </w:trPr>
        <w:tc>
          <w:tcPr>
            <w:tcW w:w="2787" w:type="dxa"/>
            <w:shd w:val="clear" w:color="auto" w:fill="auto"/>
            <w:tcMar>
              <w:left w:w="108" w:type="dxa"/>
            </w:tcMar>
          </w:tcPr>
          <w:p w14:paraId="49EB2B91" w14:textId="77777777" w:rsidR="00B34661" w:rsidRDefault="005331F7">
            <w:pPr>
              <w:jc w:val="center"/>
            </w:pPr>
            <w:r>
              <w:t>value</w:t>
            </w:r>
          </w:p>
        </w:tc>
        <w:tc>
          <w:tcPr>
            <w:tcW w:w="2787" w:type="dxa"/>
            <w:shd w:val="clear" w:color="auto" w:fill="auto"/>
            <w:tcMar>
              <w:left w:w="108" w:type="dxa"/>
            </w:tcMar>
          </w:tcPr>
          <w:p w14:paraId="5DF34858" w14:textId="77777777" w:rsidR="00B34661" w:rsidRDefault="005331F7">
            <w:pPr>
              <w:jc w:val="center"/>
            </w:pPr>
            <w:r>
              <w:t>0</w:t>
            </w:r>
          </w:p>
        </w:tc>
        <w:tc>
          <w:tcPr>
            <w:tcW w:w="2788" w:type="dxa"/>
            <w:shd w:val="clear" w:color="auto" w:fill="auto"/>
            <w:tcMar>
              <w:left w:w="108" w:type="dxa"/>
            </w:tcMar>
          </w:tcPr>
          <w:p w14:paraId="592B3CAC" w14:textId="77777777" w:rsidR="00B34661" w:rsidRDefault="005331F7">
            <w:pPr>
              <w:jc w:val="center"/>
            </w:pPr>
            <w:r>
              <w:t>解鎖，解鎖時會清除密碼鎖</w:t>
            </w:r>
          </w:p>
        </w:tc>
      </w:tr>
      <w:tr w:rsidR="00B34661" w14:paraId="0E8AFB14" w14:textId="77777777">
        <w:trPr>
          <w:jc w:val="center"/>
        </w:trPr>
        <w:tc>
          <w:tcPr>
            <w:tcW w:w="2787" w:type="dxa"/>
            <w:shd w:val="clear" w:color="auto" w:fill="auto"/>
            <w:tcMar>
              <w:left w:w="108" w:type="dxa"/>
            </w:tcMar>
          </w:tcPr>
          <w:p w14:paraId="66D7758C" w14:textId="77777777" w:rsidR="00B34661" w:rsidRDefault="005331F7">
            <w:pPr>
              <w:jc w:val="center"/>
            </w:pPr>
            <w:r>
              <w:lastRenderedPageBreak/>
              <w:t>value</w:t>
            </w:r>
          </w:p>
        </w:tc>
        <w:tc>
          <w:tcPr>
            <w:tcW w:w="2787" w:type="dxa"/>
            <w:shd w:val="clear" w:color="auto" w:fill="auto"/>
            <w:tcMar>
              <w:left w:w="108" w:type="dxa"/>
            </w:tcMar>
          </w:tcPr>
          <w:p w14:paraId="72C55A0B" w14:textId="77777777" w:rsidR="00B34661" w:rsidRDefault="005331F7">
            <w:pPr>
              <w:jc w:val="center"/>
            </w:pPr>
            <w:r>
              <w:t>1</w:t>
            </w:r>
          </w:p>
        </w:tc>
        <w:tc>
          <w:tcPr>
            <w:tcW w:w="2788" w:type="dxa"/>
            <w:shd w:val="clear" w:color="auto" w:fill="auto"/>
            <w:tcMar>
              <w:left w:w="108" w:type="dxa"/>
            </w:tcMar>
          </w:tcPr>
          <w:p w14:paraId="181C3E33" w14:textId="77777777" w:rsidR="00B34661" w:rsidRDefault="005331F7">
            <w:pPr>
              <w:jc w:val="center"/>
            </w:pPr>
            <w:r>
              <w:t>上鎖</w:t>
            </w:r>
          </w:p>
        </w:tc>
      </w:tr>
      <w:tr w:rsidR="00B34661" w14:paraId="436C5FAF" w14:textId="77777777">
        <w:trPr>
          <w:jc w:val="center"/>
        </w:trPr>
        <w:tc>
          <w:tcPr>
            <w:tcW w:w="2787" w:type="dxa"/>
            <w:shd w:val="clear" w:color="auto" w:fill="auto"/>
            <w:tcMar>
              <w:left w:w="108" w:type="dxa"/>
            </w:tcMar>
          </w:tcPr>
          <w:p w14:paraId="04CEEBDC" w14:textId="77777777" w:rsidR="00B34661" w:rsidRDefault="005331F7">
            <w:pPr>
              <w:jc w:val="center"/>
            </w:pPr>
            <w:r>
              <w:t>password</w:t>
            </w:r>
          </w:p>
        </w:tc>
        <w:tc>
          <w:tcPr>
            <w:tcW w:w="2787" w:type="dxa"/>
            <w:shd w:val="clear" w:color="auto" w:fill="auto"/>
            <w:tcMar>
              <w:left w:w="108" w:type="dxa"/>
            </w:tcMar>
          </w:tcPr>
          <w:p w14:paraId="113B163D" w14:textId="77777777" w:rsidR="00B34661" w:rsidRDefault="005331F7">
            <w:pPr>
              <w:jc w:val="center"/>
            </w:pPr>
            <w:r>
              <w:t>string</w:t>
            </w:r>
          </w:p>
        </w:tc>
        <w:tc>
          <w:tcPr>
            <w:tcW w:w="2788" w:type="dxa"/>
            <w:shd w:val="clear" w:color="auto" w:fill="auto"/>
            <w:tcMar>
              <w:left w:w="108" w:type="dxa"/>
            </w:tcMar>
          </w:tcPr>
          <w:p w14:paraId="22D0E84C" w14:textId="77777777" w:rsidR="00B34661" w:rsidRDefault="005331F7">
            <w:pPr>
              <w:jc w:val="center"/>
            </w:pPr>
            <w:r>
              <w:t>密碼</w:t>
            </w:r>
          </w:p>
        </w:tc>
      </w:tr>
      <w:tr w:rsidR="00B34661" w14:paraId="78D6849C" w14:textId="77777777">
        <w:trPr>
          <w:jc w:val="center"/>
        </w:trPr>
        <w:tc>
          <w:tcPr>
            <w:tcW w:w="2787" w:type="dxa"/>
            <w:shd w:val="clear" w:color="auto" w:fill="auto"/>
            <w:tcMar>
              <w:left w:w="108" w:type="dxa"/>
            </w:tcMar>
          </w:tcPr>
          <w:p w14:paraId="2F9F9FA1" w14:textId="77777777" w:rsidR="00B34661" w:rsidRDefault="005331F7">
            <w:pPr>
              <w:jc w:val="center"/>
            </w:pPr>
            <w:r>
              <w:t>lock-now</w:t>
            </w:r>
          </w:p>
        </w:tc>
        <w:tc>
          <w:tcPr>
            <w:tcW w:w="2787" w:type="dxa"/>
            <w:shd w:val="clear" w:color="auto" w:fill="auto"/>
            <w:tcMar>
              <w:left w:w="108" w:type="dxa"/>
            </w:tcMar>
          </w:tcPr>
          <w:p w14:paraId="19BBC246" w14:textId="77777777" w:rsidR="00B34661" w:rsidRDefault="005331F7">
            <w:pPr>
              <w:jc w:val="center"/>
            </w:pPr>
            <w:r>
              <w:t>1</w:t>
            </w:r>
          </w:p>
        </w:tc>
        <w:tc>
          <w:tcPr>
            <w:tcW w:w="2788" w:type="dxa"/>
            <w:shd w:val="clear" w:color="auto" w:fill="auto"/>
            <w:tcMar>
              <w:left w:w="108" w:type="dxa"/>
            </w:tcMar>
          </w:tcPr>
          <w:p w14:paraId="5318C8A7" w14:textId="77777777" w:rsidR="00B34661" w:rsidRDefault="005331F7">
            <w:pPr>
              <w:ind w:firstLine="840"/>
            </w:pPr>
            <w:r>
              <w:t>馬上上鎖</w:t>
            </w:r>
          </w:p>
        </w:tc>
      </w:tr>
    </w:tbl>
    <w:p w14:paraId="58AA3B9F" w14:textId="77777777" w:rsidR="00B34661" w:rsidRDefault="00B34661"/>
    <w:p w14:paraId="15BE32C8" w14:textId="77777777" w:rsidR="00B34661" w:rsidRDefault="00B34661"/>
    <w:p w14:paraId="3CAEEB56" w14:textId="77777777" w:rsidR="00B34661" w:rsidRDefault="005331F7">
      <w:r>
        <w:t>ex:</w:t>
      </w:r>
    </w:p>
    <w:p w14:paraId="1D87236D" w14:textId="77777777" w:rsidR="00B34661" w:rsidRDefault="005331F7">
      <w:r>
        <w:t>{</w:t>
      </w:r>
    </w:p>
    <w:p w14:paraId="6466D6A0" w14:textId="77777777" w:rsidR="00B34661" w:rsidRDefault="005331F7">
      <w:r>
        <w:tab/>
        <w:t>"type": 2,</w:t>
      </w:r>
    </w:p>
    <w:p w14:paraId="5844A3A5" w14:textId="77777777" w:rsidR="00B34661" w:rsidRDefault="005331F7">
      <w:r>
        <w:tab/>
        <w:t>"value": 1,</w:t>
      </w:r>
    </w:p>
    <w:p w14:paraId="5C46E3E1" w14:textId="77777777" w:rsidR="00B34661" w:rsidRDefault="005331F7">
      <w:r>
        <w:tab/>
        <w:t>"password" :"xxxx",</w:t>
      </w:r>
    </w:p>
    <w:p w14:paraId="26A12101" w14:textId="77777777" w:rsidR="00B34661" w:rsidRDefault="005331F7">
      <w:r>
        <w:tab/>
        <w:t>"lock-now":1</w:t>
      </w:r>
    </w:p>
    <w:p w14:paraId="0E7BFD48" w14:textId="77777777" w:rsidR="00B34661" w:rsidRDefault="005331F7">
      <w:r>
        <w:t>}</w:t>
      </w:r>
    </w:p>
    <w:p w14:paraId="45B0656F" w14:textId="77777777" w:rsidR="00B34661" w:rsidRDefault="00B34661"/>
    <w:p w14:paraId="1B302898" w14:textId="77777777" w:rsidR="00B34661" w:rsidRDefault="00B34661"/>
    <w:p w14:paraId="21921DD2" w14:textId="77777777" w:rsidR="00B34661" w:rsidRDefault="005331F7">
      <w:r>
        <w:t xml:space="preserve">***APP </w:t>
      </w:r>
      <w:r>
        <w:t>安裝</w:t>
      </w:r>
      <w:r>
        <w:t xml:space="preserve"> json</w:t>
      </w:r>
      <w:r>
        <w:t>格式</w:t>
      </w:r>
      <w:r>
        <w:t>***</w:t>
      </w:r>
    </w:p>
    <w:p w14:paraId="7D8EC984" w14:textId="77777777" w:rsidR="00B34661" w:rsidRDefault="00B34661"/>
    <w:p w14:paraId="69D5D10D" w14:textId="77777777" w:rsidR="00B34661" w:rsidRDefault="00B34661"/>
    <w:tbl>
      <w:tblPr>
        <w:tblStyle w:val="af8"/>
        <w:tblW w:w="8362" w:type="dxa"/>
        <w:jc w:val="center"/>
        <w:tblLook w:val="04A0" w:firstRow="1" w:lastRow="0" w:firstColumn="1" w:lastColumn="0" w:noHBand="0" w:noVBand="1"/>
      </w:tblPr>
      <w:tblGrid>
        <w:gridCol w:w="2787"/>
        <w:gridCol w:w="2787"/>
        <w:gridCol w:w="2788"/>
      </w:tblGrid>
      <w:tr w:rsidR="00B34661" w14:paraId="6263F3BE" w14:textId="77777777">
        <w:trPr>
          <w:jc w:val="center"/>
        </w:trPr>
        <w:tc>
          <w:tcPr>
            <w:tcW w:w="2787" w:type="dxa"/>
            <w:shd w:val="clear" w:color="auto" w:fill="BFBFBF" w:themeFill="background1" w:themeFillShade="BF"/>
            <w:tcMar>
              <w:left w:w="108" w:type="dxa"/>
            </w:tcMar>
          </w:tcPr>
          <w:p w14:paraId="4AC1C28E" w14:textId="77777777"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14:paraId="06518B78" w14:textId="77777777"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14:paraId="016031D2" w14:textId="77777777" w:rsidR="00B34661" w:rsidRDefault="005331F7">
            <w:pPr>
              <w:jc w:val="center"/>
              <w:rPr>
                <w:rFonts w:eastAsia="標楷體"/>
                <w:b/>
              </w:rPr>
            </w:pPr>
            <w:r>
              <w:rPr>
                <w:rFonts w:eastAsia="標楷體"/>
                <w:b/>
              </w:rPr>
              <w:t>說明</w:t>
            </w:r>
          </w:p>
        </w:tc>
      </w:tr>
      <w:tr w:rsidR="00B34661" w14:paraId="33862E6A" w14:textId="77777777">
        <w:trPr>
          <w:jc w:val="center"/>
        </w:trPr>
        <w:tc>
          <w:tcPr>
            <w:tcW w:w="2787" w:type="dxa"/>
            <w:shd w:val="clear" w:color="auto" w:fill="auto"/>
            <w:tcMar>
              <w:left w:w="108" w:type="dxa"/>
            </w:tcMar>
          </w:tcPr>
          <w:p w14:paraId="2F8AB18B" w14:textId="77777777" w:rsidR="00B34661" w:rsidRDefault="005331F7">
            <w:pPr>
              <w:jc w:val="center"/>
            </w:pPr>
            <w:r>
              <w:t>count</w:t>
            </w:r>
          </w:p>
        </w:tc>
        <w:tc>
          <w:tcPr>
            <w:tcW w:w="2787" w:type="dxa"/>
            <w:shd w:val="clear" w:color="auto" w:fill="auto"/>
            <w:tcMar>
              <w:left w:w="108" w:type="dxa"/>
            </w:tcMar>
          </w:tcPr>
          <w:p w14:paraId="76C9E78D" w14:textId="77777777" w:rsidR="00B34661" w:rsidRDefault="005331F7">
            <w:pPr>
              <w:jc w:val="center"/>
            </w:pPr>
            <w:r>
              <w:t>int</w:t>
            </w:r>
          </w:p>
        </w:tc>
        <w:tc>
          <w:tcPr>
            <w:tcW w:w="2788" w:type="dxa"/>
            <w:shd w:val="clear" w:color="auto" w:fill="auto"/>
            <w:tcMar>
              <w:left w:w="108" w:type="dxa"/>
            </w:tcMar>
          </w:tcPr>
          <w:p w14:paraId="3AC5060F" w14:textId="77777777" w:rsidR="00B34661" w:rsidRDefault="005331F7">
            <w:pPr>
              <w:jc w:val="center"/>
            </w:pPr>
            <w:r>
              <w:t>安裝</w:t>
            </w:r>
            <w:r>
              <w:t>APP URL count</w:t>
            </w:r>
            <w:r>
              <w:t>數</w:t>
            </w:r>
          </w:p>
        </w:tc>
      </w:tr>
      <w:tr w:rsidR="00B34661" w14:paraId="1D4BF99C" w14:textId="77777777">
        <w:trPr>
          <w:jc w:val="center"/>
        </w:trPr>
        <w:tc>
          <w:tcPr>
            <w:tcW w:w="2787" w:type="dxa"/>
            <w:shd w:val="clear" w:color="auto" w:fill="auto"/>
            <w:tcMar>
              <w:left w:w="108" w:type="dxa"/>
            </w:tcMar>
          </w:tcPr>
          <w:p w14:paraId="3DAF5E7E" w14:textId="77777777" w:rsidR="00B34661" w:rsidRDefault="005331F7">
            <w:pPr>
              <w:jc w:val="center"/>
            </w:pPr>
            <w:r>
              <w:t>list</w:t>
            </w:r>
          </w:p>
        </w:tc>
        <w:tc>
          <w:tcPr>
            <w:tcW w:w="2787" w:type="dxa"/>
            <w:shd w:val="clear" w:color="auto" w:fill="auto"/>
            <w:tcMar>
              <w:left w:w="108" w:type="dxa"/>
            </w:tcMar>
          </w:tcPr>
          <w:p w14:paraId="0BC8D447" w14:textId="77777777" w:rsidR="00B34661" w:rsidRDefault="005331F7">
            <w:pPr>
              <w:jc w:val="center"/>
            </w:pPr>
            <w:r>
              <w:t>arrary</w:t>
            </w:r>
          </w:p>
        </w:tc>
        <w:tc>
          <w:tcPr>
            <w:tcW w:w="2788" w:type="dxa"/>
            <w:shd w:val="clear" w:color="auto" w:fill="auto"/>
            <w:tcMar>
              <w:left w:w="108" w:type="dxa"/>
            </w:tcMar>
          </w:tcPr>
          <w:p w14:paraId="32846CBA" w14:textId="77777777" w:rsidR="00B34661" w:rsidRDefault="005331F7">
            <w:pPr>
              <w:jc w:val="center"/>
            </w:pPr>
            <w:r>
              <w:t>安裝</w:t>
            </w:r>
            <w:r>
              <w:t>App URL Array</w:t>
            </w:r>
          </w:p>
        </w:tc>
      </w:tr>
      <w:tr w:rsidR="00B34661" w14:paraId="47E40516" w14:textId="77777777">
        <w:trPr>
          <w:jc w:val="center"/>
        </w:trPr>
        <w:tc>
          <w:tcPr>
            <w:tcW w:w="2787" w:type="dxa"/>
            <w:shd w:val="clear" w:color="auto" w:fill="auto"/>
            <w:tcMar>
              <w:left w:w="108" w:type="dxa"/>
            </w:tcMar>
          </w:tcPr>
          <w:p w14:paraId="06B38794" w14:textId="77777777" w:rsidR="00B34661" w:rsidRDefault="005331F7">
            <w:pPr>
              <w:jc w:val="center"/>
            </w:pPr>
            <w:r>
              <w:t>app-URL</w:t>
            </w:r>
          </w:p>
        </w:tc>
        <w:tc>
          <w:tcPr>
            <w:tcW w:w="2787" w:type="dxa"/>
            <w:shd w:val="clear" w:color="auto" w:fill="auto"/>
            <w:tcMar>
              <w:left w:w="108" w:type="dxa"/>
            </w:tcMar>
          </w:tcPr>
          <w:p w14:paraId="3064EB32" w14:textId="77777777" w:rsidR="00B34661" w:rsidRDefault="005331F7">
            <w:pPr>
              <w:jc w:val="center"/>
            </w:pPr>
            <w:r>
              <w:t>string</w:t>
            </w:r>
          </w:p>
        </w:tc>
        <w:tc>
          <w:tcPr>
            <w:tcW w:w="2788" w:type="dxa"/>
            <w:shd w:val="clear" w:color="auto" w:fill="auto"/>
            <w:tcMar>
              <w:left w:w="108" w:type="dxa"/>
            </w:tcMar>
          </w:tcPr>
          <w:p w14:paraId="2A9F9A02" w14:textId="77777777" w:rsidR="00B34661" w:rsidRDefault="005331F7">
            <w:pPr>
              <w:jc w:val="center"/>
            </w:pPr>
            <w:r>
              <w:t>安裝</w:t>
            </w:r>
            <w:r>
              <w:t>App URL</w:t>
            </w:r>
          </w:p>
        </w:tc>
      </w:tr>
    </w:tbl>
    <w:p w14:paraId="11A3E5FA" w14:textId="77777777" w:rsidR="00B34661" w:rsidRDefault="00B34661"/>
    <w:p w14:paraId="57BA5826" w14:textId="77777777" w:rsidR="00B34661" w:rsidRDefault="005331F7">
      <w:r>
        <w:t>ex:</w:t>
      </w:r>
    </w:p>
    <w:p w14:paraId="22D489B7" w14:textId="77777777" w:rsidR="00B34661" w:rsidRDefault="005331F7">
      <w:r>
        <w:t>{</w:t>
      </w:r>
    </w:p>
    <w:p w14:paraId="4EB3F823" w14:textId="77777777" w:rsidR="00B34661" w:rsidRDefault="005331F7">
      <w:r>
        <w:tab/>
        <w:t>"type": 3,</w:t>
      </w:r>
    </w:p>
    <w:p w14:paraId="69433B91" w14:textId="77777777" w:rsidR="00B34661" w:rsidRDefault="005331F7">
      <w:r>
        <w:tab/>
        <w:t>"count": 1,</w:t>
      </w:r>
    </w:p>
    <w:p w14:paraId="5351163F" w14:textId="77777777" w:rsidR="00B34661" w:rsidRDefault="005331F7">
      <w:r>
        <w:tab/>
        <w:t>"list":[</w:t>
      </w:r>
    </w:p>
    <w:p w14:paraId="68CF504B" w14:textId="77777777" w:rsidR="00B34661" w:rsidRDefault="005331F7">
      <w:r>
        <w:tab/>
        <w:t>{"app-URL":"http://54.199.198.94/app/android/AppSensorTester.apk"}</w:t>
      </w:r>
    </w:p>
    <w:p w14:paraId="74482C2D" w14:textId="77777777" w:rsidR="00B34661" w:rsidRDefault="005331F7">
      <w:r>
        <w:tab/>
        <w:t>]</w:t>
      </w:r>
    </w:p>
    <w:p w14:paraId="0FD3BFE0" w14:textId="77777777" w:rsidR="00B34661" w:rsidRDefault="005331F7">
      <w:r>
        <w:t>}</w:t>
      </w:r>
    </w:p>
    <w:p w14:paraId="49749BDD" w14:textId="77777777" w:rsidR="00B34661" w:rsidRDefault="00B34661"/>
    <w:p w14:paraId="198C3C90" w14:textId="77777777" w:rsidR="00B34661" w:rsidRDefault="005331F7">
      <w:r>
        <w:t xml:space="preserve">***APP </w:t>
      </w:r>
      <w:r>
        <w:t>解除安裝</w:t>
      </w:r>
      <w:r>
        <w:t xml:space="preserve"> json</w:t>
      </w:r>
      <w:r>
        <w:t>格式</w:t>
      </w:r>
      <w:r>
        <w:t>***</w:t>
      </w:r>
    </w:p>
    <w:p w14:paraId="33FC1A88" w14:textId="77777777" w:rsidR="00B34661" w:rsidRDefault="00B34661"/>
    <w:tbl>
      <w:tblPr>
        <w:tblStyle w:val="af8"/>
        <w:tblW w:w="8362" w:type="dxa"/>
        <w:jc w:val="center"/>
        <w:tblLook w:val="04A0" w:firstRow="1" w:lastRow="0" w:firstColumn="1" w:lastColumn="0" w:noHBand="0" w:noVBand="1"/>
      </w:tblPr>
      <w:tblGrid>
        <w:gridCol w:w="2787"/>
        <w:gridCol w:w="2787"/>
        <w:gridCol w:w="2788"/>
      </w:tblGrid>
      <w:tr w:rsidR="00B34661" w14:paraId="1FE273D3" w14:textId="77777777">
        <w:trPr>
          <w:jc w:val="center"/>
        </w:trPr>
        <w:tc>
          <w:tcPr>
            <w:tcW w:w="2787" w:type="dxa"/>
            <w:shd w:val="clear" w:color="auto" w:fill="BFBFBF" w:themeFill="background1" w:themeFillShade="BF"/>
            <w:tcMar>
              <w:left w:w="108" w:type="dxa"/>
            </w:tcMar>
          </w:tcPr>
          <w:p w14:paraId="6992B26A" w14:textId="77777777"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14:paraId="3BD372A3" w14:textId="77777777"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14:paraId="39E1A0CC" w14:textId="77777777" w:rsidR="00B34661" w:rsidRDefault="005331F7">
            <w:pPr>
              <w:jc w:val="center"/>
              <w:rPr>
                <w:rFonts w:eastAsia="標楷體"/>
                <w:b/>
              </w:rPr>
            </w:pPr>
            <w:r>
              <w:rPr>
                <w:rFonts w:eastAsia="標楷體"/>
                <w:b/>
              </w:rPr>
              <w:t>說明</w:t>
            </w:r>
          </w:p>
        </w:tc>
      </w:tr>
      <w:tr w:rsidR="00B34661" w14:paraId="38287045" w14:textId="77777777">
        <w:trPr>
          <w:jc w:val="center"/>
        </w:trPr>
        <w:tc>
          <w:tcPr>
            <w:tcW w:w="2787" w:type="dxa"/>
            <w:shd w:val="clear" w:color="auto" w:fill="auto"/>
            <w:tcMar>
              <w:left w:w="108" w:type="dxa"/>
            </w:tcMar>
          </w:tcPr>
          <w:p w14:paraId="4D822497" w14:textId="77777777" w:rsidR="00B34661" w:rsidRDefault="005331F7">
            <w:pPr>
              <w:jc w:val="center"/>
            </w:pPr>
            <w:r>
              <w:t>count</w:t>
            </w:r>
          </w:p>
        </w:tc>
        <w:tc>
          <w:tcPr>
            <w:tcW w:w="2787" w:type="dxa"/>
            <w:shd w:val="clear" w:color="auto" w:fill="auto"/>
            <w:tcMar>
              <w:left w:w="108" w:type="dxa"/>
            </w:tcMar>
          </w:tcPr>
          <w:p w14:paraId="14C2A4E0" w14:textId="77777777" w:rsidR="00B34661" w:rsidRDefault="005331F7">
            <w:pPr>
              <w:jc w:val="center"/>
            </w:pPr>
            <w:r>
              <w:t>int</w:t>
            </w:r>
          </w:p>
        </w:tc>
        <w:tc>
          <w:tcPr>
            <w:tcW w:w="2788" w:type="dxa"/>
            <w:shd w:val="clear" w:color="auto" w:fill="auto"/>
            <w:tcMar>
              <w:left w:w="108" w:type="dxa"/>
            </w:tcMar>
          </w:tcPr>
          <w:p w14:paraId="0A3BEE0F" w14:textId="77777777" w:rsidR="00B34661" w:rsidRDefault="005331F7">
            <w:pPr>
              <w:jc w:val="center"/>
            </w:pPr>
            <w:r>
              <w:t>解除安裝</w:t>
            </w:r>
            <w:r>
              <w:t>APP count</w:t>
            </w:r>
            <w:r>
              <w:t>數</w:t>
            </w:r>
          </w:p>
        </w:tc>
      </w:tr>
      <w:tr w:rsidR="00B34661" w14:paraId="113BDC5B" w14:textId="77777777">
        <w:trPr>
          <w:jc w:val="center"/>
        </w:trPr>
        <w:tc>
          <w:tcPr>
            <w:tcW w:w="2787" w:type="dxa"/>
            <w:shd w:val="clear" w:color="auto" w:fill="auto"/>
            <w:tcMar>
              <w:left w:w="108" w:type="dxa"/>
            </w:tcMar>
          </w:tcPr>
          <w:p w14:paraId="0267D11A" w14:textId="77777777" w:rsidR="00B34661" w:rsidRDefault="005331F7">
            <w:pPr>
              <w:jc w:val="center"/>
            </w:pPr>
            <w:r>
              <w:t>list</w:t>
            </w:r>
          </w:p>
        </w:tc>
        <w:tc>
          <w:tcPr>
            <w:tcW w:w="2787" w:type="dxa"/>
            <w:shd w:val="clear" w:color="auto" w:fill="auto"/>
            <w:tcMar>
              <w:left w:w="108" w:type="dxa"/>
            </w:tcMar>
          </w:tcPr>
          <w:p w14:paraId="63CD713D" w14:textId="77777777" w:rsidR="00B34661" w:rsidRDefault="005331F7">
            <w:pPr>
              <w:jc w:val="center"/>
            </w:pPr>
            <w:r>
              <w:t>arrary</w:t>
            </w:r>
          </w:p>
        </w:tc>
        <w:tc>
          <w:tcPr>
            <w:tcW w:w="2788" w:type="dxa"/>
            <w:shd w:val="clear" w:color="auto" w:fill="auto"/>
            <w:tcMar>
              <w:left w:w="108" w:type="dxa"/>
            </w:tcMar>
          </w:tcPr>
          <w:p w14:paraId="5B7E241A" w14:textId="77777777" w:rsidR="00B34661" w:rsidRDefault="005331F7">
            <w:pPr>
              <w:jc w:val="center"/>
            </w:pPr>
            <w:r>
              <w:t>解除安裝</w:t>
            </w:r>
            <w:r>
              <w:t>App Array</w:t>
            </w:r>
          </w:p>
        </w:tc>
      </w:tr>
      <w:tr w:rsidR="00B34661" w14:paraId="4BD3F7F2" w14:textId="77777777">
        <w:trPr>
          <w:jc w:val="center"/>
        </w:trPr>
        <w:tc>
          <w:tcPr>
            <w:tcW w:w="2787" w:type="dxa"/>
            <w:shd w:val="clear" w:color="auto" w:fill="auto"/>
            <w:tcMar>
              <w:left w:w="108" w:type="dxa"/>
            </w:tcMar>
          </w:tcPr>
          <w:p w14:paraId="4081398B" w14:textId="77777777" w:rsidR="00B34661" w:rsidRDefault="005331F7">
            <w:pPr>
              <w:jc w:val="center"/>
            </w:pPr>
            <w:r>
              <w:t>app-URL</w:t>
            </w:r>
          </w:p>
        </w:tc>
        <w:tc>
          <w:tcPr>
            <w:tcW w:w="2787" w:type="dxa"/>
            <w:shd w:val="clear" w:color="auto" w:fill="auto"/>
            <w:tcMar>
              <w:left w:w="108" w:type="dxa"/>
            </w:tcMar>
          </w:tcPr>
          <w:p w14:paraId="388962F6" w14:textId="77777777" w:rsidR="00B34661" w:rsidRDefault="005331F7">
            <w:pPr>
              <w:jc w:val="center"/>
            </w:pPr>
            <w:r>
              <w:t>string</w:t>
            </w:r>
          </w:p>
        </w:tc>
        <w:tc>
          <w:tcPr>
            <w:tcW w:w="2788" w:type="dxa"/>
            <w:shd w:val="clear" w:color="auto" w:fill="auto"/>
            <w:tcMar>
              <w:left w:w="108" w:type="dxa"/>
            </w:tcMar>
          </w:tcPr>
          <w:p w14:paraId="09A64C90" w14:textId="77777777" w:rsidR="00B34661" w:rsidRDefault="005331F7">
            <w:pPr>
              <w:jc w:val="center"/>
            </w:pPr>
            <w:r>
              <w:t>解除安裝</w:t>
            </w:r>
            <w:r>
              <w:t>App packageName</w:t>
            </w:r>
          </w:p>
        </w:tc>
      </w:tr>
    </w:tbl>
    <w:p w14:paraId="1DDBCB45" w14:textId="77777777" w:rsidR="00B34661" w:rsidRDefault="00B34661"/>
    <w:p w14:paraId="1411CD11" w14:textId="77777777" w:rsidR="00B34661" w:rsidRDefault="00B34661"/>
    <w:p w14:paraId="09F4C518" w14:textId="77777777" w:rsidR="00B34661" w:rsidRDefault="005331F7">
      <w:r>
        <w:lastRenderedPageBreak/>
        <w:t>ex:</w:t>
      </w:r>
    </w:p>
    <w:p w14:paraId="0E39DAE0" w14:textId="77777777" w:rsidR="00B34661" w:rsidRDefault="005331F7">
      <w:r>
        <w:t>{</w:t>
      </w:r>
    </w:p>
    <w:p w14:paraId="5C8E7CD8" w14:textId="77777777" w:rsidR="00B34661" w:rsidRDefault="005331F7">
      <w:r>
        <w:tab/>
        <w:t>"type": 4,</w:t>
      </w:r>
    </w:p>
    <w:p w14:paraId="61585085" w14:textId="77777777" w:rsidR="00B34661" w:rsidRDefault="005331F7">
      <w:r>
        <w:tab/>
        <w:t>"count": 2,</w:t>
      </w:r>
    </w:p>
    <w:p w14:paraId="1415E74B" w14:textId="77777777" w:rsidR="00B34661" w:rsidRDefault="005331F7">
      <w:r>
        <w:tab/>
        <w:t>"list":[</w:t>
      </w:r>
    </w:p>
    <w:p w14:paraId="2756EE15" w14:textId="77777777" w:rsidR="00B34661" w:rsidRDefault="005331F7">
      <w:r>
        <w:tab/>
        <w:t>{"app-packageName":"com.comic.test1"},</w:t>
      </w:r>
    </w:p>
    <w:p w14:paraId="4CF85A32" w14:textId="77777777" w:rsidR="00B34661" w:rsidRDefault="005331F7">
      <w:r>
        <w:tab/>
        <w:t>{"app-packageName":"com.ggooc.test2"}</w:t>
      </w:r>
    </w:p>
    <w:p w14:paraId="6EA8FD56" w14:textId="77777777" w:rsidR="00B34661" w:rsidRDefault="005331F7">
      <w:r>
        <w:tab/>
        <w:t>]</w:t>
      </w:r>
    </w:p>
    <w:p w14:paraId="640BCFE4" w14:textId="77777777" w:rsidR="00B34661" w:rsidRDefault="005331F7">
      <w:r>
        <w:t>}</w:t>
      </w:r>
    </w:p>
    <w:p w14:paraId="34333D36" w14:textId="77777777" w:rsidR="00B34661" w:rsidRDefault="00B34661"/>
    <w:p w14:paraId="2CC02339" w14:textId="77777777" w:rsidR="00B34661" w:rsidRDefault="005331F7">
      <w:r>
        <w:t>***Content Control json</w:t>
      </w:r>
      <w:r>
        <w:t>格式</w:t>
      </w:r>
      <w:r>
        <w:t>***</w:t>
      </w:r>
    </w:p>
    <w:p w14:paraId="62141D0B" w14:textId="77777777" w:rsidR="00B34661" w:rsidRDefault="00B34661"/>
    <w:tbl>
      <w:tblPr>
        <w:tblStyle w:val="af8"/>
        <w:tblW w:w="8362" w:type="dxa"/>
        <w:tblLook w:val="04A0" w:firstRow="1" w:lastRow="0" w:firstColumn="1" w:lastColumn="0" w:noHBand="0" w:noVBand="1"/>
      </w:tblPr>
      <w:tblGrid>
        <w:gridCol w:w="2787"/>
        <w:gridCol w:w="2787"/>
        <w:gridCol w:w="2788"/>
      </w:tblGrid>
      <w:tr w:rsidR="00B34661" w14:paraId="25E4F360" w14:textId="77777777">
        <w:tc>
          <w:tcPr>
            <w:tcW w:w="2787" w:type="dxa"/>
            <w:shd w:val="clear" w:color="auto" w:fill="BFBFBF" w:themeFill="background1" w:themeFillShade="BF"/>
            <w:tcMar>
              <w:left w:w="108" w:type="dxa"/>
            </w:tcMar>
          </w:tcPr>
          <w:p w14:paraId="38AB18F2" w14:textId="77777777"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14:paraId="16E8CF9D" w14:textId="77777777"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14:paraId="7C716963" w14:textId="77777777" w:rsidR="00B34661" w:rsidRDefault="005331F7">
            <w:pPr>
              <w:jc w:val="center"/>
              <w:rPr>
                <w:rFonts w:eastAsia="標楷體"/>
                <w:b/>
              </w:rPr>
            </w:pPr>
            <w:r>
              <w:rPr>
                <w:rFonts w:eastAsia="標楷體"/>
                <w:b/>
              </w:rPr>
              <w:t>說明</w:t>
            </w:r>
          </w:p>
        </w:tc>
      </w:tr>
      <w:tr w:rsidR="00B34661" w14:paraId="06287BA2" w14:textId="77777777">
        <w:tc>
          <w:tcPr>
            <w:tcW w:w="2787" w:type="dxa"/>
            <w:shd w:val="clear" w:color="auto" w:fill="auto"/>
            <w:tcMar>
              <w:left w:w="108" w:type="dxa"/>
            </w:tcMar>
          </w:tcPr>
          <w:p w14:paraId="5B597FD1" w14:textId="77777777" w:rsidR="00B34661" w:rsidRDefault="005331F7">
            <w:pPr>
              <w:jc w:val="center"/>
            </w:pPr>
            <w:r>
              <w:t>content-URL</w:t>
            </w:r>
          </w:p>
        </w:tc>
        <w:tc>
          <w:tcPr>
            <w:tcW w:w="2787" w:type="dxa"/>
            <w:shd w:val="clear" w:color="auto" w:fill="auto"/>
            <w:tcMar>
              <w:left w:w="108" w:type="dxa"/>
            </w:tcMar>
          </w:tcPr>
          <w:p w14:paraId="13895BE1" w14:textId="77777777" w:rsidR="00B34661" w:rsidRDefault="005331F7">
            <w:pPr>
              <w:jc w:val="center"/>
            </w:pPr>
            <w:r>
              <w:t>string</w:t>
            </w:r>
          </w:p>
        </w:tc>
        <w:tc>
          <w:tcPr>
            <w:tcW w:w="2788" w:type="dxa"/>
            <w:shd w:val="clear" w:color="auto" w:fill="auto"/>
            <w:tcMar>
              <w:left w:w="108" w:type="dxa"/>
            </w:tcMar>
          </w:tcPr>
          <w:p w14:paraId="1796903F" w14:textId="77777777" w:rsidR="00B34661" w:rsidRDefault="005331F7">
            <w:pPr>
              <w:jc w:val="center"/>
            </w:pPr>
            <w:r>
              <w:t>行動內容網址</w:t>
            </w:r>
          </w:p>
        </w:tc>
      </w:tr>
    </w:tbl>
    <w:p w14:paraId="5A1BB8E9" w14:textId="77777777" w:rsidR="00B34661" w:rsidRDefault="00B34661"/>
    <w:p w14:paraId="7491B249" w14:textId="77777777" w:rsidR="00B34661" w:rsidRDefault="005331F7">
      <w:r>
        <w:t>ex:</w:t>
      </w:r>
    </w:p>
    <w:p w14:paraId="14718D16" w14:textId="77777777" w:rsidR="00B34661" w:rsidRDefault="005331F7">
      <w:r>
        <w:t>{</w:t>
      </w:r>
    </w:p>
    <w:p w14:paraId="633E547D" w14:textId="77777777" w:rsidR="00B34661" w:rsidRDefault="005331F7">
      <w:r>
        <w:tab/>
        <w:t>"type": 5,</w:t>
      </w:r>
    </w:p>
    <w:p w14:paraId="693C34E5" w14:textId="77777777" w:rsidR="00B34661" w:rsidRDefault="005331F7">
      <w:r>
        <w:tab/>
        <w:t>"content-URL":"http://54.199.198.94/ideas/sdk/download/doc/android/MORE_Tracker_SDK_Android.pdf"</w:t>
      </w:r>
    </w:p>
    <w:p w14:paraId="45C62E33" w14:textId="77777777" w:rsidR="00B34661" w:rsidRDefault="005331F7">
      <w:r>
        <w:t>}</w:t>
      </w:r>
    </w:p>
    <w:p w14:paraId="5EE741C7" w14:textId="77777777" w:rsidR="00B34661" w:rsidRDefault="00B34661"/>
    <w:p w14:paraId="68D354AB" w14:textId="77777777" w:rsidR="00B34661" w:rsidRDefault="00B34661"/>
    <w:p w14:paraId="0E641B1C" w14:textId="77777777" w:rsidR="00B34661" w:rsidRDefault="005331F7">
      <w:r>
        <w:t>***Mute Control json</w:t>
      </w:r>
      <w:r>
        <w:t>格式</w:t>
      </w:r>
      <w:r>
        <w:t>***</w:t>
      </w:r>
    </w:p>
    <w:p w14:paraId="3170C5BC" w14:textId="77777777" w:rsidR="00B34661" w:rsidRDefault="00B34661"/>
    <w:tbl>
      <w:tblPr>
        <w:tblStyle w:val="af8"/>
        <w:tblW w:w="8362" w:type="dxa"/>
        <w:jc w:val="center"/>
        <w:tblLook w:val="04A0" w:firstRow="1" w:lastRow="0" w:firstColumn="1" w:lastColumn="0" w:noHBand="0" w:noVBand="1"/>
      </w:tblPr>
      <w:tblGrid>
        <w:gridCol w:w="2787"/>
        <w:gridCol w:w="2787"/>
        <w:gridCol w:w="2788"/>
      </w:tblGrid>
      <w:tr w:rsidR="00B34661" w14:paraId="3506645A" w14:textId="77777777">
        <w:trPr>
          <w:jc w:val="center"/>
        </w:trPr>
        <w:tc>
          <w:tcPr>
            <w:tcW w:w="2787" w:type="dxa"/>
            <w:shd w:val="clear" w:color="auto" w:fill="BFBFBF" w:themeFill="background1" w:themeFillShade="BF"/>
            <w:tcMar>
              <w:left w:w="108" w:type="dxa"/>
            </w:tcMar>
          </w:tcPr>
          <w:p w14:paraId="4E5E787D" w14:textId="77777777"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14:paraId="19414049" w14:textId="77777777"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14:paraId="774BE112" w14:textId="77777777" w:rsidR="00B34661" w:rsidRDefault="005331F7">
            <w:pPr>
              <w:jc w:val="center"/>
              <w:rPr>
                <w:rFonts w:eastAsia="標楷體"/>
                <w:b/>
              </w:rPr>
            </w:pPr>
            <w:r>
              <w:rPr>
                <w:rFonts w:eastAsia="標楷體"/>
                <w:b/>
              </w:rPr>
              <w:t>說明</w:t>
            </w:r>
          </w:p>
        </w:tc>
      </w:tr>
      <w:tr w:rsidR="00B34661" w14:paraId="3C176AEE" w14:textId="77777777">
        <w:trPr>
          <w:jc w:val="center"/>
        </w:trPr>
        <w:tc>
          <w:tcPr>
            <w:tcW w:w="2787" w:type="dxa"/>
            <w:shd w:val="clear" w:color="auto" w:fill="auto"/>
            <w:tcMar>
              <w:left w:w="108" w:type="dxa"/>
            </w:tcMar>
          </w:tcPr>
          <w:p w14:paraId="5144B16D" w14:textId="77777777" w:rsidR="00B34661" w:rsidRDefault="005331F7">
            <w:pPr>
              <w:jc w:val="center"/>
            </w:pPr>
            <w:r>
              <w:t>value</w:t>
            </w:r>
          </w:p>
        </w:tc>
        <w:tc>
          <w:tcPr>
            <w:tcW w:w="2787" w:type="dxa"/>
            <w:shd w:val="clear" w:color="auto" w:fill="auto"/>
            <w:tcMar>
              <w:left w:w="108" w:type="dxa"/>
            </w:tcMar>
          </w:tcPr>
          <w:p w14:paraId="53578F8B" w14:textId="77777777" w:rsidR="00B34661" w:rsidRDefault="005331F7">
            <w:pPr>
              <w:jc w:val="center"/>
            </w:pPr>
            <w:r>
              <w:t>0</w:t>
            </w:r>
          </w:p>
        </w:tc>
        <w:tc>
          <w:tcPr>
            <w:tcW w:w="2788" w:type="dxa"/>
            <w:shd w:val="clear" w:color="auto" w:fill="auto"/>
            <w:tcMar>
              <w:left w:w="108" w:type="dxa"/>
            </w:tcMar>
          </w:tcPr>
          <w:p w14:paraId="612AA561" w14:textId="77777777" w:rsidR="00B34661" w:rsidRDefault="005331F7">
            <w:pPr>
              <w:jc w:val="center"/>
            </w:pPr>
            <w:r>
              <w:t>解除靜音</w:t>
            </w:r>
          </w:p>
        </w:tc>
      </w:tr>
      <w:tr w:rsidR="00B34661" w14:paraId="64549691" w14:textId="77777777">
        <w:trPr>
          <w:jc w:val="center"/>
        </w:trPr>
        <w:tc>
          <w:tcPr>
            <w:tcW w:w="2787" w:type="dxa"/>
            <w:shd w:val="clear" w:color="auto" w:fill="auto"/>
            <w:tcMar>
              <w:left w:w="108" w:type="dxa"/>
            </w:tcMar>
          </w:tcPr>
          <w:p w14:paraId="696E0D7E" w14:textId="77777777" w:rsidR="00B34661" w:rsidRDefault="005331F7">
            <w:pPr>
              <w:jc w:val="center"/>
            </w:pPr>
            <w:r>
              <w:t>value</w:t>
            </w:r>
          </w:p>
        </w:tc>
        <w:tc>
          <w:tcPr>
            <w:tcW w:w="2787" w:type="dxa"/>
            <w:shd w:val="clear" w:color="auto" w:fill="auto"/>
            <w:tcMar>
              <w:left w:w="108" w:type="dxa"/>
            </w:tcMar>
          </w:tcPr>
          <w:p w14:paraId="3E087D3B" w14:textId="77777777" w:rsidR="00B34661" w:rsidRDefault="005331F7">
            <w:pPr>
              <w:jc w:val="center"/>
            </w:pPr>
            <w:r>
              <w:t>1</w:t>
            </w:r>
          </w:p>
        </w:tc>
        <w:tc>
          <w:tcPr>
            <w:tcW w:w="2788" w:type="dxa"/>
            <w:shd w:val="clear" w:color="auto" w:fill="auto"/>
            <w:tcMar>
              <w:left w:w="108" w:type="dxa"/>
            </w:tcMar>
          </w:tcPr>
          <w:p w14:paraId="66B90DD5" w14:textId="77777777" w:rsidR="00B34661" w:rsidRDefault="005331F7">
            <w:pPr>
              <w:jc w:val="center"/>
            </w:pPr>
            <w:r>
              <w:t>開啟靜音</w:t>
            </w:r>
          </w:p>
        </w:tc>
      </w:tr>
    </w:tbl>
    <w:p w14:paraId="1C2131FD" w14:textId="77777777" w:rsidR="00B34661" w:rsidRDefault="00B34661"/>
    <w:p w14:paraId="40876D4F" w14:textId="77777777" w:rsidR="00B34661" w:rsidRDefault="00B34661"/>
    <w:p w14:paraId="26794498" w14:textId="77777777" w:rsidR="00B34661" w:rsidRDefault="005331F7">
      <w:r>
        <w:t>ex:</w:t>
      </w:r>
    </w:p>
    <w:p w14:paraId="15494D58" w14:textId="77777777" w:rsidR="00B34661" w:rsidRDefault="005331F7">
      <w:r>
        <w:t>{</w:t>
      </w:r>
    </w:p>
    <w:p w14:paraId="3828DF71" w14:textId="77777777" w:rsidR="00B34661" w:rsidRDefault="005331F7">
      <w:r>
        <w:tab/>
        <w:t>"type": 6,</w:t>
      </w:r>
    </w:p>
    <w:p w14:paraId="1310CDEA" w14:textId="77777777" w:rsidR="00B34661" w:rsidRDefault="005331F7">
      <w:r>
        <w:tab/>
        <w:t xml:space="preserve">"value": 0 </w:t>
      </w:r>
    </w:p>
    <w:p w14:paraId="06B85803" w14:textId="77777777" w:rsidR="00B34661" w:rsidRDefault="005331F7">
      <w:r>
        <w:t>}</w:t>
      </w:r>
    </w:p>
    <w:p w14:paraId="691521EF" w14:textId="77777777" w:rsidR="00B34661" w:rsidRDefault="00B34661"/>
    <w:p w14:paraId="6AC3CC87" w14:textId="77777777" w:rsidR="00B34661" w:rsidRDefault="00B34661"/>
    <w:p w14:paraId="748A36CC" w14:textId="77777777" w:rsidR="00B34661" w:rsidRDefault="00B34661"/>
    <w:p w14:paraId="7565358E" w14:textId="77777777" w:rsidR="00B34661" w:rsidRDefault="00B34661"/>
    <w:p w14:paraId="46C475C2" w14:textId="77777777" w:rsidR="00B34661" w:rsidRDefault="00B34661"/>
    <w:p w14:paraId="79E65FFA" w14:textId="77777777" w:rsidR="00B34661" w:rsidRDefault="00B34661"/>
    <w:p w14:paraId="15FCE51F" w14:textId="77777777" w:rsidR="00B34661" w:rsidRDefault="00B34661"/>
    <w:p w14:paraId="21EE8DF0" w14:textId="77777777" w:rsidR="00B34661" w:rsidRDefault="00B34661"/>
    <w:p w14:paraId="57C7E217" w14:textId="77777777" w:rsidR="00B34661" w:rsidRDefault="00B34661"/>
    <w:p w14:paraId="2A396526" w14:textId="77777777" w:rsidR="00B34661" w:rsidRDefault="005331F7">
      <w:r>
        <w:t>***WIFI Control json</w:t>
      </w:r>
      <w:r>
        <w:t>格式</w:t>
      </w:r>
      <w:r>
        <w:t>***</w:t>
      </w:r>
    </w:p>
    <w:tbl>
      <w:tblPr>
        <w:tblStyle w:val="af8"/>
        <w:tblW w:w="8362" w:type="dxa"/>
        <w:jc w:val="center"/>
        <w:tblLook w:val="04A0" w:firstRow="1" w:lastRow="0" w:firstColumn="1" w:lastColumn="0" w:noHBand="0" w:noVBand="1"/>
      </w:tblPr>
      <w:tblGrid>
        <w:gridCol w:w="2787"/>
        <w:gridCol w:w="2787"/>
        <w:gridCol w:w="2788"/>
      </w:tblGrid>
      <w:tr w:rsidR="00B34661" w14:paraId="63C5F439" w14:textId="77777777">
        <w:trPr>
          <w:jc w:val="center"/>
        </w:trPr>
        <w:tc>
          <w:tcPr>
            <w:tcW w:w="2787" w:type="dxa"/>
            <w:shd w:val="clear" w:color="auto" w:fill="BFBFBF" w:themeFill="background1" w:themeFillShade="BF"/>
            <w:tcMar>
              <w:left w:w="108" w:type="dxa"/>
            </w:tcMar>
          </w:tcPr>
          <w:p w14:paraId="76EA1FA5" w14:textId="77777777" w:rsidR="00B34661" w:rsidRDefault="005331F7">
            <w:pPr>
              <w:jc w:val="center"/>
              <w:rPr>
                <w:rFonts w:eastAsia="標楷體"/>
                <w:b/>
              </w:rPr>
            </w:pPr>
            <w:r>
              <w:rPr>
                <w:rFonts w:eastAsia="標楷體"/>
                <w:b/>
              </w:rPr>
              <w:t>值</w:t>
            </w:r>
          </w:p>
        </w:tc>
        <w:tc>
          <w:tcPr>
            <w:tcW w:w="2787" w:type="dxa"/>
            <w:shd w:val="clear" w:color="auto" w:fill="BFBFBF" w:themeFill="background1" w:themeFillShade="BF"/>
            <w:tcMar>
              <w:left w:w="108" w:type="dxa"/>
            </w:tcMar>
          </w:tcPr>
          <w:p w14:paraId="0ECCE9AA" w14:textId="77777777" w:rsidR="00B34661" w:rsidRDefault="005331F7">
            <w:pPr>
              <w:jc w:val="center"/>
              <w:rPr>
                <w:rFonts w:eastAsia="標楷體"/>
                <w:b/>
              </w:rPr>
            </w:pPr>
            <w:r>
              <w:rPr>
                <w:rFonts w:eastAsia="標楷體"/>
                <w:b/>
              </w:rPr>
              <w:t>數值</w:t>
            </w:r>
          </w:p>
        </w:tc>
        <w:tc>
          <w:tcPr>
            <w:tcW w:w="2788" w:type="dxa"/>
            <w:shd w:val="clear" w:color="auto" w:fill="BFBFBF" w:themeFill="background1" w:themeFillShade="BF"/>
            <w:tcMar>
              <w:left w:w="108" w:type="dxa"/>
            </w:tcMar>
          </w:tcPr>
          <w:p w14:paraId="662CE7D0" w14:textId="77777777" w:rsidR="00B34661" w:rsidRDefault="005331F7">
            <w:pPr>
              <w:jc w:val="center"/>
              <w:rPr>
                <w:rFonts w:eastAsia="標楷體"/>
                <w:b/>
              </w:rPr>
            </w:pPr>
            <w:r>
              <w:rPr>
                <w:rFonts w:eastAsia="標楷體"/>
                <w:b/>
              </w:rPr>
              <w:t>說明</w:t>
            </w:r>
          </w:p>
        </w:tc>
      </w:tr>
      <w:tr w:rsidR="00B34661" w14:paraId="7311EB9B" w14:textId="77777777">
        <w:trPr>
          <w:jc w:val="center"/>
        </w:trPr>
        <w:tc>
          <w:tcPr>
            <w:tcW w:w="2787" w:type="dxa"/>
            <w:shd w:val="clear" w:color="auto" w:fill="auto"/>
            <w:tcMar>
              <w:left w:w="108" w:type="dxa"/>
            </w:tcMar>
          </w:tcPr>
          <w:p w14:paraId="3C370A7F" w14:textId="77777777" w:rsidR="00B34661" w:rsidRDefault="005331F7">
            <w:pPr>
              <w:jc w:val="center"/>
            </w:pPr>
            <w:r>
              <w:t xml:space="preserve">ssid          </w:t>
            </w:r>
          </w:p>
        </w:tc>
        <w:tc>
          <w:tcPr>
            <w:tcW w:w="2787" w:type="dxa"/>
            <w:shd w:val="clear" w:color="auto" w:fill="auto"/>
            <w:tcMar>
              <w:left w:w="108" w:type="dxa"/>
            </w:tcMar>
          </w:tcPr>
          <w:p w14:paraId="269A712C" w14:textId="77777777" w:rsidR="00B34661" w:rsidRDefault="005331F7">
            <w:pPr>
              <w:jc w:val="center"/>
            </w:pPr>
            <w:r>
              <w:t>string</w:t>
            </w:r>
          </w:p>
        </w:tc>
        <w:tc>
          <w:tcPr>
            <w:tcW w:w="2788" w:type="dxa"/>
            <w:shd w:val="clear" w:color="auto" w:fill="auto"/>
            <w:tcMar>
              <w:left w:w="108" w:type="dxa"/>
            </w:tcMar>
          </w:tcPr>
          <w:p w14:paraId="0DF45FF5" w14:textId="77777777" w:rsidR="00B34661" w:rsidRDefault="005331F7">
            <w:pPr>
              <w:jc w:val="center"/>
            </w:pPr>
            <w:r>
              <w:t>ssid</w:t>
            </w:r>
          </w:p>
        </w:tc>
      </w:tr>
      <w:tr w:rsidR="00B34661" w14:paraId="05F50EC9" w14:textId="77777777">
        <w:trPr>
          <w:jc w:val="center"/>
        </w:trPr>
        <w:tc>
          <w:tcPr>
            <w:tcW w:w="2787" w:type="dxa"/>
            <w:shd w:val="clear" w:color="auto" w:fill="auto"/>
            <w:tcMar>
              <w:left w:w="108" w:type="dxa"/>
            </w:tcMar>
          </w:tcPr>
          <w:p w14:paraId="11887C97" w14:textId="77777777" w:rsidR="00B34661" w:rsidRDefault="005331F7">
            <w:pPr>
              <w:jc w:val="center"/>
            </w:pPr>
            <w:r>
              <w:t xml:space="preserve">password       </w:t>
            </w:r>
          </w:p>
        </w:tc>
        <w:tc>
          <w:tcPr>
            <w:tcW w:w="2787" w:type="dxa"/>
            <w:shd w:val="clear" w:color="auto" w:fill="auto"/>
            <w:tcMar>
              <w:left w:w="108" w:type="dxa"/>
            </w:tcMar>
          </w:tcPr>
          <w:p w14:paraId="3C207A42" w14:textId="77777777" w:rsidR="00B34661" w:rsidRDefault="005331F7">
            <w:pPr>
              <w:jc w:val="center"/>
            </w:pPr>
            <w:r>
              <w:t>string</w:t>
            </w:r>
          </w:p>
        </w:tc>
        <w:tc>
          <w:tcPr>
            <w:tcW w:w="2788" w:type="dxa"/>
            <w:shd w:val="clear" w:color="auto" w:fill="auto"/>
            <w:tcMar>
              <w:left w:w="108" w:type="dxa"/>
            </w:tcMar>
          </w:tcPr>
          <w:p w14:paraId="44FF01CE" w14:textId="77777777" w:rsidR="00B34661" w:rsidRDefault="005331F7">
            <w:pPr>
              <w:jc w:val="center"/>
            </w:pPr>
            <w:r>
              <w:t>密碼</w:t>
            </w:r>
          </w:p>
        </w:tc>
      </w:tr>
      <w:tr w:rsidR="00B34661" w14:paraId="7B7635FC" w14:textId="77777777">
        <w:trPr>
          <w:jc w:val="center"/>
        </w:trPr>
        <w:tc>
          <w:tcPr>
            <w:tcW w:w="2787" w:type="dxa"/>
            <w:shd w:val="clear" w:color="auto" w:fill="auto"/>
            <w:tcMar>
              <w:left w:w="108" w:type="dxa"/>
            </w:tcMar>
          </w:tcPr>
          <w:p w14:paraId="2544EB6B" w14:textId="77777777" w:rsidR="00B34661" w:rsidRDefault="005331F7">
            <w:pPr>
              <w:jc w:val="center"/>
            </w:pPr>
            <w:r>
              <w:t>encryption-type</w:t>
            </w:r>
          </w:p>
        </w:tc>
        <w:tc>
          <w:tcPr>
            <w:tcW w:w="2787" w:type="dxa"/>
            <w:shd w:val="clear" w:color="auto" w:fill="auto"/>
            <w:tcMar>
              <w:left w:w="108" w:type="dxa"/>
            </w:tcMar>
          </w:tcPr>
          <w:p w14:paraId="60083CC3" w14:textId="77777777" w:rsidR="00B34661" w:rsidRDefault="005331F7">
            <w:pPr>
              <w:jc w:val="center"/>
            </w:pPr>
            <w:r>
              <w:t>1</w:t>
            </w:r>
          </w:p>
        </w:tc>
        <w:tc>
          <w:tcPr>
            <w:tcW w:w="2788" w:type="dxa"/>
            <w:shd w:val="clear" w:color="auto" w:fill="auto"/>
            <w:tcMar>
              <w:left w:w="108" w:type="dxa"/>
            </w:tcMar>
          </w:tcPr>
          <w:p w14:paraId="370FFD53" w14:textId="77777777" w:rsidR="00B34661" w:rsidRDefault="005331F7">
            <w:pPr>
              <w:jc w:val="center"/>
            </w:pPr>
            <w:r>
              <w:t>加密機制，</w:t>
            </w:r>
            <w:r>
              <w:t>NO_PASSWORD</w:t>
            </w:r>
          </w:p>
        </w:tc>
      </w:tr>
      <w:tr w:rsidR="00B34661" w14:paraId="0EC6A813" w14:textId="77777777">
        <w:trPr>
          <w:jc w:val="center"/>
        </w:trPr>
        <w:tc>
          <w:tcPr>
            <w:tcW w:w="2787" w:type="dxa"/>
            <w:shd w:val="clear" w:color="auto" w:fill="auto"/>
            <w:tcMar>
              <w:left w:w="108" w:type="dxa"/>
            </w:tcMar>
          </w:tcPr>
          <w:p w14:paraId="010206C7" w14:textId="77777777" w:rsidR="00B34661" w:rsidRDefault="005331F7">
            <w:pPr>
              <w:jc w:val="center"/>
            </w:pPr>
            <w:r>
              <w:t>encryption-type</w:t>
            </w:r>
          </w:p>
        </w:tc>
        <w:tc>
          <w:tcPr>
            <w:tcW w:w="2787" w:type="dxa"/>
            <w:shd w:val="clear" w:color="auto" w:fill="auto"/>
            <w:tcMar>
              <w:left w:w="108" w:type="dxa"/>
            </w:tcMar>
          </w:tcPr>
          <w:p w14:paraId="45CAA814" w14:textId="77777777" w:rsidR="00B34661" w:rsidRDefault="005331F7">
            <w:pPr>
              <w:jc w:val="center"/>
            </w:pPr>
            <w:r>
              <w:t>2</w:t>
            </w:r>
          </w:p>
        </w:tc>
        <w:tc>
          <w:tcPr>
            <w:tcW w:w="2788" w:type="dxa"/>
            <w:shd w:val="clear" w:color="auto" w:fill="auto"/>
            <w:tcMar>
              <w:left w:w="108" w:type="dxa"/>
            </w:tcMar>
          </w:tcPr>
          <w:p w14:paraId="0A9EF26B" w14:textId="77777777" w:rsidR="00B34661" w:rsidRDefault="005331F7">
            <w:pPr>
              <w:ind w:firstLine="840"/>
            </w:pPr>
            <w:r>
              <w:t>加密機制，</w:t>
            </w:r>
            <w:r>
              <w:t>WEP</w:t>
            </w:r>
          </w:p>
        </w:tc>
      </w:tr>
      <w:tr w:rsidR="00B34661" w14:paraId="058345D9" w14:textId="77777777">
        <w:trPr>
          <w:jc w:val="center"/>
        </w:trPr>
        <w:tc>
          <w:tcPr>
            <w:tcW w:w="2787" w:type="dxa"/>
            <w:shd w:val="clear" w:color="auto" w:fill="auto"/>
            <w:tcMar>
              <w:left w:w="108" w:type="dxa"/>
            </w:tcMar>
          </w:tcPr>
          <w:p w14:paraId="762A9307" w14:textId="77777777" w:rsidR="00B34661" w:rsidRDefault="005331F7">
            <w:pPr>
              <w:jc w:val="center"/>
            </w:pPr>
            <w:r>
              <w:t>encryption-type</w:t>
            </w:r>
          </w:p>
        </w:tc>
        <w:tc>
          <w:tcPr>
            <w:tcW w:w="2787" w:type="dxa"/>
            <w:shd w:val="clear" w:color="auto" w:fill="auto"/>
            <w:tcMar>
              <w:left w:w="108" w:type="dxa"/>
            </w:tcMar>
          </w:tcPr>
          <w:p w14:paraId="5A57613D" w14:textId="77777777" w:rsidR="00B34661" w:rsidRDefault="005331F7">
            <w:pPr>
              <w:jc w:val="center"/>
            </w:pPr>
            <w:r>
              <w:t>3</w:t>
            </w:r>
          </w:p>
        </w:tc>
        <w:tc>
          <w:tcPr>
            <w:tcW w:w="2788" w:type="dxa"/>
            <w:shd w:val="clear" w:color="auto" w:fill="auto"/>
            <w:tcMar>
              <w:left w:w="108" w:type="dxa"/>
            </w:tcMar>
          </w:tcPr>
          <w:p w14:paraId="653A3800" w14:textId="77777777" w:rsidR="00B34661" w:rsidRDefault="005331F7">
            <w:r>
              <w:t>加密機制，</w:t>
            </w:r>
            <w:r>
              <w:t>WPA /WPA2 PSK</w:t>
            </w:r>
          </w:p>
        </w:tc>
      </w:tr>
    </w:tbl>
    <w:p w14:paraId="181B5440" w14:textId="77777777" w:rsidR="00B34661" w:rsidRDefault="00B34661"/>
    <w:p w14:paraId="6B7BDA7D" w14:textId="77777777" w:rsidR="00B34661" w:rsidRDefault="005331F7">
      <w:r>
        <w:t>ex:</w:t>
      </w:r>
    </w:p>
    <w:p w14:paraId="0979D2F1" w14:textId="77777777" w:rsidR="00B34661" w:rsidRDefault="005331F7">
      <w:r>
        <w:t>{</w:t>
      </w:r>
    </w:p>
    <w:p w14:paraId="219E1FD3" w14:textId="77777777" w:rsidR="00B34661" w:rsidRDefault="005331F7">
      <w:r>
        <w:tab/>
        <w:t>"type": 7,</w:t>
      </w:r>
    </w:p>
    <w:p w14:paraId="4A37A4F0" w14:textId="77777777" w:rsidR="00B34661" w:rsidRDefault="005331F7">
      <w:r>
        <w:tab/>
        <w:t xml:space="preserve">"ssid": "New Time Capsule", </w:t>
      </w:r>
    </w:p>
    <w:p w14:paraId="53BF695F" w14:textId="77777777" w:rsidR="00B34661" w:rsidRDefault="005331F7">
      <w:r>
        <w:tab/>
        <w:t>"password":"google123!",</w:t>
      </w:r>
    </w:p>
    <w:p w14:paraId="713A47B6" w14:textId="77777777" w:rsidR="00B34661" w:rsidRDefault="005331F7">
      <w:r>
        <w:tab/>
        <w:t>"encryption-type":3</w:t>
      </w:r>
    </w:p>
    <w:p w14:paraId="63DE0807" w14:textId="77777777" w:rsidR="00B34661" w:rsidRDefault="005331F7">
      <w:r>
        <w:t>}</w:t>
      </w:r>
    </w:p>
    <w:p w14:paraId="57E6D892" w14:textId="77777777" w:rsidR="00B34661" w:rsidRDefault="00B34661"/>
    <w:p w14:paraId="4E0F45AF" w14:textId="77777777" w:rsidR="00B34661" w:rsidRDefault="00B34661"/>
    <w:p w14:paraId="3AF132F3" w14:textId="77777777" w:rsidR="00B34661" w:rsidRDefault="00B34661"/>
    <w:p w14:paraId="523C6F17" w14:textId="77777777" w:rsidR="00B34661" w:rsidRDefault="005331F7">
      <w:r>
        <w:t>***Record Control json</w:t>
      </w:r>
      <w:r>
        <w:t>格式</w:t>
      </w:r>
      <w:r>
        <w:t>***</w:t>
      </w:r>
    </w:p>
    <w:p w14:paraId="737EA4E3" w14:textId="77777777" w:rsidR="00B34661" w:rsidRDefault="00B34661"/>
    <w:p w14:paraId="5C888901" w14:textId="77777777" w:rsidR="00B34661" w:rsidRDefault="005331F7">
      <w:r>
        <w:t>ex:</w:t>
      </w:r>
    </w:p>
    <w:p w14:paraId="7CFCE4F8" w14:textId="77777777" w:rsidR="00B34661" w:rsidRDefault="005331F7">
      <w:r>
        <w:t>{</w:t>
      </w:r>
    </w:p>
    <w:p w14:paraId="0CE8F6BB" w14:textId="77777777" w:rsidR="00B34661" w:rsidRDefault="005331F7">
      <w:r>
        <w:tab/>
        <w:t>"type": 8</w:t>
      </w:r>
    </w:p>
    <w:p w14:paraId="604E287E" w14:textId="77777777" w:rsidR="00B34661" w:rsidRDefault="005331F7">
      <w:r>
        <w:t>}</w:t>
      </w:r>
    </w:p>
    <w:p w14:paraId="31744B55" w14:textId="77777777" w:rsidR="00B34661" w:rsidRDefault="00B34661"/>
    <w:p w14:paraId="557AC263" w14:textId="77777777" w:rsidR="00B34661" w:rsidRDefault="00B34661"/>
    <w:p w14:paraId="618026E1" w14:textId="77777777" w:rsidR="00B34661" w:rsidRDefault="005331F7">
      <w:r>
        <w:t>***Restore Control json</w:t>
      </w:r>
      <w:r>
        <w:t>格式</w:t>
      </w:r>
      <w:r>
        <w:t>***</w:t>
      </w:r>
    </w:p>
    <w:p w14:paraId="0C607A8E" w14:textId="77777777" w:rsidR="00B34661" w:rsidRDefault="00B34661"/>
    <w:p w14:paraId="6C4A53E1" w14:textId="77777777" w:rsidR="00B34661" w:rsidRDefault="005331F7">
      <w:r>
        <w:t>ex:</w:t>
      </w:r>
    </w:p>
    <w:p w14:paraId="7A80C4B6" w14:textId="77777777" w:rsidR="00B34661" w:rsidRDefault="005331F7">
      <w:r>
        <w:t>{</w:t>
      </w:r>
    </w:p>
    <w:p w14:paraId="39078290" w14:textId="77777777" w:rsidR="00B34661" w:rsidRDefault="005331F7">
      <w:r>
        <w:tab/>
        <w:t>"type": 9</w:t>
      </w:r>
    </w:p>
    <w:p w14:paraId="70289F4F" w14:textId="77777777" w:rsidR="00B34661" w:rsidRDefault="005331F7">
      <w:r>
        <w:tab/>
        <w:t xml:space="preserve"> </w:t>
      </w:r>
    </w:p>
    <w:p w14:paraId="61748119" w14:textId="77777777" w:rsidR="00B34661" w:rsidRDefault="005331F7">
      <w:r>
        <w:lastRenderedPageBreak/>
        <w:t>}</w:t>
      </w:r>
    </w:p>
    <w:p w14:paraId="4D898F65" w14:textId="77777777" w:rsidR="00B34661" w:rsidRDefault="00B34661"/>
    <w:p w14:paraId="314F0470" w14:textId="77777777" w:rsidR="00B34661" w:rsidRDefault="00B34661"/>
    <w:p w14:paraId="3F6A01FF" w14:textId="77777777" w:rsidR="00B34661" w:rsidRDefault="00B34661"/>
    <w:p w14:paraId="60DB6E26" w14:textId="77777777" w:rsidR="00B34661" w:rsidRDefault="00B34661"/>
    <w:p w14:paraId="5D1D91D4" w14:textId="77777777" w:rsidR="00B34661" w:rsidRDefault="005331F7" w:rsidP="00427CCF">
      <w:pPr>
        <w:pStyle w:val="31"/>
      </w:pPr>
      <w:bookmarkStart w:id="99" w:name="_Ref464116227"/>
      <w:bookmarkStart w:id="100" w:name="_Toc479769054"/>
      <w:bookmarkEnd w:id="99"/>
      <w:r>
        <w:t>MDM State Updater Type</w:t>
      </w:r>
      <w:bookmarkEnd w:id="100"/>
    </w:p>
    <w:tbl>
      <w:tblPr>
        <w:tblStyle w:val="af8"/>
        <w:tblW w:w="8362" w:type="dxa"/>
        <w:tblLook w:val="04A0" w:firstRow="1" w:lastRow="0" w:firstColumn="1" w:lastColumn="0" w:noHBand="0" w:noVBand="1"/>
      </w:tblPr>
      <w:tblGrid>
        <w:gridCol w:w="2659"/>
        <w:gridCol w:w="5703"/>
      </w:tblGrid>
      <w:tr w:rsidR="00B34661" w14:paraId="146C57A0" w14:textId="77777777">
        <w:tc>
          <w:tcPr>
            <w:tcW w:w="2659" w:type="dxa"/>
            <w:shd w:val="clear" w:color="auto" w:fill="BFBFBF" w:themeFill="background1" w:themeFillShade="BF"/>
            <w:tcMar>
              <w:left w:w="108" w:type="dxa"/>
            </w:tcMar>
          </w:tcPr>
          <w:p w14:paraId="52704CAE" w14:textId="77777777" w:rsidR="00B34661" w:rsidRDefault="005331F7">
            <w:pPr>
              <w:jc w:val="center"/>
              <w:rPr>
                <w:rFonts w:eastAsia="標楷體"/>
                <w:b/>
              </w:rPr>
            </w:pPr>
            <w:r>
              <w:rPr>
                <w:rFonts w:eastAsia="標楷體"/>
                <w:b/>
              </w:rPr>
              <w:t>Type</w:t>
            </w:r>
          </w:p>
        </w:tc>
        <w:tc>
          <w:tcPr>
            <w:tcW w:w="5702" w:type="dxa"/>
            <w:shd w:val="clear" w:color="auto" w:fill="BFBFBF" w:themeFill="background1" w:themeFillShade="BF"/>
            <w:tcMar>
              <w:left w:w="108" w:type="dxa"/>
            </w:tcMar>
          </w:tcPr>
          <w:p w14:paraId="393A80CF" w14:textId="77777777" w:rsidR="00B34661" w:rsidRDefault="005331F7">
            <w:pPr>
              <w:jc w:val="center"/>
              <w:rPr>
                <w:rFonts w:eastAsia="標楷體"/>
                <w:b/>
              </w:rPr>
            </w:pPr>
            <w:r>
              <w:rPr>
                <w:rFonts w:eastAsia="標楷體"/>
                <w:b/>
              </w:rPr>
              <w:t>Description</w:t>
            </w:r>
          </w:p>
        </w:tc>
      </w:tr>
      <w:tr w:rsidR="00B34661" w14:paraId="6D45E2B8" w14:textId="77777777">
        <w:tc>
          <w:tcPr>
            <w:tcW w:w="2659" w:type="dxa"/>
            <w:shd w:val="clear" w:color="auto" w:fill="auto"/>
            <w:tcMar>
              <w:left w:w="108" w:type="dxa"/>
            </w:tcMar>
          </w:tcPr>
          <w:p w14:paraId="1B6A411C" w14:textId="77777777" w:rsidR="00B34661" w:rsidRDefault="005331F7">
            <w:pPr>
              <w:jc w:val="center"/>
              <w:rPr>
                <w:rFonts w:eastAsia="標楷體"/>
              </w:rPr>
            </w:pPr>
            <w:r>
              <w:rPr>
                <w:rFonts w:eastAsia="標楷體"/>
              </w:rPr>
              <w:t>1</w:t>
            </w:r>
          </w:p>
        </w:tc>
        <w:tc>
          <w:tcPr>
            <w:tcW w:w="5702" w:type="dxa"/>
            <w:shd w:val="clear" w:color="auto" w:fill="auto"/>
            <w:tcMar>
              <w:left w:w="108" w:type="dxa"/>
            </w:tcMar>
          </w:tcPr>
          <w:p w14:paraId="56509A8C" w14:textId="77777777" w:rsidR="00B34661" w:rsidRDefault="005331F7">
            <w:pPr>
              <w:rPr>
                <w:rFonts w:eastAsia="標楷體"/>
              </w:rPr>
            </w:pPr>
            <w:r>
              <w:rPr>
                <w:rFonts w:eastAsia="標楷體"/>
              </w:rPr>
              <w:t xml:space="preserve">Power </w:t>
            </w:r>
          </w:p>
        </w:tc>
      </w:tr>
      <w:tr w:rsidR="00B34661" w14:paraId="76CC20EE" w14:textId="77777777">
        <w:tc>
          <w:tcPr>
            <w:tcW w:w="2659" w:type="dxa"/>
            <w:shd w:val="clear" w:color="auto" w:fill="auto"/>
            <w:tcMar>
              <w:left w:w="108" w:type="dxa"/>
            </w:tcMar>
          </w:tcPr>
          <w:p w14:paraId="2D17A255" w14:textId="77777777" w:rsidR="00B34661" w:rsidRDefault="005331F7">
            <w:pPr>
              <w:jc w:val="center"/>
              <w:rPr>
                <w:rFonts w:eastAsia="標楷體"/>
              </w:rPr>
            </w:pPr>
            <w:r>
              <w:rPr>
                <w:rFonts w:eastAsia="標楷體"/>
              </w:rPr>
              <w:t>2</w:t>
            </w:r>
          </w:p>
        </w:tc>
        <w:tc>
          <w:tcPr>
            <w:tcW w:w="5702" w:type="dxa"/>
            <w:shd w:val="clear" w:color="auto" w:fill="auto"/>
            <w:tcMar>
              <w:left w:w="108" w:type="dxa"/>
            </w:tcMar>
          </w:tcPr>
          <w:p w14:paraId="7EBB6985" w14:textId="77777777" w:rsidR="00B34661" w:rsidRDefault="005331F7">
            <w:pPr>
              <w:rPr>
                <w:rFonts w:eastAsia="標楷體"/>
              </w:rPr>
            </w:pPr>
            <w:r>
              <w:rPr>
                <w:rFonts w:eastAsia="標楷體"/>
              </w:rPr>
              <w:t>Storage Space</w:t>
            </w:r>
          </w:p>
        </w:tc>
      </w:tr>
      <w:tr w:rsidR="00B34661" w14:paraId="14F44D26" w14:textId="77777777">
        <w:tc>
          <w:tcPr>
            <w:tcW w:w="2659" w:type="dxa"/>
            <w:shd w:val="clear" w:color="auto" w:fill="auto"/>
            <w:tcMar>
              <w:left w:w="108" w:type="dxa"/>
            </w:tcMar>
          </w:tcPr>
          <w:p w14:paraId="10182FFE" w14:textId="77777777" w:rsidR="00B34661" w:rsidRDefault="005331F7">
            <w:pPr>
              <w:jc w:val="center"/>
              <w:rPr>
                <w:rFonts w:eastAsia="標楷體"/>
              </w:rPr>
            </w:pPr>
            <w:r>
              <w:rPr>
                <w:rFonts w:eastAsia="標楷體"/>
              </w:rPr>
              <w:t>3</w:t>
            </w:r>
          </w:p>
        </w:tc>
        <w:tc>
          <w:tcPr>
            <w:tcW w:w="5702" w:type="dxa"/>
            <w:shd w:val="clear" w:color="auto" w:fill="auto"/>
            <w:tcMar>
              <w:left w:w="108" w:type="dxa"/>
            </w:tcMar>
          </w:tcPr>
          <w:p w14:paraId="0AF5DB8C" w14:textId="77777777" w:rsidR="00B34661" w:rsidRDefault="005331F7">
            <w:pPr>
              <w:rPr>
                <w:rFonts w:eastAsia="標楷體"/>
              </w:rPr>
            </w:pPr>
            <w:r>
              <w:rPr>
                <w:rFonts w:eastAsia="標楷體"/>
              </w:rPr>
              <w:t>GPS</w:t>
            </w:r>
          </w:p>
        </w:tc>
      </w:tr>
      <w:tr w:rsidR="00B34661" w14:paraId="5CA5B910" w14:textId="77777777">
        <w:tc>
          <w:tcPr>
            <w:tcW w:w="2659" w:type="dxa"/>
            <w:shd w:val="clear" w:color="auto" w:fill="auto"/>
            <w:tcMar>
              <w:left w:w="108" w:type="dxa"/>
            </w:tcMar>
          </w:tcPr>
          <w:p w14:paraId="7B40629F" w14:textId="77777777" w:rsidR="00B34661" w:rsidRDefault="005331F7">
            <w:pPr>
              <w:jc w:val="center"/>
              <w:rPr>
                <w:rFonts w:eastAsia="標楷體"/>
              </w:rPr>
            </w:pPr>
            <w:r>
              <w:rPr>
                <w:rFonts w:eastAsia="標楷體"/>
              </w:rPr>
              <w:t>4</w:t>
            </w:r>
          </w:p>
        </w:tc>
        <w:tc>
          <w:tcPr>
            <w:tcW w:w="5702" w:type="dxa"/>
            <w:shd w:val="clear" w:color="auto" w:fill="auto"/>
            <w:tcMar>
              <w:left w:w="108" w:type="dxa"/>
            </w:tcMar>
          </w:tcPr>
          <w:p w14:paraId="70147A53" w14:textId="77777777" w:rsidR="00B34661" w:rsidRDefault="005331F7">
            <w:pPr>
              <w:rPr>
                <w:rFonts w:eastAsia="標楷體"/>
              </w:rPr>
            </w:pPr>
            <w:r>
              <w:rPr>
                <w:rFonts w:eastAsia="標楷體"/>
              </w:rPr>
              <w:t>App State</w:t>
            </w:r>
          </w:p>
        </w:tc>
      </w:tr>
    </w:tbl>
    <w:p w14:paraId="5CB97ED7" w14:textId="77777777" w:rsidR="00B34661" w:rsidRDefault="00B34661"/>
    <w:p w14:paraId="5343EAC0" w14:textId="77777777" w:rsidR="00B34661" w:rsidRDefault="005331F7">
      <w:r>
        <w:t>Ext:</w:t>
      </w:r>
    </w:p>
    <w:p w14:paraId="6F91B01F" w14:textId="77777777" w:rsidR="00B34661" w:rsidRDefault="005331F7">
      <w:r>
        <w:t>*****</w:t>
      </w:r>
      <w:r>
        <w:t>電量</w:t>
      </w:r>
      <w:r>
        <w:t xml:space="preserve"> json******</w:t>
      </w:r>
    </w:p>
    <w:p w14:paraId="431E9670" w14:textId="77777777" w:rsidR="00B34661" w:rsidRDefault="00B34661"/>
    <w:p w14:paraId="077E263A" w14:textId="77777777" w:rsidR="00B34661" w:rsidRDefault="005331F7">
      <w:r>
        <w:t>{</w:t>
      </w:r>
    </w:p>
    <w:p w14:paraId="0D8D22E4" w14:textId="77777777" w:rsidR="00B34661" w:rsidRDefault="005331F7">
      <w:r>
        <w:t xml:space="preserve">    "type": 1,</w:t>
      </w:r>
    </w:p>
    <w:p w14:paraId="7A80318F" w14:textId="77777777" w:rsidR="00B34661" w:rsidRDefault="005331F7">
      <w:r>
        <w:t xml:space="preserve">    "level": "36.0"</w:t>
      </w:r>
    </w:p>
    <w:p w14:paraId="22FA25A6" w14:textId="77777777" w:rsidR="00B34661" w:rsidRDefault="005331F7">
      <w:r>
        <w:t>}</w:t>
      </w:r>
    </w:p>
    <w:p w14:paraId="71831DF4" w14:textId="77777777" w:rsidR="00B34661" w:rsidRDefault="00B34661"/>
    <w:p w14:paraId="4E2112E0" w14:textId="77777777" w:rsidR="00B34661" w:rsidRDefault="00B34661"/>
    <w:p w14:paraId="65DDF151" w14:textId="77777777" w:rsidR="00B34661" w:rsidRDefault="005331F7">
      <w:r>
        <w:t>*****</w:t>
      </w:r>
      <w:r>
        <w:t>儲存空間</w:t>
      </w:r>
      <w:r>
        <w:t xml:space="preserve"> json******</w:t>
      </w:r>
    </w:p>
    <w:p w14:paraId="0E7F9761" w14:textId="77777777" w:rsidR="00B34661" w:rsidRDefault="00B34661"/>
    <w:p w14:paraId="4FDF2DBE" w14:textId="77777777" w:rsidR="00B34661" w:rsidRDefault="005331F7">
      <w:r>
        <w:t>{</w:t>
      </w:r>
    </w:p>
    <w:p w14:paraId="3FEAB321" w14:textId="77777777" w:rsidR="00B34661" w:rsidRDefault="005331F7">
      <w:r>
        <w:t xml:space="preserve">    "type": 2,</w:t>
      </w:r>
    </w:p>
    <w:p w14:paraId="29E6E26A" w14:textId="77777777" w:rsidR="00B34661" w:rsidRDefault="005331F7">
      <w:r>
        <w:t xml:space="preserve">    "availablememory": "45.65"</w:t>
      </w:r>
    </w:p>
    <w:p w14:paraId="1988C5CA" w14:textId="77777777" w:rsidR="00B34661" w:rsidRDefault="005331F7">
      <w:r>
        <w:t>}</w:t>
      </w:r>
    </w:p>
    <w:p w14:paraId="2F18A296" w14:textId="77777777" w:rsidR="00B34661" w:rsidRDefault="00B34661"/>
    <w:p w14:paraId="5F2223EA" w14:textId="77777777" w:rsidR="00B34661" w:rsidRDefault="00B34661"/>
    <w:p w14:paraId="3BC8B687" w14:textId="77777777" w:rsidR="00B34661" w:rsidRDefault="005331F7">
      <w:r>
        <w:t>*****</w:t>
      </w:r>
      <w:r>
        <w:t>經緯度</w:t>
      </w:r>
      <w:r>
        <w:t xml:space="preserve"> json******</w:t>
      </w:r>
    </w:p>
    <w:p w14:paraId="1E0F2FD0" w14:textId="77777777" w:rsidR="00B34661" w:rsidRDefault="00B34661"/>
    <w:p w14:paraId="47A9FF13" w14:textId="77777777" w:rsidR="00B34661" w:rsidRDefault="005331F7">
      <w:r>
        <w:t>{</w:t>
      </w:r>
    </w:p>
    <w:p w14:paraId="5FAB64CD" w14:textId="77777777" w:rsidR="00B34661" w:rsidRDefault="005331F7">
      <w:r>
        <w:t xml:space="preserve">    "type": 3,</w:t>
      </w:r>
    </w:p>
    <w:p w14:paraId="4D46F1B3" w14:textId="77777777" w:rsidR="00B34661" w:rsidRDefault="005331F7">
      <w:r>
        <w:t xml:space="preserve">    "lat": "25.0585396",</w:t>
      </w:r>
    </w:p>
    <w:p w14:paraId="35B34914" w14:textId="77777777" w:rsidR="00B34661" w:rsidRDefault="005331F7">
      <w:r>
        <w:t xml:space="preserve">    "lng": "121.5546918"</w:t>
      </w:r>
    </w:p>
    <w:p w14:paraId="3A075111" w14:textId="77777777" w:rsidR="00B34661" w:rsidRDefault="005331F7">
      <w:r>
        <w:t>}</w:t>
      </w:r>
    </w:p>
    <w:p w14:paraId="45BDD9FC" w14:textId="77777777" w:rsidR="00B34661" w:rsidRDefault="00B34661"/>
    <w:p w14:paraId="1F60661A" w14:textId="77777777" w:rsidR="00B34661" w:rsidRDefault="00B34661"/>
    <w:p w14:paraId="5039A6D8" w14:textId="77777777" w:rsidR="00B34661" w:rsidRDefault="00B34661"/>
    <w:p w14:paraId="4EC29D89" w14:textId="77777777" w:rsidR="00B34661" w:rsidRDefault="005331F7">
      <w:r>
        <w:t>*****</w:t>
      </w:r>
      <w:r>
        <w:t>使用者</w:t>
      </w:r>
      <w:r>
        <w:t>App</w:t>
      </w:r>
      <w:r>
        <w:t>追蹤</w:t>
      </w:r>
      <w:r>
        <w:t xml:space="preserve"> json******</w:t>
      </w:r>
    </w:p>
    <w:p w14:paraId="1B226E48" w14:textId="77777777" w:rsidR="00B34661" w:rsidRDefault="00B34661"/>
    <w:p w14:paraId="12ED8E03" w14:textId="77777777" w:rsidR="00B34661" w:rsidRDefault="005331F7">
      <w:r>
        <w:t>{</w:t>
      </w:r>
    </w:p>
    <w:p w14:paraId="3E6DB200" w14:textId="77777777" w:rsidR="00B34661" w:rsidRDefault="005331F7">
      <w:r>
        <w:t xml:space="preserve">    "type": 4,</w:t>
      </w:r>
    </w:p>
    <w:p w14:paraId="11528A96" w14:textId="77777777" w:rsidR="00B34661" w:rsidRDefault="005331F7">
      <w:r>
        <w:t xml:space="preserve">    "addlistcount": 2,</w:t>
      </w:r>
    </w:p>
    <w:p w14:paraId="269B5524" w14:textId="77777777" w:rsidR="00B34661" w:rsidRDefault="005331F7">
      <w:r>
        <w:t xml:space="preserve">    "addlist": [</w:t>
      </w:r>
    </w:p>
    <w:p w14:paraId="301E05D8" w14:textId="77777777" w:rsidR="00B34661" w:rsidRDefault="005331F7">
      <w:r>
        <w:t xml:space="preserve">        {</w:t>
      </w:r>
    </w:p>
    <w:p w14:paraId="0AD2F90D" w14:textId="77777777" w:rsidR="00B34661" w:rsidRDefault="005331F7">
      <w:r>
        <w:t xml:space="preserve">            "packagename": "org.iii.aliceinwonderland",</w:t>
      </w:r>
    </w:p>
    <w:p w14:paraId="5AA9296F" w14:textId="77777777" w:rsidR="00B34661" w:rsidRDefault="005331F7">
      <w:r>
        <w:t xml:space="preserve">            "appname": "</w:t>
      </w:r>
      <w:r>
        <w:t>艾莉絲夢遊仙境</w:t>
      </w:r>
      <w:r>
        <w:t>"</w:t>
      </w:r>
    </w:p>
    <w:p w14:paraId="26A76CA1" w14:textId="77777777" w:rsidR="00B34661" w:rsidRDefault="005331F7">
      <w:r>
        <w:t xml:space="preserve">        },</w:t>
      </w:r>
    </w:p>
    <w:p w14:paraId="7FFF2624" w14:textId="77777777" w:rsidR="00B34661" w:rsidRDefault="005331F7">
      <w:r>
        <w:t xml:space="preserve">        {</w:t>
      </w:r>
    </w:p>
    <w:p w14:paraId="7A67221E" w14:textId="77777777" w:rsidR="00B34661" w:rsidRDefault="005331F7">
      <w:r>
        <w:t xml:space="preserve">            "packagename": "com.soohoobook.papago",</w:t>
      </w:r>
    </w:p>
    <w:p w14:paraId="6194E098" w14:textId="77777777" w:rsidR="00B34661" w:rsidRDefault="005331F7">
      <w:r>
        <w:t xml:space="preserve">            "appname": "PAPAGO"</w:t>
      </w:r>
    </w:p>
    <w:p w14:paraId="2778FF43" w14:textId="77777777" w:rsidR="00B34661" w:rsidRDefault="005331F7">
      <w:r>
        <w:t xml:space="preserve">        }</w:t>
      </w:r>
    </w:p>
    <w:p w14:paraId="67E57139" w14:textId="77777777" w:rsidR="00B34661" w:rsidRDefault="005331F7">
      <w:r>
        <w:t xml:space="preserve">    ],</w:t>
      </w:r>
    </w:p>
    <w:p w14:paraId="68358746" w14:textId="77777777" w:rsidR="00B34661" w:rsidRDefault="005331F7">
      <w:r>
        <w:t xml:space="preserve">    "removelistcount": 1,</w:t>
      </w:r>
    </w:p>
    <w:p w14:paraId="68937406" w14:textId="77777777" w:rsidR="00B34661" w:rsidRDefault="005331F7">
      <w:r>
        <w:t xml:space="preserve">    "removelist": [</w:t>
      </w:r>
    </w:p>
    <w:p w14:paraId="7BD70416" w14:textId="77777777" w:rsidR="00B34661" w:rsidRDefault="005331F7">
      <w:r>
        <w:t xml:space="preserve">        {</w:t>
      </w:r>
    </w:p>
    <w:p w14:paraId="02C4AE24" w14:textId="77777777" w:rsidR="00B34661" w:rsidRDefault="005331F7">
      <w:r>
        <w:t xml:space="preserve">            "packagename": "app.sensor.tester",</w:t>
      </w:r>
    </w:p>
    <w:p w14:paraId="4E594F27" w14:textId="77777777" w:rsidR="00B34661" w:rsidRDefault="005331F7">
      <w:r>
        <w:t xml:space="preserve">            "appname": "APPSensor Tester"</w:t>
      </w:r>
    </w:p>
    <w:p w14:paraId="533E6E3A" w14:textId="77777777" w:rsidR="00B34661" w:rsidRDefault="005331F7">
      <w:r>
        <w:t xml:space="preserve">        }</w:t>
      </w:r>
    </w:p>
    <w:p w14:paraId="1D17767F" w14:textId="77777777" w:rsidR="00B34661" w:rsidRDefault="005331F7">
      <w:r>
        <w:t xml:space="preserve">    ]</w:t>
      </w:r>
    </w:p>
    <w:p w14:paraId="2829AE4B" w14:textId="77777777" w:rsidR="00B34661" w:rsidRDefault="005331F7">
      <w:r>
        <w:t>}</w:t>
      </w:r>
    </w:p>
    <w:p w14:paraId="62104A03" w14:textId="77777777" w:rsidR="00B34661" w:rsidRDefault="00B34661"/>
    <w:p w14:paraId="25F43BF8" w14:textId="77777777" w:rsidR="00B34661" w:rsidRDefault="00B34661"/>
    <w:p w14:paraId="25AD5BA2" w14:textId="77777777" w:rsidR="00B34661" w:rsidRDefault="00B34661"/>
    <w:p w14:paraId="06A114B8" w14:textId="77777777" w:rsidR="00B34661" w:rsidRDefault="00B34661"/>
    <w:p w14:paraId="6CA49987" w14:textId="77777777" w:rsidR="00B34661" w:rsidRDefault="00B34661"/>
    <w:p w14:paraId="01A2C336" w14:textId="77777777" w:rsidR="00B34661" w:rsidRDefault="00B34661"/>
    <w:p w14:paraId="5C27A923" w14:textId="77777777" w:rsidR="00B34661" w:rsidRDefault="00B34661"/>
    <w:p w14:paraId="7890783B" w14:textId="77777777" w:rsidR="00B34661" w:rsidRDefault="00B34661"/>
    <w:p w14:paraId="596176E7" w14:textId="77777777" w:rsidR="00B34661" w:rsidRDefault="00B34661"/>
    <w:p w14:paraId="0B1B6558" w14:textId="77777777" w:rsidR="00B34661" w:rsidRDefault="005331F7" w:rsidP="00427CCF">
      <w:pPr>
        <w:pStyle w:val="31"/>
      </w:pPr>
      <w:bookmarkStart w:id="101" w:name="_Ref464129569"/>
      <w:bookmarkStart w:id="102" w:name="_Toc479769055"/>
      <w:bookmarkEnd w:id="101"/>
      <w:r>
        <w:t>AMX Control Command Type</w:t>
      </w:r>
      <w:bookmarkEnd w:id="102"/>
    </w:p>
    <w:p w14:paraId="350BAA40" w14:textId="77777777" w:rsidR="00B34661" w:rsidRDefault="00B34661"/>
    <w:p w14:paraId="1B8F2574" w14:textId="77777777" w:rsidR="00B34661" w:rsidRDefault="005331F7">
      <w:r>
        <w:lastRenderedPageBreak/>
        <w:t>Ext:</w:t>
      </w:r>
    </w:p>
    <w:p w14:paraId="5D9CA290" w14:textId="77777777" w:rsidR="00B34661" w:rsidRDefault="005331F7">
      <w:r>
        <w:t>{</w:t>
      </w:r>
    </w:p>
    <w:p w14:paraId="5D155CD5" w14:textId="77777777" w:rsidR="00B34661" w:rsidRDefault="005331F7">
      <w:r>
        <w:t xml:space="preserve">    "function": 1,</w:t>
      </w:r>
    </w:p>
    <w:p w14:paraId="17972E26" w14:textId="77777777" w:rsidR="00B34661" w:rsidRDefault="005331F7">
      <w:r>
        <w:t xml:space="preserve">    "device": 0,</w:t>
      </w:r>
    </w:p>
    <w:p w14:paraId="1DD22852" w14:textId="77777777" w:rsidR="00B34661" w:rsidRDefault="005331F7">
      <w:r>
        <w:t xml:space="preserve">    "control": 1</w:t>
      </w:r>
    </w:p>
    <w:p w14:paraId="22619454" w14:textId="77777777" w:rsidR="00B34661" w:rsidRDefault="005331F7">
      <w:r>
        <w:t>}</w:t>
      </w:r>
    </w:p>
    <w:p w14:paraId="14841962" w14:textId="77777777" w:rsidR="00B34661" w:rsidRDefault="00B34661"/>
    <w:p w14:paraId="2ACE874A" w14:textId="77777777" w:rsidR="00B34661" w:rsidRDefault="00B34661"/>
    <w:p w14:paraId="5028EEAF" w14:textId="77777777" w:rsidR="00B34661" w:rsidRDefault="00B34661"/>
    <w:tbl>
      <w:tblPr>
        <w:tblStyle w:val="af8"/>
        <w:tblW w:w="8362" w:type="dxa"/>
        <w:tblLook w:val="04A0" w:firstRow="1" w:lastRow="0" w:firstColumn="1" w:lastColumn="0" w:noHBand="0" w:noVBand="1"/>
      </w:tblPr>
      <w:tblGrid>
        <w:gridCol w:w="4182"/>
        <w:gridCol w:w="4180"/>
      </w:tblGrid>
      <w:tr w:rsidR="00B34661" w14:paraId="0004CD28" w14:textId="77777777">
        <w:tc>
          <w:tcPr>
            <w:tcW w:w="8361" w:type="dxa"/>
            <w:gridSpan w:val="2"/>
            <w:shd w:val="clear" w:color="auto" w:fill="BFBFBF" w:themeFill="background1" w:themeFillShade="BF"/>
            <w:tcMar>
              <w:left w:w="108" w:type="dxa"/>
            </w:tcMar>
          </w:tcPr>
          <w:p w14:paraId="4D599062" w14:textId="77777777" w:rsidR="00B34661" w:rsidRDefault="005331F7">
            <w:r>
              <w:t>function</w:t>
            </w:r>
          </w:p>
        </w:tc>
      </w:tr>
      <w:tr w:rsidR="00B34661" w14:paraId="07656F6B" w14:textId="77777777">
        <w:tc>
          <w:tcPr>
            <w:tcW w:w="4181" w:type="dxa"/>
            <w:shd w:val="clear" w:color="auto" w:fill="BFBFBF" w:themeFill="background1" w:themeFillShade="BF"/>
            <w:tcMar>
              <w:left w:w="108" w:type="dxa"/>
            </w:tcMar>
          </w:tcPr>
          <w:p w14:paraId="533F2AEE" w14:textId="77777777" w:rsidR="00B34661" w:rsidRDefault="005331F7">
            <w:r>
              <w:t>名稱</w:t>
            </w:r>
          </w:p>
        </w:tc>
        <w:tc>
          <w:tcPr>
            <w:tcW w:w="4180" w:type="dxa"/>
            <w:shd w:val="clear" w:color="auto" w:fill="BFBFBF" w:themeFill="background1" w:themeFillShade="BF"/>
            <w:tcMar>
              <w:left w:w="108" w:type="dxa"/>
            </w:tcMar>
          </w:tcPr>
          <w:p w14:paraId="395EDD88" w14:textId="77777777" w:rsidR="00B34661" w:rsidRDefault="005331F7">
            <w:r>
              <w:t>數值</w:t>
            </w:r>
          </w:p>
        </w:tc>
      </w:tr>
      <w:tr w:rsidR="00B34661" w14:paraId="2987F077" w14:textId="77777777">
        <w:tc>
          <w:tcPr>
            <w:tcW w:w="4181" w:type="dxa"/>
            <w:shd w:val="clear" w:color="auto" w:fill="auto"/>
            <w:tcMar>
              <w:left w:w="108" w:type="dxa"/>
            </w:tcMar>
          </w:tcPr>
          <w:p w14:paraId="59701A83" w14:textId="77777777" w:rsidR="00B34661" w:rsidRDefault="005331F7">
            <w:r>
              <w:t>系統電源</w:t>
            </w:r>
          </w:p>
        </w:tc>
        <w:tc>
          <w:tcPr>
            <w:tcW w:w="4180" w:type="dxa"/>
            <w:shd w:val="clear" w:color="auto" w:fill="auto"/>
            <w:tcMar>
              <w:left w:w="108" w:type="dxa"/>
            </w:tcMar>
          </w:tcPr>
          <w:p w14:paraId="3CB5E7BC" w14:textId="77777777" w:rsidR="00B34661" w:rsidRDefault="005331F7">
            <w:r>
              <w:t>1</w:t>
            </w:r>
          </w:p>
        </w:tc>
      </w:tr>
      <w:tr w:rsidR="00B34661" w14:paraId="20627776" w14:textId="77777777">
        <w:tc>
          <w:tcPr>
            <w:tcW w:w="4181" w:type="dxa"/>
            <w:shd w:val="clear" w:color="auto" w:fill="auto"/>
            <w:tcMar>
              <w:left w:w="108" w:type="dxa"/>
            </w:tcMar>
          </w:tcPr>
          <w:p w14:paraId="5F20BE8D" w14:textId="77777777" w:rsidR="00B34661" w:rsidRDefault="005331F7">
            <w:r>
              <w:t>模式切換</w:t>
            </w:r>
          </w:p>
        </w:tc>
        <w:tc>
          <w:tcPr>
            <w:tcW w:w="4180" w:type="dxa"/>
            <w:shd w:val="clear" w:color="auto" w:fill="auto"/>
            <w:tcMar>
              <w:left w:w="108" w:type="dxa"/>
            </w:tcMar>
          </w:tcPr>
          <w:p w14:paraId="063AFF58" w14:textId="77777777" w:rsidR="00B34661" w:rsidRDefault="005331F7">
            <w:r>
              <w:t>2</w:t>
            </w:r>
          </w:p>
        </w:tc>
      </w:tr>
      <w:tr w:rsidR="00B34661" w14:paraId="057A435A" w14:textId="77777777">
        <w:tc>
          <w:tcPr>
            <w:tcW w:w="4181" w:type="dxa"/>
            <w:shd w:val="clear" w:color="auto" w:fill="auto"/>
            <w:tcMar>
              <w:left w:w="108" w:type="dxa"/>
            </w:tcMar>
          </w:tcPr>
          <w:p w14:paraId="7C8DAEF3" w14:textId="77777777" w:rsidR="00B34661" w:rsidRDefault="005331F7">
            <w:r>
              <w:t>影像切換</w:t>
            </w:r>
          </w:p>
        </w:tc>
        <w:tc>
          <w:tcPr>
            <w:tcW w:w="4180" w:type="dxa"/>
            <w:shd w:val="clear" w:color="auto" w:fill="auto"/>
            <w:tcMar>
              <w:left w:w="108" w:type="dxa"/>
            </w:tcMar>
          </w:tcPr>
          <w:p w14:paraId="627D8C3F" w14:textId="77777777" w:rsidR="00B34661" w:rsidRDefault="005331F7">
            <w:r>
              <w:t>3</w:t>
            </w:r>
          </w:p>
        </w:tc>
      </w:tr>
      <w:tr w:rsidR="00B34661" w14:paraId="6EFEFAB0" w14:textId="77777777">
        <w:tc>
          <w:tcPr>
            <w:tcW w:w="4181" w:type="dxa"/>
            <w:shd w:val="clear" w:color="auto" w:fill="auto"/>
            <w:tcMar>
              <w:left w:w="108" w:type="dxa"/>
            </w:tcMar>
          </w:tcPr>
          <w:p w14:paraId="3E768DD7" w14:textId="77777777" w:rsidR="00B34661" w:rsidRDefault="005331F7">
            <w:r>
              <w:t>投影機</w:t>
            </w:r>
          </w:p>
        </w:tc>
        <w:tc>
          <w:tcPr>
            <w:tcW w:w="4180" w:type="dxa"/>
            <w:shd w:val="clear" w:color="auto" w:fill="auto"/>
            <w:tcMar>
              <w:left w:w="108" w:type="dxa"/>
            </w:tcMar>
          </w:tcPr>
          <w:p w14:paraId="652C4925" w14:textId="77777777" w:rsidR="00B34661" w:rsidRDefault="005331F7">
            <w:r>
              <w:t>4</w:t>
            </w:r>
          </w:p>
        </w:tc>
      </w:tr>
      <w:tr w:rsidR="00B34661" w14:paraId="73D38B48" w14:textId="77777777">
        <w:tc>
          <w:tcPr>
            <w:tcW w:w="4181" w:type="dxa"/>
            <w:shd w:val="clear" w:color="auto" w:fill="auto"/>
            <w:tcMar>
              <w:left w:w="108" w:type="dxa"/>
            </w:tcMar>
          </w:tcPr>
          <w:p w14:paraId="46E42181" w14:textId="77777777" w:rsidR="00B34661" w:rsidRDefault="005331F7">
            <w:r>
              <w:t>音量</w:t>
            </w:r>
          </w:p>
        </w:tc>
        <w:tc>
          <w:tcPr>
            <w:tcW w:w="4180" w:type="dxa"/>
            <w:shd w:val="clear" w:color="auto" w:fill="auto"/>
            <w:tcMar>
              <w:left w:w="108" w:type="dxa"/>
            </w:tcMar>
          </w:tcPr>
          <w:p w14:paraId="38E63D89" w14:textId="77777777" w:rsidR="00B34661" w:rsidRDefault="005331F7">
            <w:r>
              <w:t>5</w:t>
            </w:r>
          </w:p>
        </w:tc>
      </w:tr>
      <w:tr w:rsidR="00B34661" w14:paraId="09DE8259" w14:textId="77777777">
        <w:tc>
          <w:tcPr>
            <w:tcW w:w="4181" w:type="dxa"/>
            <w:shd w:val="clear" w:color="auto" w:fill="auto"/>
            <w:tcMar>
              <w:left w:w="108" w:type="dxa"/>
            </w:tcMar>
          </w:tcPr>
          <w:p w14:paraId="1593332F" w14:textId="77777777" w:rsidR="00B34661" w:rsidRDefault="005331F7">
            <w:r>
              <w:t>窗簾</w:t>
            </w:r>
          </w:p>
        </w:tc>
        <w:tc>
          <w:tcPr>
            <w:tcW w:w="4180" w:type="dxa"/>
            <w:shd w:val="clear" w:color="auto" w:fill="auto"/>
            <w:tcMar>
              <w:left w:w="108" w:type="dxa"/>
            </w:tcMar>
          </w:tcPr>
          <w:p w14:paraId="4B1F4673" w14:textId="77777777" w:rsidR="00B34661" w:rsidRDefault="005331F7">
            <w:r>
              <w:t>6</w:t>
            </w:r>
          </w:p>
        </w:tc>
      </w:tr>
      <w:tr w:rsidR="00B34661" w14:paraId="0981EA3E" w14:textId="77777777">
        <w:tc>
          <w:tcPr>
            <w:tcW w:w="4181" w:type="dxa"/>
            <w:shd w:val="clear" w:color="auto" w:fill="auto"/>
            <w:tcMar>
              <w:left w:w="108" w:type="dxa"/>
            </w:tcMar>
          </w:tcPr>
          <w:p w14:paraId="383B3845" w14:textId="77777777" w:rsidR="00B34661" w:rsidRDefault="005331F7">
            <w:r>
              <w:t>燈光</w:t>
            </w:r>
          </w:p>
        </w:tc>
        <w:tc>
          <w:tcPr>
            <w:tcW w:w="4180" w:type="dxa"/>
            <w:shd w:val="clear" w:color="auto" w:fill="auto"/>
            <w:tcMar>
              <w:left w:w="108" w:type="dxa"/>
            </w:tcMar>
          </w:tcPr>
          <w:p w14:paraId="52EA81C9" w14:textId="77777777" w:rsidR="00B34661" w:rsidRDefault="005331F7">
            <w:r>
              <w:t>7</w:t>
            </w:r>
          </w:p>
        </w:tc>
      </w:tr>
      <w:tr w:rsidR="00B34661" w14:paraId="0A33800E" w14:textId="77777777">
        <w:tc>
          <w:tcPr>
            <w:tcW w:w="4181" w:type="dxa"/>
            <w:shd w:val="clear" w:color="auto" w:fill="auto"/>
            <w:tcMar>
              <w:left w:w="108" w:type="dxa"/>
            </w:tcMar>
          </w:tcPr>
          <w:p w14:paraId="5804076A" w14:textId="77777777" w:rsidR="00B34661" w:rsidRDefault="005331F7">
            <w:r>
              <w:t>藍光</w:t>
            </w:r>
            <w:r>
              <w:t>DVD</w:t>
            </w:r>
          </w:p>
        </w:tc>
        <w:tc>
          <w:tcPr>
            <w:tcW w:w="4180" w:type="dxa"/>
            <w:shd w:val="clear" w:color="auto" w:fill="auto"/>
            <w:tcMar>
              <w:left w:w="108" w:type="dxa"/>
            </w:tcMar>
          </w:tcPr>
          <w:p w14:paraId="2D9D64DF" w14:textId="77777777" w:rsidR="00B34661" w:rsidRDefault="005331F7">
            <w:r>
              <w:t>8</w:t>
            </w:r>
          </w:p>
        </w:tc>
      </w:tr>
    </w:tbl>
    <w:p w14:paraId="74C43FAC" w14:textId="77777777" w:rsidR="00B34661" w:rsidRDefault="00B34661"/>
    <w:p w14:paraId="27CB983B" w14:textId="77777777" w:rsidR="00B34661" w:rsidRDefault="00B34661"/>
    <w:tbl>
      <w:tblPr>
        <w:tblStyle w:val="af8"/>
        <w:tblW w:w="8522" w:type="dxa"/>
        <w:tblLook w:val="04A0" w:firstRow="1" w:lastRow="0" w:firstColumn="1" w:lastColumn="0" w:noHBand="0" w:noVBand="1"/>
      </w:tblPr>
      <w:tblGrid>
        <w:gridCol w:w="2848"/>
        <w:gridCol w:w="2802"/>
        <w:gridCol w:w="2872"/>
      </w:tblGrid>
      <w:tr w:rsidR="00B34661" w14:paraId="31E0E093" w14:textId="77777777">
        <w:tc>
          <w:tcPr>
            <w:tcW w:w="2848" w:type="dxa"/>
            <w:shd w:val="clear" w:color="auto" w:fill="BFBFBF" w:themeFill="background1" w:themeFillShade="BF"/>
            <w:tcMar>
              <w:left w:w="108" w:type="dxa"/>
            </w:tcMar>
          </w:tcPr>
          <w:p w14:paraId="489BD4E4" w14:textId="77777777" w:rsidR="00B34661" w:rsidRDefault="005331F7">
            <w:r>
              <w:t>function</w:t>
            </w:r>
          </w:p>
        </w:tc>
        <w:tc>
          <w:tcPr>
            <w:tcW w:w="5674" w:type="dxa"/>
            <w:gridSpan w:val="2"/>
            <w:shd w:val="clear" w:color="auto" w:fill="BFBFBF" w:themeFill="background1" w:themeFillShade="BF"/>
            <w:tcMar>
              <w:left w:w="108" w:type="dxa"/>
            </w:tcMar>
          </w:tcPr>
          <w:p w14:paraId="1D431748" w14:textId="77777777" w:rsidR="00B34661" w:rsidRDefault="005331F7">
            <w:r>
              <w:t>device</w:t>
            </w:r>
          </w:p>
        </w:tc>
      </w:tr>
      <w:tr w:rsidR="00B34661" w14:paraId="23E78639" w14:textId="77777777">
        <w:tc>
          <w:tcPr>
            <w:tcW w:w="2848" w:type="dxa"/>
            <w:shd w:val="clear" w:color="auto" w:fill="BFBFBF" w:themeFill="background1" w:themeFillShade="BF"/>
            <w:tcMar>
              <w:left w:w="108" w:type="dxa"/>
            </w:tcMar>
          </w:tcPr>
          <w:p w14:paraId="1B1442D1" w14:textId="77777777" w:rsidR="00B34661" w:rsidRDefault="005331F7">
            <w:r>
              <w:t>名稱</w:t>
            </w:r>
          </w:p>
        </w:tc>
        <w:tc>
          <w:tcPr>
            <w:tcW w:w="2802" w:type="dxa"/>
            <w:shd w:val="clear" w:color="auto" w:fill="BFBFBF" w:themeFill="background1" w:themeFillShade="BF"/>
            <w:tcMar>
              <w:left w:w="108" w:type="dxa"/>
            </w:tcMar>
          </w:tcPr>
          <w:p w14:paraId="7354167A" w14:textId="77777777" w:rsidR="00B34661" w:rsidRDefault="005331F7">
            <w:r>
              <w:t>名稱</w:t>
            </w:r>
          </w:p>
        </w:tc>
        <w:tc>
          <w:tcPr>
            <w:tcW w:w="2872" w:type="dxa"/>
            <w:shd w:val="clear" w:color="auto" w:fill="BFBFBF" w:themeFill="background1" w:themeFillShade="BF"/>
            <w:tcMar>
              <w:left w:w="108" w:type="dxa"/>
            </w:tcMar>
          </w:tcPr>
          <w:p w14:paraId="7BEF3C41" w14:textId="77777777" w:rsidR="00B34661" w:rsidRDefault="005331F7">
            <w:r>
              <w:t>數值</w:t>
            </w:r>
          </w:p>
        </w:tc>
      </w:tr>
      <w:tr w:rsidR="00B34661" w14:paraId="1892D7D2" w14:textId="77777777">
        <w:tc>
          <w:tcPr>
            <w:tcW w:w="2848" w:type="dxa"/>
            <w:shd w:val="clear" w:color="auto" w:fill="auto"/>
            <w:tcMar>
              <w:left w:w="108" w:type="dxa"/>
            </w:tcMar>
          </w:tcPr>
          <w:p w14:paraId="0414EEE2" w14:textId="77777777" w:rsidR="00B34661" w:rsidRDefault="005331F7">
            <w:r>
              <w:t>模式切換</w:t>
            </w:r>
          </w:p>
        </w:tc>
        <w:tc>
          <w:tcPr>
            <w:tcW w:w="2802" w:type="dxa"/>
            <w:shd w:val="clear" w:color="auto" w:fill="auto"/>
            <w:tcMar>
              <w:left w:w="108" w:type="dxa"/>
            </w:tcMar>
          </w:tcPr>
          <w:p w14:paraId="321D1417" w14:textId="77777777" w:rsidR="00B34661" w:rsidRDefault="005331F7">
            <w:r>
              <w:t>演講模式</w:t>
            </w:r>
          </w:p>
        </w:tc>
        <w:tc>
          <w:tcPr>
            <w:tcW w:w="2872" w:type="dxa"/>
            <w:shd w:val="clear" w:color="auto" w:fill="auto"/>
            <w:tcMar>
              <w:left w:w="108" w:type="dxa"/>
            </w:tcMar>
          </w:tcPr>
          <w:p w14:paraId="209894D8" w14:textId="77777777" w:rsidR="00B34661" w:rsidRDefault="005331F7">
            <w:r>
              <w:t>1</w:t>
            </w:r>
          </w:p>
        </w:tc>
      </w:tr>
      <w:tr w:rsidR="00B34661" w14:paraId="513E5F7E" w14:textId="77777777">
        <w:tc>
          <w:tcPr>
            <w:tcW w:w="2848" w:type="dxa"/>
            <w:shd w:val="clear" w:color="auto" w:fill="auto"/>
            <w:tcMar>
              <w:left w:w="108" w:type="dxa"/>
            </w:tcMar>
          </w:tcPr>
          <w:p w14:paraId="546E535A" w14:textId="77777777" w:rsidR="00B34661" w:rsidRDefault="005331F7">
            <w:r>
              <w:t>模式切換</w:t>
            </w:r>
          </w:p>
        </w:tc>
        <w:tc>
          <w:tcPr>
            <w:tcW w:w="2802" w:type="dxa"/>
            <w:shd w:val="clear" w:color="auto" w:fill="auto"/>
            <w:tcMar>
              <w:left w:w="108" w:type="dxa"/>
            </w:tcMar>
          </w:tcPr>
          <w:p w14:paraId="27808926" w14:textId="77777777" w:rsidR="00B34661" w:rsidRDefault="005331F7">
            <w:r>
              <w:t>簡報模式</w:t>
            </w:r>
          </w:p>
        </w:tc>
        <w:tc>
          <w:tcPr>
            <w:tcW w:w="2872" w:type="dxa"/>
            <w:shd w:val="clear" w:color="auto" w:fill="auto"/>
            <w:tcMar>
              <w:left w:w="108" w:type="dxa"/>
            </w:tcMar>
          </w:tcPr>
          <w:p w14:paraId="091A4E66" w14:textId="77777777" w:rsidR="00B34661" w:rsidRDefault="005331F7">
            <w:r>
              <w:t>2</w:t>
            </w:r>
          </w:p>
        </w:tc>
      </w:tr>
      <w:tr w:rsidR="00B34661" w14:paraId="571BF290" w14:textId="77777777">
        <w:tc>
          <w:tcPr>
            <w:tcW w:w="2848" w:type="dxa"/>
            <w:shd w:val="clear" w:color="auto" w:fill="auto"/>
            <w:tcMar>
              <w:left w:w="108" w:type="dxa"/>
            </w:tcMar>
          </w:tcPr>
          <w:p w14:paraId="60E246B4" w14:textId="77777777" w:rsidR="00B34661" w:rsidRDefault="005331F7">
            <w:r>
              <w:t>模式切換</w:t>
            </w:r>
          </w:p>
        </w:tc>
        <w:tc>
          <w:tcPr>
            <w:tcW w:w="2802" w:type="dxa"/>
            <w:shd w:val="clear" w:color="auto" w:fill="auto"/>
            <w:tcMar>
              <w:left w:w="108" w:type="dxa"/>
            </w:tcMar>
          </w:tcPr>
          <w:p w14:paraId="63BF50BD" w14:textId="77777777" w:rsidR="00B34661" w:rsidRDefault="005331F7">
            <w:r>
              <w:t>劇院模式</w:t>
            </w:r>
          </w:p>
        </w:tc>
        <w:tc>
          <w:tcPr>
            <w:tcW w:w="2872" w:type="dxa"/>
            <w:shd w:val="clear" w:color="auto" w:fill="auto"/>
            <w:tcMar>
              <w:left w:w="108" w:type="dxa"/>
            </w:tcMar>
          </w:tcPr>
          <w:p w14:paraId="3D894B56" w14:textId="77777777" w:rsidR="00B34661" w:rsidRDefault="005331F7">
            <w:r>
              <w:t>3</w:t>
            </w:r>
          </w:p>
        </w:tc>
      </w:tr>
      <w:tr w:rsidR="00B34661" w14:paraId="3BEEB6FB" w14:textId="77777777">
        <w:tc>
          <w:tcPr>
            <w:tcW w:w="2848" w:type="dxa"/>
            <w:shd w:val="clear" w:color="auto" w:fill="auto"/>
            <w:tcMar>
              <w:left w:w="108" w:type="dxa"/>
            </w:tcMar>
          </w:tcPr>
          <w:p w14:paraId="663573B9" w14:textId="77777777" w:rsidR="00B34661" w:rsidRDefault="00B34661"/>
        </w:tc>
        <w:tc>
          <w:tcPr>
            <w:tcW w:w="2802" w:type="dxa"/>
            <w:shd w:val="clear" w:color="auto" w:fill="auto"/>
            <w:tcMar>
              <w:left w:w="108" w:type="dxa"/>
            </w:tcMar>
          </w:tcPr>
          <w:p w14:paraId="2BA57240" w14:textId="77777777" w:rsidR="00B34661" w:rsidRDefault="00B34661"/>
        </w:tc>
        <w:tc>
          <w:tcPr>
            <w:tcW w:w="2872" w:type="dxa"/>
            <w:shd w:val="clear" w:color="auto" w:fill="auto"/>
            <w:tcMar>
              <w:left w:w="108" w:type="dxa"/>
            </w:tcMar>
          </w:tcPr>
          <w:p w14:paraId="051CC643" w14:textId="77777777" w:rsidR="00B34661" w:rsidRDefault="00B34661"/>
        </w:tc>
      </w:tr>
      <w:tr w:rsidR="00B34661" w14:paraId="6B8D054E" w14:textId="77777777">
        <w:tc>
          <w:tcPr>
            <w:tcW w:w="2848" w:type="dxa"/>
            <w:shd w:val="clear" w:color="auto" w:fill="auto"/>
            <w:tcMar>
              <w:left w:w="108" w:type="dxa"/>
            </w:tcMar>
          </w:tcPr>
          <w:p w14:paraId="4FEE8F54" w14:textId="77777777" w:rsidR="00B34661" w:rsidRDefault="005331F7">
            <w:r>
              <w:t>投影機</w:t>
            </w:r>
          </w:p>
        </w:tc>
        <w:tc>
          <w:tcPr>
            <w:tcW w:w="2802" w:type="dxa"/>
            <w:shd w:val="clear" w:color="auto" w:fill="auto"/>
            <w:tcMar>
              <w:left w:w="108" w:type="dxa"/>
            </w:tcMar>
          </w:tcPr>
          <w:p w14:paraId="0DFD62AF" w14:textId="77777777" w:rsidR="00B34661" w:rsidRDefault="005331F7">
            <w:r>
              <w:t>左</w:t>
            </w:r>
          </w:p>
        </w:tc>
        <w:tc>
          <w:tcPr>
            <w:tcW w:w="2872" w:type="dxa"/>
            <w:shd w:val="clear" w:color="auto" w:fill="auto"/>
            <w:tcMar>
              <w:left w:w="108" w:type="dxa"/>
            </w:tcMar>
          </w:tcPr>
          <w:p w14:paraId="4CBF8CE5" w14:textId="77777777" w:rsidR="00B34661" w:rsidRDefault="005331F7">
            <w:r>
              <w:t>1</w:t>
            </w:r>
          </w:p>
        </w:tc>
      </w:tr>
      <w:tr w:rsidR="00B34661" w14:paraId="271E54A2" w14:textId="77777777">
        <w:tc>
          <w:tcPr>
            <w:tcW w:w="2848" w:type="dxa"/>
            <w:shd w:val="clear" w:color="auto" w:fill="auto"/>
            <w:tcMar>
              <w:left w:w="108" w:type="dxa"/>
            </w:tcMar>
          </w:tcPr>
          <w:p w14:paraId="1C11728E" w14:textId="77777777" w:rsidR="00B34661" w:rsidRDefault="005331F7">
            <w:r>
              <w:t>投影機</w:t>
            </w:r>
          </w:p>
        </w:tc>
        <w:tc>
          <w:tcPr>
            <w:tcW w:w="2802" w:type="dxa"/>
            <w:shd w:val="clear" w:color="auto" w:fill="auto"/>
            <w:tcMar>
              <w:left w:w="108" w:type="dxa"/>
            </w:tcMar>
          </w:tcPr>
          <w:p w14:paraId="646476BE" w14:textId="77777777" w:rsidR="00B34661" w:rsidRDefault="005331F7">
            <w:r>
              <w:t>中</w:t>
            </w:r>
          </w:p>
        </w:tc>
        <w:tc>
          <w:tcPr>
            <w:tcW w:w="2872" w:type="dxa"/>
            <w:shd w:val="clear" w:color="auto" w:fill="auto"/>
            <w:tcMar>
              <w:left w:w="108" w:type="dxa"/>
            </w:tcMar>
          </w:tcPr>
          <w:p w14:paraId="7D2C49F6" w14:textId="77777777" w:rsidR="00B34661" w:rsidRDefault="005331F7">
            <w:r>
              <w:t>2</w:t>
            </w:r>
          </w:p>
        </w:tc>
      </w:tr>
      <w:tr w:rsidR="00B34661" w14:paraId="477B5B76" w14:textId="77777777">
        <w:tc>
          <w:tcPr>
            <w:tcW w:w="2848" w:type="dxa"/>
            <w:shd w:val="clear" w:color="auto" w:fill="auto"/>
            <w:tcMar>
              <w:left w:w="108" w:type="dxa"/>
            </w:tcMar>
          </w:tcPr>
          <w:p w14:paraId="51A1A4D7" w14:textId="77777777" w:rsidR="00B34661" w:rsidRDefault="005331F7">
            <w:r>
              <w:t>投影機</w:t>
            </w:r>
          </w:p>
        </w:tc>
        <w:tc>
          <w:tcPr>
            <w:tcW w:w="2802" w:type="dxa"/>
            <w:shd w:val="clear" w:color="auto" w:fill="auto"/>
            <w:tcMar>
              <w:left w:w="108" w:type="dxa"/>
            </w:tcMar>
          </w:tcPr>
          <w:p w14:paraId="413DABB7" w14:textId="77777777" w:rsidR="00B34661" w:rsidRDefault="005331F7">
            <w:r>
              <w:t>右</w:t>
            </w:r>
          </w:p>
        </w:tc>
        <w:tc>
          <w:tcPr>
            <w:tcW w:w="2872" w:type="dxa"/>
            <w:shd w:val="clear" w:color="auto" w:fill="auto"/>
            <w:tcMar>
              <w:left w:w="108" w:type="dxa"/>
            </w:tcMar>
          </w:tcPr>
          <w:p w14:paraId="75F15CA0" w14:textId="77777777" w:rsidR="00B34661" w:rsidRDefault="005331F7">
            <w:r>
              <w:t>3</w:t>
            </w:r>
          </w:p>
        </w:tc>
      </w:tr>
      <w:tr w:rsidR="00B34661" w14:paraId="3C3D492D" w14:textId="77777777">
        <w:tc>
          <w:tcPr>
            <w:tcW w:w="2848" w:type="dxa"/>
            <w:shd w:val="clear" w:color="auto" w:fill="auto"/>
            <w:tcMar>
              <w:left w:w="108" w:type="dxa"/>
            </w:tcMar>
          </w:tcPr>
          <w:p w14:paraId="6270A916" w14:textId="77777777" w:rsidR="00B34661" w:rsidRDefault="00B34661"/>
        </w:tc>
        <w:tc>
          <w:tcPr>
            <w:tcW w:w="2802" w:type="dxa"/>
            <w:shd w:val="clear" w:color="auto" w:fill="auto"/>
            <w:tcMar>
              <w:left w:w="108" w:type="dxa"/>
            </w:tcMar>
          </w:tcPr>
          <w:p w14:paraId="1713AE6D" w14:textId="77777777" w:rsidR="00B34661" w:rsidRDefault="00B34661"/>
        </w:tc>
        <w:tc>
          <w:tcPr>
            <w:tcW w:w="2872" w:type="dxa"/>
            <w:shd w:val="clear" w:color="auto" w:fill="auto"/>
            <w:tcMar>
              <w:left w:w="108" w:type="dxa"/>
            </w:tcMar>
          </w:tcPr>
          <w:p w14:paraId="6917419E" w14:textId="77777777" w:rsidR="00B34661" w:rsidRDefault="00B34661"/>
        </w:tc>
      </w:tr>
      <w:tr w:rsidR="00B34661" w14:paraId="09B2306B" w14:textId="77777777">
        <w:tc>
          <w:tcPr>
            <w:tcW w:w="2848" w:type="dxa"/>
            <w:shd w:val="clear" w:color="auto" w:fill="auto"/>
            <w:tcMar>
              <w:left w:w="108" w:type="dxa"/>
            </w:tcMar>
          </w:tcPr>
          <w:p w14:paraId="162D2A14" w14:textId="77777777" w:rsidR="00B34661" w:rsidRDefault="005331F7">
            <w:r>
              <w:t>音量</w:t>
            </w:r>
          </w:p>
        </w:tc>
        <w:tc>
          <w:tcPr>
            <w:tcW w:w="2802" w:type="dxa"/>
            <w:shd w:val="clear" w:color="auto" w:fill="auto"/>
            <w:tcMar>
              <w:left w:w="108" w:type="dxa"/>
            </w:tcMar>
          </w:tcPr>
          <w:p w14:paraId="5DB3F5DD" w14:textId="77777777" w:rsidR="00B34661" w:rsidRDefault="005331F7">
            <w:r>
              <w:t>無線</w:t>
            </w:r>
            <w:r>
              <w:t>Mic(</w:t>
            </w:r>
            <w:r>
              <w:t>紅</w:t>
            </w:r>
            <w:r>
              <w:t>)</w:t>
            </w:r>
          </w:p>
        </w:tc>
        <w:tc>
          <w:tcPr>
            <w:tcW w:w="2872" w:type="dxa"/>
            <w:shd w:val="clear" w:color="auto" w:fill="auto"/>
            <w:tcMar>
              <w:left w:w="108" w:type="dxa"/>
            </w:tcMar>
          </w:tcPr>
          <w:p w14:paraId="5BEC0CC1" w14:textId="77777777" w:rsidR="00B34661" w:rsidRDefault="005331F7">
            <w:r>
              <w:t>1</w:t>
            </w:r>
          </w:p>
        </w:tc>
      </w:tr>
      <w:tr w:rsidR="00B34661" w14:paraId="4E2D911E" w14:textId="77777777">
        <w:tc>
          <w:tcPr>
            <w:tcW w:w="2848" w:type="dxa"/>
            <w:shd w:val="clear" w:color="auto" w:fill="auto"/>
            <w:tcMar>
              <w:left w:w="108" w:type="dxa"/>
            </w:tcMar>
          </w:tcPr>
          <w:p w14:paraId="13F8265B" w14:textId="77777777" w:rsidR="00B34661" w:rsidRDefault="005331F7">
            <w:r>
              <w:t>音量</w:t>
            </w:r>
          </w:p>
        </w:tc>
        <w:tc>
          <w:tcPr>
            <w:tcW w:w="2802" w:type="dxa"/>
            <w:shd w:val="clear" w:color="auto" w:fill="auto"/>
            <w:tcMar>
              <w:left w:w="108" w:type="dxa"/>
            </w:tcMar>
          </w:tcPr>
          <w:p w14:paraId="31E42E5A" w14:textId="77777777" w:rsidR="00B34661" w:rsidRDefault="005331F7">
            <w:r>
              <w:t>無線</w:t>
            </w:r>
            <w:r>
              <w:t>Mic(</w:t>
            </w:r>
            <w:r>
              <w:t>黃</w:t>
            </w:r>
            <w:r>
              <w:t>)</w:t>
            </w:r>
          </w:p>
        </w:tc>
        <w:tc>
          <w:tcPr>
            <w:tcW w:w="2872" w:type="dxa"/>
            <w:shd w:val="clear" w:color="auto" w:fill="auto"/>
            <w:tcMar>
              <w:left w:w="108" w:type="dxa"/>
            </w:tcMar>
          </w:tcPr>
          <w:p w14:paraId="19D2FC81" w14:textId="77777777" w:rsidR="00B34661" w:rsidRDefault="005331F7">
            <w:r>
              <w:t>2</w:t>
            </w:r>
          </w:p>
        </w:tc>
      </w:tr>
      <w:tr w:rsidR="00B34661" w14:paraId="0B953DDD" w14:textId="77777777">
        <w:tc>
          <w:tcPr>
            <w:tcW w:w="2848" w:type="dxa"/>
            <w:shd w:val="clear" w:color="auto" w:fill="auto"/>
            <w:tcMar>
              <w:left w:w="108" w:type="dxa"/>
            </w:tcMar>
          </w:tcPr>
          <w:p w14:paraId="452504D7" w14:textId="77777777" w:rsidR="00B34661" w:rsidRDefault="005331F7">
            <w:r>
              <w:t>音量</w:t>
            </w:r>
          </w:p>
        </w:tc>
        <w:tc>
          <w:tcPr>
            <w:tcW w:w="2802" w:type="dxa"/>
            <w:shd w:val="clear" w:color="auto" w:fill="auto"/>
            <w:tcMar>
              <w:left w:w="108" w:type="dxa"/>
            </w:tcMar>
          </w:tcPr>
          <w:p w14:paraId="383776E2" w14:textId="77777777" w:rsidR="00B34661" w:rsidRDefault="005331F7">
            <w:r>
              <w:t>無線</w:t>
            </w:r>
            <w:r>
              <w:t>Mic(</w:t>
            </w:r>
            <w:r>
              <w:t>藍</w:t>
            </w:r>
            <w:r>
              <w:t>)</w:t>
            </w:r>
          </w:p>
        </w:tc>
        <w:tc>
          <w:tcPr>
            <w:tcW w:w="2872" w:type="dxa"/>
            <w:shd w:val="clear" w:color="auto" w:fill="auto"/>
            <w:tcMar>
              <w:left w:w="108" w:type="dxa"/>
            </w:tcMar>
          </w:tcPr>
          <w:p w14:paraId="42D8A095" w14:textId="77777777" w:rsidR="00B34661" w:rsidRDefault="005331F7">
            <w:r>
              <w:t>3</w:t>
            </w:r>
          </w:p>
        </w:tc>
      </w:tr>
      <w:tr w:rsidR="00B34661" w14:paraId="11889D94" w14:textId="77777777">
        <w:tc>
          <w:tcPr>
            <w:tcW w:w="2848" w:type="dxa"/>
            <w:shd w:val="clear" w:color="auto" w:fill="auto"/>
            <w:tcMar>
              <w:left w:w="108" w:type="dxa"/>
            </w:tcMar>
          </w:tcPr>
          <w:p w14:paraId="7772F091" w14:textId="77777777" w:rsidR="00B34661" w:rsidRDefault="005331F7">
            <w:r>
              <w:t>音量</w:t>
            </w:r>
          </w:p>
        </w:tc>
        <w:tc>
          <w:tcPr>
            <w:tcW w:w="2802" w:type="dxa"/>
            <w:shd w:val="clear" w:color="auto" w:fill="auto"/>
            <w:tcMar>
              <w:left w:w="108" w:type="dxa"/>
            </w:tcMar>
          </w:tcPr>
          <w:p w14:paraId="0F83EE1A" w14:textId="77777777" w:rsidR="00B34661" w:rsidRDefault="005331F7">
            <w:r>
              <w:t>無線</w:t>
            </w:r>
            <w:r>
              <w:t>Mic(</w:t>
            </w:r>
            <w:r>
              <w:t>綠</w:t>
            </w:r>
            <w:r>
              <w:t>)</w:t>
            </w:r>
          </w:p>
        </w:tc>
        <w:tc>
          <w:tcPr>
            <w:tcW w:w="2872" w:type="dxa"/>
            <w:shd w:val="clear" w:color="auto" w:fill="auto"/>
            <w:tcMar>
              <w:left w:w="108" w:type="dxa"/>
            </w:tcMar>
          </w:tcPr>
          <w:p w14:paraId="53522600" w14:textId="77777777" w:rsidR="00B34661" w:rsidRDefault="005331F7">
            <w:r>
              <w:t>4</w:t>
            </w:r>
          </w:p>
        </w:tc>
      </w:tr>
      <w:tr w:rsidR="00B34661" w14:paraId="6EB994AC" w14:textId="77777777">
        <w:tc>
          <w:tcPr>
            <w:tcW w:w="2848" w:type="dxa"/>
            <w:shd w:val="clear" w:color="auto" w:fill="auto"/>
            <w:tcMar>
              <w:left w:w="108" w:type="dxa"/>
            </w:tcMar>
          </w:tcPr>
          <w:p w14:paraId="4111E67F" w14:textId="77777777" w:rsidR="00B34661" w:rsidRDefault="005331F7">
            <w:r>
              <w:t>音量</w:t>
            </w:r>
          </w:p>
        </w:tc>
        <w:tc>
          <w:tcPr>
            <w:tcW w:w="2802" w:type="dxa"/>
            <w:shd w:val="clear" w:color="auto" w:fill="auto"/>
            <w:tcMar>
              <w:left w:w="108" w:type="dxa"/>
            </w:tcMar>
          </w:tcPr>
          <w:p w14:paraId="66C464A9" w14:textId="77777777" w:rsidR="00B34661" w:rsidRDefault="005331F7">
            <w:r>
              <w:t>面板</w:t>
            </w:r>
            <w:r>
              <w:t>Mic1</w:t>
            </w:r>
          </w:p>
        </w:tc>
        <w:tc>
          <w:tcPr>
            <w:tcW w:w="2872" w:type="dxa"/>
            <w:shd w:val="clear" w:color="auto" w:fill="auto"/>
            <w:tcMar>
              <w:left w:w="108" w:type="dxa"/>
            </w:tcMar>
          </w:tcPr>
          <w:p w14:paraId="17568F06" w14:textId="77777777" w:rsidR="00B34661" w:rsidRDefault="005331F7">
            <w:r>
              <w:t>5</w:t>
            </w:r>
          </w:p>
        </w:tc>
      </w:tr>
      <w:tr w:rsidR="00B34661" w14:paraId="09E82A3B" w14:textId="77777777">
        <w:tc>
          <w:tcPr>
            <w:tcW w:w="2848" w:type="dxa"/>
            <w:shd w:val="clear" w:color="auto" w:fill="auto"/>
            <w:tcMar>
              <w:left w:w="108" w:type="dxa"/>
            </w:tcMar>
          </w:tcPr>
          <w:p w14:paraId="60896CDD" w14:textId="77777777" w:rsidR="00B34661" w:rsidRDefault="005331F7">
            <w:r>
              <w:t>音量</w:t>
            </w:r>
          </w:p>
        </w:tc>
        <w:tc>
          <w:tcPr>
            <w:tcW w:w="2802" w:type="dxa"/>
            <w:shd w:val="clear" w:color="auto" w:fill="auto"/>
            <w:tcMar>
              <w:left w:w="108" w:type="dxa"/>
            </w:tcMar>
          </w:tcPr>
          <w:p w14:paraId="13224729" w14:textId="77777777" w:rsidR="00B34661" w:rsidRDefault="005331F7">
            <w:r>
              <w:t>面板</w:t>
            </w:r>
            <w:r>
              <w:t>Mic2</w:t>
            </w:r>
          </w:p>
        </w:tc>
        <w:tc>
          <w:tcPr>
            <w:tcW w:w="2872" w:type="dxa"/>
            <w:shd w:val="clear" w:color="auto" w:fill="auto"/>
            <w:tcMar>
              <w:left w:w="108" w:type="dxa"/>
            </w:tcMar>
          </w:tcPr>
          <w:p w14:paraId="2510A073" w14:textId="77777777" w:rsidR="00B34661" w:rsidRDefault="005331F7">
            <w:r>
              <w:t>6</w:t>
            </w:r>
          </w:p>
        </w:tc>
      </w:tr>
      <w:tr w:rsidR="00B34661" w14:paraId="07BAC69B" w14:textId="77777777">
        <w:tc>
          <w:tcPr>
            <w:tcW w:w="2848" w:type="dxa"/>
            <w:shd w:val="clear" w:color="auto" w:fill="auto"/>
            <w:tcMar>
              <w:left w:w="108" w:type="dxa"/>
            </w:tcMar>
          </w:tcPr>
          <w:p w14:paraId="2AA8D3BB" w14:textId="77777777" w:rsidR="00B34661" w:rsidRDefault="005331F7">
            <w:r>
              <w:t>音量</w:t>
            </w:r>
          </w:p>
        </w:tc>
        <w:tc>
          <w:tcPr>
            <w:tcW w:w="2802" w:type="dxa"/>
            <w:shd w:val="clear" w:color="auto" w:fill="auto"/>
            <w:tcMar>
              <w:left w:w="108" w:type="dxa"/>
            </w:tcMar>
          </w:tcPr>
          <w:p w14:paraId="29CF6C8D" w14:textId="77777777" w:rsidR="00B34661" w:rsidRDefault="005331F7">
            <w:r>
              <w:t>影音音源</w:t>
            </w:r>
          </w:p>
        </w:tc>
        <w:tc>
          <w:tcPr>
            <w:tcW w:w="2872" w:type="dxa"/>
            <w:shd w:val="clear" w:color="auto" w:fill="auto"/>
            <w:tcMar>
              <w:left w:w="108" w:type="dxa"/>
            </w:tcMar>
          </w:tcPr>
          <w:p w14:paraId="158418DE" w14:textId="77777777" w:rsidR="00B34661" w:rsidRDefault="005331F7">
            <w:r>
              <w:t>7</w:t>
            </w:r>
          </w:p>
        </w:tc>
      </w:tr>
      <w:tr w:rsidR="00B34661" w14:paraId="65175B85" w14:textId="77777777">
        <w:tc>
          <w:tcPr>
            <w:tcW w:w="2848" w:type="dxa"/>
            <w:shd w:val="clear" w:color="auto" w:fill="auto"/>
            <w:tcMar>
              <w:left w:w="108" w:type="dxa"/>
            </w:tcMar>
          </w:tcPr>
          <w:p w14:paraId="2361E680" w14:textId="77777777" w:rsidR="00B34661" w:rsidRDefault="005331F7">
            <w:r>
              <w:t>音量</w:t>
            </w:r>
          </w:p>
        </w:tc>
        <w:tc>
          <w:tcPr>
            <w:tcW w:w="2802" w:type="dxa"/>
            <w:shd w:val="clear" w:color="auto" w:fill="auto"/>
            <w:tcMar>
              <w:left w:w="108" w:type="dxa"/>
            </w:tcMar>
          </w:tcPr>
          <w:p w14:paraId="7DD48D32" w14:textId="77777777" w:rsidR="00B34661" w:rsidRDefault="005331F7">
            <w:r>
              <w:t>中控室</w:t>
            </w:r>
          </w:p>
        </w:tc>
        <w:tc>
          <w:tcPr>
            <w:tcW w:w="2872" w:type="dxa"/>
            <w:shd w:val="clear" w:color="auto" w:fill="auto"/>
            <w:tcMar>
              <w:left w:w="108" w:type="dxa"/>
            </w:tcMar>
          </w:tcPr>
          <w:p w14:paraId="5E39A90E" w14:textId="77777777" w:rsidR="00B34661" w:rsidRDefault="005331F7">
            <w:r>
              <w:t>8</w:t>
            </w:r>
          </w:p>
        </w:tc>
      </w:tr>
      <w:tr w:rsidR="00B34661" w14:paraId="770BD3E5" w14:textId="77777777">
        <w:tc>
          <w:tcPr>
            <w:tcW w:w="2848" w:type="dxa"/>
            <w:shd w:val="clear" w:color="auto" w:fill="auto"/>
            <w:tcMar>
              <w:left w:w="108" w:type="dxa"/>
            </w:tcMar>
          </w:tcPr>
          <w:p w14:paraId="4C1EEA90" w14:textId="77777777" w:rsidR="00B34661" w:rsidRDefault="005331F7">
            <w:r>
              <w:t>音量</w:t>
            </w:r>
          </w:p>
        </w:tc>
        <w:tc>
          <w:tcPr>
            <w:tcW w:w="2802" w:type="dxa"/>
            <w:shd w:val="clear" w:color="auto" w:fill="auto"/>
            <w:tcMar>
              <w:left w:w="108" w:type="dxa"/>
            </w:tcMar>
          </w:tcPr>
          <w:p w14:paraId="591969B5" w14:textId="77777777" w:rsidR="00B34661" w:rsidRDefault="005331F7">
            <w:r>
              <w:t>視訊輸入</w:t>
            </w:r>
          </w:p>
        </w:tc>
        <w:tc>
          <w:tcPr>
            <w:tcW w:w="2872" w:type="dxa"/>
            <w:shd w:val="clear" w:color="auto" w:fill="auto"/>
            <w:tcMar>
              <w:left w:w="108" w:type="dxa"/>
            </w:tcMar>
          </w:tcPr>
          <w:p w14:paraId="3EF924F6" w14:textId="77777777" w:rsidR="00B34661" w:rsidRDefault="005331F7">
            <w:r>
              <w:t>9</w:t>
            </w:r>
          </w:p>
        </w:tc>
      </w:tr>
      <w:tr w:rsidR="00B34661" w14:paraId="6645F28D" w14:textId="77777777">
        <w:tc>
          <w:tcPr>
            <w:tcW w:w="2848" w:type="dxa"/>
            <w:shd w:val="clear" w:color="auto" w:fill="auto"/>
            <w:tcMar>
              <w:left w:w="108" w:type="dxa"/>
            </w:tcMar>
          </w:tcPr>
          <w:p w14:paraId="1BCCF2ED" w14:textId="77777777" w:rsidR="00B34661" w:rsidRDefault="005331F7">
            <w:r>
              <w:t>音量</w:t>
            </w:r>
          </w:p>
        </w:tc>
        <w:tc>
          <w:tcPr>
            <w:tcW w:w="2802" w:type="dxa"/>
            <w:shd w:val="clear" w:color="auto" w:fill="auto"/>
            <w:tcMar>
              <w:left w:w="108" w:type="dxa"/>
            </w:tcMar>
          </w:tcPr>
          <w:p w14:paraId="209035F5" w14:textId="77777777" w:rsidR="00B34661" w:rsidRDefault="005331F7">
            <w:r>
              <w:t>主喇叭</w:t>
            </w:r>
          </w:p>
        </w:tc>
        <w:tc>
          <w:tcPr>
            <w:tcW w:w="2872" w:type="dxa"/>
            <w:shd w:val="clear" w:color="auto" w:fill="auto"/>
            <w:tcMar>
              <w:left w:w="108" w:type="dxa"/>
            </w:tcMar>
          </w:tcPr>
          <w:p w14:paraId="5772B2E5" w14:textId="77777777" w:rsidR="00B34661" w:rsidRDefault="005331F7">
            <w:r>
              <w:t>10</w:t>
            </w:r>
          </w:p>
        </w:tc>
      </w:tr>
      <w:tr w:rsidR="00B34661" w14:paraId="5098E99D" w14:textId="77777777">
        <w:tc>
          <w:tcPr>
            <w:tcW w:w="2848" w:type="dxa"/>
            <w:shd w:val="clear" w:color="auto" w:fill="auto"/>
            <w:tcMar>
              <w:left w:w="108" w:type="dxa"/>
            </w:tcMar>
          </w:tcPr>
          <w:p w14:paraId="2476F2A0" w14:textId="77777777" w:rsidR="00B34661" w:rsidRDefault="005331F7">
            <w:r>
              <w:t>音量</w:t>
            </w:r>
          </w:p>
        </w:tc>
        <w:tc>
          <w:tcPr>
            <w:tcW w:w="2802" w:type="dxa"/>
            <w:shd w:val="clear" w:color="auto" w:fill="auto"/>
            <w:tcMar>
              <w:left w:w="108" w:type="dxa"/>
            </w:tcMar>
          </w:tcPr>
          <w:p w14:paraId="0246B115" w14:textId="77777777" w:rsidR="00B34661" w:rsidRDefault="005331F7">
            <w:r>
              <w:t>吸頂喇叭</w:t>
            </w:r>
          </w:p>
        </w:tc>
        <w:tc>
          <w:tcPr>
            <w:tcW w:w="2872" w:type="dxa"/>
            <w:shd w:val="clear" w:color="auto" w:fill="auto"/>
            <w:tcMar>
              <w:left w:w="108" w:type="dxa"/>
            </w:tcMar>
          </w:tcPr>
          <w:p w14:paraId="6D0414A5" w14:textId="77777777" w:rsidR="00B34661" w:rsidRDefault="005331F7">
            <w:r>
              <w:t>11</w:t>
            </w:r>
          </w:p>
        </w:tc>
      </w:tr>
      <w:tr w:rsidR="00B34661" w14:paraId="26FA590D" w14:textId="77777777">
        <w:tc>
          <w:tcPr>
            <w:tcW w:w="2848" w:type="dxa"/>
            <w:shd w:val="clear" w:color="auto" w:fill="auto"/>
            <w:tcMar>
              <w:left w:w="108" w:type="dxa"/>
            </w:tcMar>
          </w:tcPr>
          <w:p w14:paraId="15471D8E" w14:textId="77777777" w:rsidR="00B34661" w:rsidRDefault="005331F7">
            <w:r>
              <w:lastRenderedPageBreak/>
              <w:t>音量</w:t>
            </w:r>
          </w:p>
        </w:tc>
        <w:tc>
          <w:tcPr>
            <w:tcW w:w="2802" w:type="dxa"/>
            <w:shd w:val="clear" w:color="auto" w:fill="auto"/>
            <w:tcMar>
              <w:left w:w="108" w:type="dxa"/>
            </w:tcMar>
          </w:tcPr>
          <w:p w14:paraId="64458B2E" w14:textId="77777777" w:rsidR="00B34661" w:rsidRDefault="005331F7">
            <w:r>
              <w:t>導播台</w:t>
            </w:r>
          </w:p>
        </w:tc>
        <w:tc>
          <w:tcPr>
            <w:tcW w:w="2872" w:type="dxa"/>
            <w:shd w:val="clear" w:color="auto" w:fill="auto"/>
            <w:tcMar>
              <w:left w:w="108" w:type="dxa"/>
            </w:tcMar>
          </w:tcPr>
          <w:p w14:paraId="5AF93F32" w14:textId="77777777" w:rsidR="00B34661" w:rsidRDefault="005331F7">
            <w:r>
              <w:t>12</w:t>
            </w:r>
          </w:p>
        </w:tc>
      </w:tr>
      <w:tr w:rsidR="00B34661" w14:paraId="7AF2FC4B" w14:textId="77777777">
        <w:tc>
          <w:tcPr>
            <w:tcW w:w="2848" w:type="dxa"/>
            <w:shd w:val="clear" w:color="auto" w:fill="auto"/>
            <w:tcMar>
              <w:left w:w="108" w:type="dxa"/>
            </w:tcMar>
          </w:tcPr>
          <w:p w14:paraId="6D37132C" w14:textId="77777777" w:rsidR="00B34661" w:rsidRDefault="005331F7">
            <w:r>
              <w:t>音量</w:t>
            </w:r>
          </w:p>
        </w:tc>
        <w:tc>
          <w:tcPr>
            <w:tcW w:w="2802" w:type="dxa"/>
            <w:shd w:val="clear" w:color="auto" w:fill="auto"/>
            <w:tcMar>
              <w:left w:w="108" w:type="dxa"/>
            </w:tcMar>
          </w:tcPr>
          <w:p w14:paraId="74E77BD0" w14:textId="77777777" w:rsidR="00B34661" w:rsidRDefault="005331F7">
            <w:r>
              <w:t>視訊輸出</w:t>
            </w:r>
          </w:p>
        </w:tc>
        <w:tc>
          <w:tcPr>
            <w:tcW w:w="2872" w:type="dxa"/>
            <w:shd w:val="clear" w:color="auto" w:fill="auto"/>
            <w:tcMar>
              <w:left w:w="108" w:type="dxa"/>
            </w:tcMar>
          </w:tcPr>
          <w:p w14:paraId="6F85CC14" w14:textId="77777777" w:rsidR="00B34661" w:rsidRDefault="005331F7">
            <w:r>
              <w:t>13</w:t>
            </w:r>
          </w:p>
        </w:tc>
      </w:tr>
      <w:tr w:rsidR="00B34661" w14:paraId="680FC468" w14:textId="77777777">
        <w:tc>
          <w:tcPr>
            <w:tcW w:w="2848" w:type="dxa"/>
            <w:shd w:val="clear" w:color="auto" w:fill="auto"/>
            <w:tcMar>
              <w:left w:w="108" w:type="dxa"/>
            </w:tcMar>
          </w:tcPr>
          <w:p w14:paraId="56C5D224" w14:textId="77777777" w:rsidR="00B34661" w:rsidRDefault="00B34661"/>
        </w:tc>
        <w:tc>
          <w:tcPr>
            <w:tcW w:w="2802" w:type="dxa"/>
            <w:shd w:val="clear" w:color="auto" w:fill="auto"/>
            <w:tcMar>
              <w:left w:w="108" w:type="dxa"/>
            </w:tcMar>
          </w:tcPr>
          <w:p w14:paraId="7E1B8385" w14:textId="77777777" w:rsidR="00B34661" w:rsidRDefault="00B34661"/>
        </w:tc>
        <w:tc>
          <w:tcPr>
            <w:tcW w:w="2872" w:type="dxa"/>
            <w:shd w:val="clear" w:color="auto" w:fill="auto"/>
            <w:tcMar>
              <w:left w:w="108" w:type="dxa"/>
            </w:tcMar>
          </w:tcPr>
          <w:p w14:paraId="00917A5C" w14:textId="77777777" w:rsidR="00B34661" w:rsidRDefault="00B34661"/>
        </w:tc>
      </w:tr>
      <w:tr w:rsidR="00B34661" w14:paraId="195A4416" w14:textId="77777777">
        <w:tc>
          <w:tcPr>
            <w:tcW w:w="2848" w:type="dxa"/>
            <w:shd w:val="clear" w:color="auto" w:fill="auto"/>
            <w:tcMar>
              <w:left w:w="108" w:type="dxa"/>
            </w:tcMar>
          </w:tcPr>
          <w:p w14:paraId="3FEEB155" w14:textId="77777777" w:rsidR="00B34661" w:rsidRDefault="005331F7">
            <w:r>
              <w:t>燈光</w:t>
            </w:r>
          </w:p>
        </w:tc>
        <w:tc>
          <w:tcPr>
            <w:tcW w:w="2802" w:type="dxa"/>
            <w:shd w:val="clear" w:color="auto" w:fill="auto"/>
            <w:tcMar>
              <w:left w:w="108" w:type="dxa"/>
            </w:tcMar>
          </w:tcPr>
          <w:p w14:paraId="4315F03B" w14:textId="77777777" w:rsidR="00B34661" w:rsidRDefault="005331F7">
            <w:r>
              <w:t>白板燈</w:t>
            </w:r>
            <w:r>
              <w:t>(</w:t>
            </w:r>
            <w:r>
              <w:t>右</w:t>
            </w:r>
            <w:r>
              <w:t>)</w:t>
            </w:r>
          </w:p>
        </w:tc>
        <w:tc>
          <w:tcPr>
            <w:tcW w:w="2872" w:type="dxa"/>
            <w:shd w:val="clear" w:color="auto" w:fill="auto"/>
            <w:tcMar>
              <w:left w:w="108" w:type="dxa"/>
            </w:tcMar>
          </w:tcPr>
          <w:p w14:paraId="3BADE5EB" w14:textId="77777777" w:rsidR="00B34661" w:rsidRDefault="005331F7">
            <w:r>
              <w:t>1</w:t>
            </w:r>
          </w:p>
        </w:tc>
      </w:tr>
      <w:tr w:rsidR="00B34661" w14:paraId="3B1D1F02" w14:textId="77777777">
        <w:tc>
          <w:tcPr>
            <w:tcW w:w="2848" w:type="dxa"/>
            <w:shd w:val="clear" w:color="auto" w:fill="auto"/>
            <w:tcMar>
              <w:left w:w="108" w:type="dxa"/>
            </w:tcMar>
          </w:tcPr>
          <w:p w14:paraId="36F2C00F" w14:textId="77777777" w:rsidR="00B34661" w:rsidRDefault="005331F7">
            <w:r>
              <w:t>燈光</w:t>
            </w:r>
          </w:p>
        </w:tc>
        <w:tc>
          <w:tcPr>
            <w:tcW w:w="2802" w:type="dxa"/>
            <w:shd w:val="clear" w:color="auto" w:fill="auto"/>
            <w:tcMar>
              <w:left w:w="108" w:type="dxa"/>
            </w:tcMar>
          </w:tcPr>
          <w:p w14:paraId="19BEBE8B" w14:textId="77777777" w:rsidR="00B34661" w:rsidRDefault="005331F7">
            <w:r>
              <w:t>後方筒燈</w:t>
            </w:r>
          </w:p>
        </w:tc>
        <w:tc>
          <w:tcPr>
            <w:tcW w:w="2872" w:type="dxa"/>
            <w:shd w:val="clear" w:color="auto" w:fill="auto"/>
            <w:tcMar>
              <w:left w:w="108" w:type="dxa"/>
            </w:tcMar>
          </w:tcPr>
          <w:p w14:paraId="45A08BB9" w14:textId="77777777" w:rsidR="00B34661" w:rsidRDefault="005331F7">
            <w:r>
              <w:t>2</w:t>
            </w:r>
          </w:p>
        </w:tc>
      </w:tr>
      <w:tr w:rsidR="00B34661" w14:paraId="77846967" w14:textId="77777777">
        <w:tc>
          <w:tcPr>
            <w:tcW w:w="2848" w:type="dxa"/>
            <w:shd w:val="clear" w:color="auto" w:fill="auto"/>
            <w:tcMar>
              <w:left w:w="108" w:type="dxa"/>
            </w:tcMar>
          </w:tcPr>
          <w:p w14:paraId="673B71A8" w14:textId="77777777" w:rsidR="00B34661" w:rsidRDefault="005331F7">
            <w:r>
              <w:t>燈光</w:t>
            </w:r>
          </w:p>
        </w:tc>
        <w:tc>
          <w:tcPr>
            <w:tcW w:w="2802" w:type="dxa"/>
            <w:shd w:val="clear" w:color="auto" w:fill="auto"/>
            <w:tcMar>
              <w:left w:w="108" w:type="dxa"/>
            </w:tcMar>
          </w:tcPr>
          <w:p w14:paraId="6E842361" w14:textId="77777777" w:rsidR="00B34661" w:rsidRDefault="005331F7">
            <w:r>
              <w:t>白板燈</w:t>
            </w:r>
            <w:r>
              <w:t>(</w:t>
            </w:r>
            <w:r>
              <w:t>左</w:t>
            </w:r>
            <w:r>
              <w:t>)</w:t>
            </w:r>
          </w:p>
        </w:tc>
        <w:tc>
          <w:tcPr>
            <w:tcW w:w="2872" w:type="dxa"/>
            <w:shd w:val="clear" w:color="auto" w:fill="auto"/>
            <w:tcMar>
              <w:left w:w="108" w:type="dxa"/>
            </w:tcMar>
          </w:tcPr>
          <w:p w14:paraId="5E4E28E9" w14:textId="77777777" w:rsidR="00B34661" w:rsidRDefault="005331F7">
            <w:r>
              <w:t>3</w:t>
            </w:r>
          </w:p>
        </w:tc>
      </w:tr>
      <w:tr w:rsidR="00B34661" w14:paraId="5A21605D" w14:textId="77777777">
        <w:tc>
          <w:tcPr>
            <w:tcW w:w="2848" w:type="dxa"/>
            <w:shd w:val="clear" w:color="auto" w:fill="auto"/>
            <w:tcMar>
              <w:left w:w="108" w:type="dxa"/>
            </w:tcMar>
          </w:tcPr>
          <w:p w14:paraId="2DCC90CD" w14:textId="77777777" w:rsidR="00B34661" w:rsidRDefault="005331F7">
            <w:r>
              <w:t>燈光</w:t>
            </w:r>
          </w:p>
        </w:tc>
        <w:tc>
          <w:tcPr>
            <w:tcW w:w="2802" w:type="dxa"/>
            <w:shd w:val="clear" w:color="auto" w:fill="auto"/>
            <w:tcMar>
              <w:left w:w="108" w:type="dxa"/>
            </w:tcMar>
          </w:tcPr>
          <w:p w14:paraId="1BDBD008" w14:textId="77777777" w:rsidR="00B34661" w:rsidRDefault="005331F7">
            <w:r>
              <w:t>講台間照</w:t>
            </w:r>
          </w:p>
        </w:tc>
        <w:tc>
          <w:tcPr>
            <w:tcW w:w="2872" w:type="dxa"/>
            <w:shd w:val="clear" w:color="auto" w:fill="auto"/>
            <w:tcMar>
              <w:left w:w="108" w:type="dxa"/>
            </w:tcMar>
          </w:tcPr>
          <w:p w14:paraId="5AC8884A" w14:textId="77777777" w:rsidR="00B34661" w:rsidRDefault="005331F7">
            <w:r>
              <w:t>4</w:t>
            </w:r>
          </w:p>
        </w:tc>
      </w:tr>
      <w:tr w:rsidR="00B34661" w14:paraId="0FF5FC86" w14:textId="77777777">
        <w:tc>
          <w:tcPr>
            <w:tcW w:w="2848" w:type="dxa"/>
            <w:shd w:val="clear" w:color="auto" w:fill="auto"/>
            <w:tcMar>
              <w:left w:w="108" w:type="dxa"/>
            </w:tcMar>
          </w:tcPr>
          <w:p w14:paraId="4D7AB5B0" w14:textId="77777777" w:rsidR="00B34661" w:rsidRDefault="005331F7">
            <w:r>
              <w:t>燈光</w:t>
            </w:r>
          </w:p>
        </w:tc>
        <w:tc>
          <w:tcPr>
            <w:tcW w:w="2802" w:type="dxa"/>
            <w:shd w:val="clear" w:color="auto" w:fill="auto"/>
            <w:tcMar>
              <w:left w:w="108" w:type="dxa"/>
            </w:tcMar>
          </w:tcPr>
          <w:p w14:paraId="7798FBF9" w14:textId="77777777" w:rsidR="00B34661" w:rsidRDefault="005331F7">
            <w:r>
              <w:t>後方間照</w:t>
            </w:r>
          </w:p>
        </w:tc>
        <w:tc>
          <w:tcPr>
            <w:tcW w:w="2872" w:type="dxa"/>
            <w:shd w:val="clear" w:color="auto" w:fill="auto"/>
            <w:tcMar>
              <w:left w:w="108" w:type="dxa"/>
            </w:tcMar>
          </w:tcPr>
          <w:p w14:paraId="430773E5" w14:textId="77777777" w:rsidR="00B34661" w:rsidRDefault="005331F7">
            <w:r>
              <w:t>5</w:t>
            </w:r>
          </w:p>
        </w:tc>
      </w:tr>
      <w:tr w:rsidR="00B34661" w14:paraId="4178C6D6" w14:textId="77777777">
        <w:tc>
          <w:tcPr>
            <w:tcW w:w="2848" w:type="dxa"/>
            <w:shd w:val="clear" w:color="auto" w:fill="auto"/>
            <w:tcMar>
              <w:left w:w="108" w:type="dxa"/>
            </w:tcMar>
          </w:tcPr>
          <w:p w14:paraId="6AE55C78" w14:textId="77777777" w:rsidR="00B34661" w:rsidRDefault="005331F7">
            <w:r>
              <w:t>燈光</w:t>
            </w:r>
          </w:p>
        </w:tc>
        <w:tc>
          <w:tcPr>
            <w:tcW w:w="2802" w:type="dxa"/>
            <w:shd w:val="clear" w:color="auto" w:fill="auto"/>
            <w:tcMar>
              <w:left w:w="108" w:type="dxa"/>
            </w:tcMar>
          </w:tcPr>
          <w:p w14:paraId="7C1965D8" w14:textId="77777777" w:rsidR="00B34661" w:rsidRDefault="005331F7">
            <w:r>
              <w:t>講台筒燈</w:t>
            </w:r>
          </w:p>
        </w:tc>
        <w:tc>
          <w:tcPr>
            <w:tcW w:w="2872" w:type="dxa"/>
            <w:shd w:val="clear" w:color="auto" w:fill="auto"/>
            <w:tcMar>
              <w:left w:w="108" w:type="dxa"/>
            </w:tcMar>
          </w:tcPr>
          <w:p w14:paraId="75651237" w14:textId="77777777" w:rsidR="00B34661" w:rsidRDefault="005331F7">
            <w:r>
              <w:t>6</w:t>
            </w:r>
          </w:p>
        </w:tc>
      </w:tr>
      <w:tr w:rsidR="00B34661" w14:paraId="3DD7D1B5" w14:textId="77777777">
        <w:tc>
          <w:tcPr>
            <w:tcW w:w="2848" w:type="dxa"/>
            <w:shd w:val="clear" w:color="auto" w:fill="auto"/>
            <w:tcMar>
              <w:left w:w="108" w:type="dxa"/>
            </w:tcMar>
          </w:tcPr>
          <w:p w14:paraId="5170C726" w14:textId="77777777" w:rsidR="00B34661" w:rsidRDefault="005331F7">
            <w:r>
              <w:t>燈光</w:t>
            </w:r>
          </w:p>
        </w:tc>
        <w:tc>
          <w:tcPr>
            <w:tcW w:w="2802" w:type="dxa"/>
            <w:shd w:val="clear" w:color="auto" w:fill="auto"/>
            <w:tcMar>
              <w:left w:w="108" w:type="dxa"/>
            </w:tcMar>
          </w:tcPr>
          <w:p w14:paraId="6E94DA9D" w14:textId="77777777" w:rsidR="00B34661" w:rsidRDefault="005331F7">
            <w:r>
              <w:t>白板燈</w:t>
            </w:r>
            <w:r>
              <w:t>(</w:t>
            </w:r>
            <w:r>
              <w:t>中</w:t>
            </w:r>
            <w:r>
              <w:t>)</w:t>
            </w:r>
          </w:p>
        </w:tc>
        <w:tc>
          <w:tcPr>
            <w:tcW w:w="2872" w:type="dxa"/>
            <w:shd w:val="clear" w:color="auto" w:fill="auto"/>
            <w:tcMar>
              <w:left w:w="108" w:type="dxa"/>
            </w:tcMar>
          </w:tcPr>
          <w:p w14:paraId="5F93A2C2" w14:textId="77777777" w:rsidR="00B34661" w:rsidRDefault="005331F7">
            <w:r>
              <w:t>7</w:t>
            </w:r>
          </w:p>
        </w:tc>
      </w:tr>
      <w:tr w:rsidR="00B34661" w14:paraId="6867ADE9" w14:textId="77777777">
        <w:tc>
          <w:tcPr>
            <w:tcW w:w="2848" w:type="dxa"/>
            <w:shd w:val="clear" w:color="auto" w:fill="auto"/>
            <w:tcMar>
              <w:left w:w="108" w:type="dxa"/>
            </w:tcMar>
          </w:tcPr>
          <w:p w14:paraId="1B94CF71" w14:textId="77777777" w:rsidR="00B34661" w:rsidRDefault="005331F7">
            <w:pPr>
              <w:rPr>
                <w:b/>
                <w:color w:val="FF0000"/>
              </w:rPr>
            </w:pPr>
            <w:r>
              <w:rPr>
                <w:b/>
                <w:color w:val="FF0000"/>
              </w:rPr>
              <w:t>燈光</w:t>
            </w:r>
          </w:p>
        </w:tc>
        <w:tc>
          <w:tcPr>
            <w:tcW w:w="2802" w:type="dxa"/>
            <w:shd w:val="clear" w:color="auto" w:fill="auto"/>
            <w:tcMar>
              <w:left w:w="108" w:type="dxa"/>
            </w:tcMar>
          </w:tcPr>
          <w:p w14:paraId="36E6EEDA" w14:textId="77777777" w:rsidR="00B34661" w:rsidRDefault="005331F7">
            <w:pPr>
              <w:rPr>
                <w:b/>
                <w:color w:val="FF0000"/>
              </w:rPr>
            </w:pPr>
            <w:r>
              <w:rPr>
                <w:b/>
                <w:color w:val="FF0000"/>
              </w:rPr>
              <w:t>簡報燈光</w:t>
            </w:r>
          </w:p>
        </w:tc>
        <w:tc>
          <w:tcPr>
            <w:tcW w:w="2872" w:type="dxa"/>
            <w:shd w:val="clear" w:color="auto" w:fill="auto"/>
            <w:tcMar>
              <w:left w:w="108" w:type="dxa"/>
            </w:tcMar>
          </w:tcPr>
          <w:p w14:paraId="54660200" w14:textId="77777777" w:rsidR="00B34661" w:rsidRDefault="005331F7">
            <w:pPr>
              <w:rPr>
                <w:b/>
                <w:color w:val="FF0000"/>
              </w:rPr>
            </w:pPr>
            <w:r>
              <w:rPr>
                <w:b/>
                <w:color w:val="FF0000"/>
              </w:rPr>
              <w:t>8</w:t>
            </w:r>
          </w:p>
        </w:tc>
      </w:tr>
      <w:tr w:rsidR="00B34661" w14:paraId="1A672682" w14:textId="77777777">
        <w:tc>
          <w:tcPr>
            <w:tcW w:w="2848" w:type="dxa"/>
            <w:shd w:val="clear" w:color="auto" w:fill="auto"/>
            <w:tcMar>
              <w:left w:w="108" w:type="dxa"/>
            </w:tcMar>
          </w:tcPr>
          <w:p w14:paraId="6C87C3C5" w14:textId="77777777" w:rsidR="00B34661" w:rsidRDefault="005331F7">
            <w:r>
              <w:t>燈光</w:t>
            </w:r>
          </w:p>
        </w:tc>
        <w:tc>
          <w:tcPr>
            <w:tcW w:w="2802" w:type="dxa"/>
            <w:shd w:val="clear" w:color="auto" w:fill="auto"/>
            <w:tcMar>
              <w:left w:w="108" w:type="dxa"/>
            </w:tcMar>
          </w:tcPr>
          <w:p w14:paraId="2F6E4DA2" w14:textId="77777777" w:rsidR="00B34661" w:rsidRDefault="005331F7">
            <w:r>
              <w:t>全部燈光</w:t>
            </w:r>
          </w:p>
        </w:tc>
        <w:tc>
          <w:tcPr>
            <w:tcW w:w="2872" w:type="dxa"/>
            <w:shd w:val="clear" w:color="auto" w:fill="auto"/>
            <w:tcMar>
              <w:left w:w="108" w:type="dxa"/>
            </w:tcMar>
          </w:tcPr>
          <w:p w14:paraId="35A51D70" w14:textId="77777777" w:rsidR="00B34661" w:rsidRDefault="005331F7">
            <w:r>
              <w:t>99</w:t>
            </w:r>
          </w:p>
        </w:tc>
      </w:tr>
    </w:tbl>
    <w:p w14:paraId="023D1462" w14:textId="77777777" w:rsidR="00B34661" w:rsidRDefault="00B34661"/>
    <w:p w14:paraId="7C43AE31" w14:textId="77777777" w:rsidR="00B34661" w:rsidRDefault="00B34661"/>
    <w:p w14:paraId="4B7E8FA7" w14:textId="77777777" w:rsidR="00B34661" w:rsidRDefault="00B34661"/>
    <w:tbl>
      <w:tblPr>
        <w:tblStyle w:val="af8"/>
        <w:tblW w:w="8362" w:type="dxa"/>
        <w:tblLook w:val="04A0" w:firstRow="1" w:lastRow="0" w:firstColumn="1" w:lastColumn="0" w:noHBand="0" w:noVBand="1"/>
      </w:tblPr>
      <w:tblGrid>
        <w:gridCol w:w="4182"/>
        <w:gridCol w:w="4180"/>
      </w:tblGrid>
      <w:tr w:rsidR="00B34661" w14:paraId="00475A8E" w14:textId="77777777">
        <w:tc>
          <w:tcPr>
            <w:tcW w:w="8361" w:type="dxa"/>
            <w:gridSpan w:val="2"/>
            <w:shd w:val="clear" w:color="auto" w:fill="BFBFBF" w:themeFill="background1" w:themeFillShade="BF"/>
            <w:tcMar>
              <w:left w:w="108" w:type="dxa"/>
            </w:tcMar>
          </w:tcPr>
          <w:p w14:paraId="5159E231" w14:textId="77777777" w:rsidR="00B34661" w:rsidRDefault="005331F7">
            <w:r>
              <w:t>control</w:t>
            </w:r>
          </w:p>
        </w:tc>
      </w:tr>
      <w:tr w:rsidR="00B34661" w14:paraId="23283C8B" w14:textId="77777777">
        <w:tc>
          <w:tcPr>
            <w:tcW w:w="4181" w:type="dxa"/>
            <w:shd w:val="clear" w:color="auto" w:fill="BFBFBF" w:themeFill="background1" w:themeFillShade="BF"/>
            <w:tcMar>
              <w:left w:w="108" w:type="dxa"/>
            </w:tcMar>
          </w:tcPr>
          <w:p w14:paraId="4C69AA84" w14:textId="77777777" w:rsidR="00B34661" w:rsidRDefault="005331F7">
            <w:r>
              <w:t>名稱</w:t>
            </w:r>
          </w:p>
        </w:tc>
        <w:tc>
          <w:tcPr>
            <w:tcW w:w="4180" w:type="dxa"/>
            <w:shd w:val="clear" w:color="auto" w:fill="BFBFBF" w:themeFill="background1" w:themeFillShade="BF"/>
            <w:tcMar>
              <w:left w:w="108" w:type="dxa"/>
            </w:tcMar>
          </w:tcPr>
          <w:p w14:paraId="0CBF54E3" w14:textId="77777777" w:rsidR="00B34661" w:rsidRDefault="005331F7">
            <w:r>
              <w:t>數值</w:t>
            </w:r>
          </w:p>
        </w:tc>
      </w:tr>
      <w:tr w:rsidR="00B34661" w14:paraId="42D030EE" w14:textId="77777777">
        <w:tc>
          <w:tcPr>
            <w:tcW w:w="4181" w:type="dxa"/>
            <w:shd w:val="clear" w:color="auto" w:fill="auto"/>
            <w:tcMar>
              <w:left w:w="108" w:type="dxa"/>
            </w:tcMar>
          </w:tcPr>
          <w:p w14:paraId="59A75D30" w14:textId="77777777" w:rsidR="00B34661" w:rsidRDefault="005331F7">
            <w:r>
              <w:t>ON</w:t>
            </w:r>
          </w:p>
        </w:tc>
        <w:tc>
          <w:tcPr>
            <w:tcW w:w="4180" w:type="dxa"/>
            <w:shd w:val="clear" w:color="auto" w:fill="auto"/>
            <w:tcMar>
              <w:left w:w="108" w:type="dxa"/>
            </w:tcMar>
          </w:tcPr>
          <w:p w14:paraId="04AED93A" w14:textId="77777777" w:rsidR="00B34661" w:rsidRDefault="005331F7">
            <w:r>
              <w:t>1</w:t>
            </w:r>
          </w:p>
        </w:tc>
      </w:tr>
      <w:tr w:rsidR="00B34661" w14:paraId="544FB404" w14:textId="77777777">
        <w:tc>
          <w:tcPr>
            <w:tcW w:w="4181" w:type="dxa"/>
            <w:shd w:val="clear" w:color="auto" w:fill="auto"/>
            <w:tcMar>
              <w:left w:w="108" w:type="dxa"/>
            </w:tcMar>
          </w:tcPr>
          <w:p w14:paraId="47F1F067" w14:textId="77777777" w:rsidR="00B34661" w:rsidRDefault="005331F7">
            <w:r>
              <w:t>OFF</w:t>
            </w:r>
          </w:p>
        </w:tc>
        <w:tc>
          <w:tcPr>
            <w:tcW w:w="4180" w:type="dxa"/>
            <w:shd w:val="clear" w:color="auto" w:fill="auto"/>
            <w:tcMar>
              <w:left w:w="108" w:type="dxa"/>
            </w:tcMar>
          </w:tcPr>
          <w:p w14:paraId="27A0865F" w14:textId="77777777" w:rsidR="00B34661" w:rsidRDefault="005331F7">
            <w:r>
              <w:t>2</w:t>
            </w:r>
          </w:p>
        </w:tc>
      </w:tr>
      <w:tr w:rsidR="00B34661" w14:paraId="0C541529" w14:textId="77777777">
        <w:tc>
          <w:tcPr>
            <w:tcW w:w="4181" w:type="dxa"/>
            <w:shd w:val="clear" w:color="auto" w:fill="auto"/>
            <w:tcMar>
              <w:left w:w="108" w:type="dxa"/>
            </w:tcMar>
          </w:tcPr>
          <w:p w14:paraId="10B9DE90" w14:textId="77777777" w:rsidR="00B34661" w:rsidRDefault="005331F7">
            <w:r>
              <w:t>Mute</w:t>
            </w:r>
          </w:p>
        </w:tc>
        <w:tc>
          <w:tcPr>
            <w:tcW w:w="4180" w:type="dxa"/>
            <w:shd w:val="clear" w:color="auto" w:fill="auto"/>
            <w:tcMar>
              <w:left w:w="108" w:type="dxa"/>
            </w:tcMar>
          </w:tcPr>
          <w:p w14:paraId="459BFD60" w14:textId="77777777" w:rsidR="00B34661" w:rsidRDefault="005331F7">
            <w:r>
              <w:t>3</w:t>
            </w:r>
          </w:p>
        </w:tc>
      </w:tr>
      <w:tr w:rsidR="00B34661" w14:paraId="223CB35D" w14:textId="77777777">
        <w:tc>
          <w:tcPr>
            <w:tcW w:w="4181" w:type="dxa"/>
            <w:shd w:val="clear" w:color="auto" w:fill="auto"/>
            <w:tcMar>
              <w:left w:w="108" w:type="dxa"/>
            </w:tcMar>
          </w:tcPr>
          <w:p w14:paraId="10BC6BBD" w14:textId="77777777" w:rsidR="00B34661" w:rsidRDefault="005331F7">
            <w:r>
              <w:t>Unmute</w:t>
            </w:r>
          </w:p>
        </w:tc>
        <w:tc>
          <w:tcPr>
            <w:tcW w:w="4180" w:type="dxa"/>
            <w:shd w:val="clear" w:color="auto" w:fill="auto"/>
            <w:tcMar>
              <w:left w:w="108" w:type="dxa"/>
            </w:tcMar>
          </w:tcPr>
          <w:p w14:paraId="277DDAB9" w14:textId="77777777" w:rsidR="00B34661" w:rsidRDefault="005331F7">
            <w:r>
              <w:t>4</w:t>
            </w:r>
          </w:p>
        </w:tc>
      </w:tr>
      <w:tr w:rsidR="00B34661" w14:paraId="69D884FB" w14:textId="77777777">
        <w:tc>
          <w:tcPr>
            <w:tcW w:w="4181" w:type="dxa"/>
            <w:shd w:val="clear" w:color="auto" w:fill="auto"/>
            <w:tcMar>
              <w:left w:w="108" w:type="dxa"/>
            </w:tcMar>
          </w:tcPr>
          <w:p w14:paraId="0DB9CD8E" w14:textId="77777777" w:rsidR="00B34661" w:rsidRDefault="005331F7">
            <w:r>
              <w:t>Up(</w:t>
            </w:r>
            <w:r>
              <w:t>可能代表聲音、銀幕、窗簾等</w:t>
            </w:r>
            <w:r>
              <w:t>)</w:t>
            </w:r>
          </w:p>
        </w:tc>
        <w:tc>
          <w:tcPr>
            <w:tcW w:w="4180" w:type="dxa"/>
            <w:shd w:val="clear" w:color="auto" w:fill="auto"/>
            <w:tcMar>
              <w:left w:w="108" w:type="dxa"/>
            </w:tcMar>
          </w:tcPr>
          <w:p w14:paraId="2C0F811A" w14:textId="77777777" w:rsidR="00B34661" w:rsidRDefault="005331F7">
            <w:r>
              <w:t>5</w:t>
            </w:r>
          </w:p>
        </w:tc>
      </w:tr>
      <w:tr w:rsidR="00B34661" w14:paraId="5BF6E1F7" w14:textId="77777777">
        <w:tc>
          <w:tcPr>
            <w:tcW w:w="4181" w:type="dxa"/>
            <w:shd w:val="clear" w:color="auto" w:fill="auto"/>
            <w:tcMar>
              <w:left w:w="108" w:type="dxa"/>
            </w:tcMar>
          </w:tcPr>
          <w:p w14:paraId="3272766A" w14:textId="77777777" w:rsidR="00B34661" w:rsidRDefault="005331F7">
            <w:r>
              <w:t>Down(</w:t>
            </w:r>
            <w:r>
              <w:t>可能代表聲音、銀幕、窗簾等</w:t>
            </w:r>
            <w:r>
              <w:t>)</w:t>
            </w:r>
          </w:p>
        </w:tc>
        <w:tc>
          <w:tcPr>
            <w:tcW w:w="4180" w:type="dxa"/>
            <w:shd w:val="clear" w:color="auto" w:fill="auto"/>
            <w:tcMar>
              <w:left w:w="108" w:type="dxa"/>
            </w:tcMar>
          </w:tcPr>
          <w:p w14:paraId="6C358331" w14:textId="77777777" w:rsidR="00B34661" w:rsidRDefault="005331F7">
            <w:r>
              <w:t>6</w:t>
            </w:r>
          </w:p>
        </w:tc>
      </w:tr>
      <w:tr w:rsidR="00B34661" w14:paraId="46F3953B" w14:textId="77777777">
        <w:tc>
          <w:tcPr>
            <w:tcW w:w="4181" w:type="dxa"/>
            <w:shd w:val="clear" w:color="auto" w:fill="auto"/>
            <w:tcMar>
              <w:left w:w="108" w:type="dxa"/>
            </w:tcMar>
          </w:tcPr>
          <w:p w14:paraId="2947A19D" w14:textId="77777777" w:rsidR="00B34661" w:rsidRDefault="005331F7">
            <w:r>
              <w:t>Project_HDMI</w:t>
            </w:r>
          </w:p>
        </w:tc>
        <w:tc>
          <w:tcPr>
            <w:tcW w:w="4180" w:type="dxa"/>
            <w:shd w:val="clear" w:color="auto" w:fill="auto"/>
            <w:tcMar>
              <w:left w:w="108" w:type="dxa"/>
            </w:tcMar>
          </w:tcPr>
          <w:p w14:paraId="3C0FD88E" w14:textId="77777777" w:rsidR="00B34661" w:rsidRDefault="005331F7">
            <w:r>
              <w:t>7</w:t>
            </w:r>
          </w:p>
        </w:tc>
      </w:tr>
      <w:tr w:rsidR="00B34661" w14:paraId="60F1D75F" w14:textId="77777777">
        <w:tc>
          <w:tcPr>
            <w:tcW w:w="4181" w:type="dxa"/>
            <w:shd w:val="clear" w:color="auto" w:fill="auto"/>
            <w:tcMar>
              <w:left w:w="108" w:type="dxa"/>
            </w:tcMar>
          </w:tcPr>
          <w:p w14:paraId="09B0C384" w14:textId="77777777" w:rsidR="00B34661" w:rsidRDefault="005331F7">
            <w:r>
              <w:t>Project_VGA</w:t>
            </w:r>
          </w:p>
        </w:tc>
        <w:tc>
          <w:tcPr>
            <w:tcW w:w="4180" w:type="dxa"/>
            <w:shd w:val="clear" w:color="auto" w:fill="auto"/>
            <w:tcMar>
              <w:left w:w="108" w:type="dxa"/>
            </w:tcMar>
          </w:tcPr>
          <w:p w14:paraId="5D495294" w14:textId="77777777" w:rsidR="00B34661" w:rsidRDefault="005331F7">
            <w:r>
              <w:t>8</w:t>
            </w:r>
          </w:p>
        </w:tc>
      </w:tr>
      <w:tr w:rsidR="00B34661" w14:paraId="2B5C8B3E" w14:textId="77777777">
        <w:tc>
          <w:tcPr>
            <w:tcW w:w="4181" w:type="dxa"/>
            <w:shd w:val="clear" w:color="auto" w:fill="auto"/>
            <w:tcMar>
              <w:left w:w="108" w:type="dxa"/>
            </w:tcMar>
          </w:tcPr>
          <w:p w14:paraId="38E04F06" w14:textId="77777777" w:rsidR="00B34661" w:rsidRDefault="00B34661"/>
        </w:tc>
        <w:tc>
          <w:tcPr>
            <w:tcW w:w="4180" w:type="dxa"/>
            <w:shd w:val="clear" w:color="auto" w:fill="auto"/>
            <w:tcMar>
              <w:left w:w="108" w:type="dxa"/>
            </w:tcMar>
          </w:tcPr>
          <w:p w14:paraId="10446828" w14:textId="77777777" w:rsidR="00B34661" w:rsidRDefault="00B34661"/>
        </w:tc>
      </w:tr>
      <w:tr w:rsidR="00B34661" w14:paraId="0C833C47" w14:textId="77777777">
        <w:tc>
          <w:tcPr>
            <w:tcW w:w="4181" w:type="dxa"/>
            <w:shd w:val="clear" w:color="auto" w:fill="auto"/>
            <w:tcMar>
              <w:left w:w="108" w:type="dxa"/>
            </w:tcMar>
          </w:tcPr>
          <w:p w14:paraId="185692A8" w14:textId="77777777" w:rsidR="00B34661" w:rsidRDefault="005331F7">
            <w:r>
              <w:t>Matrix_input_1</w:t>
            </w:r>
          </w:p>
        </w:tc>
        <w:tc>
          <w:tcPr>
            <w:tcW w:w="4180" w:type="dxa"/>
            <w:shd w:val="clear" w:color="auto" w:fill="auto"/>
            <w:tcMar>
              <w:left w:w="108" w:type="dxa"/>
            </w:tcMar>
          </w:tcPr>
          <w:p w14:paraId="4C44F54C" w14:textId="77777777" w:rsidR="00B34661" w:rsidRDefault="005331F7">
            <w:r>
              <w:t>9</w:t>
            </w:r>
          </w:p>
        </w:tc>
      </w:tr>
      <w:tr w:rsidR="00B34661" w14:paraId="1AAB35F8" w14:textId="77777777">
        <w:tc>
          <w:tcPr>
            <w:tcW w:w="4181" w:type="dxa"/>
            <w:shd w:val="clear" w:color="auto" w:fill="auto"/>
            <w:tcMar>
              <w:left w:w="108" w:type="dxa"/>
            </w:tcMar>
          </w:tcPr>
          <w:p w14:paraId="21AC3734" w14:textId="77777777" w:rsidR="00B34661" w:rsidRDefault="005331F7">
            <w:r>
              <w:t>Matrix_input_2</w:t>
            </w:r>
          </w:p>
        </w:tc>
        <w:tc>
          <w:tcPr>
            <w:tcW w:w="4180" w:type="dxa"/>
            <w:shd w:val="clear" w:color="auto" w:fill="auto"/>
            <w:tcMar>
              <w:left w:w="108" w:type="dxa"/>
            </w:tcMar>
          </w:tcPr>
          <w:p w14:paraId="66CE7D56" w14:textId="77777777" w:rsidR="00B34661" w:rsidRDefault="005331F7">
            <w:r>
              <w:t>10</w:t>
            </w:r>
          </w:p>
        </w:tc>
      </w:tr>
      <w:tr w:rsidR="00B34661" w14:paraId="2BC6CD00" w14:textId="77777777">
        <w:tc>
          <w:tcPr>
            <w:tcW w:w="4181" w:type="dxa"/>
            <w:shd w:val="clear" w:color="auto" w:fill="auto"/>
            <w:tcMar>
              <w:left w:w="108" w:type="dxa"/>
            </w:tcMar>
          </w:tcPr>
          <w:p w14:paraId="354229E2" w14:textId="77777777" w:rsidR="00B34661" w:rsidRDefault="005331F7">
            <w:r>
              <w:t>Matrix_input_3</w:t>
            </w:r>
          </w:p>
        </w:tc>
        <w:tc>
          <w:tcPr>
            <w:tcW w:w="4180" w:type="dxa"/>
            <w:shd w:val="clear" w:color="auto" w:fill="auto"/>
            <w:tcMar>
              <w:left w:w="108" w:type="dxa"/>
            </w:tcMar>
          </w:tcPr>
          <w:p w14:paraId="464DA52F" w14:textId="77777777" w:rsidR="00B34661" w:rsidRDefault="005331F7">
            <w:r>
              <w:t>11</w:t>
            </w:r>
          </w:p>
        </w:tc>
      </w:tr>
      <w:tr w:rsidR="00B34661" w14:paraId="4792F10B" w14:textId="77777777">
        <w:tc>
          <w:tcPr>
            <w:tcW w:w="4181" w:type="dxa"/>
            <w:shd w:val="clear" w:color="auto" w:fill="auto"/>
            <w:tcMar>
              <w:left w:w="108" w:type="dxa"/>
            </w:tcMar>
          </w:tcPr>
          <w:p w14:paraId="04B33313" w14:textId="77777777" w:rsidR="00B34661" w:rsidRDefault="005331F7">
            <w:r>
              <w:t>Matrix_input_4</w:t>
            </w:r>
          </w:p>
        </w:tc>
        <w:tc>
          <w:tcPr>
            <w:tcW w:w="4180" w:type="dxa"/>
            <w:shd w:val="clear" w:color="auto" w:fill="auto"/>
            <w:tcMar>
              <w:left w:w="108" w:type="dxa"/>
            </w:tcMar>
          </w:tcPr>
          <w:p w14:paraId="69BB0A9C" w14:textId="77777777" w:rsidR="00B34661" w:rsidRDefault="005331F7">
            <w:r>
              <w:t>12</w:t>
            </w:r>
          </w:p>
        </w:tc>
      </w:tr>
      <w:tr w:rsidR="00B34661" w14:paraId="63F8B9CA" w14:textId="77777777">
        <w:tc>
          <w:tcPr>
            <w:tcW w:w="4181" w:type="dxa"/>
            <w:shd w:val="clear" w:color="auto" w:fill="auto"/>
            <w:tcMar>
              <w:left w:w="108" w:type="dxa"/>
            </w:tcMar>
          </w:tcPr>
          <w:p w14:paraId="6B35FBD3" w14:textId="77777777" w:rsidR="00B34661" w:rsidRDefault="005331F7">
            <w:r>
              <w:t>Matrix_input_5</w:t>
            </w:r>
          </w:p>
        </w:tc>
        <w:tc>
          <w:tcPr>
            <w:tcW w:w="4180" w:type="dxa"/>
            <w:shd w:val="clear" w:color="auto" w:fill="auto"/>
            <w:tcMar>
              <w:left w:w="108" w:type="dxa"/>
            </w:tcMar>
          </w:tcPr>
          <w:p w14:paraId="110ABCC6" w14:textId="77777777" w:rsidR="00B34661" w:rsidRDefault="005331F7">
            <w:r>
              <w:t>13</w:t>
            </w:r>
          </w:p>
        </w:tc>
      </w:tr>
      <w:tr w:rsidR="00B34661" w14:paraId="2FE5FB90" w14:textId="77777777">
        <w:tc>
          <w:tcPr>
            <w:tcW w:w="4181" w:type="dxa"/>
            <w:shd w:val="clear" w:color="auto" w:fill="auto"/>
            <w:tcMar>
              <w:left w:w="108" w:type="dxa"/>
            </w:tcMar>
          </w:tcPr>
          <w:p w14:paraId="57FC6D9F" w14:textId="77777777" w:rsidR="00B34661" w:rsidRDefault="005331F7">
            <w:r>
              <w:t>Matrix_input_6</w:t>
            </w:r>
          </w:p>
        </w:tc>
        <w:tc>
          <w:tcPr>
            <w:tcW w:w="4180" w:type="dxa"/>
            <w:shd w:val="clear" w:color="auto" w:fill="auto"/>
            <w:tcMar>
              <w:left w:w="108" w:type="dxa"/>
            </w:tcMar>
          </w:tcPr>
          <w:p w14:paraId="0A06548B" w14:textId="77777777" w:rsidR="00B34661" w:rsidRDefault="005331F7">
            <w:r>
              <w:t>14</w:t>
            </w:r>
          </w:p>
        </w:tc>
      </w:tr>
      <w:tr w:rsidR="00B34661" w14:paraId="36F8630F" w14:textId="77777777">
        <w:tc>
          <w:tcPr>
            <w:tcW w:w="4181" w:type="dxa"/>
            <w:shd w:val="clear" w:color="auto" w:fill="auto"/>
            <w:tcMar>
              <w:left w:w="108" w:type="dxa"/>
            </w:tcMar>
          </w:tcPr>
          <w:p w14:paraId="24F09D74" w14:textId="77777777" w:rsidR="00B34661" w:rsidRDefault="005331F7">
            <w:r>
              <w:t>Matrix_input_7</w:t>
            </w:r>
          </w:p>
        </w:tc>
        <w:tc>
          <w:tcPr>
            <w:tcW w:w="4180" w:type="dxa"/>
            <w:shd w:val="clear" w:color="auto" w:fill="auto"/>
            <w:tcMar>
              <w:left w:w="108" w:type="dxa"/>
            </w:tcMar>
          </w:tcPr>
          <w:p w14:paraId="3DD53253" w14:textId="77777777" w:rsidR="00B34661" w:rsidRDefault="005331F7">
            <w:r>
              <w:t>15</w:t>
            </w:r>
          </w:p>
        </w:tc>
      </w:tr>
      <w:tr w:rsidR="00B34661" w14:paraId="1CA121D0" w14:textId="77777777">
        <w:tc>
          <w:tcPr>
            <w:tcW w:w="4181" w:type="dxa"/>
            <w:shd w:val="clear" w:color="auto" w:fill="auto"/>
            <w:tcMar>
              <w:left w:w="108" w:type="dxa"/>
            </w:tcMar>
          </w:tcPr>
          <w:p w14:paraId="71FD062C" w14:textId="77777777" w:rsidR="00B34661" w:rsidRDefault="005331F7">
            <w:r>
              <w:t>Matrix_input_8</w:t>
            </w:r>
          </w:p>
        </w:tc>
        <w:tc>
          <w:tcPr>
            <w:tcW w:w="4180" w:type="dxa"/>
            <w:shd w:val="clear" w:color="auto" w:fill="auto"/>
            <w:tcMar>
              <w:left w:w="108" w:type="dxa"/>
            </w:tcMar>
          </w:tcPr>
          <w:p w14:paraId="12E2AA04" w14:textId="77777777" w:rsidR="00B34661" w:rsidRDefault="005331F7">
            <w:r>
              <w:t>16</w:t>
            </w:r>
          </w:p>
        </w:tc>
      </w:tr>
      <w:tr w:rsidR="00B34661" w14:paraId="6E45696B" w14:textId="77777777">
        <w:tc>
          <w:tcPr>
            <w:tcW w:w="4181" w:type="dxa"/>
            <w:shd w:val="clear" w:color="auto" w:fill="auto"/>
            <w:tcMar>
              <w:left w:w="108" w:type="dxa"/>
            </w:tcMar>
          </w:tcPr>
          <w:p w14:paraId="6C9AF18A" w14:textId="77777777" w:rsidR="00B34661" w:rsidRDefault="005331F7">
            <w:pPr>
              <w:rPr>
                <w:b/>
                <w:color w:val="FF0000"/>
              </w:rPr>
            </w:pPr>
            <w:r>
              <w:rPr>
                <w:b/>
                <w:color w:val="FF0000"/>
              </w:rPr>
              <w:t>BD_POWER</w:t>
            </w:r>
          </w:p>
        </w:tc>
        <w:tc>
          <w:tcPr>
            <w:tcW w:w="4180" w:type="dxa"/>
            <w:shd w:val="clear" w:color="auto" w:fill="auto"/>
            <w:tcMar>
              <w:left w:w="108" w:type="dxa"/>
            </w:tcMar>
          </w:tcPr>
          <w:p w14:paraId="0F313831" w14:textId="77777777" w:rsidR="00B34661" w:rsidRDefault="005331F7">
            <w:pPr>
              <w:rPr>
                <w:b/>
                <w:color w:val="FF0000"/>
              </w:rPr>
            </w:pPr>
            <w:r>
              <w:rPr>
                <w:b/>
                <w:color w:val="FF0000"/>
              </w:rPr>
              <w:t>17</w:t>
            </w:r>
          </w:p>
        </w:tc>
      </w:tr>
      <w:tr w:rsidR="00B34661" w14:paraId="690E54B0" w14:textId="77777777">
        <w:tc>
          <w:tcPr>
            <w:tcW w:w="4181" w:type="dxa"/>
            <w:shd w:val="clear" w:color="auto" w:fill="auto"/>
            <w:tcMar>
              <w:left w:w="108" w:type="dxa"/>
            </w:tcMar>
            <w:vAlign w:val="center"/>
          </w:tcPr>
          <w:p w14:paraId="77EA21DB" w14:textId="77777777" w:rsidR="00B34661" w:rsidRDefault="005331F7">
            <w:pPr>
              <w:rPr>
                <w:rFonts w:ascii="新細明體" w:eastAsia="新細明體" w:hAnsi="新細明體" w:cs="新細明體"/>
                <w:color w:val="000000"/>
                <w:szCs w:val="24"/>
              </w:rPr>
            </w:pPr>
            <w:r>
              <w:rPr>
                <w:color w:val="000000"/>
              </w:rPr>
              <w:t>BD_OPEN</w:t>
            </w:r>
          </w:p>
        </w:tc>
        <w:tc>
          <w:tcPr>
            <w:tcW w:w="4180" w:type="dxa"/>
            <w:shd w:val="clear" w:color="auto" w:fill="auto"/>
            <w:tcMar>
              <w:left w:w="108" w:type="dxa"/>
            </w:tcMar>
          </w:tcPr>
          <w:p w14:paraId="6C21D5A7" w14:textId="77777777" w:rsidR="00B34661" w:rsidRDefault="005331F7">
            <w:r>
              <w:t>18</w:t>
            </w:r>
          </w:p>
        </w:tc>
      </w:tr>
      <w:tr w:rsidR="00B34661" w14:paraId="575EB0F0" w14:textId="77777777">
        <w:tc>
          <w:tcPr>
            <w:tcW w:w="4181" w:type="dxa"/>
            <w:shd w:val="clear" w:color="auto" w:fill="auto"/>
            <w:tcMar>
              <w:left w:w="108" w:type="dxa"/>
            </w:tcMar>
            <w:vAlign w:val="center"/>
          </w:tcPr>
          <w:p w14:paraId="65D3C8DD" w14:textId="77777777" w:rsidR="00B34661" w:rsidRDefault="005331F7">
            <w:pPr>
              <w:rPr>
                <w:rFonts w:ascii="新細明體" w:eastAsia="新細明體" w:hAnsi="新細明體" w:cs="新細明體"/>
                <w:color w:val="000000"/>
                <w:szCs w:val="24"/>
              </w:rPr>
            </w:pPr>
            <w:r>
              <w:rPr>
                <w:color w:val="000000"/>
              </w:rPr>
              <w:t>BD_PLAY</w:t>
            </w:r>
          </w:p>
        </w:tc>
        <w:tc>
          <w:tcPr>
            <w:tcW w:w="4180" w:type="dxa"/>
            <w:shd w:val="clear" w:color="auto" w:fill="auto"/>
            <w:tcMar>
              <w:left w:w="108" w:type="dxa"/>
            </w:tcMar>
          </w:tcPr>
          <w:p w14:paraId="08CDB9D4" w14:textId="77777777" w:rsidR="00B34661" w:rsidRDefault="005331F7">
            <w:r>
              <w:t>19</w:t>
            </w:r>
          </w:p>
        </w:tc>
      </w:tr>
      <w:tr w:rsidR="00B34661" w14:paraId="01217864" w14:textId="77777777">
        <w:tc>
          <w:tcPr>
            <w:tcW w:w="4181" w:type="dxa"/>
            <w:shd w:val="clear" w:color="auto" w:fill="auto"/>
            <w:tcMar>
              <w:left w:w="108" w:type="dxa"/>
            </w:tcMar>
            <w:vAlign w:val="center"/>
          </w:tcPr>
          <w:p w14:paraId="66B6C67F" w14:textId="77777777" w:rsidR="00B34661" w:rsidRDefault="005331F7">
            <w:pPr>
              <w:rPr>
                <w:rFonts w:ascii="新細明體" w:eastAsia="新細明體" w:hAnsi="新細明體" w:cs="新細明體"/>
                <w:color w:val="000000"/>
                <w:szCs w:val="24"/>
              </w:rPr>
            </w:pPr>
            <w:r>
              <w:rPr>
                <w:color w:val="000000"/>
              </w:rPr>
              <w:t>BD_STOP</w:t>
            </w:r>
          </w:p>
        </w:tc>
        <w:tc>
          <w:tcPr>
            <w:tcW w:w="4180" w:type="dxa"/>
            <w:shd w:val="clear" w:color="auto" w:fill="auto"/>
            <w:tcMar>
              <w:left w:w="108" w:type="dxa"/>
            </w:tcMar>
          </w:tcPr>
          <w:p w14:paraId="0CE9D1C7" w14:textId="77777777" w:rsidR="00B34661" w:rsidRDefault="005331F7">
            <w:r>
              <w:t>20</w:t>
            </w:r>
          </w:p>
        </w:tc>
      </w:tr>
      <w:tr w:rsidR="00B34661" w14:paraId="4938EC32" w14:textId="77777777">
        <w:tc>
          <w:tcPr>
            <w:tcW w:w="4181" w:type="dxa"/>
            <w:shd w:val="clear" w:color="auto" w:fill="auto"/>
            <w:tcMar>
              <w:left w:w="108" w:type="dxa"/>
            </w:tcMar>
            <w:vAlign w:val="center"/>
          </w:tcPr>
          <w:p w14:paraId="7C145789" w14:textId="77777777" w:rsidR="00B34661" w:rsidRDefault="005331F7">
            <w:pPr>
              <w:rPr>
                <w:rFonts w:ascii="新細明體" w:eastAsia="新細明體" w:hAnsi="新細明體" w:cs="新細明體"/>
                <w:color w:val="000000"/>
                <w:szCs w:val="24"/>
              </w:rPr>
            </w:pPr>
            <w:r>
              <w:rPr>
                <w:color w:val="000000"/>
              </w:rPr>
              <w:t>BD_PAUSE</w:t>
            </w:r>
          </w:p>
        </w:tc>
        <w:tc>
          <w:tcPr>
            <w:tcW w:w="4180" w:type="dxa"/>
            <w:shd w:val="clear" w:color="auto" w:fill="auto"/>
            <w:tcMar>
              <w:left w:w="108" w:type="dxa"/>
            </w:tcMar>
          </w:tcPr>
          <w:p w14:paraId="336F205A" w14:textId="77777777" w:rsidR="00B34661" w:rsidRDefault="005331F7">
            <w:r>
              <w:t>21</w:t>
            </w:r>
          </w:p>
        </w:tc>
      </w:tr>
      <w:tr w:rsidR="00B34661" w14:paraId="1CACD84C" w14:textId="77777777">
        <w:tc>
          <w:tcPr>
            <w:tcW w:w="4181" w:type="dxa"/>
            <w:shd w:val="clear" w:color="auto" w:fill="auto"/>
            <w:tcMar>
              <w:left w:w="108" w:type="dxa"/>
            </w:tcMar>
            <w:vAlign w:val="center"/>
          </w:tcPr>
          <w:p w14:paraId="27CA094A" w14:textId="77777777" w:rsidR="00B34661" w:rsidRDefault="005331F7">
            <w:pPr>
              <w:rPr>
                <w:rFonts w:ascii="新細明體" w:eastAsia="新細明體" w:hAnsi="新細明體" w:cs="新細明體"/>
                <w:color w:val="000000"/>
                <w:szCs w:val="24"/>
              </w:rPr>
            </w:pPr>
            <w:r>
              <w:rPr>
                <w:color w:val="000000"/>
              </w:rPr>
              <w:t>BD_NEXT</w:t>
            </w:r>
          </w:p>
        </w:tc>
        <w:tc>
          <w:tcPr>
            <w:tcW w:w="4180" w:type="dxa"/>
            <w:shd w:val="clear" w:color="auto" w:fill="auto"/>
            <w:tcMar>
              <w:left w:w="108" w:type="dxa"/>
            </w:tcMar>
          </w:tcPr>
          <w:p w14:paraId="0CD32E88" w14:textId="77777777" w:rsidR="00B34661" w:rsidRDefault="005331F7">
            <w:r>
              <w:t>22</w:t>
            </w:r>
          </w:p>
        </w:tc>
      </w:tr>
      <w:tr w:rsidR="00B34661" w14:paraId="02AFD650" w14:textId="77777777">
        <w:tc>
          <w:tcPr>
            <w:tcW w:w="4181" w:type="dxa"/>
            <w:shd w:val="clear" w:color="auto" w:fill="auto"/>
            <w:tcMar>
              <w:left w:w="108" w:type="dxa"/>
            </w:tcMar>
            <w:vAlign w:val="center"/>
          </w:tcPr>
          <w:p w14:paraId="2DF29AA0" w14:textId="77777777" w:rsidR="00B34661" w:rsidRDefault="005331F7">
            <w:pPr>
              <w:rPr>
                <w:rFonts w:ascii="新細明體" w:eastAsia="新細明體" w:hAnsi="新細明體" w:cs="新細明體"/>
                <w:color w:val="000000"/>
                <w:szCs w:val="24"/>
              </w:rPr>
            </w:pPr>
            <w:r>
              <w:rPr>
                <w:color w:val="000000"/>
              </w:rPr>
              <w:t>BD_PREVIEW</w:t>
            </w:r>
          </w:p>
        </w:tc>
        <w:tc>
          <w:tcPr>
            <w:tcW w:w="4180" w:type="dxa"/>
            <w:shd w:val="clear" w:color="auto" w:fill="auto"/>
            <w:tcMar>
              <w:left w:w="108" w:type="dxa"/>
            </w:tcMar>
          </w:tcPr>
          <w:p w14:paraId="4F22BCBF" w14:textId="77777777" w:rsidR="00B34661" w:rsidRDefault="005331F7">
            <w:r>
              <w:t>23</w:t>
            </w:r>
          </w:p>
        </w:tc>
      </w:tr>
      <w:tr w:rsidR="00B34661" w14:paraId="6C76EAF7" w14:textId="77777777">
        <w:tc>
          <w:tcPr>
            <w:tcW w:w="4181" w:type="dxa"/>
            <w:shd w:val="clear" w:color="auto" w:fill="auto"/>
            <w:tcMar>
              <w:left w:w="108" w:type="dxa"/>
            </w:tcMar>
            <w:vAlign w:val="center"/>
          </w:tcPr>
          <w:p w14:paraId="2EBD7642" w14:textId="77777777" w:rsidR="00B34661" w:rsidRDefault="005331F7">
            <w:pPr>
              <w:rPr>
                <w:rFonts w:ascii="新細明體" w:eastAsia="新細明體" w:hAnsi="新細明體" w:cs="新細明體"/>
                <w:color w:val="000000"/>
                <w:szCs w:val="24"/>
              </w:rPr>
            </w:pPr>
            <w:r>
              <w:rPr>
                <w:color w:val="000000"/>
              </w:rPr>
              <w:t>BD_FORWARD</w:t>
            </w:r>
          </w:p>
        </w:tc>
        <w:tc>
          <w:tcPr>
            <w:tcW w:w="4180" w:type="dxa"/>
            <w:shd w:val="clear" w:color="auto" w:fill="auto"/>
            <w:tcMar>
              <w:left w:w="108" w:type="dxa"/>
            </w:tcMar>
          </w:tcPr>
          <w:p w14:paraId="356E887D" w14:textId="77777777" w:rsidR="00B34661" w:rsidRDefault="005331F7">
            <w:r>
              <w:t>24</w:t>
            </w:r>
          </w:p>
        </w:tc>
      </w:tr>
      <w:tr w:rsidR="00B34661" w14:paraId="01637C1F" w14:textId="77777777">
        <w:tc>
          <w:tcPr>
            <w:tcW w:w="4181" w:type="dxa"/>
            <w:shd w:val="clear" w:color="auto" w:fill="auto"/>
            <w:tcMar>
              <w:left w:w="108" w:type="dxa"/>
            </w:tcMar>
            <w:vAlign w:val="center"/>
          </w:tcPr>
          <w:p w14:paraId="2920F17B" w14:textId="77777777" w:rsidR="00B34661" w:rsidRDefault="005331F7">
            <w:pPr>
              <w:rPr>
                <w:rFonts w:ascii="新細明體" w:eastAsia="新細明體" w:hAnsi="新細明體" w:cs="新細明體"/>
                <w:color w:val="000000"/>
                <w:szCs w:val="24"/>
              </w:rPr>
            </w:pPr>
            <w:r>
              <w:rPr>
                <w:color w:val="000000"/>
              </w:rPr>
              <w:t>BD_REVIEW</w:t>
            </w:r>
          </w:p>
        </w:tc>
        <w:tc>
          <w:tcPr>
            <w:tcW w:w="4180" w:type="dxa"/>
            <w:shd w:val="clear" w:color="auto" w:fill="auto"/>
            <w:tcMar>
              <w:left w:w="108" w:type="dxa"/>
            </w:tcMar>
          </w:tcPr>
          <w:p w14:paraId="6FDCB6F3" w14:textId="77777777" w:rsidR="00B34661" w:rsidRDefault="005331F7">
            <w:r>
              <w:t>25</w:t>
            </w:r>
          </w:p>
        </w:tc>
      </w:tr>
      <w:tr w:rsidR="00B34661" w14:paraId="1D7D2BCB" w14:textId="77777777">
        <w:tc>
          <w:tcPr>
            <w:tcW w:w="4181" w:type="dxa"/>
            <w:shd w:val="clear" w:color="auto" w:fill="auto"/>
            <w:tcMar>
              <w:left w:w="108" w:type="dxa"/>
            </w:tcMar>
            <w:vAlign w:val="center"/>
          </w:tcPr>
          <w:p w14:paraId="609D5DD8" w14:textId="77777777" w:rsidR="00B34661" w:rsidRDefault="005331F7">
            <w:pPr>
              <w:rPr>
                <w:rFonts w:ascii="新細明體" w:eastAsia="新細明體" w:hAnsi="新細明體" w:cs="新細明體"/>
                <w:color w:val="000000"/>
                <w:szCs w:val="24"/>
              </w:rPr>
            </w:pPr>
            <w:r>
              <w:rPr>
                <w:color w:val="000000"/>
              </w:rPr>
              <w:t>BD_UP</w:t>
            </w:r>
          </w:p>
        </w:tc>
        <w:tc>
          <w:tcPr>
            <w:tcW w:w="4180" w:type="dxa"/>
            <w:shd w:val="clear" w:color="auto" w:fill="auto"/>
            <w:tcMar>
              <w:left w:w="108" w:type="dxa"/>
            </w:tcMar>
          </w:tcPr>
          <w:p w14:paraId="1026043C" w14:textId="77777777" w:rsidR="00B34661" w:rsidRDefault="005331F7">
            <w:r>
              <w:t>26</w:t>
            </w:r>
          </w:p>
        </w:tc>
      </w:tr>
      <w:tr w:rsidR="00B34661" w14:paraId="4E5EE79C" w14:textId="77777777">
        <w:tc>
          <w:tcPr>
            <w:tcW w:w="4181" w:type="dxa"/>
            <w:shd w:val="clear" w:color="auto" w:fill="auto"/>
            <w:tcMar>
              <w:left w:w="108" w:type="dxa"/>
            </w:tcMar>
            <w:vAlign w:val="center"/>
          </w:tcPr>
          <w:p w14:paraId="6605D4D9" w14:textId="77777777" w:rsidR="00B34661" w:rsidRDefault="005331F7">
            <w:pPr>
              <w:rPr>
                <w:rFonts w:ascii="新細明體" w:eastAsia="新細明體" w:hAnsi="新細明體" w:cs="新細明體"/>
                <w:color w:val="000000"/>
                <w:szCs w:val="24"/>
              </w:rPr>
            </w:pPr>
            <w:r>
              <w:rPr>
                <w:color w:val="000000"/>
              </w:rPr>
              <w:t>BD_DOWN</w:t>
            </w:r>
          </w:p>
        </w:tc>
        <w:tc>
          <w:tcPr>
            <w:tcW w:w="4180" w:type="dxa"/>
            <w:shd w:val="clear" w:color="auto" w:fill="auto"/>
            <w:tcMar>
              <w:left w:w="108" w:type="dxa"/>
            </w:tcMar>
          </w:tcPr>
          <w:p w14:paraId="08C37B53" w14:textId="77777777" w:rsidR="00B34661" w:rsidRDefault="005331F7">
            <w:r>
              <w:t>27</w:t>
            </w:r>
          </w:p>
        </w:tc>
      </w:tr>
      <w:tr w:rsidR="00B34661" w14:paraId="34BFD985" w14:textId="77777777">
        <w:tc>
          <w:tcPr>
            <w:tcW w:w="4181" w:type="dxa"/>
            <w:shd w:val="clear" w:color="auto" w:fill="auto"/>
            <w:tcMar>
              <w:left w:w="108" w:type="dxa"/>
            </w:tcMar>
            <w:vAlign w:val="center"/>
          </w:tcPr>
          <w:p w14:paraId="29E817F3" w14:textId="77777777" w:rsidR="00B34661" w:rsidRDefault="005331F7">
            <w:pPr>
              <w:rPr>
                <w:rFonts w:ascii="新細明體" w:eastAsia="新細明體" w:hAnsi="新細明體" w:cs="新細明體"/>
                <w:color w:val="000000"/>
                <w:szCs w:val="24"/>
              </w:rPr>
            </w:pPr>
            <w:r>
              <w:rPr>
                <w:color w:val="000000"/>
              </w:rPr>
              <w:t>BD_LEFT</w:t>
            </w:r>
          </w:p>
        </w:tc>
        <w:tc>
          <w:tcPr>
            <w:tcW w:w="4180" w:type="dxa"/>
            <w:shd w:val="clear" w:color="auto" w:fill="auto"/>
            <w:tcMar>
              <w:left w:w="108" w:type="dxa"/>
            </w:tcMar>
          </w:tcPr>
          <w:p w14:paraId="47EB9BAB" w14:textId="77777777" w:rsidR="00B34661" w:rsidRDefault="005331F7">
            <w:r>
              <w:t>28</w:t>
            </w:r>
          </w:p>
        </w:tc>
      </w:tr>
      <w:tr w:rsidR="00B34661" w14:paraId="368F9538" w14:textId="77777777">
        <w:tc>
          <w:tcPr>
            <w:tcW w:w="4181" w:type="dxa"/>
            <w:shd w:val="clear" w:color="auto" w:fill="auto"/>
            <w:tcMar>
              <w:left w:w="108" w:type="dxa"/>
            </w:tcMar>
            <w:vAlign w:val="center"/>
          </w:tcPr>
          <w:p w14:paraId="3F089A75" w14:textId="77777777" w:rsidR="00B34661" w:rsidRDefault="005331F7">
            <w:pPr>
              <w:rPr>
                <w:rFonts w:ascii="新細明體" w:eastAsia="新細明體" w:hAnsi="新細明體" w:cs="新細明體"/>
                <w:color w:val="000000"/>
                <w:szCs w:val="24"/>
              </w:rPr>
            </w:pPr>
            <w:r>
              <w:rPr>
                <w:color w:val="000000"/>
              </w:rPr>
              <w:lastRenderedPageBreak/>
              <w:t>BD_RIGHT</w:t>
            </w:r>
          </w:p>
        </w:tc>
        <w:tc>
          <w:tcPr>
            <w:tcW w:w="4180" w:type="dxa"/>
            <w:shd w:val="clear" w:color="auto" w:fill="auto"/>
            <w:tcMar>
              <w:left w:w="108" w:type="dxa"/>
            </w:tcMar>
          </w:tcPr>
          <w:p w14:paraId="481A5DDC" w14:textId="77777777" w:rsidR="00B34661" w:rsidRDefault="005331F7">
            <w:r>
              <w:t>29</w:t>
            </w:r>
          </w:p>
        </w:tc>
      </w:tr>
      <w:tr w:rsidR="00B34661" w14:paraId="568D6A67" w14:textId="77777777">
        <w:tc>
          <w:tcPr>
            <w:tcW w:w="4181" w:type="dxa"/>
            <w:shd w:val="clear" w:color="auto" w:fill="auto"/>
            <w:tcMar>
              <w:left w:w="108" w:type="dxa"/>
            </w:tcMar>
            <w:vAlign w:val="center"/>
          </w:tcPr>
          <w:p w14:paraId="3D5C4615" w14:textId="77777777" w:rsidR="00B34661" w:rsidRDefault="005331F7">
            <w:pPr>
              <w:rPr>
                <w:rFonts w:ascii="新細明體" w:eastAsia="新細明體" w:hAnsi="新細明體" w:cs="新細明體"/>
                <w:color w:val="000000"/>
                <w:szCs w:val="24"/>
              </w:rPr>
            </w:pPr>
            <w:r>
              <w:rPr>
                <w:color w:val="000000"/>
              </w:rPr>
              <w:t>BD_OK</w:t>
            </w:r>
          </w:p>
        </w:tc>
        <w:tc>
          <w:tcPr>
            <w:tcW w:w="4180" w:type="dxa"/>
            <w:shd w:val="clear" w:color="auto" w:fill="auto"/>
            <w:tcMar>
              <w:left w:w="108" w:type="dxa"/>
            </w:tcMar>
          </w:tcPr>
          <w:p w14:paraId="17F96B13" w14:textId="77777777" w:rsidR="00B34661" w:rsidRDefault="005331F7">
            <w:r>
              <w:t>30</w:t>
            </w:r>
          </w:p>
        </w:tc>
      </w:tr>
      <w:tr w:rsidR="00B34661" w14:paraId="64E709DB" w14:textId="77777777">
        <w:tc>
          <w:tcPr>
            <w:tcW w:w="4181" w:type="dxa"/>
            <w:shd w:val="clear" w:color="auto" w:fill="auto"/>
            <w:tcMar>
              <w:left w:w="108" w:type="dxa"/>
            </w:tcMar>
            <w:vAlign w:val="center"/>
          </w:tcPr>
          <w:p w14:paraId="0A37DB98" w14:textId="77777777" w:rsidR="00B34661" w:rsidRDefault="005331F7">
            <w:pPr>
              <w:rPr>
                <w:rFonts w:ascii="新細明體" w:eastAsia="新細明體" w:hAnsi="新細明體" w:cs="新細明體"/>
                <w:color w:val="000000"/>
                <w:szCs w:val="24"/>
              </w:rPr>
            </w:pPr>
            <w:r>
              <w:rPr>
                <w:color w:val="000000"/>
              </w:rPr>
              <w:t>BD_BACK</w:t>
            </w:r>
          </w:p>
        </w:tc>
        <w:tc>
          <w:tcPr>
            <w:tcW w:w="4180" w:type="dxa"/>
            <w:shd w:val="clear" w:color="auto" w:fill="auto"/>
            <w:tcMar>
              <w:left w:w="108" w:type="dxa"/>
            </w:tcMar>
          </w:tcPr>
          <w:p w14:paraId="1BF01875" w14:textId="77777777" w:rsidR="00B34661" w:rsidRDefault="005331F7">
            <w:r>
              <w:t>31</w:t>
            </w:r>
          </w:p>
        </w:tc>
      </w:tr>
      <w:tr w:rsidR="00B34661" w14:paraId="5C3892B5" w14:textId="77777777">
        <w:tc>
          <w:tcPr>
            <w:tcW w:w="4181" w:type="dxa"/>
            <w:shd w:val="clear" w:color="auto" w:fill="auto"/>
            <w:tcMar>
              <w:left w:w="108" w:type="dxa"/>
            </w:tcMar>
            <w:vAlign w:val="center"/>
          </w:tcPr>
          <w:p w14:paraId="0E721018" w14:textId="77777777" w:rsidR="00B34661" w:rsidRDefault="005331F7">
            <w:pPr>
              <w:rPr>
                <w:rFonts w:ascii="新細明體" w:eastAsia="新細明體" w:hAnsi="新細明體" w:cs="新細明體"/>
                <w:color w:val="000000"/>
                <w:szCs w:val="24"/>
              </w:rPr>
            </w:pPr>
            <w:r>
              <w:rPr>
                <w:color w:val="000000"/>
              </w:rPr>
              <w:t>BD_MENU</w:t>
            </w:r>
          </w:p>
        </w:tc>
        <w:tc>
          <w:tcPr>
            <w:tcW w:w="4180" w:type="dxa"/>
            <w:shd w:val="clear" w:color="auto" w:fill="auto"/>
            <w:tcMar>
              <w:left w:w="108" w:type="dxa"/>
            </w:tcMar>
          </w:tcPr>
          <w:p w14:paraId="48E03405" w14:textId="77777777" w:rsidR="00B34661" w:rsidRDefault="005331F7">
            <w:r>
              <w:t>32</w:t>
            </w:r>
          </w:p>
        </w:tc>
      </w:tr>
      <w:tr w:rsidR="00B34661" w14:paraId="55AEF8DC" w14:textId="77777777">
        <w:tc>
          <w:tcPr>
            <w:tcW w:w="4181" w:type="dxa"/>
            <w:shd w:val="clear" w:color="auto" w:fill="auto"/>
            <w:tcMar>
              <w:left w:w="108" w:type="dxa"/>
            </w:tcMar>
            <w:vAlign w:val="center"/>
          </w:tcPr>
          <w:p w14:paraId="0161235E" w14:textId="77777777" w:rsidR="00B34661" w:rsidRDefault="005331F7">
            <w:pPr>
              <w:rPr>
                <w:rFonts w:ascii="新細明體" w:eastAsia="新細明體" w:hAnsi="新細明體" w:cs="新細明體"/>
                <w:color w:val="000000"/>
                <w:szCs w:val="24"/>
              </w:rPr>
            </w:pPr>
            <w:r>
              <w:rPr>
                <w:color w:val="000000"/>
              </w:rPr>
              <w:t>BD_TOPMENU</w:t>
            </w:r>
          </w:p>
        </w:tc>
        <w:tc>
          <w:tcPr>
            <w:tcW w:w="4180" w:type="dxa"/>
            <w:shd w:val="clear" w:color="auto" w:fill="auto"/>
            <w:tcMar>
              <w:left w:w="108" w:type="dxa"/>
            </w:tcMar>
          </w:tcPr>
          <w:p w14:paraId="0696790F" w14:textId="77777777" w:rsidR="00B34661" w:rsidRDefault="005331F7">
            <w:r>
              <w:t>33</w:t>
            </w:r>
          </w:p>
        </w:tc>
      </w:tr>
      <w:tr w:rsidR="00B34661" w14:paraId="6DD3B69C" w14:textId="77777777">
        <w:tc>
          <w:tcPr>
            <w:tcW w:w="4181" w:type="dxa"/>
            <w:shd w:val="clear" w:color="auto" w:fill="auto"/>
            <w:tcMar>
              <w:left w:w="108" w:type="dxa"/>
            </w:tcMar>
            <w:vAlign w:val="center"/>
          </w:tcPr>
          <w:p w14:paraId="348DEF0A" w14:textId="77777777" w:rsidR="00B34661" w:rsidRDefault="005331F7">
            <w:pPr>
              <w:rPr>
                <w:rFonts w:ascii="新細明體" w:eastAsia="新細明體" w:hAnsi="新細明體" w:cs="新細明體"/>
                <w:color w:val="000000"/>
                <w:szCs w:val="24"/>
              </w:rPr>
            </w:pPr>
            <w:r>
              <w:rPr>
                <w:color w:val="000000"/>
              </w:rPr>
              <w:t>BD_HOME</w:t>
            </w:r>
          </w:p>
        </w:tc>
        <w:tc>
          <w:tcPr>
            <w:tcW w:w="4180" w:type="dxa"/>
            <w:shd w:val="clear" w:color="auto" w:fill="auto"/>
            <w:tcMar>
              <w:left w:w="108" w:type="dxa"/>
            </w:tcMar>
          </w:tcPr>
          <w:p w14:paraId="4418286D" w14:textId="77777777" w:rsidR="00B34661" w:rsidRDefault="005331F7">
            <w:r>
              <w:t>34</w:t>
            </w:r>
          </w:p>
        </w:tc>
      </w:tr>
      <w:tr w:rsidR="00B34661" w14:paraId="2FAABE81" w14:textId="77777777">
        <w:tc>
          <w:tcPr>
            <w:tcW w:w="4181" w:type="dxa"/>
            <w:shd w:val="clear" w:color="auto" w:fill="auto"/>
            <w:tcMar>
              <w:left w:w="108" w:type="dxa"/>
            </w:tcMar>
            <w:vAlign w:val="center"/>
          </w:tcPr>
          <w:p w14:paraId="6E1176C8" w14:textId="77777777" w:rsidR="00B34661" w:rsidRDefault="005331F7">
            <w:pPr>
              <w:rPr>
                <w:rFonts w:ascii="新細明體" w:eastAsia="新細明體" w:hAnsi="新細明體" w:cs="新細明體"/>
                <w:color w:val="000000"/>
                <w:szCs w:val="24"/>
              </w:rPr>
            </w:pPr>
            <w:r>
              <w:rPr>
                <w:color w:val="000000"/>
              </w:rPr>
              <w:t>BD_SUBTITLE</w:t>
            </w:r>
          </w:p>
        </w:tc>
        <w:tc>
          <w:tcPr>
            <w:tcW w:w="4180" w:type="dxa"/>
            <w:shd w:val="clear" w:color="auto" w:fill="auto"/>
            <w:tcMar>
              <w:left w:w="108" w:type="dxa"/>
            </w:tcMar>
          </w:tcPr>
          <w:p w14:paraId="2F06B717" w14:textId="77777777" w:rsidR="00B34661" w:rsidRDefault="005331F7">
            <w:r>
              <w:t>35</w:t>
            </w:r>
          </w:p>
        </w:tc>
      </w:tr>
      <w:tr w:rsidR="00B34661" w14:paraId="37C3D80E" w14:textId="77777777">
        <w:tc>
          <w:tcPr>
            <w:tcW w:w="4181" w:type="dxa"/>
            <w:shd w:val="clear" w:color="auto" w:fill="auto"/>
            <w:tcMar>
              <w:left w:w="108" w:type="dxa"/>
            </w:tcMar>
            <w:vAlign w:val="center"/>
          </w:tcPr>
          <w:p w14:paraId="445B29D6" w14:textId="77777777"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14:paraId="7860E1D0" w14:textId="77777777" w:rsidR="00B34661" w:rsidRDefault="00B34661"/>
        </w:tc>
      </w:tr>
      <w:tr w:rsidR="00B34661" w14:paraId="24EC0A5D" w14:textId="77777777">
        <w:tc>
          <w:tcPr>
            <w:tcW w:w="4181" w:type="dxa"/>
            <w:shd w:val="clear" w:color="auto" w:fill="auto"/>
            <w:tcMar>
              <w:left w:w="108" w:type="dxa"/>
            </w:tcMar>
            <w:vAlign w:val="center"/>
          </w:tcPr>
          <w:p w14:paraId="6F4475B6" w14:textId="77777777" w:rsidR="00B34661" w:rsidRDefault="00B34661">
            <w:pPr>
              <w:rPr>
                <w:rFonts w:ascii="新細明體" w:eastAsia="新細明體" w:hAnsi="新細明體" w:cs="新細明體"/>
                <w:color w:val="000000"/>
                <w:szCs w:val="24"/>
              </w:rPr>
            </w:pPr>
          </w:p>
        </w:tc>
        <w:tc>
          <w:tcPr>
            <w:tcW w:w="4180" w:type="dxa"/>
            <w:shd w:val="clear" w:color="auto" w:fill="auto"/>
            <w:tcMar>
              <w:left w:w="108" w:type="dxa"/>
            </w:tcMar>
          </w:tcPr>
          <w:p w14:paraId="3064C526" w14:textId="77777777" w:rsidR="00B34661" w:rsidRDefault="00B34661"/>
        </w:tc>
      </w:tr>
      <w:tr w:rsidR="00B34661" w14:paraId="386D4159" w14:textId="77777777">
        <w:tc>
          <w:tcPr>
            <w:tcW w:w="4181" w:type="dxa"/>
            <w:shd w:val="clear" w:color="auto" w:fill="auto"/>
            <w:tcMar>
              <w:left w:w="108" w:type="dxa"/>
            </w:tcMar>
          </w:tcPr>
          <w:p w14:paraId="0E56572C" w14:textId="77777777" w:rsidR="00B34661" w:rsidRDefault="00B34661"/>
        </w:tc>
        <w:tc>
          <w:tcPr>
            <w:tcW w:w="4180" w:type="dxa"/>
            <w:shd w:val="clear" w:color="auto" w:fill="auto"/>
            <w:tcMar>
              <w:left w:w="108" w:type="dxa"/>
            </w:tcMar>
          </w:tcPr>
          <w:p w14:paraId="215AEE1B" w14:textId="77777777" w:rsidR="00B34661" w:rsidRDefault="00B34661"/>
        </w:tc>
      </w:tr>
      <w:tr w:rsidR="00B34661" w14:paraId="2C19BEAC" w14:textId="77777777">
        <w:tc>
          <w:tcPr>
            <w:tcW w:w="4181" w:type="dxa"/>
            <w:shd w:val="clear" w:color="auto" w:fill="auto"/>
            <w:tcMar>
              <w:left w:w="108" w:type="dxa"/>
            </w:tcMar>
          </w:tcPr>
          <w:p w14:paraId="5270CE5E" w14:textId="77777777" w:rsidR="00B34661" w:rsidRDefault="00B34661"/>
        </w:tc>
        <w:tc>
          <w:tcPr>
            <w:tcW w:w="4180" w:type="dxa"/>
            <w:shd w:val="clear" w:color="auto" w:fill="auto"/>
            <w:tcMar>
              <w:left w:w="108" w:type="dxa"/>
            </w:tcMar>
          </w:tcPr>
          <w:p w14:paraId="4CA9E096" w14:textId="77777777" w:rsidR="00B34661" w:rsidRDefault="00B34661"/>
        </w:tc>
      </w:tr>
      <w:tr w:rsidR="00B34661" w14:paraId="2CC26552" w14:textId="77777777">
        <w:tc>
          <w:tcPr>
            <w:tcW w:w="4181" w:type="dxa"/>
            <w:shd w:val="clear" w:color="auto" w:fill="auto"/>
            <w:tcMar>
              <w:left w:w="108" w:type="dxa"/>
            </w:tcMar>
          </w:tcPr>
          <w:p w14:paraId="72B4A0B3" w14:textId="77777777" w:rsidR="00B34661" w:rsidRDefault="00B34661"/>
        </w:tc>
        <w:tc>
          <w:tcPr>
            <w:tcW w:w="4180" w:type="dxa"/>
            <w:shd w:val="clear" w:color="auto" w:fill="auto"/>
            <w:tcMar>
              <w:left w:w="108" w:type="dxa"/>
            </w:tcMar>
          </w:tcPr>
          <w:p w14:paraId="1685F987" w14:textId="77777777" w:rsidR="00B34661" w:rsidRDefault="00B34661"/>
        </w:tc>
      </w:tr>
    </w:tbl>
    <w:p w14:paraId="38B5B3E3" w14:textId="77777777" w:rsidR="00B34661" w:rsidRDefault="00B34661"/>
    <w:p w14:paraId="2DC2CEAD" w14:textId="77777777" w:rsidR="00B34661" w:rsidRDefault="00B34661"/>
    <w:p w14:paraId="257F9A11" w14:textId="77777777" w:rsidR="00B34661" w:rsidRDefault="00B34661"/>
    <w:p w14:paraId="2B464223" w14:textId="77777777" w:rsidR="00B34661" w:rsidRDefault="00B34661"/>
    <w:p w14:paraId="416408E3" w14:textId="77777777" w:rsidR="00B34661" w:rsidRDefault="00B34661"/>
    <w:p w14:paraId="35B5D3F1" w14:textId="77777777" w:rsidR="00B34661" w:rsidRDefault="00B34661"/>
    <w:p w14:paraId="1B909879" w14:textId="77777777" w:rsidR="00B34661" w:rsidRDefault="00B34661"/>
    <w:p w14:paraId="15361E38" w14:textId="77777777" w:rsidR="00B34661" w:rsidRDefault="00B34661"/>
    <w:tbl>
      <w:tblPr>
        <w:tblStyle w:val="af8"/>
        <w:tblW w:w="8522" w:type="dxa"/>
        <w:tblLook w:val="04A0" w:firstRow="1" w:lastRow="0" w:firstColumn="1" w:lastColumn="0" w:noHBand="0" w:noVBand="1"/>
      </w:tblPr>
      <w:tblGrid>
        <w:gridCol w:w="2429"/>
        <w:gridCol w:w="3630"/>
        <w:gridCol w:w="2463"/>
      </w:tblGrid>
      <w:tr w:rsidR="00B34661" w14:paraId="4AF961F9" w14:textId="77777777">
        <w:tc>
          <w:tcPr>
            <w:tcW w:w="2429" w:type="dxa"/>
            <w:shd w:val="clear" w:color="auto" w:fill="BFBFBF" w:themeFill="background1" w:themeFillShade="BF"/>
            <w:tcMar>
              <w:left w:w="108" w:type="dxa"/>
            </w:tcMar>
          </w:tcPr>
          <w:p w14:paraId="58321007" w14:textId="77777777" w:rsidR="00B34661" w:rsidRDefault="005331F7">
            <w:pPr>
              <w:rPr>
                <w:szCs w:val="24"/>
              </w:rPr>
            </w:pPr>
            <w:r>
              <w:rPr>
                <w:szCs w:val="24"/>
              </w:rPr>
              <w:t>中文名稱</w:t>
            </w:r>
          </w:p>
        </w:tc>
        <w:tc>
          <w:tcPr>
            <w:tcW w:w="3630" w:type="dxa"/>
            <w:shd w:val="clear" w:color="auto" w:fill="BFBFBF" w:themeFill="background1" w:themeFillShade="BF"/>
            <w:tcMar>
              <w:left w:w="108" w:type="dxa"/>
            </w:tcMar>
          </w:tcPr>
          <w:p w14:paraId="139DB38A" w14:textId="77777777" w:rsidR="00B34661" w:rsidRDefault="005331F7">
            <w:pPr>
              <w:rPr>
                <w:szCs w:val="24"/>
              </w:rPr>
            </w:pPr>
            <w:r>
              <w:rPr>
                <w:szCs w:val="24"/>
              </w:rPr>
              <w:t>Control Command</w:t>
            </w:r>
          </w:p>
        </w:tc>
        <w:tc>
          <w:tcPr>
            <w:tcW w:w="2463" w:type="dxa"/>
            <w:shd w:val="clear" w:color="auto" w:fill="BFBFBF" w:themeFill="background1" w:themeFillShade="BF"/>
            <w:tcMar>
              <w:left w:w="108" w:type="dxa"/>
            </w:tcMar>
          </w:tcPr>
          <w:p w14:paraId="23FD6431" w14:textId="77777777" w:rsidR="00B34661" w:rsidRDefault="005331F7">
            <w:pPr>
              <w:rPr>
                <w:szCs w:val="24"/>
              </w:rPr>
            </w:pPr>
            <w:r>
              <w:rPr>
                <w:szCs w:val="24"/>
              </w:rPr>
              <w:t xml:space="preserve">Json </w:t>
            </w:r>
            <w:r>
              <w:rPr>
                <w:szCs w:val="24"/>
              </w:rPr>
              <w:t>格式</w:t>
            </w:r>
          </w:p>
        </w:tc>
      </w:tr>
      <w:tr w:rsidR="00B34661" w14:paraId="264F3914" w14:textId="77777777">
        <w:tc>
          <w:tcPr>
            <w:tcW w:w="2429" w:type="dxa"/>
            <w:shd w:val="clear" w:color="auto" w:fill="auto"/>
            <w:tcMar>
              <w:left w:w="108" w:type="dxa"/>
            </w:tcMar>
            <w:vAlign w:val="center"/>
          </w:tcPr>
          <w:p w14:paraId="5C3073CF" w14:textId="77777777" w:rsidR="00B34661" w:rsidRDefault="005331F7">
            <w:pPr>
              <w:rPr>
                <w:rFonts w:ascii="新細明體" w:eastAsia="新細明體" w:hAnsi="新細明體" w:cs="新細明體"/>
                <w:color w:val="000000"/>
                <w:szCs w:val="24"/>
              </w:rPr>
            </w:pPr>
            <w:r>
              <w:rPr>
                <w:color w:val="000000"/>
                <w:szCs w:val="24"/>
              </w:rPr>
              <w:t>開啟系統電源</w:t>
            </w:r>
          </w:p>
        </w:tc>
        <w:tc>
          <w:tcPr>
            <w:tcW w:w="3630" w:type="dxa"/>
            <w:shd w:val="clear" w:color="auto" w:fill="auto"/>
            <w:tcMar>
              <w:left w:w="108" w:type="dxa"/>
            </w:tcMar>
            <w:vAlign w:val="center"/>
          </w:tcPr>
          <w:p w14:paraId="49D7AAAF" w14:textId="77777777" w:rsidR="00B34661" w:rsidRDefault="005331F7">
            <w:pPr>
              <w:rPr>
                <w:rFonts w:ascii="新細明體" w:eastAsia="新細明體" w:hAnsi="新細明體" w:cs="新細明體"/>
                <w:color w:val="000000"/>
                <w:szCs w:val="24"/>
              </w:rPr>
            </w:pPr>
            <w:r>
              <w:rPr>
                <w:color w:val="000000"/>
                <w:szCs w:val="24"/>
              </w:rPr>
              <w:t>CTL_SYSTEM_ON</w:t>
            </w:r>
          </w:p>
        </w:tc>
        <w:tc>
          <w:tcPr>
            <w:tcW w:w="2463" w:type="dxa"/>
            <w:shd w:val="clear" w:color="auto" w:fill="auto"/>
            <w:tcMar>
              <w:left w:w="108" w:type="dxa"/>
            </w:tcMar>
          </w:tcPr>
          <w:p w14:paraId="71BBD749" w14:textId="77777777" w:rsidR="00B34661" w:rsidRDefault="005331F7">
            <w:pPr>
              <w:rPr>
                <w:szCs w:val="24"/>
              </w:rPr>
            </w:pPr>
            <w:r>
              <w:rPr>
                <w:szCs w:val="24"/>
              </w:rPr>
              <w:t>{</w:t>
            </w:r>
          </w:p>
          <w:p w14:paraId="4E3EF1F2" w14:textId="77777777" w:rsidR="00B34661" w:rsidRDefault="005331F7">
            <w:pPr>
              <w:jc w:val="center"/>
              <w:rPr>
                <w:szCs w:val="24"/>
              </w:rPr>
            </w:pPr>
            <w:r>
              <w:rPr>
                <w:szCs w:val="24"/>
              </w:rPr>
              <w:t xml:space="preserve">    "function": 1,</w:t>
            </w:r>
          </w:p>
          <w:p w14:paraId="5FD4B671" w14:textId="77777777" w:rsidR="00B34661" w:rsidRDefault="005331F7">
            <w:pPr>
              <w:jc w:val="center"/>
              <w:rPr>
                <w:szCs w:val="24"/>
              </w:rPr>
            </w:pPr>
            <w:r>
              <w:rPr>
                <w:szCs w:val="24"/>
              </w:rPr>
              <w:t xml:space="preserve">    "device": 0,</w:t>
            </w:r>
          </w:p>
          <w:p w14:paraId="7E67EB9B" w14:textId="77777777" w:rsidR="00B34661" w:rsidRDefault="005331F7">
            <w:pPr>
              <w:jc w:val="center"/>
              <w:rPr>
                <w:szCs w:val="24"/>
              </w:rPr>
            </w:pPr>
            <w:r>
              <w:rPr>
                <w:szCs w:val="24"/>
              </w:rPr>
              <w:t xml:space="preserve">    "control": 1</w:t>
            </w:r>
          </w:p>
          <w:p w14:paraId="73C6A259" w14:textId="77777777" w:rsidR="00B34661" w:rsidRDefault="005331F7">
            <w:pPr>
              <w:rPr>
                <w:szCs w:val="24"/>
              </w:rPr>
            </w:pPr>
            <w:r>
              <w:rPr>
                <w:szCs w:val="24"/>
              </w:rPr>
              <w:t>}</w:t>
            </w:r>
          </w:p>
        </w:tc>
      </w:tr>
      <w:tr w:rsidR="00B34661" w14:paraId="71DAE475" w14:textId="77777777">
        <w:tc>
          <w:tcPr>
            <w:tcW w:w="2429" w:type="dxa"/>
            <w:shd w:val="clear" w:color="auto" w:fill="auto"/>
            <w:tcMar>
              <w:left w:w="108" w:type="dxa"/>
            </w:tcMar>
            <w:vAlign w:val="center"/>
          </w:tcPr>
          <w:p w14:paraId="484D7AC6" w14:textId="77777777" w:rsidR="00B34661" w:rsidRDefault="005331F7">
            <w:pPr>
              <w:rPr>
                <w:rFonts w:ascii="新細明體" w:eastAsia="新細明體" w:hAnsi="新細明體" w:cs="新細明體"/>
                <w:color w:val="000000"/>
                <w:szCs w:val="24"/>
              </w:rPr>
            </w:pPr>
            <w:r>
              <w:rPr>
                <w:color w:val="000000"/>
                <w:szCs w:val="24"/>
              </w:rPr>
              <w:t>關閉系統電源</w:t>
            </w:r>
          </w:p>
        </w:tc>
        <w:tc>
          <w:tcPr>
            <w:tcW w:w="3630" w:type="dxa"/>
            <w:shd w:val="clear" w:color="auto" w:fill="auto"/>
            <w:tcMar>
              <w:left w:w="108" w:type="dxa"/>
            </w:tcMar>
            <w:vAlign w:val="center"/>
          </w:tcPr>
          <w:p w14:paraId="5F6BD4D8" w14:textId="77777777" w:rsidR="00B34661" w:rsidRDefault="005331F7">
            <w:pPr>
              <w:rPr>
                <w:rFonts w:ascii="新細明體" w:eastAsia="新細明體" w:hAnsi="新細明體" w:cs="新細明體"/>
                <w:color w:val="000000"/>
                <w:szCs w:val="24"/>
              </w:rPr>
            </w:pPr>
            <w:r>
              <w:rPr>
                <w:color w:val="000000"/>
                <w:szCs w:val="24"/>
              </w:rPr>
              <w:t>CTL_SYSTEM_OFF</w:t>
            </w:r>
          </w:p>
        </w:tc>
        <w:tc>
          <w:tcPr>
            <w:tcW w:w="2463" w:type="dxa"/>
            <w:shd w:val="clear" w:color="auto" w:fill="auto"/>
            <w:tcMar>
              <w:left w:w="108" w:type="dxa"/>
            </w:tcMar>
          </w:tcPr>
          <w:p w14:paraId="46D15748" w14:textId="77777777" w:rsidR="00B34661" w:rsidRDefault="005331F7">
            <w:pPr>
              <w:rPr>
                <w:szCs w:val="24"/>
              </w:rPr>
            </w:pPr>
            <w:r>
              <w:rPr>
                <w:szCs w:val="24"/>
              </w:rPr>
              <w:t>{</w:t>
            </w:r>
          </w:p>
          <w:p w14:paraId="680E45D0" w14:textId="77777777" w:rsidR="00B34661" w:rsidRDefault="005331F7">
            <w:pPr>
              <w:rPr>
                <w:szCs w:val="24"/>
              </w:rPr>
            </w:pPr>
            <w:r>
              <w:rPr>
                <w:szCs w:val="24"/>
              </w:rPr>
              <w:t xml:space="preserve">    "function": 1,</w:t>
            </w:r>
          </w:p>
          <w:p w14:paraId="0699228B" w14:textId="77777777" w:rsidR="00B34661" w:rsidRDefault="005331F7">
            <w:pPr>
              <w:rPr>
                <w:szCs w:val="24"/>
              </w:rPr>
            </w:pPr>
            <w:r>
              <w:rPr>
                <w:szCs w:val="24"/>
              </w:rPr>
              <w:t xml:space="preserve">    "device": 0,</w:t>
            </w:r>
          </w:p>
          <w:p w14:paraId="3BCEEA24" w14:textId="77777777" w:rsidR="00B34661" w:rsidRDefault="005331F7">
            <w:pPr>
              <w:rPr>
                <w:szCs w:val="24"/>
              </w:rPr>
            </w:pPr>
            <w:r>
              <w:rPr>
                <w:szCs w:val="24"/>
              </w:rPr>
              <w:t xml:space="preserve">    "control": 2</w:t>
            </w:r>
          </w:p>
          <w:p w14:paraId="0BF93109" w14:textId="77777777" w:rsidR="00B34661" w:rsidRDefault="005331F7">
            <w:pPr>
              <w:rPr>
                <w:szCs w:val="24"/>
              </w:rPr>
            </w:pPr>
            <w:r>
              <w:rPr>
                <w:szCs w:val="24"/>
              </w:rPr>
              <w:t>}</w:t>
            </w:r>
          </w:p>
        </w:tc>
      </w:tr>
      <w:tr w:rsidR="00B34661" w14:paraId="642D3DB2" w14:textId="77777777">
        <w:tc>
          <w:tcPr>
            <w:tcW w:w="2429" w:type="dxa"/>
            <w:shd w:val="clear" w:color="auto" w:fill="auto"/>
            <w:tcMar>
              <w:left w:w="108" w:type="dxa"/>
            </w:tcMar>
            <w:vAlign w:val="center"/>
          </w:tcPr>
          <w:p w14:paraId="757B5390" w14:textId="77777777" w:rsidR="00B34661" w:rsidRDefault="005331F7">
            <w:pPr>
              <w:rPr>
                <w:rFonts w:ascii="新細明體" w:eastAsia="新細明體" w:hAnsi="新細明體" w:cs="新細明體"/>
                <w:color w:val="000000"/>
                <w:szCs w:val="24"/>
              </w:rPr>
            </w:pPr>
            <w:r>
              <w:rPr>
                <w:color w:val="000000"/>
                <w:szCs w:val="24"/>
              </w:rPr>
              <w:t>演講模式</w:t>
            </w:r>
          </w:p>
        </w:tc>
        <w:tc>
          <w:tcPr>
            <w:tcW w:w="3630" w:type="dxa"/>
            <w:shd w:val="clear" w:color="auto" w:fill="auto"/>
            <w:tcMar>
              <w:left w:w="108" w:type="dxa"/>
            </w:tcMar>
            <w:vAlign w:val="center"/>
          </w:tcPr>
          <w:p w14:paraId="1741AD48" w14:textId="77777777" w:rsidR="00B34661" w:rsidRDefault="005331F7">
            <w:pPr>
              <w:rPr>
                <w:rFonts w:ascii="新細明體" w:eastAsia="新細明體" w:hAnsi="新細明體" w:cs="新細明體"/>
                <w:color w:val="000000"/>
                <w:szCs w:val="24"/>
              </w:rPr>
            </w:pPr>
            <w:r>
              <w:rPr>
                <w:color w:val="000000"/>
                <w:szCs w:val="24"/>
              </w:rPr>
              <w:t>CTL_MODE_SPEECH</w:t>
            </w:r>
          </w:p>
        </w:tc>
        <w:tc>
          <w:tcPr>
            <w:tcW w:w="2463" w:type="dxa"/>
            <w:shd w:val="clear" w:color="auto" w:fill="auto"/>
            <w:tcMar>
              <w:left w:w="108" w:type="dxa"/>
            </w:tcMar>
          </w:tcPr>
          <w:p w14:paraId="4DA16145" w14:textId="77777777" w:rsidR="00B34661" w:rsidRDefault="005331F7">
            <w:pPr>
              <w:rPr>
                <w:szCs w:val="24"/>
              </w:rPr>
            </w:pPr>
            <w:r>
              <w:rPr>
                <w:szCs w:val="24"/>
              </w:rPr>
              <w:t>{</w:t>
            </w:r>
          </w:p>
          <w:p w14:paraId="431D8429" w14:textId="77777777" w:rsidR="00B34661" w:rsidRDefault="005331F7">
            <w:pPr>
              <w:rPr>
                <w:szCs w:val="24"/>
              </w:rPr>
            </w:pPr>
            <w:r>
              <w:rPr>
                <w:szCs w:val="24"/>
              </w:rPr>
              <w:t xml:space="preserve">    "function": 2,</w:t>
            </w:r>
          </w:p>
          <w:p w14:paraId="5E63E88B" w14:textId="77777777" w:rsidR="00B34661" w:rsidRDefault="005331F7">
            <w:pPr>
              <w:rPr>
                <w:szCs w:val="24"/>
              </w:rPr>
            </w:pPr>
            <w:r>
              <w:rPr>
                <w:szCs w:val="24"/>
              </w:rPr>
              <w:t xml:space="preserve">    "device": 1,</w:t>
            </w:r>
          </w:p>
          <w:p w14:paraId="39DCF98F" w14:textId="77777777" w:rsidR="00B34661" w:rsidRDefault="005331F7">
            <w:pPr>
              <w:rPr>
                <w:szCs w:val="24"/>
              </w:rPr>
            </w:pPr>
            <w:r>
              <w:rPr>
                <w:szCs w:val="24"/>
              </w:rPr>
              <w:t xml:space="preserve">    "control": 0</w:t>
            </w:r>
          </w:p>
          <w:p w14:paraId="6D5EAD5A" w14:textId="77777777" w:rsidR="00B34661" w:rsidRDefault="005331F7">
            <w:pPr>
              <w:rPr>
                <w:szCs w:val="24"/>
              </w:rPr>
            </w:pPr>
            <w:r>
              <w:rPr>
                <w:szCs w:val="24"/>
              </w:rPr>
              <w:t>}</w:t>
            </w:r>
          </w:p>
        </w:tc>
      </w:tr>
      <w:tr w:rsidR="00B34661" w14:paraId="28C7E960" w14:textId="77777777">
        <w:tc>
          <w:tcPr>
            <w:tcW w:w="2429" w:type="dxa"/>
            <w:shd w:val="clear" w:color="auto" w:fill="auto"/>
            <w:tcMar>
              <w:left w:w="108" w:type="dxa"/>
            </w:tcMar>
            <w:vAlign w:val="center"/>
          </w:tcPr>
          <w:p w14:paraId="36A4B400" w14:textId="77777777" w:rsidR="00B34661" w:rsidRDefault="005331F7">
            <w:pPr>
              <w:rPr>
                <w:rFonts w:ascii="新細明體" w:eastAsia="新細明體" w:hAnsi="新細明體" w:cs="新細明體"/>
                <w:color w:val="000000"/>
                <w:szCs w:val="24"/>
              </w:rPr>
            </w:pPr>
            <w:r>
              <w:rPr>
                <w:color w:val="000000"/>
                <w:szCs w:val="24"/>
              </w:rPr>
              <w:t>簡報模式</w:t>
            </w:r>
          </w:p>
        </w:tc>
        <w:tc>
          <w:tcPr>
            <w:tcW w:w="3630" w:type="dxa"/>
            <w:shd w:val="clear" w:color="auto" w:fill="auto"/>
            <w:tcMar>
              <w:left w:w="108" w:type="dxa"/>
            </w:tcMar>
            <w:vAlign w:val="center"/>
          </w:tcPr>
          <w:p w14:paraId="679A31C6" w14:textId="77777777" w:rsidR="00B34661" w:rsidRDefault="005331F7">
            <w:pPr>
              <w:rPr>
                <w:rFonts w:ascii="新細明體" w:eastAsia="新細明體" w:hAnsi="新細明體" w:cs="新細明體"/>
                <w:color w:val="000000"/>
                <w:szCs w:val="24"/>
              </w:rPr>
            </w:pPr>
            <w:r>
              <w:rPr>
                <w:color w:val="000000"/>
                <w:szCs w:val="24"/>
              </w:rPr>
              <w:t>CTL_MODE_BRIEF</w:t>
            </w:r>
          </w:p>
        </w:tc>
        <w:tc>
          <w:tcPr>
            <w:tcW w:w="2463" w:type="dxa"/>
            <w:shd w:val="clear" w:color="auto" w:fill="auto"/>
            <w:tcMar>
              <w:left w:w="108" w:type="dxa"/>
            </w:tcMar>
          </w:tcPr>
          <w:p w14:paraId="2174679A" w14:textId="77777777" w:rsidR="00B34661" w:rsidRDefault="005331F7">
            <w:pPr>
              <w:rPr>
                <w:szCs w:val="24"/>
              </w:rPr>
            </w:pPr>
            <w:r>
              <w:rPr>
                <w:szCs w:val="24"/>
              </w:rPr>
              <w:t>{</w:t>
            </w:r>
          </w:p>
          <w:p w14:paraId="09B73D4A" w14:textId="77777777" w:rsidR="00B34661" w:rsidRDefault="005331F7">
            <w:pPr>
              <w:rPr>
                <w:szCs w:val="24"/>
              </w:rPr>
            </w:pPr>
            <w:r>
              <w:rPr>
                <w:szCs w:val="24"/>
              </w:rPr>
              <w:t xml:space="preserve">    "function": 2,</w:t>
            </w:r>
          </w:p>
          <w:p w14:paraId="55B6F827" w14:textId="77777777" w:rsidR="00B34661" w:rsidRDefault="005331F7">
            <w:pPr>
              <w:rPr>
                <w:szCs w:val="24"/>
              </w:rPr>
            </w:pPr>
            <w:r>
              <w:rPr>
                <w:szCs w:val="24"/>
              </w:rPr>
              <w:t xml:space="preserve">    "device": 2,</w:t>
            </w:r>
          </w:p>
          <w:p w14:paraId="675AD9D1" w14:textId="77777777" w:rsidR="00B34661" w:rsidRDefault="005331F7">
            <w:pPr>
              <w:rPr>
                <w:szCs w:val="24"/>
              </w:rPr>
            </w:pPr>
            <w:r>
              <w:rPr>
                <w:szCs w:val="24"/>
              </w:rPr>
              <w:t xml:space="preserve">    "control": 0</w:t>
            </w:r>
          </w:p>
          <w:p w14:paraId="2363051D" w14:textId="77777777" w:rsidR="00B34661" w:rsidRDefault="005331F7">
            <w:pPr>
              <w:rPr>
                <w:szCs w:val="24"/>
              </w:rPr>
            </w:pPr>
            <w:r>
              <w:rPr>
                <w:szCs w:val="24"/>
              </w:rPr>
              <w:t>}</w:t>
            </w:r>
          </w:p>
        </w:tc>
      </w:tr>
      <w:tr w:rsidR="00B34661" w14:paraId="23C33F53" w14:textId="77777777">
        <w:tc>
          <w:tcPr>
            <w:tcW w:w="2429" w:type="dxa"/>
            <w:shd w:val="clear" w:color="auto" w:fill="auto"/>
            <w:tcMar>
              <w:left w:w="108" w:type="dxa"/>
            </w:tcMar>
            <w:vAlign w:val="center"/>
          </w:tcPr>
          <w:p w14:paraId="1850D86D" w14:textId="77777777" w:rsidR="00B34661" w:rsidRDefault="005331F7">
            <w:pPr>
              <w:rPr>
                <w:rFonts w:ascii="新細明體" w:eastAsia="新細明體" w:hAnsi="新細明體" w:cs="新細明體"/>
                <w:color w:val="000000"/>
                <w:szCs w:val="24"/>
              </w:rPr>
            </w:pPr>
            <w:r>
              <w:rPr>
                <w:color w:val="000000"/>
                <w:szCs w:val="24"/>
              </w:rPr>
              <w:t>劇院模式</w:t>
            </w:r>
          </w:p>
        </w:tc>
        <w:tc>
          <w:tcPr>
            <w:tcW w:w="3630" w:type="dxa"/>
            <w:shd w:val="clear" w:color="auto" w:fill="auto"/>
            <w:tcMar>
              <w:left w:w="108" w:type="dxa"/>
            </w:tcMar>
            <w:vAlign w:val="center"/>
          </w:tcPr>
          <w:p w14:paraId="708B8B30" w14:textId="77777777" w:rsidR="00B34661" w:rsidRDefault="005331F7">
            <w:pPr>
              <w:rPr>
                <w:rFonts w:ascii="新細明體" w:eastAsia="新細明體" w:hAnsi="新細明體" w:cs="新細明體"/>
                <w:color w:val="000000"/>
                <w:szCs w:val="24"/>
              </w:rPr>
            </w:pPr>
            <w:r>
              <w:rPr>
                <w:color w:val="000000"/>
                <w:szCs w:val="24"/>
              </w:rPr>
              <w:t>CTL_MODE_CINEMA</w:t>
            </w:r>
          </w:p>
        </w:tc>
        <w:tc>
          <w:tcPr>
            <w:tcW w:w="2463" w:type="dxa"/>
            <w:shd w:val="clear" w:color="auto" w:fill="auto"/>
            <w:tcMar>
              <w:left w:w="108" w:type="dxa"/>
            </w:tcMar>
          </w:tcPr>
          <w:p w14:paraId="3467961E" w14:textId="77777777" w:rsidR="00B34661" w:rsidRDefault="005331F7">
            <w:pPr>
              <w:rPr>
                <w:szCs w:val="24"/>
              </w:rPr>
            </w:pPr>
            <w:r>
              <w:rPr>
                <w:szCs w:val="24"/>
              </w:rPr>
              <w:t>{</w:t>
            </w:r>
          </w:p>
          <w:p w14:paraId="04F6C31C" w14:textId="77777777" w:rsidR="00B34661" w:rsidRDefault="005331F7">
            <w:pPr>
              <w:rPr>
                <w:szCs w:val="24"/>
              </w:rPr>
            </w:pPr>
            <w:r>
              <w:rPr>
                <w:szCs w:val="24"/>
              </w:rPr>
              <w:t xml:space="preserve">    "function": 2,</w:t>
            </w:r>
          </w:p>
          <w:p w14:paraId="09A7C438" w14:textId="77777777" w:rsidR="00B34661" w:rsidRDefault="005331F7">
            <w:pPr>
              <w:rPr>
                <w:szCs w:val="24"/>
              </w:rPr>
            </w:pPr>
            <w:r>
              <w:rPr>
                <w:szCs w:val="24"/>
              </w:rPr>
              <w:t xml:space="preserve">    "device": 3,</w:t>
            </w:r>
          </w:p>
          <w:p w14:paraId="041F50EB" w14:textId="77777777" w:rsidR="00B34661" w:rsidRDefault="005331F7">
            <w:pPr>
              <w:rPr>
                <w:szCs w:val="24"/>
              </w:rPr>
            </w:pPr>
            <w:r>
              <w:rPr>
                <w:szCs w:val="24"/>
              </w:rPr>
              <w:t xml:space="preserve">    "control": 0</w:t>
            </w:r>
          </w:p>
          <w:p w14:paraId="4070002B" w14:textId="77777777" w:rsidR="00B34661" w:rsidRDefault="005331F7">
            <w:pPr>
              <w:rPr>
                <w:szCs w:val="24"/>
              </w:rPr>
            </w:pPr>
            <w:r>
              <w:rPr>
                <w:szCs w:val="24"/>
              </w:rPr>
              <w:t>}</w:t>
            </w:r>
          </w:p>
        </w:tc>
      </w:tr>
      <w:tr w:rsidR="00B34661" w14:paraId="3893E0E8" w14:textId="77777777">
        <w:tc>
          <w:tcPr>
            <w:tcW w:w="2429" w:type="dxa"/>
            <w:shd w:val="clear" w:color="auto" w:fill="auto"/>
            <w:tcMar>
              <w:left w:w="108" w:type="dxa"/>
            </w:tcMar>
            <w:vAlign w:val="center"/>
          </w:tcPr>
          <w:p w14:paraId="1461147E" w14:textId="77777777" w:rsidR="00B34661" w:rsidRDefault="005331F7">
            <w:pPr>
              <w:rPr>
                <w:rFonts w:ascii="新細明體" w:eastAsia="新細明體" w:hAnsi="新細明體" w:cs="新細明體"/>
                <w:color w:val="000000"/>
                <w:szCs w:val="24"/>
              </w:rPr>
            </w:pPr>
            <w:r>
              <w:rPr>
                <w:color w:val="000000"/>
                <w:szCs w:val="24"/>
              </w:rPr>
              <w:lastRenderedPageBreak/>
              <w:t>影像切換</w:t>
            </w:r>
            <w:r>
              <w:rPr>
                <w:color w:val="000000"/>
                <w:szCs w:val="24"/>
              </w:rPr>
              <w:t>:</w:t>
            </w:r>
            <w:r>
              <w:rPr>
                <w:color w:val="000000"/>
                <w:szCs w:val="24"/>
              </w:rPr>
              <w:t>中控</w:t>
            </w:r>
            <w:r>
              <w:rPr>
                <w:color w:val="000000"/>
                <w:szCs w:val="24"/>
              </w:rPr>
              <w:t>VGA</w:t>
            </w:r>
          </w:p>
        </w:tc>
        <w:tc>
          <w:tcPr>
            <w:tcW w:w="3630" w:type="dxa"/>
            <w:shd w:val="clear" w:color="auto" w:fill="auto"/>
            <w:tcMar>
              <w:left w:w="108" w:type="dxa"/>
            </w:tcMar>
            <w:vAlign w:val="center"/>
          </w:tcPr>
          <w:p w14:paraId="6B5BE83C" w14:textId="77777777" w:rsidR="00B34661" w:rsidRDefault="005331F7">
            <w:pPr>
              <w:rPr>
                <w:rFonts w:ascii="新細明體" w:eastAsia="新細明體" w:hAnsi="新細明體" w:cs="新細明體"/>
                <w:color w:val="000000"/>
                <w:szCs w:val="24"/>
              </w:rPr>
            </w:pPr>
            <w:r>
              <w:rPr>
                <w:color w:val="000000"/>
                <w:szCs w:val="24"/>
              </w:rPr>
              <w:t>CTL_MATRIX_INPUT1</w:t>
            </w:r>
          </w:p>
        </w:tc>
        <w:tc>
          <w:tcPr>
            <w:tcW w:w="2463" w:type="dxa"/>
            <w:shd w:val="clear" w:color="auto" w:fill="auto"/>
            <w:tcMar>
              <w:left w:w="108" w:type="dxa"/>
            </w:tcMar>
          </w:tcPr>
          <w:p w14:paraId="3FE9240F" w14:textId="77777777" w:rsidR="00B34661" w:rsidRDefault="005331F7">
            <w:pPr>
              <w:rPr>
                <w:szCs w:val="24"/>
              </w:rPr>
            </w:pPr>
            <w:r>
              <w:rPr>
                <w:szCs w:val="24"/>
              </w:rPr>
              <w:t>{</w:t>
            </w:r>
          </w:p>
          <w:p w14:paraId="6E191A67" w14:textId="77777777" w:rsidR="00B34661" w:rsidRDefault="005331F7">
            <w:pPr>
              <w:rPr>
                <w:szCs w:val="24"/>
              </w:rPr>
            </w:pPr>
            <w:r>
              <w:rPr>
                <w:szCs w:val="24"/>
              </w:rPr>
              <w:t xml:space="preserve">    "function": 3,</w:t>
            </w:r>
          </w:p>
          <w:p w14:paraId="5416E225" w14:textId="77777777" w:rsidR="00B34661" w:rsidRDefault="005331F7">
            <w:pPr>
              <w:rPr>
                <w:szCs w:val="24"/>
              </w:rPr>
            </w:pPr>
            <w:r>
              <w:rPr>
                <w:szCs w:val="24"/>
              </w:rPr>
              <w:t xml:space="preserve">    "device": 0,</w:t>
            </w:r>
          </w:p>
          <w:p w14:paraId="0CEE81AE" w14:textId="77777777" w:rsidR="00B34661" w:rsidRDefault="005331F7">
            <w:pPr>
              <w:rPr>
                <w:szCs w:val="24"/>
              </w:rPr>
            </w:pPr>
            <w:r>
              <w:rPr>
                <w:szCs w:val="24"/>
              </w:rPr>
              <w:t xml:space="preserve">    "control": 9</w:t>
            </w:r>
          </w:p>
          <w:p w14:paraId="34F1BAB1" w14:textId="77777777" w:rsidR="00B34661" w:rsidRDefault="005331F7">
            <w:pPr>
              <w:rPr>
                <w:szCs w:val="24"/>
              </w:rPr>
            </w:pPr>
            <w:r>
              <w:rPr>
                <w:szCs w:val="24"/>
              </w:rPr>
              <w:t>}</w:t>
            </w:r>
          </w:p>
        </w:tc>
      </w:tr>
      <w:tr w:rsidR="00B34661" w14:paraId="7E71F790" w14:textId="77777777">
        <w:tc>
          <w:tcPr>
            <w:tcW w:w="2429" w:type="dxa"/>
            <w:shd w:val="clear" w:color="auto" w:fill="auto"/>
            <w:tcMar>
              <w:left w:w="108" w:type="dxa"/>
            </w:tcMar>
            <w:vAlign w:val="center"/>
          </w:tcPr>
          <w:p w14:paraId="1C27FE7F" w14:textId="77777777"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視訊</w:t>
            </w:r>
            <w:r>
              <w:rPr>
                <w:color w:val="000000"/>
                <w:szCs w:val="24"/>
              </w:rPr>
              <w:t>VGA</w:t>
            </w:r>
          </w:p>
        </w:tc>
        <w:tc>
          <w:tcPr>
            <w:tcW w:w="3630" w:type="dxa"/>
            <w:shd w:val="clear" w:color="auto" w:fill="auto"/>
            <w:tcMar>
              <w:left w:w="108" w:type="dxa"/>
            </w:tcMar>
            <w:vAlign w:val="center"/>
          </w:tcPr>
          <w:p w14:paraId="455B1C49" w14:textId="77777777" w:rsidR="00B34661" w:rsidRDefault="005331F7">
            <w:pPr>
              <w:rPr>
                <w:rFonts w:ascii="新細明體" w:eastAsia="新細明體" w:hAnsi="新細明體" w:cs="新細明體"/>
                <w:color w:val="000000"/>
                <w:szCs w:val="24"/>
              </w:rPr>
            </w:pPr>
            <w:r>
              <w:rPr>
                <w:color w:val="000000"/>
                <w:szCs w:val="24"/>
              </w:rPr>
              <w:t>CTL_MATRIX_INPUT2</w:t>
            </w:r>
          </w:p>
        </w:tc>
        <w:tc>
          <w:tcPr>
            <w:tcW w:w="2463" w:type="dxa"/>
            <w:shd w:val="clear" w:color="auto" w:fill="auto"/>
            <w:tcMar>
              <w:left w:w="108" w:type="dxa"/>
            </w:tcMar>
          </w:tcPr>
          <w:p w14:paraId="535907AB" w14:textId="77777777" w:rsidR="00B34661" w:rsidRDefault="005331F7">
            <w:pPr>
              <w:rPr>
                <w:szCs w:val="24"/>
              </w:rPr>
            </w:pPr>
            <w:r>
              <w:rPr>
                <w:szCs w:val="24"/>
              </w:rPr>
              <w:t>{</w:t>
            </w:r>
          </w:p>
          <w:p w14:paraId="1987FB39" w14:textId="77777777" w:rsidR="00B34661" w:rsidRDefault="005331F7">
            <w:pPr>
              <w:rPr>
                <w:szCs w:val="24"/>
              </w:rPr>
            </w:pPr>
            <w:r>
              <w:rPr>
                <w:szCs w:val="24"/>
              </w:rPr>
              <w:t xml:space="preserve">    "function": 3,</w:t>
            </w:r>
          </w:p>
          <w:p w14:paraId="10BD73DB" w14:textId="77777777" w:rsidR="00B34661" w:rsidRDefault="005331F7">
            <w:pPr>
              <w:rPr>
                <w:szCs w:val="24"/>
              </w:rPr>
            </w:pPr>
            <w:r>
              <w:rPr>
                <w:szCs w:val="24"/>
              </w:rPr>
              <w:t xml:space="preserve">    "device": 0,</w:t>
            </w:r>
          </w:p>
          <w:p w14:paraId="4F124A3C" w14:textId="77777777" w:rsidR="00B34661" w:rsidRDefault="005331F7">
            <w:pPr>
              <w:rPr>
                <w:szCs w:val="24"/>
              </w:rPr>
            </w:pPr>
            <w:r>
              <w:rPr>
                <w:szCs w:val="24"/>
              </w:rPr>
              <w:t xml:space="preserve">    "control": 10</w:t>
            </w:r>
          </w:p>
          <w:p w14:paraId="0BB6CA0C" w14:textId="77777777" w:rsidR="00B34661" w:rsidRDefault="005331F7">
            <w:pPr>
              <w:rPr>
                <w:szCs w:val="24"/>
              </w:rPr>
            </w:pPr>
            <w:r>
              <w:rPr>
                <w:szCs w:val="24"/>
              </w:rPr>
              <w:t>}</w:t>
            </w:r>
          </w:p>
        </w:tc>
      </w:tr>
      <w:tr w:rsidR="00B34661" w14:paraId="593EF049" w14:textId="77777777">
        <w:tc>
          <w:tcPr>
            <w:tcW w:w="2429" w:type="dxa"/>
            <w:shd w:val="clear" w:color="auto" w:fill="auto"/>
            <w:tcMar>
              <w:left w:w="108" w:type="dxa"/>
            </w:tcMar>
            <w:vAlign w:val="center"/>
          </w:tcPr>
          <w:p w14:paraId="75333AE8" w14:textId="77777777"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中控室</w:t>
            </w:r>
            <w:r>
              <w:rPr>
                <w:color w:val="000000"/>
                <w:szCs w:val="24"/>
              </w:rPr>
              <w:t>HDMI1</w:t>
            </w:r>
          </w:p>
        </w:tc>
        <w:tc>
          <w:tcPr>
            <w:tcW w:w="3630" w:type="dxa"/>
            <w:shd w:val="clear" w:color="auto" w:fill="auto"/>
            <w:tcMar>
              <w:left w:w="108" w:type="dxa"/>
            </w:tcMar>
            <w:vAlign w:val="center"/>
          </w:tcPr>
          <w:p w14:paraId="4967D030" w14:textId="77777777" w:rsidR="00B34661" w:rsidRDefault="005331F7">
            <w:pPr>
              <w:rPr>
                <w:rFonts w:ascii="新細明體" w:eastAsia="新細明體" w:hAnsi="新細明體" w:cs="新細明體"/>
                <w:color w:val="000000"/>
                <w:szCs w:val="24"/>
              </w:rPr>
            </w:pPr>
            <w:r>
              <w:rPr>
                <w:color w:val="000000"/>
                <w:szCs w:val="24"/>
              </w:rPr>
              <w:t>CTL_MATRIX_INPUT3</w:t>
            </w:r>
          </w:p>
        </w:tc>
        <w:tc>
          <w:tcPr>
            <w:tcW w:w="2463" w:type="dxa"/>
            <w:shd w:val="clear" w:color="auto" w:fill="auto"/>
            <w:tcMar>
              <w:left w:w="108" w:type="dxa"/>
            </w:tcMar>
          </w:tcPr>
          <w:p w14:paraId="2EAAAFA9" w14:textId="77777777" w:rsidR="00B34661" w:rsidRDefault="005331F7">
            <w:pPr>
              <w:rPr>
                <w:szCs w:val="24"/>
              </w:rPr>
            </w:pPr>
            <w:r>
              <w:rPr>
                <w:szCs w:val="24"/>
              </w:rPr>
              <w:t>{</w:t>
            </w:r>
          </w:p>
          <w:p w14:paraId="6521A149" w14:textId="77777777" w:rsidR="00B34661" w:rsidRDefault="005331F7">
            <w:pPr>
              <w:rPr>
                <w:szCs w:val="24"/>
              </w:rPr>
            </w:pPr>
            <w:r>
              <w:rPr>
                <w:szCs w:val="24"/>
              </w:rPr>
              <w:t xml:space="preserve">    "function": 3,</w:t>
            </w:r>
          </w:p>
          <w:p w14:paraId="563564E1" w14:textId="77777777" w:rsidR="00B34661" w:rsidRDefault="005331F7">
            <w:pPr>
              <w:rPr>
                <w:szCs w:val="24"/>
              </w:rPr>
            </w:pPr>
            <w:r>
              <w:rPr>
                <w:szCs w:val="24"/>
              </w:rPr>
              <w:t xml:space="preserve">    "device": 0,</w:t>
            </w:r>
          </w:p>
          <w:p w14:paraId="596BF323" w14:textId="77777777" w:rsidR="00B34661" w:rsidRDefault="005331F7">
            <w:pPr>
              <w:rPr>
                <w:szCs w:val="24"/>
              </w:rPr>
            </w:pPr>
            <w:r>
              <w:rPr>
                <w:szCs w:val="24"/>
              </w:rPr>
              <w:t xml:space="preserve">    "control": 11</w:t>
            </w:r>
          </w:p>
          <w:p w14:paraId="1D5B7908" w14:textId="77777777" w:rsidR="00B34661" w:rsidRDefault="005331F7">
            <w:pPr>
              <w:rPr>
                <w:szCs w:val="24"/>
              </w:rPr>
            </w:pPr>
            <w:r>
              <w:rPr>
                <w:szCs w:val="24"/>
              </w:rPr>
              <w:t>}</w:t>
            </w:r>
          </w:p>
        </w:tc>
      </w:tr>
      <w:tr w:rsidR="00B34661" w14:paraId="47FDDEA7" w14:textId="77777777">
        <w:tc>
          <w:tcPr>
            <w:tcW w:w="2429" w:type="dxa"/>
            <w:shd w:val="clear" w:color="auto" w:fill="auto"/>
            <w:tcMar>
              <w:left w:w="108" w:type="dxa"/>
            </w:tcMar>
            <w:vAlign w:val="center"/>
          </w:tcPr>
          <w:p w14:paraId="5E950C31" w14:textId="77777777"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中控室</w:t>
            </w:r>
            <w:r>
              <w:rPr>
                <w:color w:val="000000"/>
                <w:szCs w:val="24"/>
              </w:rPr>
              <w:t>HDMI2</w:t>
            </w:r>
          </w:p>
        </w:tc>
        <w:tc>
          <w:tcPr>
            <w:tcW w:w="3630" w:type="dxa"/>
            <w:shd w:val="clear" w:color="auto" w:fill="auto"/>
            <w:tcMar>
              <w:left w:w="108" w:type="dxa"/>
            </w:tcMar>
            <w:vAlign w:val="center"/>
          </w:tcPr>
          <w:p w14:paraId="17018E51" w14:textId="77777777" w:rsidR="00B34661" w:rsidRDefault="005331F7">
            <w:pPr>
              <w:rPr>
                <w:rFonts w:ascii="新細明體" w:eastAsia="新細明體" w:hAnsi="新細明體" w:cs="新細明體"/>
                <w:color w:val="000000"/>
                <w:szCs w:val="24"/>
              </w:rPr>
            </w:pPr>
            <w:r>
              <w:rPr>
                <w:color w:val="000000"/>
                <w:szCs w:val="24"/>
              </w:rPr>
              <w:t>CTL_MATRIX_INPUT4</w:t>
            </w:r>
          </w:p>
        </w:tc>
        <w:tc>
          <w:tcPr>
            <w:tcW w:w="2463" w:type="dxa"/>
            <w:shd w:val="clear" w:color="auto" w:fill="auto"/>
            <w:tcMar>
              <w:left w:w="108" w:type="dxa"/>
            </w:tcMar>
          </w:tcPr>
          <w:p w14:paraId="31BD7D16" w14:textId="77777777" w:rsidR="00B34661" w:rsidRDefault="005331F7">
            <w:pPr>
              <w:rPr>
                <w:szCs w:val="24"/>
              </w:rPr>
            </w:pPr>
            <w:r>
              <w:rPr>
                <w:szCs w:val="24"/>
              </w:rPr>
              <w:t>{</w:t>
            </w:r>
          </w:p>
          <w:p w14:paraId="4D748FA8" w14:textId="77777777" w:rsidR="00B34661" w:rsidRDefault="005331F7">
            <w:pPr>
              <w:rPr>
                <w:szCs w:val="24"/>
              </w:rPr>
            </w:pPr>
            <w:r>
              <w:rPr>
                <w:szCs w:val="24"/>
              </w:rPr>
              <w:t xml:space="preserve">    "function": 3,</w:t>
            </w:r>
          </w:p>
          <w:p w14:paraId="0BB7F1A2" w14:textId="77777777" w:rsidR="00B34661" w:rsidRDefault="005331F7">
            <w:pPr>
              <w:rPr>
                <w:szCs w:val="24"/>
              </w:rPr>
            </w:pPr>
            <w:r>
              <w:rPr>
                <w:szCs w:val="24"/>
              </w:rPr>
              <w:t xml:space="preserve">    "device": 0,</w:t>
            </w:r>
          </w:p>
          <w:p w14:paraId="2ABD7FE9" w14:textId="77777777" w:rsidR="00B34661" w:rsidRDefault="005331F7">
            <w:pPr>
              <w:rPr>
                <w:szCs w:val="24"/>
              </w:rPr>
            </w:pPr>
            <w:r>
              <w:rPr>
                <w:szCs w:val="24"/>
              </w:rPr>
              <w:t xml:space="preserve">    "control": 12</w:t>
            </w:r>
          </w:p>
          <w:p w14:paraId="42E0DFFE" w14:textId="77777777" w:rsidR="00B34661" w:rsidRDefault="005331F7">
            <w:pPr>
              <w:rPr>
                <w:szCs w:val="24"/>
              </w:rPr>
            </w:pPr>
            <w:r>
              <w:rPr>
                <w:szCs w:val="24"/>
              </w:rPr>
              <w:t>}</w:t>
            </w:r>
          </w:p>
        </w:tc>
      </w:tr>
      <w:tr w:rsidR="00B34661" w14:paraId="7DBB06D8" w14:textId="77777777">
        <w:tc>
          <w:tcPr>
            <w:tcW w:w="2429" w:type="dxa"/>
            <w:shd w:val="clear" w:color="auto" w:fill="auto"/>
            <w:tcMar>
              <w:left w:w="108" w:type="dxa"/>
            </w:tcMar>
            <w:vAlign w:val="center"/>
          </w:tcPr>
          <w:p w14:paraId="71537C2A" w14:textId="77777777"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:DVD</w:t>
            </w:r>
          </w:p>
        </w:tc>
        <w:tc>
          <w:tcPr>
            <w:tcW w:w="3630" w:type="dxa"/>
            <w:shd w:val="clear" w:color="auto" w:fill="auto"/>
            <w:tcMar>
              <w:left w:w="108" w:type="dxa"/>
            </w:tcMar>
            <w:vAlign w:val="center"/>
          </w:tcPr>
          <w:p w14:paraId="2ACF4CBF" w14:textId="77777777" w:rsidR="00B34661" w:rsidRDefault="005331F7">
            <w:pPr>
              <w:rPr>
                <w:rFonts w:ascii="新細明體" w:eastAsia="新細明體" w:hAnsi="新細明體" w:cs="新細明體"/>
                <w:color w:val="000000"/>
                <w:szCs w:val="24"/>
              </w:rPr>
            </w:pPr>
            <w:r>
              <w:rPr>
                <w:color w:val="000000"/>
                <w:szCs w:val="24"/>
              </w:rPr>
              <w:t>CTL_MATRIX_INPUT5</w:t>
            </w:r>
          </w:p>
        </w:tc>
        <w:tc>
          <w:tcPr>
            <w:tcW w:w="2463" w:type="dxa"/>
            <w:shd w:val="clear" w:color="auto" w:fill="auto"/>
            <w:tcMar>
              <w:left w:w="108" w:type="dxa"/>
            </w:tcMar>
          </w:tcPr>
          <w:p w14:paraId="6DC00E08" w14:textId="77777777" w:rsidR="00B34661" w:rsidRDefault="005331F7">
            <w:pPr>
              <w:rPr>
                <w:szCs w:val="24"/>
              </w:rPr>
            </w:pPr>
            <w:r>
              <w:rPr>
                <w:szCs w:val="24"/>
              </w:rPr>
              <w:t>{</w:t>
            </w:r>
          </w:p>
          <w:p w14:paraId="7BE73027" w14:textId="77777777" w:rsidR="00B34661" w:rsidRDefault="005331F7">
            <w:pPr>
              <w:rPr>
                <w:szCs w:val="24"/>
              </w:rPr>
            </w:pPr>
            <w:r>
              <w:rPr>
                <w:szCs w:val="24"/>
              </w:rPr>
              <w:t xml:space="preserve">    "function": 3,</w:t>
            </w:r>
          </w:p>
          <w:p w14:paraId="6F2F540E" w14:textId="77777777" w:rsidR="00B34661" w:rsidRDefault="005331F7">
            <w:pPr>
              <w:rPr>
                <w:szCs w:val="24"/>
              </w:rPr>
            </w:pPr>
            <w:r>
              <w:rPr>
                <w:szCs w:val="24"/>
              </w:rPr>
              <w:t xml:space="preserve">    "device": 0,</w:t>
            </w:r>
          </w:p>
          <w:p w14:paraId="05B8A216" w14:textId="77777777" w:rsidR="00B34661" w:rsidRDefault="005331F7">
            <w:pPr>
              <w:rPr>
                <w:szCs w:val="24"/>
              </w:rPr>
            </w:pPr>
            <w:r>
              <w:rPr>
                <w:szCs w:val="24"/>
              </w:rPr>
              <w:t xml:space="preserve">    "control": 13</w:t>
            </w:r>
          </w:p>
          <w:p w14:paraId="172EE95B" w14:textId="77777777" w:rsidR="00B34661" w:rsidRDefault="005331F7">
            <w:pPr>
              <w:rPr>
                <w:szCs w:val="24"/>
              </w:rPr>
            </w:pPr>
            <w:r>
              <w:rPr>
                <w:szCs w:val="24"/>
              </w:rPr>
              <w:t>}</w:t>
            </w:r>
          </w:p>
        </w:tc>
      </w:tr>
      <w:tr w:rsidR="00B34661" w14:paraId="285FD936" w14:textId="77777777">
        <w:tc>
          <w:tcPr>
            <w:tcW w:w="2429" w:type="dxa"/>
            <w:shd w:val="clear" w:color="auto" w:fill="auto"/>
            <w:tcMar>
              <w:left w:w="108" w:type="dxa"/>
            </w:tcMar>
            <w:vAlign w:val="center"/>
          </w:tcPr>
          <w:p w14:paraId="0B0294EB" w14:textId="77777777"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:input6</w:t>
            </w:r>
          </w:p>
        </w:tc>
        <w:tc>
          <w:tcPr>
            <w:tcW w:w="3630" w:type="dxa"/>
            <w:shd w:val="clear" w:color="auto" w:fill="auto"/>
            <w:tcMar>
              <w:left w:w="108" w:type="dxa"/>
            </w:tcMar>
            <w:vAlign w:val="center"/>
          </w:tcPr>
          <w:p w14:paraId="7D17A600" w14:textId="77777777" w:rsidR="00B34661" w:rsidRDefault="005331F7">
            <w:pPr>
              <w:rPr>
                <w:rFonts w:ascii="新細明體" w:eastAsia="新細明體" w:hAnsi="新細明體" w:cs="新細明體"/>
                <w:color w:val="000000"/>
                <w:szCs w:val="24"/>
              </w:rPr>
            </w:pPr>
            <w:r>
              <w:rPr>
                <w:color w:val="000000"/>
                <w:szCs w:val="24"/>
              </w:rPr>
              <w:t>CTL_MATRIX_INPUT6</w:t>
            </w:r>
          </w:p>
        </w:tc>
        <w:tc>
          <w:tcPr>
            <w:tcW w:w="2463" w:type="dxa"/>
            <w:shd w:val="clear" w:color="auto" w:fill="auto"/>
            <w:tcMar>
              <w:left w:w="108" w:type="dxa"/>
            </w:tcMar>
          </w:tcPr>
          <w:p w14:paraId="0F485BC5" w14:textId="77777777" w:rsidR="00B34661" w:rsidRDefault="005331F7">
            <w:pPr>
              <w:rPr>
                <w:szCs w:val="24"/>
              </w:rPr>
            </w:pPr>
            <w:r>
              <w:rPr>
                <w:szCs w:val="24"/>
              </w:rPr>
              <w:t>{</w:t>
            </w:r>
          </w:p>
          <w:p w14:paraId="65F53B27" w14:textId="77777777" w:rsidR="00B34661" w:rsidRDefault="005331F7">
            <w:pPr>
              <w:rPr>
                <w:szCs w:val="24"/>
              </w:rPr>
            </w:pPr>
            <w:r>
              <w:rPr>
                <w:szCs w:val="24"/>
              </w:rPr>
              <w:t xml:space="preserve">    "function": 3,</w:t>
            </w:r>
          </w:p>
          <w:p w14:paraId="0BEB35EA" w14:textId="77777777" w:rsidR="00B34661" w:rsidRDefault="005331F7">
            <w:pPr>
              <w:rPr>
                <w:szCs w:val="24"/>
              </w:rPr>
            </w:pPr>
            <w:r>
              <w:rPr>
                <w:szCs w:val="24"/>
              </w:rPr>
              <w:t xml:space="preserve">    "device": 0,</w:t>
            </w:r>
          </w:p>
          <w:p w14:paraId="59801751" w14:textId="77777777" w:rsidR="00B34661" w:rsidRDefault="005331F7">
            <w:pPr>
              <w:rPr>
                <w:szCs w:val="24"/>
              </w:rPr>
            </w:pPr>
            <w:r>
              <w:rPr>
                <w:szCs w:val="24"/>
              </w:rPr>
              <w:t xml:space="preserve">    "control": 14</w:t>
            </w:r>
          </w:p>
          <w:p w14:paraId="220B58F1" w14:textId="77777777" w:rsidR="00B34661" w:rsidRDefault="005331F7">
            <w:pPr>
              <w:rPr>
                <w:szCs w:val="24"/>
              </w:rPr>
            </w:pPr>
            <w:r>
              <w:rPr>
                <w:szCs w:val="24"/>
              </w:rPr>
              <w:t>}</w:t>
            </w:r>
          </w:p>
        </w:tc>
      </w:tr>
      <w:tr w:rsidR="00B34661" w14:paraId="67588501" w14:textId="77777777">
        <w:tc>
          <w:tcPr>
            <w:tcW w:w="2429" w:type="dxa"/>
            <w:shd w:val="clear" w:color="auto" w:fill="auto"/>
            <w:tcMar>
              <w:left w:w="108" w:type="dxa"/>
            </w:tcMar>
            <w:vAlign w:val="center"/>
          </w:tcPr>
          <w:p w14:paraId="001CC749" w14:textId="77777777"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w:t>
            </w:r>
            <w:r>
              <w:rPr>
                <w:color w:val="000000"/>
                <w:szCs w:val="24"/>
              </w:rPr>
              <w:t>講台牆壁外接插座</w:t>
            </w:r>
          </w:p>
        </w:tc>
        <w:tc>
          <w:tcPr>
            <w:tcW w:w="3630" w:type="dxa"/>
            <w:shd w:val="clear" w:color="auto" w:fill="auto"/>
            <w:tcMar>
              <w:left w:w="108" w:type="dxa"/>
            </w:tcMar>
            <w:vAlign w:val="center"/>
          </w:tcPr>
          <w:p w14:paraId="6B15E6C0" w14:textId="77777777" w:rsidR="00B34661" w:rsidRDefault="005331F7">
            <w:pPr>
              <w:rPr>
                <w:rFonts w:ascii="新細明體" w:eastAsia="新細明體" w:hAnsi="新細明體" w:cs="新細明體"/>
                <w:color w:val="000000"/>
                <w:szCs w:val="24"/>
              </w:rPr>
            </w:pPr>
            <w:r>
              <w:rPr>
                <w:color w:val="000000"/>
                <w:szCs w:val="24"/>
              </w:rPr>
              <w:t>CTL_MATRIX_INPUT7</w:t>
            </w:r>
          </w:p>
        </w:tc>
        <w:tc>
          <w:tcPr>
            <w:tcW w:w="2463" w:type="dxa"/>
            <w:shd w:val="clear" w:color="auto" w:fill="auto"/>
            <w:tcMar>
              <w:left w:w="108" w:type="dxa"/>
            </w:tcMar>
          </w:tcPr>
          <w:p w14:paraId="42424C89" w14:textId="77777777" w:rsidR="00B34661" w:rsidRDefault="005331F7">
            <w:pPr>
              <w:rPr>
                <w:szCs w:val="24"/>
              </w:rPr>
            </w:pPr>
            <w:r>
              <w:rPr>
                <w:szCs w:val="24"/>
              </w:rPr>
              <w:t>{</w:t>
            </w:r>
          </w:p>
          <w:p w14:paraId="047F0482" w14:textId="77777777" w:rsidR="00B34661" w:rsidRDefault="005331F7">
            <w:pPr>
              <w:rPr>
                <w:szCs w:val="24"/>
              </w:rPr>
            </w:pPr>
            <w:r>
              <w:rPr>
                <w:szCs w:val="24"/>
              </w:rPr>
              <w:t xml:space="preserve">    "function": 3,</w:t>
            </w:r>
          </w:p>
          <w:p w14:paraId="17DC8F73" w14:textId="77777777" w:rsidR="00B34661" w:rsidRDefault="005331F7">
            <w:pPr>
              <w:rPr>
                <w:szCs w:val="24"/>
              </w:rPr>
            </w:pPr>
            <w:r>
              <w:rPr>
                <w:szCs w:val="24"/>
              </w:rPr>
              <w:t xml:space="preserve">    "device": 0,</w:t>
            </w:r>
          </w:p>
          <w:p w14:paraId="0377E64E" w14:textId="77777777" w:rsidR="00B34661" w:rsidRDefault="005331F7">
            <w:pPr>
              <w:rPr>
                <w:szCs w:val="24"/>
              </w:rPr>
            </w:pPr>
            <w:r>
              <w:rPr>
                <w:szCs w:val="24"/>
              </w:rPr>
              <w:t xml:space="preserve">    "control": 15</w:t>
            </w:r>
          </w:p>
          <w:p w14:paraId="29CAE24E" w14:textId="77777777" w:rsidR="00B34661" w:rsidRDefault="005331F7">
            <w:pPr>
              <w:rPr>
                <w:szCs w:val="24"/>
              </w:rPr>
            </w:pPr>
            <w:r>
              <w:rPr>
                <w:szCs w:val="24"/>
              </w:rPr>
              <w:t>}</w:t>
            </w:r>
          </w:p>
        </w:tc>
      </w:tr>
      <w:tr w:rsidR="00B34661" w14:paraId="26FF9F37" w14:textId="77777777">
        <w:tc>
          <w:tcPr>
            <w:tcW w:w="2429" w:type="dxa"/>
            <w:shd w:val="clear" w:color="auto" w:fill="auto"/>
            <w:tcMar>
              <w:left w:w="108" w:type="dxa"/>
            </w:tcMar>
            <w:vAlign w:val="center"/>
          </w:tcPr>
          <w:p w14:paraId="49F359D2" w14:textId="77777777" w:rsidR="00B34661" w:rsidRDefault="005331F7">
            <w:pPr>
              <w:rPr>
                <w:rFonts w:ascii="新細明體" w:eastAsia="新細明體" w:hAnsi="新細明體" w:cs="新細明體"/>
                <w:color w:val="000000"/>
                <w:szCs w:val="24"/>
              </w:rPr>
            </w:pPr>
            <w:r>
              <w:rPr>
                <w:color w:val="000000"/>
                <w:szCs w:val="24"/>
              </w:rPr>
              <w:t>影像切換</w:t>
            </w:r>
            <w:r>
              <w:rPr>
                <w:color w:val="000000"/>
                <w:szCs w:val="24"/>
              </w:rPr>
              <w:t>:input8</w:t>
            </w:r>
          </w:p>
        </w:tc>
        <w:tc>
          <w:tcPr>
            <w:tcW w:w="3630" w:type="dxa"/>
            <w:shd w:val="clear" w:color="auto" w:fill="auto"/>
            <w:tcMar>
              <w:left w:w="108" w:type="dxa"/>
            </w:tcMar>
            <w:vAlign w:val="center"/>
          </w:tcPr>
          <w:p w14:paraId="17C99AB1" w14:textId="77777777" w:rsidR="00B34661" w:rsidRDefault="005331F7">
            <w:pPr>
              <w:rPr>
                <w:rFonts w:ascii="新細明體" w:eastAsia="新細明體" w:hAnsi="新細明體" w:cs="新細明體"/>
                <w:color w:val="000000"/>
                <w:szCs w:val="24"/>
              </w:rPr>
            </w:pPr>
            <w:r>
              <w:rPr>
                <w:color w:val="000000"/>
                <w:szCs w:val="24"/>
              </w:rPr>
              <w:t>CTL_MATRIX_INPUT8</w:t>
            </w:r>
          </w:p>
        </w:tc>
        <w:tc>
          <w:tcPr>
            <w:tcW w:w="2463" w:type="dxa"/>
            <w:shd w:val="clear" w:color="auto" w:fill="auto"/>
            <w:tcMar>
              <w:left w:w="108" w:type="dxa"/>
            </w:tcMar>
          </w:tcPr>
          <w:p w14:paraId="2C404421" w14:textId="77777777" w:rsidR="00B34661" w:rsidRDefault="005331F7">
            <w:pPr>
              <w:rPr>
                <w:szCs w:val="24"/>
              </w:rPr>
            </w:pPr>
            <w:r>
              <w:rPr>
                <w:szCs w:val="24"/>
              </w:rPr>
              <w:t>{</w:t>
            </w:r>
          </w:p>
          <w:p w14:paraId="388278EF" w14:textId="77777777" w:rsidR="00B34661" w:rsidRDefault="005331F7">
            <w:pPr>
              <w:rPr>
                <w:szCs w:val="24"/>
              </w:rPr>
            </w:pPr>
            <w:r>
              <w:rPr>
                <w:szCs w:val="24"/>
              </w:rPr>
              <w:t xml:space="preserve">    "function": 3,</w:t>
            </w:r>
          </w:p>
          <w:p w14:paraId="00664597" w14:textId="77777777" w:rsidR="00B34661" w:rsidRDefault="005331F7">
            <w:pPr>
              <w:rPr>
                <w:szCs w:val="24"/>
              </w:rPr>
            </w:pPr>
            <w:r>
              <w:rPr>
                <w:szCs w:val="24"/>
              </w:rPr>
              <w:t xml:space="preserve">    "device": 0,</w:t>
            </w:r>
          </w:p>
          <w:p w14:paraId="6E886062" w14:textId="77777777" w:rsidR="00B34661" w:rsidRDefault="005331F7">
            <w:pPr>
              <w:rPr>
                <w:szCs w:val="24"/>
              </w:rPr>
            </w:pPr>
            <w:r>
              <w:rPr>
                <w:szCs w:val="24"/>
              </w:rPr>
              <w:t xml:space="preserve">    "control": 16</w:t>
            </w:r>
          </w:p>
          <w:p w14:paraId="00E68818" w14:textId="77777777" w:rsidR="00B34661" w:rsidRDefault="005331F7">
            <w:pPr>
              <w:rPr>
                <w:szCs w:val="24"/>
              </w:rPr>
            </w:pPr>
            <w:r>
              <w:rPr>
                <w:szCs w:val="24"/>
              </w:rPr>
              <w:t>}</w:t>
            </w:r>
          </w:p>
        </w:tc>
      </w:tr>
      <w:tr w:rsidR="00B34661" w14:paraId="0724E85B" w14:textId="77777777">
        <w:tc>
          <w:tcPr>
            <w:tcW w:w="2429" w:type="dxa"/>
            <w:shd w:val="clear" w:color="auto" w:fill="auto"/>
            <w:tcMar>
              <w:left w:w="108" w:type="dxa"/>
            </w:tcMar>
          </w:tcPr>
          <w:p w14:paraId="378BD80D" w14:textId="77777777" w:rsidR="00B34661" w:rsidRDefault="00B34661">
            <w:pPr>
              <w:rPr>
                <w:szCs w:val="24"/>
              </w:rPr>
            </w:pPr>
          </w:p>
        </w:tc>
        <w:tc>
          <w:tcPr>
            <w:tcW w:w="3630" w:type="dxa"/>
            <w:shd w:val="clear" w:color="auto" w:fill="auto"/>
            <w:tcMar>
              <w:left w:w="108" w:type="dxa"/>
            </w:tcMar>
          </w:tcPr>
          <w:p w14:paraId="0AEC2C40" w14:textId="77777777" w:rsidR="00B34661" w:rsidRDefault="00B34661">
            <w:pPr>
              <w:rPr>
                <w:szCs w:val="24"/>
              </w:rPr>
            </w:pPr>
          </w:p>
        </w:tc>
        <w:tc>
          <w:tcPr>
            <w:tcW w:w="2463" w:type="dxa"/>
            <w:shd w:val="clear" w:color="auto" w:fill="auto"/>
            <w:tcMar>
              <w:left w:w="108" w:type="dxa"/>
            </w:tcMar>
          </w:tcPr>
          <w:p w14:paraId="216A53FE" w14:textId="77777777" w:rsidR="00B34661" w:rsidRDefault="00B34661">
            <w:pPr>
              <w:rPr>
                <w:szCs w:val="24"/>
              </w:rPr>
            </w:pPr>
          </w:p>
        </w:tc>
      </w:tr>
      <w:tr w:rsidR="00B34661" w14:paraId="6377ADA4" w14:textId="77777777">
        <w:tc>
          <w:tcPr>
            <w:tcW w:w="2429" w:type="dxa"/>
            <w:shd w:val="clear" w:color="auto" w:fill="auto"/>
            <w:tcMar>
              <w:left w:w="108" w:type="dxa"/>
            </w:tcMar>
            <w:vAlign w:val="center"/>
          </w:tcPr>
          <w:p w14:paraId="2DF29D90" w14:textId="77777777" w:rsidR="00B34661" w:rsidRDefault="005331F7">
            <w:pPr>
              <w:rPr>
                <w:rFonts w:ascii="新細明體" w:eastAsia="新細明體" w:hAnsi="新細明體" w:cs="新細明體"/>
                <w:color w:val="000000"/>
                <w:szCs w:val="24"/>
              </w:rPr>
            </w:pPr>
            <w:r>
              <w:rPr>
                <w:color w:val="000000"/>
                <w:szCs w:val="24"/>
              </w:rPr>
              <w:t>左投影機開啟</w:t>
            </w:r>
          </w:p>
        </w:tc>
        <w:tc>
          <w:tcPr>
            <w:tcW w:w="3630" w:type="dxa"/>
            <w:shd w:val="clear" w:color="auto" w:fill="auto"/>
            <w:tcMar>
              <w:left w:w="108" w:type="dxa"/>
            </w:tcMar>
            <w:vAlign w:val="center"/>
          </w:tcPr>
          <w:p w14:paraId="4F93611F" w14:textId="77777777" w:rsidR="00B34661" w:rsidRDefault="005331F7">
            <w:pPr>
              <w:rPr>
                <w:rFonts w:ascii="新細明體" w:eastAsia="新細明體" w:hAnsi="新細明體" w:cs="新細明體"/>
                <w:color w:val="000000"/>
                <w:szCs w:val="24"/>
              </w:rPr>
            </w:pPr>
            <w:r>
              <w:rPr>
                <w:color w:val="000000"/>
                <w:szCs w:val="24"/>
              </w:rPr>
              <w:t>CTL_PROJ_ON_LEFT</w:t>
            </w:r>
          </w:p>
        </w:tc>
        <w:tc>
          <w:tcPr>
            <w:tcW w:w="2463" w:type="dxa"/>
            <w:shd w:val="clear" w:color="auto" w:fill="auto"/>
            <w:tcMar>
              <w:left w:w="108" w:type="dxa"/>
            </w:tcMar>
          </w:tcPr>
          <w:p w14:paraId="6401CADC" w14:textId="77777777" w:rsidR="00B34661" w:rsidRDefault="005331F7">
            <w:pPr>
              <w:rPr>
                <w:szCs w:val="24"/>
              </w:rPr>
            </w:pPr>
            <w:r>
              <w:rPr>
                <w:szCs w:val="24"/>
              </w:rPr>
              <w:t>{</w:t>
            </w:r>
          </w:p>
          <w:p w14:paraId="33D049A4" w14:textId="77777777" w:rsidR="00B34661" w:rsidRDefault="005331F7">
            <w:pPr>
              <w:rPr>
                <w:szCs w:val="24"/>
              </w:rPr>
            </w:pPr>
            <w:r>
              <w:rPr>
                <w:szCs w:val="24"/>
              </w:rPr>
              <w:t xml:space="preserve">    "function": 4,</w:t>
            </w:r>
          </w:p>
          <w:p w14:paraId="58A5EBBF" w14:textId="77777777" w:rsidR="00B34661" w:rsidRDefault="005331F7">
            <w:pPr>
              <w:rPr>
                <w:szCs w:val="24"/>
              </w:rPr>
            </w:pPr>
            <w:r>
              <w:rPr>
                <w:szCs w:val="24"/>
              </w:rPr>
              <w:t xml:space="preserve">    "device": 1,</w:t>
            </w:r>
          </w:p>
          <w:p w14:paraId="7051F00D" w14:textId="77777777" w:rsidR="00B34661" w:rsidRDefault="005331F7">
            <w:pPr>
              <w:rPr>
                <w:szCs w:val="24"/>
              </w:rPr>
            </w:pPr>
            <w:r>
              <w:rPr>
                <w:szCs w:val="24"/>
              </w:rPr>
              <w:t xml:space="preserve">    "control": 1</w:t>
            </w:r>
          </w:p>
          <w:p w14:paraId="1273119F" w14:textId="77777777" w:rsidR="00B34661" w:rsidRDefault="005331F7">
            <w:pPr>
              <w:rPr>
                <w:szCs w:val="24"/>
              </w:rPr>
            </w:pPr>
            <w:r>
              <w:rPr>
                <w:szCs w:val="24"/>
              </w:rPr>
              <w:t>}</w:t>
            </w:r>
          </w:p>
        </w:tc>
      </w:tr>
      <w:tr w:rsidR="00B34661" w14:paraId="22220B87" w14:textId="77777777">
        <w:tc>
          <w:tcPr>
            <w:tcW w:w="2429" w:type="dxa"/>
            <w:shd w:val="clear" w:color="auto" w:fill="auto"/>
            <w:tcMar>
              <w:left w:w="108" w:type="dxa"/>
            </w:tcMar>
            <w:vAlign w:val="center"/>
          </w:tcPr>
          <w:p w14:paraId="014D6538" w14:textId="77777777" w:rsidR="00B34661" w:rsidRDefault="005331F7">
            <w:pPr>
              <w:rPr>
                <w:rFonts w:ascii="新細明體" w:eastAsia="新細明體" w:hAnsi="新細明體" w:cs="新細明體"/>
                <w:color w:val="000000"/>
                <w:szCs w:val="24"/>
              </w:rPr>
            </w:pPr>
            <w:r>
              <w:rPr>
                <w:color w:val="000000"/>
                <w:szCs w:val="24"/>
              </w:rPr>
              <w:t>左投影機關閉</w:t>
            </w:r>
          </w:p>
        </w:tc>
        <w:tc>
          <w:tcPr>
            <w:tcW w:w="3630" w:type="dxa"/>
            <w:shd w:val="clear" w:color="auto" w:fill="auto"/>
            <w:tcMar>
              <w:left w:w="108" w:type="dxa"/>
            </w:tcMar>
            <w:vAlign w:val="center"/>
          </w:tcPr>
          <w:p w14:paraId="1130B365" w14:textId="77777777" w:rsidR="00B34661" w:rsidRDefault="005331F7">
            <w:pPr>
              <w:rPr>
                <w:rFonts w:ascii="新細明體" w:eastAsia="新細明體" w:hAnsi="新細明體" w:cs="新細明體"/>
                <w:color w:val="000000"/>
                <w:szCs w:val="24"/>
              </w:rPr>
            </w:pPr>
            <w:r>
              <w:rPr>
                <w:color w:val="000000"/>
                <w:szCs w:val="24"/>
              </w:rPr>
              <w:t>CTL_PROJ_OFF_LEFT</w:t>
            </w:r>
          </w:p>
        </w:tc>
        <w:tc>
          <w:tcPr>
            <w:tcW w:w="2463" w:type="dxa"/>
            <w:shd w:val="clear" w:color="auto" w:fill="auto"/>
            <w:tcMar>
              <w:left w:w="108" w:type="dxa"/>
            </w:tcMar>
          </w:tcPr>
          <w:p w14:paraId="145ED6F4" w14:textId="77777777" w:rsidR="00B34661" w:rsidRDefault="005331F7">
            <w:pPr>
              <w:rPr>
                <w:szCs w:val="24"/>
              </w:rPr>
            </w:pPr>
            <w:r>
              <w:rPr>
                <w:szCs w:val="24"/>
              </w:rPr>
              <w:t>{</w:t>
            </w:r>
          </w:p>
          <w:p w14:paraId="15690288" w14:textId="77777777" w:rsidR="00B34661" w:rsidRDefault="005331F7">
            <w:pPr>
              <w:rPr>
                <w:szCs w:val="24"/>
              </w:rPr>
            </w:pPr>
            <w:r>
              <w:rPr>
                <w:szCs w:val="24"/>
              </w:rPr>
              <w:t xml:space="preserve">    "function": 4,</w:t>
            </w:r>
          </w:p>
          <w:p w14:paraId="7892D9DB" w14:textId="77777777" w:rsidR="00B34661" w:rsidRDefault="005331F7">
            <w:pPr>
              <w:rPr>
                <w:szCs w:val="24"/>
              </w:rPr>
            </w:pPr>
            <w:r>
              <w:rPr>
                <w:szCs w:val="24"/>
              </w:rPr>
              <w:t xml:space="preserve">    "device": 1,</w:t>
            </w:r>
          </w:p>
          <w:p w14:paraId="34BCA2D4" w14:textId="77777777" w:rsidR="00B34661" w:rsidRDefault="005331F7">
            <w:pPr>
              <w:rPr>
                <w:szCs w:val="24"/>
              </w:rPr>
            </w:pPr>
            <w:r>
              <w:rPr>
                <w:szCs w:val="24"/>
              </w:rPr>
              <w:t xml:space="preserve">    "control": 2</w:t>
            </w:r>
          </w:p>
          <w:p w14:paraId="43BF6F6A" w14:textId="77777777" w:rsidR="00B34661" w:rsidRDefault="005331F7">
            <w:pPr>
              <w:rPr>
                <w:szCs w:val="24"/>
              </w:rPr>
            </w:pPr>
            <w:r>
              <w:rPr>
                <w:szCs w:val="24"/>
              </w:rPr>
              <w:lastRenderedPageBreak/>
              <w:t>}</w:t>
            </w:r>
          </w:p>
        </w:tc>
      </w:tr>
      <w:tr w:rsidR="00B34661" w14:paraId="5E14E2A3" w14:textId="77777777">
        <w:tc>
          <w:tcPr>
            <w:tcW w:w="2429" w:type="dxa"/>
            <w:shd w:val="clear" w:color="auto" w:fill="auto"/>
            <w:tcMar>
              <w:left w:w="108" w:type="dxa"/>
            </w:tcMar>
            <w:vAlign w:val="center"/>
          </w:tcPr>
          <w:p w14:paraId="0F21019A" w14:textId="77777777" w:rsidR="00B34661" w:rsidRDefault="005331F7">
            <w:pPr>
              <w:rPr>
                <w:rFonts w:ascii="新細明體" w:eastAsia="新細明體" w:hAnsi="新細明體" w:cs="新細明體"/>
                <w:color w:val="000000"/>
                <w:szCs w:val="24"/>
              </w:rPr>
            </w:pPr>
            <w:r>
              <w:rPr>
                <w:color w:val="000000"/>
                <w:szCs w:val="24"/>
              </w:rPr>
              <w:lastRenderedPageBreak/>
              <w:t>左投影機</w:t>
            </w:r>
            <w:r>
              <w:rPr>
                <w:color w:val="000000"/>
                <w:szCs w:val="24"/>
              </w:rPr>
              <w:t>HDMI</w:t>
            </w:r>
          </w:p>
        </w:tc>
        <w:tc>
          <w:tcPr>
            <w:tcW w:w="3630" w:type="dxa"/>
            <w:shd w:val="clear" w:color="auto" w:fill="auto"/>
            <w:tcMar>
              <w:left w:w="108" w:type="dxa"/>
            </w:tcMar>
            <w:vAlign w:val="center"/>
          </w:tcPr>
          <w:p w14:paraId="00473655" w14:textId="77777777" w:rsidR="00B34661" w:rsidRDefault="005331F7">
            <w:pPr>
              <w:rPr>
                <w:rFonts w:ascii="新細明體" w:eastAsia="新細明體" w:hAnsi="新細明體" w:cs="新細明體"/>
                <w:color w:val="000000"/>
                <w:szCs w:val="24"/>
              </w:rPr>
            </w:pPr>
            <w:r>
              <w:rPr>
                <w:color w:val="000000"/>
                <w:szCs w:val="24"/>
              </w:rPr>
              <w:t>CTL_PROJ_HDMI_LEFT</w:t>
            </w:r>
          </w:p>
        </w:tc>
        <w:tc>
          <w:tcPr>
            <w:tcW w:w="2463" w:type="dxa"/>
            <w:shd w:val="clear" w:color="auto" w:fill="auto"/>
            <w:tcMar>
              <w:left w:w="108" w:type="dxa"/>
            </w:tcMar>
          </w:tcPr>
          <w:p w14:paraId="46FC15FF" w14:textId="77777777" w:rsidR="00B34661" w:rsidRDefault="005331F7">
            <w:pPr>
              <w:rPr>
                <w:szCs w:val="24"/>
              </w:rPr>
            </w:pPr>
            <w:r>
              <w:rPr>
                <w:szCs w:val="24"/>
              </w:rPr>
              <w:t>{</w:t>
            </w:r>
          </w:p>
          <w:p w14:paraId="4FE4BD8A" w14:textId="77777777" w:rsidR="00B34661" w:rsidRDefault="005331F7">
            <w:pPr>
              <w:rPr>
                <w:szCs w:val="24"/>
              </w:rPr>
            </w:pPr>
            <w:r>
              <w:rPr>
                <w:szCs w:val="24"/>
              </w:rPr>
              <w:t xml:space="preserve">    "function": 4,</w:t>
            </w:r>
          </w:p>
          <w:p w14:paraId="1548408F" w14:textId="77777777" w:rsidR="00B34661" w:rsidRDefault="005331F7">
            <w:pPr>
              <w:rPr>
                <w:szCs w:val="24"/>
              </w:rPr>
            </w:pPr>
            <w:r>
              <w:rPr>
                <w:szCs w:val="24"/>
              </w:rPr>
              <w:t xml:space="preserve">    "device": 1,</w:t>
            </w:r>
          </w:p>
          <w:p w14:paraId="0FE1773B" w14:textId="77777777" w:rsidR="00B34661" w:rsidRDefault="005331F7">
            <w:pPr>
              <w:rPr>
                <w:szCs w:val="24"/>
              </w:rPr>
            </w:pPr>
            <w:r>
              <w:rPr>
                <w:szCs w:val="24"/>
              </w:rPr>
              <w:t xml:space="preserve">    "control": 7</w:t>
            </w:r>
          </w:p>
          <w:p w14:paraId="57A7DEA2" w14:textId="77777777" w:rsidR="00B34661" w:rsidRDefault="005331F7">
            <w:pPr>
              <w:rPr>
                <w:szCs w:val="24"/>
              </w:rPr>
            </w:pPr>
            <w:r>
              <w:rPr>
                <w:szCs w:val="24"/>
              </w:rPr>
              <w:t>}</w:t>
            </w:r>
          </w:p>
        </w:tc>
      </w:tr>
      <w:tr w:rsidR="00B34661" w14:paraId="22A4E455" w14:textId="77777777">
        <w:tc>
          <w:tcPr>
            <w:tcW w:w="2429" w:type="dxa"/>
            <w:shd w:val="clear" w:color="auto" w:fill="auto"/>
            <w:tcMar>
              <w:left w:w="108" w:type="dxa"/>
            </w:tcMar>
            <w:vAlign w:val="center"/>
          </w:tcPr>
          <w:p w14:paraId="624775BB" w14:textId="77777777" w:rsidR="00B34661" w:rsidRDefault="005331F7">
            <w:pPr>
              <w:rPr>
                <w:rFonts w:ascii="新細明體" w:eastAsia="新細明體" w:hAnsi="新細明體" w:cs="新細明體"/>
                <w:color w:val="000000"/>
                <w:szCs w:val="24"/>
              </w:rPr>
            </w:pPr>
            <w:r>
              <w:rPr>
                <w:color w:val="000000"/>
                <w:szCs w:val="24"/>
              </w:rPr>
              <w:t>左投影機</w:t>
            </w:r>
            <w:r>
              <w:rPr>
                <w:color w:val="000000"/>
                <w:szCs w:val="24"/>
              </w:rPr>
              <w:t>VGA</w:t>
            </w:r>
          </w:p>
        </w:tc>
        <w:tc>
          <w:tcPr>
            <w:tcW w:w="3630" w:type="dxa"/>
            <w:shd w:val="clear" w:color="auto" w:fill="auto"/>
            <w:tcMar>
              <w:left w:w="108" w:type="dxa"/>
            </w:tcMar>
            <w:vAlign w:val="center"/>
          </w:tcPr>
          <w:p w14:paraId="6A7C8410" w14:textId="77777777" w:rsidR="00B34661" w:rsidRDefault="005331F7">
            <w:pPr>
              <w:rPr>
                <w:rFonts w:ascii="新細明體" w:eastAsia="新細明體" w:hAnsi="新細明體" w:cs="新細明體"/>
                <w:color w:val="000000"/>
                <w:szCs w:val="24"/>
              </w:rPr>
            </w:pPr>
            <w:r>
              <w:rPr>
                <w:color w:val="000000"/>
                <w:szCs w:val="24"/>
              </w:rPr>
              <w:t>CTL_PROJ_VGA_LEFT</w:t>
            </w:r>
          </w:p>
        </w:tc>
        <w:tc>
          <w:tcPr>
            <w:tcW w:w="2463" w:type="dxa"/>
            <w:shd w:val="clear" w:color="auto" w:fill="auto"/>
            <w:tcMar>
              <w:left w:w="108" w:type="dxa"/>
            </w:tcMar>
          </w:tcPr>
          <w:p w14:paraId="45E340B0" w14:textId="77777777" w:rsidR="00B34661" w:rsidRDefault="005331F7">
            <w:pPr>
              <w:rPr>
                <w:szCs w:val="24"/>
              </w:rPr>
            </w:pPr>
            <w:r>
              <w:rPr>
                <w:szCs w:val="24"/>
              </w:rPr>
              <w:t>{</w:t>
            </w:r>
          </w:p>
          <w:p w14:paraId="3A3588D6" w14:textId="77777777" w:rsidR="00B34661" w:rsidRDefault="005331F7">
            <w:pPr>
              <w:rPr>
                <w:szCs w:val="24"/>
              </w:rPr>
            </w:pPr>
            <w:r>
              <w:rPr>
                <w:szCs w:val="24"/>
              </w:rPr>
              <w:t xml:space="preserve">    "function": 4,</w:t>
            </w:r>
          </w:p>
          <w:p w14:paraId="32CF5EF9" w14:textId="77777777" w:rsidR="00B34661" w:rsidRDefault="005331F7">
            <w:pPr>
              <w:rPr>
                <w:szCs w:val="24"/>
              </w:rPr>
            </w:pPr>
            <w:r>
              <w:rPr>
                <w:szCs w:val="24"/>
              </w:rPr>
              <w:t xml:space="preserve">    "device": 1,</w:t>
            </w:r>
          </w:p>
          <w:p w14:paraId="587B3924" w14:textId="77777777" w:rsidR="00B34661" w:rsidRDefault="005331F7">
            <w:pPr>
              <w:rPr>
                <w:szCs w:val="24"/>
              </w:rPr>
            </w:pPr>
            <w:r>
              <w:rPr>
                <w:szCs w:val="24"/>
              </w:rPr>
              <w:t xml:space="preserve">    "control": 8</w:t>
            </w:r>
          </w:p>
          <w:p w14:paraId="0A4C0D3F" w14:textId="77777777" w:rsidR="00B34661" w:rsidRDefault="005331F7">
            <w:pPr>
              <w:rPr>
                <w:szCs w:val="24"/>
              </w:rPr>
            </w:pPr>
            <w:r>
              <w:rPr>
                <w:szCs w:val="24"/>
              </w:rPr>
              <w:t>}</w:t>
            </w:r>
          </w:p>
        </w:tc>
      </w:tr>
      <w:tr w:rsidR="00B34661" w14:paraId="6494EF1C" w14:textId="77777777">
        <w:tc>
          <w:tcPr>
            <w:tcW w:w="2429" w:type="dxa"/>
            <w:shd w:val="clear" w:color="auto" w:fill="auto"/>
            <w:tcMar>
              <w:left w:w="108" w:type="dxa"/>
            </w:tcMar>
            <w:vAlign w:val="center"/>
          </w:tcPr>
          <w:p w14:paraId="2AD85E6E" w14:textId="77777777" w:rsidR="00B34661" w:rsidRDefault="005331F7">
            <w:pPr>
              <w:rPr>
                <w:rFonts w:ascii="新細明體" w:eastAsia="新細明體" w:hAnsi="新細明體" w:cs="新細明體"/>
                <w:color w:val="000000"/>
                <w:szCs w:val="24"/>
              </w:rPr>
            </w:pPr>
            <w:r>
              <w:rPr>
                <w:color w:val="000000"/>
                <w:szCs w:val="24"/>
              </w:rPr>
              <w:t>左投影機黑畫面</w:t>
            </w:r>
          </w:p>
        </w:tc>
        <w:tc>
          <w:tcPr>
            <w:tcW w:w="3630" w:type="dxa"/>
            <w:shd w:val="clear" w:color="auto" w:fill="auto"/>
            <w:tcMar>
              <w:left w:w="108" w:type="dxa"/>
            </w:tcMar>
            <w:vAlign w:val="center"/>
          </w:tcPr>
          <w:p w14:paraId="49AB7BBA" w14:textId="77777777" w:rsidR="00B34661" w:rsidRDefault="005331F7">
            <w:pPr>
              <w:rPr>
                <w:rFonts w:ascii="新細明體" w:eastAsia="新細明體" w:hAnsi="新細明體" w:cs="新細明體"/>
                <w:color w:val="000000"/>
                <w:szCs w:val="24"/>
              </w:rPr>
            </w:pPr>
            <w:r>
              <w:rPr>
                <w:color w:val="000000"/>
                <w:szCs w:val="24"/>
              </w:rPr>
              <w:t>CTL_PROJ_MUTE_LEFT</w:t>
            </w:r>
          </w:p>
        </w:tc>
        <w:tc>
          <w:tcPr>
            <w:tcW w:w="2463" w:type="dxa"/>
            <w:shd w:val="clear" w:color="auto" w:fill="auto"/>
            <w:tcMar>
              <w:left w:w="108" w:type="dxa"/>
            </w:tcMar>
          </w:tcPr>
          <w:p w14:paraId="52B65946" w14:textId="77777777" w:rsidR="00B34661" w:rsidRDefault="005331F7">
            <w:pPr>
              <w:rPr>
                <w:szCs w:val="24"/>
              </w:rPr>
            </w:pPr>
            <w:r>
              <w:rPr>
                <w:szCs w:val="24"/>
              </w:rPr>
              <w:t>{</w:t>
            </w:r>
          </w:p>
          <w:p w14:paraId="388BAFF1" w14:textId="77777777" w:rsidR="00B34661" w:rsidRDefault="005331F7">
            <w:pPr>
              <w:rPr>
                <w:szCs w:val="24"/>
              </w:rPr>
            </w:pPr>
            <w:r>
              <w:rPr>
                <w:szCs w:val="24"/>
              </w:rPr>
              <w:t xml:space="preserve">    "function": 4,</w:t>
            </w:r>
          </w:p>
          <w:p w14:paraId="61E97E66" w14:textId="77777777" w:rsidR="00B34661" w:rsidRDefault="005331F7">
            <w:pPr>
              <w:rPr>
                <w:szCs w:val="24"/>
              </w:rPr>
            </w:pPr>
            <w:r>
              <w:rPr>
                <w:szCs w:val="24"/>
              </w:rPr>
              <w:t xml:space="preserve">    "device": 1,</w:t>
            </w:r>
          </w:p>
          <w:p w14:paraId="55A304B1" w14:textId="77777777" w:rsidR="00B34661" w:rsidRDefault="005331F7">
            <w:pPr>
              <w:rPr>
                <w:szCs w:val="24"/>
              </w:rPr>
            </w:pPr>
            <w:r>
              <w:rPr>
                <w:szCs w:val="24"/>
              </w:rPr>
              <w:t xml:space="preserve">    "control": 3</w:t>
            </w:r>
          </w:p>
          <w:p w14:paraId="69F7DAE2" w14:textId="77777777" w:rsidR="00B34661" w:rsidRDefault="005331F7">
            <w:pPr>
              <w:rPr>
                <w:szCs w:val="24"/>
              </w:rPr>
            </w:pPr>
            <w:r>
              <w:rPr>
                <w:szCs w:val="24"/>
              </w:rPr>
              <w:t>}</w:t>
            </w:r>
          </w:p>
        </w:tc>
      </w:tr>
      <w:tr w:rsidR="00B34661" w14:paraId="69E82D0A" w14:textId="77777777">
        <w:tc>
          <w:tcPr>
            <w:tcW w:w="2429" w:type="dxa"/>
            <w:shd w:val="clear" w:color="auto" w:fill="auto"/>
            <w:tcMar>
              <w:left w:w="108" w:type="dxa"/>
            </w:tcMar>
            <w:vAlign w:val="center"/>
          </w:tcPr>
          <w:p w14:paraId="40A5EB4D" w14:textId="77777777" w:rsidR="00B34661" w:rsidRDefault="005331F7">
            <w:pPr>
              <w:rPr>
                <w:rFonts w:ascii="新細明體" w:eastAsia="新細明體" w:hAnsi="新細明體" w:cs="新細明體"/>
                <w:color w:val="000000"/>
                <w:szCs w:val="24"/>
              </w:rPr>
            </w:pPr>
            <w:r>
              <w:rPr>
                <w:color w:val="000000"/>
                <w:szCs w:val="24"/>
              </w:rPr>
              <w:t>左投影機黑畫面取消</w:t>
            </w:r>
          </w:p>
        </w:tc>
        <w:tc>
          <w:tcPr>
            <w:tcW w:w="3630" w:type="dxa"/>
            <w:shd w:val="clear" w:color="auto" w:fill="auto"/>
            <w:tcMar>
              <w:left w:w="108" w:type="dxa"/>
            </w:tcMar>
            <w:vAlign w:val="center"/>
          </w:tcPr>
          <w:p w14:paraId="3840B28E" w14:textId="77777777" w:rsidR="00B34661" w:rsidRDefault="005331F7">
            <w:pPr>
              <w:rPr>
                <w:rFonts w:ascii="新細明體" w:eastAsia="新細明體" w:hAnsi="新細明體" w:cs="新細明體"/>
                <w:color w:val="000000"/>
                <w:szCs w:val="24"/>
              </w:rPr>
            </w:pPr>
            <w:r>
              <w:rPr>
                <w:color w:val="000000"/>
                <w:szCs w:val="24"/>
              </w:rPr>
              <w:t>CTL_PROJ_UNMUTE_LEFT</w:t>
            </w:r>
          </w:p>
        </w:tc>
        <w:tc>
          <w:tcPr>
            <w:tcW w:w="2463" w:type="dxa"/>
            <w:shd w:val="clear" w:color="auto" w:fill="auto"/>
            <w:tcMar>
              <w:left w:w="108" w:type="dxa"/>
            </w:tcMar>
          </w:tcPr>
          <w:p w14:paraId="250EB34D" w14:textId="77777777" w:rsidR="00B34661" w:rsidRDefault="005331F7">
            <w:pPr>
              <w:rPr>
                <w:szCs w:val="24"/>
              </w:rPr>
            </w:pPr>
            <w:r>
              <w:rPr>
                <w:szCs w:val="24"/>
              </w:rPr>
              <w:t>{</w:t>
            </w:r>
          </w:p>
          <w:p w14:paraId="40014FEA" w14:textId="77777777" w:rsidR="00B34661" w:rsidRDefault="005331F7">
            <w:pPr>
              <w:rPr>
                <w:szCs w:val="24"/>
              </w:rPr>
            </w:pPr>
            <w:r>
              <w:rPr>
                <w:szCs w:val="24"/>
              </w:rPr>
              <w:t xml:space="preserve">    "function": 4,</w:t>
            </w:r>
          </w:p>
          <w:p w14:paraId="0D638DAA" w14:textId="77777777" w:rsidR="00B34661" w:rsidRDefault="005331F7">
            <w:pPr>
              <w:rPr>
                <w:szCs w:val="24"/>
              </w:rPr>
            </w:pPr>
            <w:r>
              <w:rPr>
                <w:szCs w:val="24"/>
              </w:rPr>
              <w:t xml:space="preserve">    "device": 1,</w:t>
            </w:r>
          </w:p>
          <w:p w14:paraId="3F3E7B70" w14:textId="77777777" w:rsidR="00B34661" w:rsidRDefault="005331F7">
            <w:pPr>
              <w:rPr>
                <w:szCs w:val="24"/>
              </w:rPr>
            </w:pPr>
            <w:r>
              <w:rPr>
                <w:szCs w:val="24"/>
              </w:rPr>
              <w:t xml:space="preserve">    "control": 4</w:t>
            </w:r>
          </w:p>
          <w:p w14:paraId="5B1258DE" w14:textId="77777777" w:rsidR="00B34661" w:rsidRDefault="005331F7">
            <w:pPr>
              <w:rPr>
                <w:szCs w:val="24"/>
              </w:rPr>
            </w:pPr>
            <w:r>
              <w:rPr>
                <w:szCs w:val="24"/>
              </w:rPr>
              <w:t>}</w:t>
            </w:r>
          </w:p>
        </w:tc>
      </w:tr>
      <w:tr w:rsidR="00B34661" w14:paraId="75AF51EC" w14:textId="77777777">
        <w:tc>
          <w:tcPr>
            <w:tcW w:w="2429" w:type="dxa"/>
            <w:shd w:val="clear" w:color="auto" w:fill="auto"/>
            <w:tcMar>
              <w:left w:w="108" w:type="dxa"/>
            </w:tcMar>
            <w:vAlign w:val="center"/>
          </w:tcPr>
          <w:p w14:paraId="0B14C429" w14:textId="77777777" w:rsidR="00B34661" w:rsidRDefault="005331F7">
            <w:pPr>
              <w:rPr>
                <w:rFonts w:ascii="新細明體" w:eastAsia="新細明體" w:hAnsi="新細明體" w:cs="新細明體"/>
                <w:color w:val="000000"/>
                <w:szCs w:val="24"/>
              </w:rPr>
            </w:pPr>
            <w:r>
              <w:rPr>
                <w:color w:val="000000"/>
                <w:szCs w:val="24"/>
              </w:rPr>
              <w:t>左電動銀幕上升</w:t>
            </w:r>
          </w:p>
        </w:tc>
        <w:tc>
          <w:tcPr>
            <w:tcW w:w="3630" w:type="dxa"/>
            <w:shd w:val="clear" w:color="auto" w:fill="auto"/>
            <w:tcMar>
              <w:left w:w="108" w:type="dxa"/>
            </w:tcMar>
            <w:vAlign w:val="center"/>
          </w:tcPr>
          <w:p w14:paraId="36B5FF1C" w14:textId="77777777" w:rsidR="00B34661" w:rsidRDefault="005331F7">
            <w:pPr>
              <w:rPr>
                <w:rFonts w:ascii="新細明體" w:eastAsia="新細明體" w:hAnsi="新細明體" w:cs="新細明體"/>
                <w:color w:val="000000"/>
                <w:szCs w:val="24"/>
              </w:rPr>
            </w:pPr>
            <w:r>
              <w:rPr>
                <w:color w:val="000000"/>
                <w:szCs w:val="24"/>
              </w:rPr>
              <w:t>CTL_SCREEN_UP_LEFT</w:t>
            </w:r>
          </w:p>
        </w:tc>
        <w:tc>
          <w:tcPr>
            <w:tcW w:w="2463" w:type="dxa"/>
            <w:shd w:val="clear" w:color="auto" w:fill="auto"/>
            <w:tcMar>
              <w:left w:w="108" w:type="dxa"/>
            </w:tcMar>
          </w:tcPr>
          <w:p w14:paraId="7F08A112" w14:textId="77777777" w:rsidR="00B34661" w:rsidRDefault="005331F7">
            <w:pPr>
              <w:rPr>
                <w:szCs w:val="24"/>
              </w:rPr>
            </w:pPr>
            <w:r>
              <w:rPr>
                <w:szCs w:val="24"/>
              </w:rPr>
              <w:t>{</w:t>
            </w:r>
          </w:p>
          <w:p w14:paraId="09182FD2" w14:textId="77777777" w:rsidR="00B34661" w:rsidRDefault="005331F7">
            <w:pPr>
              <w:rPr>
                <w:szCs w:val="24"/>
              </w:rPr>
            </w:pPr>
            <w:r>
              <w:rPr>
                <w:szCs w:val="24"/>
              </w:rPr>
              <w:t xml:space="preserve">    "function": 4,</w:t>
            </w:r>
          </w:p>
          <w:p w14:paraId="7FEF3D90" w14:textId="77777777" w:rsidR="00B34661" w:rsidRDefault="005331F7">
            <w:pPr>
              <w:rPr>
                <w:szCs w:val="24"/>
              </w:rPr>
            </w:pPr>
            <w:r>
              <w:rPr>
                <w:szCs w:val="24"/>
              </w:rPr>
              <w:t xml:space="preserve">    "device": 1,</w:t>
            </w:r>
          </w:p>
          <w:p w14:paraId="1819B8F2" w14:textId="77777777" w:rsidR="00B34661" w:rsidRDefault="005331F7">
            <w:pPr>
              <w:rPr>
                <w:szCs w:val="24"/>
              </w:rPr>
            </w:pPr>
            <w:r>
              <w:rPr>
                <w:szCs w:val="24"/>
              </w:rPr>
              <w:t xml:space="preserve">    "control": 5</w:t>
            </w:r>
          </w:p>
          <w:p w14:paraId="2DD8EAAA" w14:textId="77777777" w:rsidR="00B34661" w:rsidRDefault="005331F7">
            <w:pPr>
              <w:rPr>
                <w:szCs w:val="24"/>
              </w:rPr>
            </w:pPr>
            <w:r>
              <w:rPr>
                <w:szCs w:val="24"/>
              </w:rPr>
              <w:t>}</w:t>
            </w:r>
          </w:p>
        </w:tc>
      </w:tr>
      <w:tr w:rsidR="00B34661" w14:paraId="7C0675B4" w14:textId="77777777">
        <w:tc>
          <w:tcPr>
            <w:tcW w:w="2429" w:type="dxa"/>
            <w:shd w:val="clear" w:color="auto" w:fill="auto"/>
            <w:tcMar>
              <w:left w:w="108" w:type="dxa"/>
            </w:tcMar>
            <w:vAlign w:val="center"/>
          </w:tcPr>
          <w:p w14:paraId="61E6C697" w14:textId="77777777" w:rsidR="00B34661" w:rsidRDefault="005331F7">
            <w:pPr>
              <w:rPr>
                <w:rFonts w:ascii="新細明體" w:eastAsia="新細明體" w:hAnsi="新細明體" w:cs="新細明體"/>
                <w:color w:val="000000"/>
                <w:szCs w:val="24"/>
              </w:rPr>
            </w:pPr>
            <w:r>
              <w:rPr>
                <w:color w:val="000000"/>
                <w:szCs w:val="24"/>
              </w:rPr>
              <w:t>左電動銀幕下降</w:t>
            </w:r>
          </w:p>
        </w:tc>
        <w:tc>
          <w:tcPr>
            <w:tcW w:w="3630" w:type="dxa"/>
            <w:shd w:val="clear" w:color="auto" w:fill="auto"/>
            <w:tcMar>
              <w:left w:w="108" w:type="dxa"/>
            </w:tcMar>
            <w:vAlign w:val="center"/>
          </w:tcPr>
          <w:p w14:paraId="6D5D726F" w14:textId="77777777" w:rsidR="00B34661" w:rsidRDefault="005331F7">
            <w:pPr>
              <w:rPr>
                <w:rFonts w:ascii="新細明體" w:eastAsia="新細明體" w:hAnsi="新細明體" w:cs="新細明體"/>
                <w:color w:val="000000"/>
                <w:szCs w:val="24"/>
              </w:rPr>
            </w:pPr>
            <w:r>
              <w:rPr>
                <w:color w:val="000000"/>
                <w:szCs w:val="24"/>
              </w:rPr>
              <w:t>CTL_SCREEN_DOWN_LEFT</w:t>
            </w:r>
          </w:p>
        </w:tc>
        <w:tc>
          <w:tcPr>
            <w:tcW w:w="2463" w:type="dxa"/>
            <w:shd w:val="clear" w:color="auto" w:fill="auto"/>
            <w:tcMar>
              <w:left w:w="108" w:type="dxa"/>
            </w:tcMar>
          </w:tcPr>
          <w:p w14:paraId="34FBF586" w14:textId="77777777" w:rsidR="00B34661" w:rsidRDefault="005331F7">
            <w:pPr>
              <w:rPr>
                <w:szCs w:val="24"/>
              </w:rPr>
            </w:pPr>
            <w:r>
              <w:rPr>
                <w:szCs w:val="24"/>
              </w:rPr>
              <w:t>{</w:t>
            </w:r>
          </w:p>
          <w:p w14:paraId="4106F06B" w14:textId="77777777" w:rsidR="00B34661" w:rsidRDefault="005331F7">
            <w:pPr>
              <w:rPr>
                <w:szCs w:val="24"/>
              </w:rPr>
            </w:pPr>
            <w:r>
              <w:rPr>
                <w:szCs w:val="24"/>
              </w:rPr>
              <w:t xml:space="preserve">    "function": 4,</w:t>
            </w:r>
          </w:p>
          <w:p w14:paraId="42421170" w14:textId="77777777" w:rsidR="00B34661" w:rsidRDefault="005331F7">
            <w:pPr>
              <w:rPr>
                <w:szCs w:val="24"/>
              </w:rPr>
            </w:pPr>
            <w:r>
              <w:rPr>
                <w:szCs w:val="24"/>
              </w:rPr>
              <w:t xml:space="preserve">    "device": 1,</w:t>
            </w:r>
          </w:p>
          <w:p w14:paraId="7BA3C3FC" w14:textId="77777777" w:rsidR="00B34661" w:rsidRDefault="005331F7">
            <w:pPr>
              <w:rPr>
                <w:szCs w:val="24"/>
              </w:rPr>
            </w:pPr>
            <w:r>
              <w:rPr>
                <w:szCs w:val="24"/>
              </w:rPr>
              <w:t xml:space="preserve">    "control": 6</w:t>
            </w:r>
          </w:p>
          <w:p w14:paraId="54A293A1" w14:textId="77777777" w:rsidR="00B34661" w:rsidRDefault="005331F7">
            <w:pPr>
              <w:rPr>
                <w:szCs w:val="24"/>
              </w:rPr>
            </w:pPr>
            <w:r>
              <w:rPr>
                <w:szCs w:val="24"/>
              </w:rPr>
              <w:t>}</w:t>
            </w:r>
          </w:p>
        </w:tc>
      </w:tr>
      <w:tr w:rsidR="00B34661" w14:paraId="0EA4386D" w14:textId="77777777">
        <w:tc>
          <w:tcPr>
            <w:tcW w:w="2429" w:type="dxa"/>
            <w:shd w:val="clear" w:color="auto" w:fill="auto"/>
            <w:tcMar>
              <w:left w:w="108" w:type="dxa"/>
            </w:tcMar>
          </w:tcPr>
          <w:p w14:paraId="1EDE8203" w14:textId="77777777" w:rsidR="00B34661" w:rsidRDefault="00B34661">
            <w:pPr>
              <w:rPr>
                <w:szCs w:val="24"/>
              </w:rPr>
            </w:pPr>
          </w:p>
        </w:tc>
        <w:tc>
          <w:tcPr>
            <w:tcW w:w="3630" w:type="dxa"/>
            <w:shd w:val="clear" w:color="auto" w:fill="auto"/>
            <w:tcMar>
              <w:left w:w="108" w:type="dxa"/>
            </w:tcMar>
          </w:tcPr>
          <w:p w14:paraId="592E7E3C" w14:textId="77777777" w:rsidR="00B34661" w:rsidRDefault="00B34661">
            <w:pPr>
              <w:rPr>
                <w:szCs w:val="24"/>
              </w:rPr>
            </w:pPr>
          </w:p>
        </w:tc>
        <w:tc>
          <w:tcPr>
            <w:tcW w:w="2463" w:type="dxa"/>
            <w:shd w:val="clear" w:color="auto" w:fill="auto"/>
            <w:tcMar>
              <w:left w:w="108" w:type="dxa"/>
            </w:tcMar>
          </w:tcPr>
          <w:p w14:paraId="67ADB922" w14:textId="77777777" w:rsidR="00B34661" w:rsidRDefault="00B34661">
            <w:pPr>
              <w:rPr>
                <w:szCs w:val="24"/>
              </w:rPr>
            </w:pPr>
          </w:p>
        </w:tc>
      </w:tr>
      <w:tr w:rsidR="00B34661" w14:paraId="1A248806" w14:textId="77777777">
        <w:tc>
          <w:tcPr>
            <w:tcW w:w="2429" w:type="dxa"/>
            <w:shd w:val="clear" w:color="auto" w:fill="auto"/>
            <w:tcMar>
              <w:left w:w="108" w:type="dxa"/>
            </w:tcMar>
            <w:vAlign w:val="center"/>
          </w:tcPr>
          <w:p w14:paraId="4D1576BA" w14:textId="77777777" w:rsidR="00B34661" w:rsidRDefault="005331F7">
            <w:pPr>
              <w:rPr>
                <w:rFonts w:ascii="新細明體" w:eastAsia="新細明體" w:hAnsi="新細明體" w:cs="新細明體"/>
                <w:color w:val="000000"/>
                <w:szCs w:val="24"/>
              </w:rPr>
            </w:pPr>
            <w:r>
              <w:rPr>
                <w:color w:val="000000"/>
                <w:szCs w:val="24"/>
              </w:rPr>
              <w:t>中投影機開啟</w:t>
            </w:r>
          </w:p>
        </w:tc>
        <w:tc>
          <w:tcPr>
            <w:tcW w:w="3630" w:type="dxa"/>
            <w:shd w:val="clear" w:color="auto" w:fill="auto"/>
            <w:tcMar>
              <w:left w:w="108" w:type="dxa"/>
            </w:tcMar>
            <w:vAlign w:val="center"/>
          </w:tcPr>
          <w:p w14:paraId="4B78A233" w14:textId="77777777" w:rsidR="00B34661" w:rsidRDefault="005331F7">
            <w:pPr>
              <w:rPr>
                <w:rFonts w:ascii="新細明體" w:eastAsia="新細明體" w:hAnsi="新細明體" w:cs="新細明體"/>
                <w:color w:val="000000"/>
                <w:szCs w:val="24"/>
              </w:rPr>
            </w:pPr>
            <w:r>
              <w:rPr>
                <w:color w:val="000000"/>
                <w:szCs w:val="24"/>
              </w:rPr>
              <w:t>CTL_PROJ_ON_CENTER</w:t>
            </w:r>
          </w:p>
        </w:tc>
        <w:tc>
          <w:tcPr>
            <w:tcW w:w="2463" w:type="dxa"/>
            <w:shd w:val="clear" w:color="auto" w:fill="auto"/>
            <w:tcMar>
              <w:left w:w="108" w:type="dxa"/>
            </w:tcMar>
          </w:tcPr>
          <w:p w14:paraId="6DF35631" w14:textId="77777777" w:rsidR="00B34661" w:rsidRDefault="005331F7">
            <w:pPr>
              <w:rPr>
                <w:szCs w:val="24"/>
              </w:rPr>
            </w:pPr>
            <w:r>
              <w:rPr>
                <w:szCs w:val="24"/>
              </w:rPr>
              <w:t>{</w:t>
            </w:r>
          </w:p>
          <w:p w14:paraId="2B3E8393" w14:textId="77777777" w:rsidR="00B34661" w:rsidRDefault="005331F7">
            <w:pPr>
              <w:rPr>
                <w:szCs w:val="24"/>
              </w:rPr>
            </w:pPr>
            <w:r>
              <w:rPr>
                <w:szCs w:val="24"/>
              </w:rPr>
              <w:t xml:space="preserve">    "function": 4,</w:t>
            </w:r>
          </w:p>
          <w:p w14:paraId="184A55ED" w14:textId="77777777" w:rsidR="00B34661" w:rsidRDefault="005331F7">
            <w:pPr>
              <w:rPr>
                <w:szCs w:val="24"/>
              </w:rPr>
            </w:pPr>
            <w:r>
              <w:rPr>
                <w:szCs w:val="24"/>
              </w:rPr>
              <w:t xml:space="preserve">    "device": 2,</w:t>
            </w:r>
          </w:p>
          <w:p w14:paraId="76CF2F6C" w14:textId="77777777" w:rsidR="00B34661" w:rsidRDefault="005331F7">
            <w:pPr>
              <w:rPr>
                <w:szCs w:val="24"/>
              </w:rPr>
            </w:pPr>
            <w:r>
              <w:rPr>
                <w:szCs w:val="24"/>
              </w:rPr>
              <w:t xml:space="preserve">    "control": 1</w:t>
            </w:r>
          </w:p>
          <w:p w14:paraId="055B49A2" w14:textId="77777777" w:rsidR="00B34661" w:rsidRDefault="005331F7">
            <w:pPr>
              <w:rPr>
                <w:szCs w:val="24"/>
              </w:rPr>
            </w:pPr>
            <w:r>
              <w:rPr>
                <w:szCs w:val="24"/>
              </w:rPr>
              <w:t>}</w:t>
            </w:r>
          </w:p>
        </w:tc>
      </w:tr>
      <w:tr w:rsidR="00B34661" w14:paraId="24B9D8CD" w14:textId="77777777">
        <w:tc>
          <w:tcPr>
            <w:tcW w:w="2429" w:type="dxa"/>
            <w:shd w:val="clear" w:color="auto" w:fill="auto"/>
            <w:tcMar>
              <w:left w:w="108" w:type="dxa"/>
            </w:tcMar>
            <w:vAlign w:val="center"/>
          </w:tcPr>
          <w:p w14:paraId="0682FC31" w14:textId="77777777" w:rsidR="00B34661" w:rsidRDefault="005331F7">
            <w:pPr>
              <w:rPr>
                <w:rFonts w:ascii="新細明體" w:eastAsia="新細明體" w:hAnsi="新細明體" w:cs="新細明體"/>
                <w:color w:val="000000"/>
                <w:szCs w:val="24"/>
              </w:rPr>
            </w:pPr>
            <w:r>
              <w:rPr>
                <w:color w:val="000000"/>
                <w:szCs w:val="24"/>
              </w:rPr>
              <w:t>中投影機關閉</w:t>
            </w:r>
          </w:p>
        </w:tc>
        <w:tc>
          <w:tcPr>
            <w:tcW w:w="3630" w:type="dxa"/>
            <w:shd w:val="clear" w:color="auto" w:fill="auto"/>
            <w:tcMar>
              <w:left w:w="108" w:type="dxa"/>
            </w:tcMar>
            <w:vAlign w:val="center"/>
          </w:tcPr>
          <w:p w14:paraId="6A118524" w14:textId="77777777" w:rsidR="00B34661" w:rsidRDefault="005331F7">
            <w:pPr>
              <w:rPr>
                <w:rFonts w:ascii="新細明體" w:eastAsia="新細明體" w:hAnsi="新細明體" w:cs="新細明體"/>
                <w:color w:val="000000"/>
                <w:szCs w:val="24"/>
              </w:rPr>
            </w:pPr>
            <w:r>
              <w:rPr>
                <w:color w:val="000000"/>
                <w:szCs w:val="24"/>
              </w:rPr>
              <w:t>CTL_PROJ_OFF_CENTER</w:t>
            </w:r>
          </w:p>
        </w:tc>
        <w:tc>
          <w:tcPr>
            <w:tcW w:w="2463" w:type="dxa"/>
            <w:shd w:val="clear" w:color="auto" w:fill="auto"/>
            <w:tcMar>
              <w:left w:w="108" w:type="dxa"/>
            </w:tcMar>
          </w:tcPr>
          <w:p w14:paraId="3D2DAFC3" w14:textId="77777777" w:rsidR="00B34661" w:rsidRDefault="005331F7">
            <w:pPr>
              <w:rPr>
                <w:szCs w:val="24"/>
              </w:rPr>
            </w:pPr>
            <w:r>
              <w:rPr>
                <w:szCs w:val="24"/>
              </w:rPr>
              <w:t>{</w:t>
            </w:r>
          </w:p>
          <w:p w14:paraId="1CBCA515" w14:textId="77777777" w:rsidR="00B34661" w:rsidRDefault="005331F7">
            <w:pPr>
              <w:rPr>
                <w:szCs w:val="24"/>
              </w:rPr>
            </w:pPr>
            <w:r>
              <w:rPr>
                <w:szCs w:val="24"/>
              </w:rPr>
              <w:t xml:space="preserve">    "function": 4,</w:t>
            </w:r>
          </w:p>
          <w:p w14:paraId="0C15D6EC" w14:textId="77777777" w:rsidR="00B34661" w:rsidRDefault="005331F7">
            <w:pPr>
              <w:rPr>
                <w:szCs w:val="24"/>
              </w:rPr>
            </w:pPr>
            <w:r>
              <w:rPr>
                <w:szCs w:val="24"/>
              </w:rPr>
              <w:t xml:space="preserve">    "device": 2,</w:t>
            </w:r>
          </w:p>
          <w:p w14:paraId="3CE2C95E" w14:textId="77777777" w:rsidR="00B34661" w:rsidRDefault="005331F7">
            <w:pPr>
              <w:rPr>
                <w:szCs w:val="24"/>
              </w:rPr>
            </w:pPr>
            <w:r>
              <w:rPr>
                <w:szCs w:val="24"/>
              </w:rPr>
              <w:t xml:space="preserve">    "control": 2</w:t>
            </w:r>
          </w:p>
          <w:p w14:paraId="6353E660" w14:textId="77777777" w:rsidR="00B34661" w:rsidRDefault="005331F7">
            <w:pPr>
              <w:rPr>
                <w:szCs w:val="24"/>
              </w:rPr>
            </w:pPr>
            <w:r>
              <w:rPr>
                <w:szCs w:val="24"/>
              </w:rPr>
              <w:t>}</w:t>
            </w:r>
          </w:p>
        </w:tc>
      </w:tr>
      <w:tr w:rsidR="00B34661" w14:paraId="50C56B81" w14:textId="77777777">
        <w:tc>
          <w:tcPr>
            <w:tcW w:w="2429" w:type="dxa"/>
            <w:shd w:val="clear" w:color="auto" w:fill="auto"/>
            <w:tcMar>
              <w:left w:w="108" w:type="dxa"/>
            </w:tcMar>
            <w:vAlign w:val="center"/>
          </w:tcPr>
          <w:p w14:paraId="08BF07D8" w14:textId="77777777" w:rsidR="00B34661" w:rsidRDefault="005331F7">
            <w:pPr>
              <w:rPr>
                <w:rFonts w:ascii="新細明體" w:eastAsia="新細明體" w:hAnsi="新細明體" w:cs="新細明體"/>
                <w:color w:val="000000"/>
                <w:szCs w:val="24"/>
              </w:rPr>
            </w:pPr>
            <w:r>
              <w:rPr>
                <w:color w:val="000000"/>
                <w:szCs w:val="24"/>
              </w:rPr>
              <w:t>中投影機</w:t>
            </w:r>
            <w:r>
              <w:rPr>
                <w:color w:val="000000"/>
                <w:szCs w:val="24"/>
              </w:rPr>
              <w:t>HDMI</w:t>
            </w:r>
          </w:p>
        </w:tc>
        <w:tc>
          <w:tcPr>
            <w:tcW w:w="3630" w:type="dxa"/>
            <w:shd w:val="clear" w:color="auto" w:fill="auto"/>
            <w:tcMar>
              <w:left w:w="108" w:type="dxa"/>
            </w:tcMar>
            <w:vAlign w:val="center"/>
          </w:tcPr>
          <w:p w14:paraId="239C9501" w14:textId="77777777" w:rsidR="00B34661" w:rsidRDefault="005331F7">
            <w:pPr>
              <w:rPr>
                <w:rFonts w:ascii="新細明體" w:eastAsia="新細明體" w:hAnsi="新細明體" w:cs="新細明體"/>
                <w:color w:val="000000"/>
                <w:szCs w:val="24"/>
              </w:rPr>
            </w:pPr>
            <w:r>
              <w:rPr>
                <w:color w:val="000000"/>
                <w:szCs w:val="24"/>
              </w:rPr>
              <w:t>CTL_PROJ_HDMI_CENTER</w:t>
            </w:r>
          </w:p>
        </w:tc>
        <w:tc>
          <w:tcPr>
            <w:tcW w:w="2463" w:type="dxa"/>
            <w:shd w:val="clear" w:color="auto" w:fill="auto"/>
            <w:tcMar>
              <w:left w:w="108" w:type="dxa"/>
            </w:tcMar>
          </w:tcPr>
          <w:p w14:paraId="490D0F4B" w14:textId="77777777" w:rsidR="00B34661" w:rsidRDefault="005331F7">
            <w:pPr>
              <w:rPr>
                <w:szCs w:val="24"/>
              </w:rPr>
            </w:pPr>
            <w:r>
              <w:rPr>
                <w:szCs w:val="24"/>
              </w:rPr>
              <w:t>{</w:t>
            </w:r>
          </w:p>
          <w:p w14:paraId="15109879" w14:textId="77777777" w:rsidR="00B34661" w:rsidRDefault="005331F7">
            <w:pPr>
              <w:rPr>
                <w:szCs w:val="24"/>
              </w:rPr>
            </w:pPr>
            <w:r>
              <w:rPr>
                <w:szCs w:val="24"/>
              </w:rPr>
              <w:t xml:space="preserve">    "function": 4,</w:t>
            </w:r>
          </w:p>
          <w:p w14:paraId="38B626D6" w14:textId="77777777" w:rsidR="00B34661" w:rsidRDefault="005331F7">
            <w:pPr>
              <w:rPr>
                <w:szCs w:val="24"/>
              </w:rPr>
            </w:pPr>
            <w:r>
              <w:rPr>
                <w:szCs w:val="24"/>
              </w:rPr>
              <w:t xml:space="preserve">    "device": 2,</w:t>
            </w:r>
          </w:p>
          <w:p w14:paraId="3EFCA128" w14:textId="77777777" w:rsidR="00B34661" w:rsidRDefault="005331F7">
            <w:pPr>
              <w:rPr>
                <w:szCs w:val="24"/>
              </w:rPr>
            </w:pPr>
            <w:r>
              <w:rPr>
                <w:szCs w:val="24"/>
              </w:rPr>
              <w:t xml:space="preserve">    "control": 7</w:t>
            </w:r>
          </w:p>
          <w:p w14:paraId="7CBF44F5" w14:textId="77777777" w:rsidR="00B34661" w:rsidRDefault="005331F7">
            <w:pPr>
              <w:rPr>
                <w:szCs w:val="24"/>
              </w:rPr>
            </w:pPr>
            <w:r>
              <w:rPr>
                <w:szCs w:val="24"/>
              </w:rPr>
              <w:t>}</w:t>
            </w:r>
          </w:p>
        </w:tc>
      </w:tr>
      <w:tr w:rsidR="00B34661" w14:paraId="29982CDF" w14:textId="77777777">
        <w:tc>
          <w:tcPr>
            <w:tcW w:w="2429" w:type="dxa"/>
            <w:shd w:val="clear" w:color="auto" w:fill="auto"/>
            <w:tcMar>
              <w:left w:w="108" w:type="dxa"/>
            </w:tcMar>
            <w:vAlign w:val="center"/>
          </w:tcPr>
          <w:p w14:paraId="40BA217C" w14:textId="77777777" w:rsidR="00B34661" w:rsidRDefault="005331F7">
            <w:pPr>
              <w:rPr>
                <w:rFonts w:ascii="新細明體" w:eastAsia="新細明體" w:hAnsi="新細明體" w:cs="新細明體"/>
                <w:color w:val="000000"/>
                <w:szCs w:val="24"/>
              </w:rPr>
            </w:pPr>
            <w:r>
              <w:rPr>
                <w:color w:val="000000"/>
                <w:szCs w:val="24"/>
              </w:rPr>
              <w:t>中投影機</w:t>
            </w:r>
            <w:r>
              <w:rPr>
                <w:color w:val="000000"/>
                <w:szCs w:val="24"/>
              </w:rPr>
              <w:t>VGA</w:t>
            </w:r>
          </w:p>
        </w:tc>
        <w:tc>
          <w:tcPr>
            <w:tcW w:w="3630" w:type="dxa"/>
            <w:shd w:val="clear" w:color="auto" w:fill="auto"/>
            <w:tcMar>
              <w:left w:w="108" w:type="dxa"/>
            </w:tcMar>
            <w:vAlign w:val="center"/>
          </w:tcPr>
          <w:p w14:paraId="3FA361EC" w14:textId="77777777" w:rsidR="00B34661" w:rsidRDefault="005331F7">
            <w:pPr>
              <w:rPr>
                <w:rFonts w:ascii="新細明體" w:eastAsia="新細明體" w:hAnsi="新細明體" w:cs="新細明體"/>
                <w:color w:val="000000"/>
                <w:szCs w:val="24"/>
              </w:rPr>
            </w:pPr>
            <w:r>
              <w:rPr>
                <w:color w:val="000000"/>
                <w:szCs w:val="24"/>
              </w:rPr>
              <w:t>CTL_PROJ_VGA_CENTER</w:t>
            </w:r>
          </w:p>
        </w:tc>
        <w:tc>
          <w:tcPr>
            <w:tcW w:w="2463" w:type="dxa"/>
            <w:shd w:val="clear" w:color="auto" w:fill="auto"/>
            <w:tcMar>
              <w:left w:w="108" w:type="dxa"/>
            </w:tcMar>
          </w:tcPr>
          <w:p w14:paraId="79F06655" w14:textId="77777777" w:rsidR="00B34661" w:rsidRDefault="005331F7">
            <w:pPr>
              <w:rPr>
                <w:szCs w:val="24"/>
              </w:rPr>
            </w:pPr>
            <w:r>
              <w:rPr>
                <w:szCs w:val="24"/>
              </w:rPr>
              <w:t>{</w:t>
            </w:r>
          </w:p>
          <w:p w14:paraId="1692D5A6" w14:textId="77777777" w:rsidR="00B34661" w:rsidRDefault="005331F7">
            <w:pPr>
              <w:rPr>
                <w:szCs w:val="24"/>
              </w:rPr>
            </w:pPr>
            <w:r>
              <w:rPr>
                <w:szCs w:val="24"/>
              </w:rPr>
              <w:t xml:space="preserve">    "function": 4,</w:t>
            </w:r>
          </w:p>
          <w:p w14:paraId="1A1B0412" w14:textId="77777777" w:rsidR="00B34661" w:rsidRDefault="005331F7">
            <w:pPr>
              <w:rPr>
                <w:szCs w:val="24"/>
              </w:rPr>
            </w:pPr>
            <w:r>
              <w:rPr>
                <w:szCs w:val="24"/>
              </w:rPr>
              <w:t xml:space="preserve">    "device": 2,</w:t>
            </w:r>
          </w:p>
          <w:p w14:paraId="1977D3F3" w14:textId="77777777" w:rsidR="00B34661" w:rsidRDefault="005331F7">
            <w:pPr>
              <w:rPr>
                <w:szCs w:val="24"/>
              </w:rPr>
            </w:pPr>
            <w:r>
              <w:rPr>
                <w:szCs w:val="24"/>
              </w:rPr>
              <w:lastRenderedPageBreak/>
              <w:t xml:space="preserve">    "control": 8</w:t>
            </w:r>
          </w:p>
          <w:p w14:paraId="250AC79A" w14:textId="77777777" w:rsidR="00B34661" w:rsidRDefault="005331F7">
            <w:pPr>
              <w:rPr>
                <w:szCs w:val="24"/>
              </w:rPr>
            </w:pPr>
            <w:r>
              <w:rPr>
                <w:szCs w:val="24"/>
              </w:rPr>
              <w:t>}</w:t>
            </w:r>
          </w:p>
        </w:tc>
      </w:tr>
      <w:tr w:rsidR="00B34661" w14:paraId="79DE58FA" w14:textId="77777777">
        <w:tc>
          <w:tcPr>
            <w:tcW w:w="2429" w:type="dxa"/>
            <w:shd w:val="clear" w:color="auto" w:fill="auto"/>
            <w:tcMar>
              <w:left w:w="108" w:type="dxa"/>
            </w:tcMar>
            <w:vAlign w:val="center"/>
          </w:tcPr>
          <w:p w14:paraId="4DFE3D41" w14:textId="77777777" w:rsidR="00B34661" w:rsidRDefault="005331F7">
            <w:pPr>
              <w:rPr>
                <w:rFonts w:ascii="新細明體" w:eastAsia="新細明體" w:hAnsi="新細明體" w:cs="新細明體"/>
                <w:color w:val="000000"/>
                <w:szCs w:val="24"/>
              </w:rPr>
            </w:pPr>
            <w:r>
              <w:rPr>
                <w:color w:val="000000"/>
                <w:szCs w:val="24"/>
              </w:rPr>
              <w:lastRenderedPageBreak/>
              <w:t>中投影機黑畫面</w:t>
            </w:r>
          </w:p>
        </w:tc>
        <w:tc>
          <w:tcPr>
            <w:tcW w:w="3630" w:type="dxa"/>
            <w:shd w:val="clear" w:color="auto" w:fill="auto"/>
            <w:tcMar>
              <w:left w:w="108" w:type="dxa"/>
            </w:tcMar>
            <w:vAlign w:val="center"/>
          </w:tcPr>
          <w:p w14:paraId="2D80C314" w14:textId="77777777" w:rsidR="00B34661" w:rsidRDefault="005331F7">
            <w:pPr>
              <w:rPr>
                <w:rFonts w:ascii="新細明體" w:eastAsia="新細明體" w:hAnsi="新細明體" w:cs="新細明體"/>
                <w:color w:val="000000"/>
                <w:szCs w:val="24"/>
              </w:rPr>
            </w:pPr>
            <w:r>
              <w:rPr>
                <w:color w:val="000000"/>
                <w:szCs w:val="24"/>
              </w:rPr>
              <w:t>CTL_PROJ_MUTE_CENTER</w:t>
            </w:r>
          </w:p>
        </w:tc>
        <w:tc>
          <w:tcPr>
            <w:tcW w:w="2463" w:type="dxa"/>
            <w:shd w:val="clear" w:color="auto" w:fill="auto"/>
            <w:tcMar>
              <w:left w:w="108" w:type="dxa"/>
            </w:tcMar>
          </w:tcPr>
          <w:p w14:paraId="3FC88F49" w14:textId="77777777" w:rsidR="00B34661" w:rsidRDefault="005331F7">
            <w:pPr>
              <w:rPr>
                <w:szCs w:val="24"/>
              </w:rPr>
            </w:pPr>
            <w:r>
              <w:rPr>
                <w:szCs w:val="24"/>
              </w:rPr>
              <w:t>{</w:t>
            </w:r>
          </w:p>
          <w:p w14:paraId="0C2DC621" w14:textId="77777777" w:rsidR="00B34661" w:rsidRDefault="005331F7">
            <w:pPr>
              <w:rPr>
                <w:szCs w:val="24"/>
              </w:rPr>
            </w:pPr>
            <w:r>
              <w:rPr>
                <w:szCs w:val="24"/>
              </w:rPr>
              <w:t xml:space="preserve">    "function": 4,</w:t>
            </w:r>
          </w:p>
          <w:p w14:paraId="531694F6" w14:textId="77777777" w:rsidR="00B34661" w:rsidRDefault="005331F7">
            <w:pPr>
              <w:rPr>
                <w:szCs w:val="24"/>
              </w:rPr>
            </w:pPr>
            <w:r>
              <w:rPr>
                <w:szCs w:val="24"/>
              </w:rPr>
              <w:t xml:space="preserve">    "device": 2,</w:t>
            </w:r>
          </w:p>
          <w:p w14:paraId="245D8B51" w14:textId="77777777" w:rsidR="00B34661" w:rsidRDefault="005331F7">
            <w:pPr>
              <w:rPr>
                <w:szCs w:val="24"/>
              </w:rPr>
            </w:pPr>
            <w:r>
              <w:rPr>
                <w:szCs w:val="24"/>
              </w:rPr>
              <w:t xml:space="preserve">    "control": 3</w:t>
            </w:r>
          </w:p>
          <w:p w14:paraId="33B6761F" w14:textId="77777777" w:rsidR="00B34661" w:rsidRDefault="005331F7">
            <w:pPr>
              <w:rPr>
                <w:szCs w:val="24"/>
              </w:rPr>
            </w:pPr>
            <w:r>
              <w:rPr>
                <w:szCs w:val="24"/>
              </w:rPr>
              <w:t>}</w:t>
            </w:r>
          </w:p>
        </w:tc>
      </w:tr>
      <w:tr w:rsidR="00B34661" w14:paraId="01DC51CB" w14:textId="77777777">
        <w:tc>
          <w:tcPr>
            <w:tcW w:w="2429" w:type="dxa"/>
            <w:shd w:val="clear" w:color="auto" w:fill="auto"/>
            <w:tcMar>
              <w:left w:w="108" w:type="dxa"/>
            </w:tcMar>
            <w:vAlign w:val="center"/>
          </w:tcPr>
          <w:p w14:paraId="6208673A" w14:textId="77777777" w:rsidR="00B34661" w:rsidRDefault="005331F7">
            <w:pPr>
              <w:rPr>
                <w:rFonts w:ascii="新細明體" w:eastAsia="新細明體" w:hAnsi="新細明體" w:cs="新細明體"/>
                <w:color w:val="000000"/>
                <w:szCs w:val="24"/>
              </w:rPr>
            </w:pPr>
            <w:r>
              <w:rPr>
                <w:color w:val="000000"/>
                <w:szCs w:val="24"/>
              </w:rPr>
              <w:t>中投影機黑畫面取消</w:t>
            </w:r>
          </w:p>
        </w:tc>
        <w:tc>
          <w:tcPr>
            <w:tcW w:w="3630" w:type="dxa"/>
            <w:shd w:val="clear" w:color="auto" w:fill="auto"/>
            <w:tcMar>
              <w:left w:w="108" w:type="dxa"/>
            </w:tcMar>
            <w:vAlign w:val="center"/>
          </w:tcPr>
          <w:p w14:paraId="776D1860" w14:textId="77777777" w:rsidR="00B34661" w:rsidRDefault="005331F7">
            <w:pPr>
              <w:rPr>
                <w:rFonts w:ascii="新細明體" w:eastAsia="新細明體" w:hAnsi="新細明體" w:cs="新細明體"/>
                <w:color w:val="000000"/>
                <w:szCs w:val="24"/>
              </w:rPr>
            </w:pPr>
            <w:r>
              <w:rPr>
                <w:color w:val="000000"/>
                <w:szCs w:val="24"/>
              </w:rPr>
              <w:t>CTL_PROJ_UNMUTE_CENTER</w:t>
            </w:r>
          </w:p>
        </w:tc>
        <w:tc>
          <w:tcPr>
            <w:tcW w:w="2463" w:type="dxa"/>
            <w:shd w:val="clear" w:color="auto" w:fill="auto"/>
            <w:tcMar>
              <w:left w:w="108" w:type="dxa"/>
            </w:tcMar>
          </w:tcPr>
          <w:p w14:paraId="2F4D01D4" w14:textId="77777777" w:rsidR="00B34661" w:rsidRDefault="005331F7">
            <w:pPr>
              <w:rPr>
                <w:szCs w:val="24"/>
              </w:rPr>
            </w:pPr>
            <w:r>
              <w:rPr>
                <w:szCs w:val="24"/>
              </w:rPr>
              <w:t>{</w:t>
            </w:r>
          </w:p>
          <w:p w14:paraId="384BEBAC" w14:textId="77777777" w:rsidR="00B34661" w:rsidRDefault="005331F7">
            <w:pPr>
              <w:rPr>
                <w:szCs w:val="24"/>
              </w:rPr>
            </w:pPr>
            <w:r>
              <w:rPr>
                <w:szCs w:val="24"/>
              </w:rPr>
              <w:t xml:space="preserve">    "function": 4,</w:t>
            </w:r>
          </w:p>
          <w:p w14:paraId="539CEE2A" w14:textId="77777777" w:rsidR="00B34661" w:rsidRDefault="005331F7">
            <w:pPr>
              <w:rPr>
                <w:szCs w:val="24"/>
              </w:rPr>
            </w:pPr>
            <w:r>
              <w:rPr>
                <w:szCs w:val="24"/>
              </w:rPr>
              <w:t xml:space="preserve">    "device": 2,</w:t>
            </w:r>
          </w:p>
          <w:p w14:paraId="4669A271" w14:textId="77777777" w:rsidR="00B34661" w:rsidRDefault="005331F7">
            <w:pPr>
              <w:rPr>
                <w:szCs w:val="24"/>
              </w:rPr>
            </w:pPr>
            <w:r>
              <w:rPr>
                <w:szCs w:val="24"/>
              </w:rPr>
              <w:t xml:space="preserve">    "control": 4</w:t>
            </w:r>
          </w:p>
          <w:p w14:paraId="5D899314" w14:textId="77777777" w:rsidR="00B34661" w:rsidRDefault="005331F7">
            <w:pPr>
              <w:rPr>
                <w:szCs w:val="24"/>
              </w:rPr>
            </w:pPr>
            <w:r>
              <w:rPr>
                <w:szCs w:val="24"/>
              </w:rPr>
              <w:t>}</w:t>
            </w:r>
          </w:p>
        </w:tc>
      </w:tr>
      <w:tr w:rsidR="00B34661" w14:paraId="297C9D46" w14:textId="77777777">
        <w:tc>
          <w:tcPr>
            <w:tcW w:w="2429" w:type="dxa"/>
            <w:shd w:val="clear" w:color="auto" w:fill="auto"/>
            <w:tcMar>
              <w:left w:w="108" w:type="dxa"/>
            </w:tcMar>
            <w:vAlign w:val="center"/>
          </w:tcPr>
          <w:p w14:paraId="7C3A7EF5" w14:textId="77777777" w:rsidR="00B34661" w:rsidRDefault="005331F7">
            <w:pPr>
              <w:rPr>
                <w:rFonts w:ascii="新細明體" w:eastAsia="新細明體" w:hAnsi="新細明體" w:cs="新細明體"/>
                <w:color w:val="000000"/>
                <w:szCs w:val="24"/>
              </w:rPr>
            </w:pPr>
            <w:r>
              <w:rPr>
                <w:color w:val="000000"/>
                <w:szCs w:val="24"/>
              </w:rPr>
              <w:t>中電動銀幕上升</w:t>
            </w:r>
          </w:p>
        </w:tc>
        <w:tc>
          <w:tcPr>
            <w:tcW w:w="3630" w:type="dxa"/>
            <w:shd w:val="clear" w:color="auto" w:fill="auto"/>
            <w:tcMar>
              <w:left w:w="108" w:type="dxa"/>
            </w:tcMar>
            <w:vAlign w:val="center"/>
          </w:tcPr>
          <w:p w14:paraId="6B256F45" w14:textId="77777777" w:rsidR="00B34661" w:rsidRDefault="005331F7">
            <w:pPr>
              <w:rPr>
                <w:rFonts w:ascii="新細明體" w:eastAsia="新細明體" w:hAnsi="新細明體" w:cs="新細明體"/>
                <w:color w:val="000000"/>
                <w:szCs w:val="24"/>
              </w:rPr>
            </w:pPr>
            <w:r>
              <w:rPr>
                <w:color w:val="000000"/>
                <w:szCs w:val="24"/>
              </w:rPr>
              <w:t>CTL_SCREEN_UP_CENTER</w:t>
            </w:r>
          </w:p>
        </w:tc>
        <w:tc>
          <w:tcPr>
            <w:tcW w:w="2463" w:type="dxa"/>
            <w:shd w:val="clear" w:color="auto" w:fill="auto"/>
            <w:tcMar>
              <w:left w:w="108" w:type="dxa"/>
            </w:tcMar>
          </w:tcPr>
          <w:p w14:paraId="162A9AFC" w14:textId="77777777" w:rsidR="00B34661" w:rsidRDefault="005331F7">
            <w:pPr>
              <w:rPr>
                <w:szCs w:val="24"/>
              </w:rPr>
            </w:pPr>
            <w:r>
              <w:rPr>
                <w:szCs w:val="24"/>
              </w:rPr>
              <w:t>{</w:t>
            </w:r>
          </w:p>
          <w:p w14:paraId="7B888531" w14:textId="77777777" w:rsidR="00B34661" w:rsidRDefault="005331F7">
            <w:pPr>
              <w:rPr>
                <w:szCs w:val="24"/>
              </w:rPr>
            </w:pPr>
            <w:r>
              <w:rPr>
                <w:szCs w:val="24"/>
              </w:rPr>
              <w:t xml:space="preserve">    "function": 4,</w:t>
            </w:r>
          </w:p>
          <w:p w14:paraId="3F6AAC3A" w14:textId="77777777" w:rsidR="00B34661" w:rsidRDefault="005331F7">
            <w:pPr>
              <w:rPr>
                <w:szCs w:val="24"/>
              </w:rPr>
            </w:pPr>
            <w:r>
              <w:rPr>
                <w:szCs w:val="24"/>
              </w:rPr>
              <w:t xml:space="preserve">    "device": 2,</w:t>
            </w:r>
          </w:p>
          <w:p w14:paraId="7A5DF79F" w14:textId="77777777" w:rsidR="00B34661" w:rsidRDefault="005331F7">
            <w:pPr>
              <w:rPr>
                <w:szCs w:val="24"/>
              </w:rPr>
            </w:pPr>
            <w:r>
              <w:rPr>
                <w:szCs w:val="24"/>
              </w:rPr>
              <w:t xml:space="preserve">    "control": 5</w:t>
            </w:r>
          </w:p>
          <w:p w14:paraId="01F184B4" w14:textId="77777777" w:rsidR="00B34661" w:rsidRDefault="005331F7">
            <w:pPr>
              <w:rPr>
                <w:szCs w:val="24"/>
              </w:rPr>
            </w:pPr>
            <w:r>
              <w:rPr>
                <w:szCs w:val="24"/>
              </w:rPr>
              <w:t>}</w:t>
            </w:r>
          </w:p>
        </w:tc>
      </w:tr>
      <w:tr w:rsidR="00B34661" w14:paraId="7313030D" w14:textId="77777777">
        <w:tc>
          <w:tcPr>
            <w:tcW w:w="2429" w:type="dxa"/>
            <w:shd w:val="clear" w:color="auto" w:fill="auto"/>
            <w:tcMar>
              <w:left w:w="108" w:type="dxa"/>
            </w:tcMar>
            <w:vAlign w:val="center"/>
          </w:tcPr>
          <w:p w14:paraId="2CAA3C88" w14:textId="77777777" w:rsidR="00B34661" w:rsidRDefault="005331F7">
            <w:pPr>
              <w:rPr>
                <w:rFonts w:ascii="新細明體" w:eastAsia="新細明體" w:hAnsi="新細明體" w:cs="新細明體"/>
                <w:color w:val="000000"/>
                <w:szCs w:val="24"/>
              </w:rPr>
            </w:pPr>
            <w:r>
              <w:rPr>
                <w:color w:val="000000"/>
                <w:szCs w:val="24"/>
              </w:rPr>
              <w:t>中電動銀幕下降</w:t>
            </w:r>
          </w:p>
        </w:tc>
        <w:tc>
          <w:tcPr>
            <w:tcW w:w="3630" w:type="dxa"/>
            <w:shd w:val="clear" w:color="auto" w:fill="auto"/>
            <w:tcMar>
              <w:left w:w="108" w:type="dxa"/>
            </w:tcMar>
            <w:vAlign w:val="center"/>
          </w:tcPr>
          <w:p w14:paraId="19E0FD6F" w14:textId="77777777" w:rsidR="00B34661" w:rsidRDefault="005331F7">
            <w:pPr>
              <w:rPr>
                <w:rFonts w:ascii="新細明體" w:eastAsia="新細明體" w:hAnsi="新細明體" w:cs="新細明體"/>
                <w:color w:val="000000"/>
                <w:szCs w:val="24"/>
              </w:rPr>
            </w:pPr>
            <w:r>
              <w:rPr>
                <w:color w:val="000000"/>
                <w:szCs w:val="24"/>
              </w:rPr>
              <w:t>CTL_SCREEN_DOWN_CENTER</w:t>
            </w:r>
          </w:p>
        </w:tc>
        <w:tc>
          <w:tcPr>
            <w:tcW w:w="2463" w:type="dxa"/>
            <w:shd w:val="clear" w:color="auto" w:fill="auto"/>
            <w:tcMar>
              <w:left w:w="108" w:type="dxa"/>
            </w:tcMar>
          </w:tcPr>
          <w:p w14:paraId="67673E80" w14:textId="77777777" w:rsidR="00B34661" w:rsidRDefault="005331F7">
            <w:pPr>
              <w:rPr>
                <w:szCs w:val="24"/>
              </w:rPr>
            </w:pPr>
            <w:r>
              <w:rPr>
                <w:szCs w:val="24"/>
              </w:rPr>
              <w:t>{</w:t>
            </w:r>
          </w:p>
          <w:p w14:paraId="7ED590A9" w14:textId="77777777" w:rsidR="00B34661" w:rsidRDefault="005331F7">
            <w:pPr>
              <w:rPr>
                <w:szCs w:val="24"/>
              </w:rPr>
            </w:pPr>
            <w:r>
              <w:rPr>
                <w:szCs w:val="24"/>
              </w:rPr>
              <w:t xml:space="preserve">    "function": 4,</w:t>
            </w:r>
          </w:p>
          <w:p w14:paraId="621B8D44" w14:textId="77777777" w:rsidR="00B34661" w:rsidRDefault="005331F7">
            <w:pPr>
              <w:rPr>
                <w:szCs w:val="24"/>
              </w:rPr>
            </w:pPr>
            <w:r>
              <w:rPr>
                <w:szCs w:val="24"/>
              </w:rPr>
              <w:t xml:space="preserve">    "device": 2,</w:t>
            </w:r>
          </w:p>
          <w:p w14:paraId="56075CDE" w14:textId="77777777" w:rsidR="00B34661" w:rsidRDefault="005331F7">
            <w:pPr>
              <w:rPr>
                <w:szCs w:val="24"/>
              </w:rPr>
            </w:pPr>
            <w:r>
              <w:rPr>
                <w:szCs w:val="24"/>
              </w:rPr>
              <w:t xml:space="preserve">    "control": 6</w:t>
            </w:r>
          </w:p>
          <w:p w14:paraId="73829174" w14:textId="77777777" w:rsidR="00B34661" w:rsidRDefault="005331F7">
            <w:pPr>
              <w:rPr>
                <w:szCs w:val="24"/>
              </w:rPr>
            </w:pPr>
            <w:r>
              <w:rPr>
                <w:szCs w:val="24"/>
              </w:rPr>
              <w:t>}</w:t>
            </w:r>
          </w:p>
        </w:tc>
      </w:tr>
      <w:tr w:rsidR="00B34661" w14:paraId="4798FF1F" w14:textId="77777777">
        <w:tc>
          <w:tcPr>
            <w:tcW w:w="2429" w:type="dxa"/>
            <w:shd w:val="clear" w:color="auto" w:fill="auto"/>
            <w:tcMar>
              <w:left w:w="108" w:type="dxa"/>
            </w:tcMar>
          </w:tcPr>
          <w:p w14:paraId="3B6909ED" w14:textId="77777777" w:rsidR="00B34661" w:rsidRDefault="00B34661">
            <w:pPr>
              <w:rPr>
                <w:szCs w:val="24"/>
              </w:rPr>
            </w:pPr>
          </w:p>
        </w:tc>
        <w:tc>
          <w:tcPr>
            <w:tcW w:w="3630" w:type="dxa"/>
            <w:shd w:val="clear" w:color="auto" w:fill="auto"/>
            <w:tcMar>
              <w:left w:w="108" w:type="dxa"/>
            </w:tcMar>
          </w:tcPr>
          <w:p w14:paraId="47AE9AD8" w14:textId="77777777" w:rsidR="00B34661" w:rsidRDefault="00B34661">
            <w:pPr>
              <w:rPr>
                <w:szCs w:val="24"/>
              </w:rPr>
            </w:pPr>
          </w:p>
        </w:tc>
        <w:tc>
          <w:tcPr>
            <w:tcW w:w="2463" w:type="dxa"/>
            <w:shd w:val="clear" w:color="auto" w:fill="auto"/>
            <w:tcMar>
              <w:left w:w="108" w:type="dxa"/>
            </w:tcMar>
          </w:tcPr>
          <w:p w14:paraId="107730D4" w14:textId="77777777" w:rsidR="00B34661" w:rsidRDefault="00B34661">
            <w:pPr>
              <w:rPr>
                <w:szCs w:val="24"/>
              </w:rPr>
            </w:pPr>
          </w:p>
        </w:tc>
      </w:tr>
      <w:tr w:rsidR="00B34661" w14:paraId="5A061159" w14:textId="77777777">
        <w:tc>
          <w:tcPr>
            <w:tcW w:w="2429" w:type="dxa"/>
            <w:shd w:val="clear" w:color="auto" w:fill="auto"/>
            <w:tcMar>
              <w:left w:w="108" w:type="dxa"/>
            </w:tcMar>
            <w:vAlign w:val="center"/>
          </w:tcPr>
          <w:p w14:paraId="53801463" w14:textId="77777777" w:rsidR="00B34661" w:rsidRDefault="005331F7">
            <w:pPr>
              <w:rPr>
                <w:rFonts w:ascii="新細明體" w:eastAsia="新細明體" w:hAnsi="新細明體" w:cs="新細明體"/>
                <w:color w:val="000000"/>
                <w:szCs w:val="24"/>
              </w:rPr>
            </w:pPr>
            <w:r>
              <w:rPr>
                <w:color w:val="000000"/>
                <w:szCs w:val="24"/>
              </w:rPr>
              <w:t>右投影機開啟</w:t>
            </w:r>
          </w:p>
        </w:tc>
        <w:tc>
          <w:tcPr>
            <w:tcW w:w="3630" w:type="dxa"/>
            <w:shd w:val="clear" w:color="auto" w:fill="auto"/>
            <w:tcMar>
              <w:left w:w="108" w:type="dxa"/>
            </w:tcMar>
            <w:vAlign w:val="center"/>
          </w:tcPr>
          <w:p w14:paraId="739B08C8" w14:textId="77777777" w:rsidR="00B34661" w:rsidRDefault="005331F7">
            <w:pPr>
              <w:rPr>
                <w:rFonts w:ascii="新細明體" w:eastAsia="新細明體" w:hAnsi="新細明體" w:cs="新細明體"/>
                <w:color w:val="000000"/>
                <w:szCs w:val="24"/>
              </w:rPr>
            </w:pPr>
            <w:r>
              <w:rPr>
                <w:color w:val="000000"/>
                <w:szCs w:val="24"/>
              </w:rPr>
              <w:t>CTL_PROJ_ON_RIGHT</w:t>
            </w:r>
          </w:p>
        </w:tc>
        <w:tc>
          <w:tcPr>
            <w:tcW w:w="2463" w:type="dxa"/>
            <w:shd w:val="clear" w:color="auto" w:fill="auto"/>
            <w:tcMar>
              <w:left w:w="108" w:type="dxa"/>
            </w:tcMar>
          </w:tcPr>
          <w:p w14:paraId="1DACD34D" w14:textId="77777777" w:rsidR="00B34661" w:rsidRDefault="005331F7">
            <w:pPr>
              <w:rPr>
                <w:szCs w:val="24"/>
              </w:rPr>
            </w:pPr>
            <w:r>
              <w:rPr>
                <w:szCs w:val="24"/>
              </w:rPr>
              <w:t>{</w:t>
            </w:r>
          </w:p>
          <w:p w14:paraId="0A32E128" w14:textId="77777777" w:rsidR="00B34661" w:rsidRDefault="005331F7">
            <w:pPr>
              <w:rPr>
                <w:szCs w:val="24"/>
              </w:rPr>
            </w:pPr>
            <w:r>
              <w:rPr>
                <w:szCs w:val="24"/>
              </w:rPr>
              <w:t xml:space="preserve">    "function": 4,</w:t>
            </w:r>
          </w:p>
          <w:p w14:paraId="5CF46723" w14:textId="77777777" w:rsidR="00B34661" w:rsidRDefault="005331F7">
            <w:pPr>
              <w:rPr>
                <w:szCs w:val="24"/>
              </w:rPr>
            </w:pPr>
            <w:r>
              <w:rPr>
                <w:szCs w:val="24"/>
              </w:rPr>
              <w:t xml:space="preserve">    "device": 3,</w:t>
            </w:r>
          </w:p>
          <w:p w14:paraId="27259EFB" w14:textId="77777777" w:rsidR="00B34661" w:rsidRDefault="005331F7">
            <w:pPr>
              <w:rPr>
                <w:szCs w:val="24"/>
              </w:rPr>
            </w:pPr>
            <w:r>
              <w:rPr>
                <w:szCs w:val="24"/>
              </w:rPr>
              <w:t xml:space="preserve">    "control": 1</w:t>
            </w:r>
          </w:p>
          <w:p w14:paraId="6950C0EC" w14:textId="77777777" w:rsidR="00B34661" w:rsidRDefault="005331F7">
            <w:pPr>
              <w:rPr>
                <w:szCs w:val="24"/>
              </w:rPr>
            </w:pPr>
            <w:r>
              <w:rPr>
                <w:szCs w:val="24"/>
              </w:rPr>
              <w:t>}</w:t>
            </w:r>
          </w:p>
        </w:tc>
      </w:tr>
      <w:tr w:rsidR="00B34661" w14:paraId="0D2EFE0F" w14:textId="77777777">
        <w:tc>
          <w:tcPr>
            <w:tcW w:w="2429" w:type="dxa"/>
            <w:shd w:val="clear" w:color="auto" w:fill="auto"/>
            <w:tcMar>
              <w:left w:w="108" w:type="dxa"/>
            </w:tcMar>
            <w:vAlign w:val="center"/>
          </w:tcPr>
          <w:p w14:paraId="35D46796" w14:textId="77777777" w:rsidR="00B34661" w:rsidRDefault="005331F7">
            <w:pPr>
              <w:rPr>
                <w:rFonts w:ascii="新細明體" w:eastAsia="新細明體" w:hAnsi="新細明體" w:cs="新細明體"/>
                <w:color w:val="000000"/>
                <w:szCs w:val="24"/>
              </w:rPr>
            </w:pPr>
            <w:r>
              <w:rPr>
                <w:color w:val="000000"/>
                <w:szCs w:val="24"/>
              </w:rPr>
              <w:t>右投影機關閉</w:t>
            </w:r>
          </w:p>
        </w:tc>
        <w:tc>
          <w:tcPr>
            <w:tcW w:w="3630" w:type="dxa"/>
            <w:shd w:val="clear" w:color="auto" w:fill="auto"/>
            <w:tcMar>
              <w:left w:w="108" w:type="dxa"/>
            </w:tcMar>
            <w:vAlign w:val="center"/>
          </w:tcPr>
          <w:p w14:paraId="3096C0AE" w14:textId="77777777" w:rsidR="00B34661" w:rsidRDefault="005331F7">
            <w:pPr>
              <w:rPr>
                <w:rFonts w:ascii="新細明體" w:eastAsia="新細明體" w:hAnsi="新細明體" w:cs="新細明體"/>
                <w:color w:val="000000"/>
                <w:szCs w:val="24"/>
              </w:rPr>
            </w:pPr>
            <w:r>
              <w:rPr>
                <w:color w:val="000000"/>
                <w:szCs w:val="24"/>
              </w:rPr>
              <w:t>CTL_PROJ_OFF_RIGHT</w:t>
            </w:r>
          </w:p>
        </w:tc>
        <w:tc>
          <w:tcPr>
            <w:tcW w:w="2463" w:type="dxa"/>
            <w:shd w:val="clear" w:color="auto" w:fill="auto"/>
            <w:tcMar>
              <w:left w:w="108" w:type="dxa"/>
            </w:tcMar>
          </w:tcPr>
          <w:p w14:paraId="226AAF3A" w14:textId="77777777" w:rsidR="00B34661" w:rsidRDefault="005331F7">
            <w:pPr>
              <w:rPr>
                <w:szCs w:val="24"/>
              </w:rPr>
            </w:pPr>
            <w:r>
              <w:rPr>
                <w:szCs w:val="24"/>
              </w:rPr>
              <w:t>{</w:t>
            </w:r>
          </w:p>
          <w:p w14:paraId="71D0F9A4" w14:textId="77777777" w:rsidR="00B34661" w:rsidRDefault="005331F7">
            <w:pPr>
              <w:rPr>
                <w:szCs w:val="24"/>
              </w:rPr>
            </w:pPr>
            <w:r>
              <w:rPr>
                <w:szCs w:val="24"/>
              </w:rPr>
              <w:t xml:space="preserve">    "function": 4,</w:t>
            </w:r>
          </w:p>
          <w:p w14:paraId="790603E8" w14:textId="77777777" w:rsidR="00B34661" w:rsidRDefault="005331F7">
            <w:pPr>
              <w:rPr>
                <w:szCs w:val="24"/>
              </w:rPr>
            </w:pPr>
            <w:r>
              <w:rPr>
                <w:szCs w:val="24"/>
              </w:rPr>
              <w:t xml:space="preserve">    "device": 3,</w:t>
            </w:r>
          </w:p>
          <w:p w14:paraId="76D0DAE2" w14:textId="77777777" w:rsidR="00B34661" w:rsidRDefault="005331F7">
            <w:pPr>
              <w:rPr>
                <w:szCs w:val="24"/>
              </w:rPr>
            </w:pPr>
            <w:r>
              <w:rPr>
                <w:szCs w:val="24"/>
              </w:rPr>
              <w:t xml:space="preserve">    "control": 2</w:t>
            </w:r>
          </w:p>
          <w:p w14:paraId="4569F6D4" w14:textId="77777777" w:rsidR="00B34661" w:rsidRDefault="005331F7">
            <w:pPr>
              <w:rPr>
                <w:szCs w:val="24"/>
              </w:rPr>
            </w:pPr>
            <w:r>
              <w:rPr>
                <w:szCs w:val="24"/>
              </w:rPr>
              <w:t>}</w:t>
            </w:r>
          </w:p>
        </w:tc>
      </w:tr>
      <w:tr w:rsidR="00B34661" w14:paraId="50E1EEEB" w14:textId="77777777">
        <w:tc>
          <w:tcPr>
            <w:tcW w:w="2429" w:type="dxa"/>
            <w:shd w:val="clear" w:color="auto" w:fill="auto"/>
            <w:tcMar>
              <w:left w:w="108" w:type="dxa"/>
            </w:tcMar>
            <w:vAlign w:val="center"/>
          </w:tcPr>
          <w:p w14:paraId="5ED52D29" w14:textId="77777777" w:rsidR="00B34661" w:rsidRDefault="005331F7">
            <w:pPr>
              <w:rPr>
                <w:rFonts w:ascii="新細明體" w:eastAsia="新細明體" w:hAnsi="新細明體" w:cs="新細明體"/>
                <w:color w:val="000000"/>
                <w:szCs w:val="24"/>
              </w:rPr>
            </w:pPr>
            <w:r>
              <w:rPr>
                <w:color w:val="000000"/>
                <w:szCs w:val="24"/>
              </w:rPr>
              <w:t>右投影機</w:t>
            </w:r>
            <w:r>
              <w:rPr>
                <w:color w:val="000000"/>
                <w:szCs w:val="24"/>
              </w:rPr>
              <w:t>HDMI</w:t>
            </w:r>
          </w:p>
        </w:tc>
        <w:tc>
          <w:tcPr>
            <w:tcW w:w="3630" w:type="dxa"/>
            <w:shd w:val="clear" w:color="auto" w:fill="auto"/>
            <w:tcMar>
              <w:left w:w="108" w:type="dxa"/>
            </w:tcMar>
            <w:vAlign w:val="center"/>
          </w:tcPr>
          <w:p w14:paraId="33326213" w14:textId="77777777" w:rsidR="00B34661" w:rsidRDefault="005331F7">
            <w:pPr>
              <w:rPr>
                <w:rFonts w:ascii="新細明體" w:eastAsia="新細明體" w:hAnsi="新細明體" w:cs="新細明體"/>
                <w:color w:val="000000"/>
                <w:szCs w:val="24"/>
              </w:rPr>
            </w:pPr>
            <w:r>
              <w:rPr>
                <w:color w:val="000000"/>
                <w:szCs w:val="24"/>
              </w:rPr>
              <w:t>CTL_PROJ_HDMI_RIGHT</w:t>
            </w:r>
          </w:p>
        </w:tc>
        <w:tc>
          <w:tcPr>
            <w:tcW w:w="2463" w:type="dxa"/>
            <w:shd w:val="clear" w:color="auto" w:fill="auto"/>
            <w:tcMar>
              <w:left w:w="108" w:type="dxa"/>
            </w:tcMar>
          </w:tcPr>
          <w:p w14:paraId="2EE94720" w14:textId="77777777" w:rsidR="00B34661" w:rsidRDefault="005331F7">
            <w:pPr>
              <w:rPr>
                <w:szCs w:val="24"/>
              </w:rPr>
            </w:pPr>
            <w:r>
              <w:rPr>
                <w:szCs w:val="24"/>
              </w:rPr>
              <w:t>{</w:t>
            </w:r>
          </w:p>
          <w:p w14:paraId="465A5065" w14:textId="77777777" w:rsidR="00B34661" w:rsidRDefault="005331F7">
            <w:pPr>
              <w:rPr>
                <w:szCs w:val="24"/>
              </w:rPr>
            </w:pPr>
            <w:r>
              <w:rPr>
                <w:szCs w:val="24"/>
              </w:rPr>
              <w:t xml:space="preserve">    "function": 4,</w:t>
            </w:r>
          </w:p>
          <w:p w14:paraId="11CB0E42" w14:textId="77777777" w:rsidR="00B34661" w:rsidRDefault="005331F7">
            <w:pPr>
              <w:rPr>
                <w:szCs w:val="24"/>
              </w:rPr>
            </w:pPr>
            <w:r>
              <w:rPr>
                <w:szCs w:val="24"/>
              </w:rPr>
              <w:t xml:space="preserve">    "device": 3,</w:t>
            </w:r>
          </w:p>
          <w:p w14:paraId="35EEAC1B" w14:textId="77777777" w:rsidR="00B34661" w:rsidRDefault="005331F7">
            <w:pPr>
              <w:rPr>
                <w:szCs w:val="24"/>
              </w:rPr>
            </w:pPr>
            <w:r>
              <w:rPr>
                <w:szCs w:val="24"/>
              </w:rPr>
              <w:t xml:space="preserve">    "control": 7</w:t>
            </w:r>
          </w:p>
          <w:p w14:paraId="204D4F25" w14:textId="77777777" w:rsidR="00B34661" w:rsidRDefault="005331F7">
            <w:pPr>
              <w:rPr>
                <w:szCs w:val="24"/>
              </w:rPr>
            </w:pPr>
            <w:r>
              <w:rPr>
                <w:szCs w:val="24"/>
              </w:rPr>
              <w:t>}</w:t>
            </w:r>
          </w:p>
        </w:tc>
      </w:tr>
      <w:tr w:rsidR="00B34661" w14:paraId="2A12F812" w14:textId="77777777">
        <w:tc>
          <w:tcPr>
            <w:tcW w:w="2429" w:type="dxa"/>
            <w:shd w:val="clear" w:color="auto" w:fill="auto"/>
            <w:tcMar>
              <w:left w:w="108" w:type="dxa"/>
            </w:tcMar>
            <w:vAlign w:val="center"/>
          </w:tcPr>
          <w:p w14:paraId="06979B38" w14:textId="77777777" w:rsidR="00B34661" w:rsidRDefault="005331F7">
            <w:pPr>
              <w:rPr>
                <w:rFonts w:ascii="新細明體" w:eastAsia="新細明體" w:hAnsi="新細明體" w:cs="新細明體"/>
                <w:color w:val="000000"/>
                <w:szCs w:val="24"/>
              </w:rPr>
            </w:pPr>
            <w:r>
              <w:rPr>
                <w:color w:val="000000"/>
                <w:szCs w:val="24"/>
              </w:rPr>
              <w:t>右投影機</w:t>
            </w:r>
            <w:r>
              <w:rPr>
                <w:color w:val="000000"/>
                <w:szCs w:val="24"/>
              </w:rPr>
              <w:t>VGA</w:t>
            </w:r>
          </w:p>
        </w:tc>
        <w:tc>
          <w:tcPr>
            <w:tcW w:w="3630" w:type="dxa"/>
            <w:shd w:val="clear" w:color="auto" w:fill="auto"/>
            <w:tcMar>
              <w:left w:w="108" w:type="dxa"/>
            </w:tcMar>
            <w:vAlign w:val="center"/>
          </w:tcPr>
          <w:p w14:paraId="012A71C3" w14:textId="77777777" w:rsidR="00B34661" w:rsidRDefault="005331F7">
            <w:pPr>
              <w:rPr>
                <w:rFonts w:ascii="新細明體" w:eastAsia="新細明體" w:hAnsi="新細明體" w:cs="新細明體"/>
                <w:color w:val="000000"/>
                <w:szCs w:val="24"/>
              </w:rPr>
            </w:pPr>
            <w:r>
              <w:rPr>
                <w:color w:val="000000"/>
                <w:szCs w:val="24"/>
              </w:rPr>
              <w:t>CTL_PROJ_VGA_RIGHT</w:t>
            </w:r>
          </w:p>
        </w:tc>
        <w:tc>
          <w:tcPr>
            <w:tcW w:w="2463" w:type="dxa"/>
            <w:shd w:val="clear" w:color="auto" w:fill="auto"/>
            <w:tcMar>
              <w:left w:w="108" w:type="dxa"/>
            </w:tcMar>
          </w:tcPr>
          <w:p w14:paraId="545B0514" w14:textId="77777777" w:rsidR="00B34661" w:rsidRDefault="005331F7">
            <w:pPr>
              <w:rPr>
                <w:szCs w:val="24"/>
              </w:rPr>
            </w:pPr>
            <w:r>
              <w:rPr>
                <w:szCs w:val="24"/>
              </w:rPr>
              <w:t>{</w:t>
            </w:r>
          </w:p>
          <w:p w14:paraId="42DEB5CB" w14:textId="77777777" w:rsidR="00B34661" w:rsidRDefault="005331F7">
            <w:pPr>
              <w:rPr>
                <w:szCs w:val="24"/>
              </w:rPr>
            </w:pPr>
            <w:r>
              <w:rPr>
                <w:szCs w:val="24"/>
              </w:rPr>
              <w:t xml:space="preserve">    "function": 4,</w:t>
            </w:r>
          </w:p>
          <w:p w14:paraId="74F116C4" w14:textId="77777777" w:rsidR="00B34661" w:rsidRDefault="005331F7">
            <w:pPr>
              <w:rPr>
                <w:szCs w:val="24"/>
              </w:rPr>
            </w:pPr>
            <w:r>
              <w:rPr>
                <w:szCs w:val="24"/>
              </w:rPr>
              <w:t xml:space="preserve">    "device": 3,</w:t>
            </w:r>
          </w:p>
          <w:p w14:paraId="60035E3A" w14:textId="77777777" w:rsidR="00B34661" w:rsidRDefault="005331F7">
            <w:pPr>
              <w:rPr>
                <w:szCs w:val="24"/>
              </w:rPr>
            </w:pPr>
            <w:r>
              <w:rPr>
                <w:szCs w:val="24"/>
              </w:rPr>
              <w:t xml:space="preserve">    "control": 8</w:t>
            </w:r>
          </w:p>
          <w:p w14:paraId="7C42CF2D" w14:textId="77777777" w:rsidR="00B34661" w:rsidRDefault="005331F7">
            <w:pPr>
              <w:rPr>
                <w:szCs w:val="24"/>
              </w:rPr>
            </w:pPr>
            <w:r>
              <w:rPr>
                <w:szCs w:val="24"/>
              </w:rPr>
              <w:t>}</w:t>
            </w:r>
          </w:p>
        </w:tc>
      </w:tr>
      <w:tr w:rsidR="00B34661" w14:paraId="4A7A186F" w14:textId="77777777">
        <w:tc>
          <w:tcPr>
            <w:tcW w:w="2429" w:type="dxa"/>
            <w:shd w:val="clear" w:color="auto" w:fill="auto"/>
            <w:tcMar>
              <w:left w:w="108" w:type="dxa"/>
            </w:tcMar>
            <w:vAlign w:val="center"/>
          </w:tcPr>
          <w:p w14:paraId="34C394CB" w14:textId="77777777" w:rsidR="00B34661" w:rsidRDefault="005331F7">
            <w:pPr>
              <w:rPr>
                <w:rFonts w:ascii="新細明體" w:eastAsia="新細明體" w:hAnsi="新細明體" w:cs="新細明體"/>
                <w:color w:val="000000"/>
                <w:szCs w:val="24"/>
              </w:rPr>
            </w:pPr>
            <w:r>
              <w:rPr>
                <w:color w:val="000000"/>
                <w:szCs w:val="24"/>
              </w:rPr>
              <w:t>右投影機黑畫面</w:t>
            </w:r>
          </w:p>
        </w:tc>
        <w:tc>
          <w:tcPr>
            <w:tcW w:w="3630" w:type="dxa"/>
            <w:shd w:val="clear" w:color="auto" w:fill="auto"/>
            <w:tcMar>
              <w:left w:w="108" w:type="dxa"/>
            </w:tcMar>
            <w:vAlign w:val="center"/>
          </w:tcPr>
          <w:p w14:paraId="4E3009CF" w14:textId="77777777" w:rsidR="00B34661" w:rsidRDefault="005331F7">
            <w:pPr>
              <w:rPr>
                <w:rFonts w:ascii="新細明體" w:eastAsia="新細明體" w:hAnsi="新細明體" w:cs="新細明體"/>
                <w:color w:val="000000"/>
                <w:szCs w:val="24"/>
              </w:rPr>
            </w:pPr>
            <w:r>
              <w:rPr>
                <w:color w:val="000000"/>
                <w:szCs w:val="24"/>
              </w:rPr>
              <w:t>CTL_PROJ_MUTE_RIGHT</w:t>
            </w:r>
          </w:p>
        </w:tc>
        <w:tc>
          <w:tcPr>
            <w:tcW w:w="2463" w:type="dxa"/>
            <w:shd w:val="clear" w:color="auto" w:fill="auto"/>
            <w:tcMar>
              <w:left w:w="108" w:type="dxa"/>
            </w:tcMar>
          </w:tcPr>
          <w:p w14:paraId="23F530C7" w14:textId="77777777" w:rsidR="00B34661" w:rsidRDefault="005331F7">
            <w:pPr>
              <w:rPr>
                <w:szCs w:val="24"/>
              </w:rPr>
            </w:pPr>
            <w:r>
              <w:rPr>
                <w:szCs w:val="24"/>
              </w:rPr>
              <w:t>{</w:t>
            </w:r>
          </w:p>
          <w:p w14:paraId="105D0F53" w14:textId="77777777" w:rsidR="00B34661" w:rsidRDefault="005331F7">
            <w:pPr>
              <w:rPr>
                <w:szCs w:val="24"/>
              </w:rPr>
            </w:pPr>
            <w:r>
              <w:rPr>
                <w:szCs w:val="24"/>
              </w:rPr>
              <w:t xml:space="preserve">    "function": 4,</w:t>
            </w:r>
          </w:p>
          <w:p w14:paraId="5D218C23" w14:textId="77777777" w:rsidR="00B34661" w:rsidRDefault="005331F7">
            <w:pPr>
              <w:rPr>
                <w:szCs w:val="24"/>
              </w:rPr>
            </w:pPr>
            <w:r>
              <w:rPr>
                <w:szCs w:val="24"/>
              </w:rPr>
              <w:t xml:space="preserve">    "device": 3,</w:t>
            </w:r>
          </w:p>
          <w:p w14:paraId="6B0A0243" w14:textId="77777777" w:rsidR="00B34661" w:rsidRDefault="005331F7">
            <w:pPr>
              <w:rPr>
                <w:szCs w:val="24"/>
              </w:rPr>
            </w:pPr>
            <w:r>
              <w:rPr>
                <w:szCs w:val="24"/>
              </w:rPr>
              <w:t xml:space="preserve">    "control": 3</w:t>
            </w:r>
          </w:p>
          <w:p w14:paraId="7A05C597" w14:textId="77777777" w:rsidR="00B34661" w:rsidRDefault="005331F7">
            <w:pPr>
              <w:rPr>
                <w:szCs w:val="24"/>
              </w:rPr>
            </w:pPr>
            <w:r>
              <w:rPr>
                <w:szCs w:val="24"/>
              </w:rPr>
              <w:t>}</w:t>
            </w:r>
          </w:p>
        </w:tc>
      </w:tr>
      <w:tr w:rsidR="00B34661" w14:paraId="4492FFD0" w14:textId="77777777">
        <w:tc>
          <w:tcPr>
            <w:tcW w:w="2429" w:type="dxa"/>
            <w:shd w:val="clear" w:color="auto" w:fill="auto"/>
            <w:tcMar>
              <w:left w:w="108" w:type="dxa"/>
            </w:tcMar>
            <w:vAlign w:val="center"/>
          </w:tcPr>
          <w:p w14:paraId="4908276D" w14:textId="77777777" w:rsidR="00B34661" w:rsidRDefault="005331F7">
            <w:pPr>
              <w:rPr>
                <w:rFonts w:ascii="新細明體" w:eastAsia="新細明體" w:hAnsi="新細明體" w:cs="新細明體"/>
                <w:color w:val="000000"/>
                <w:szCs w:val="24"/>
              </w:rPr>
            </w:pPr>
            <w:r>
              <w:rPr>
                <w:color w:val="000000"/>
                <w:szCs w:val="24"/>
              </w:rPr>
              <w:t>右投影機黑畫面取消</w:t>
            </w:r>
          </w:p>
        </w:tc>
        <w:tc>
          <w:tcPr>
            <w:tcW w:w="3630" w:type="dxa"/>
            <w:shd w:val="clear" w:color="auto" w:fill="auto"/>
            <w:tcMar>
              <w:left w:w="108" w:type="dxa"/>
            </w:tcMar>
            <w:vAlign w:val="center"/>
          </w:tcPr>
          <w:p w14:paraId="58DD56EA" w14:textId="77777777" w:rsidR="00B34661" w:rsidRDefault="005331F7">
            <w:pPr>
              <w:rPr>
                <w:rFonts w:ascii="新細明體" w:eastAsia="新細明體" w:hAnsi="新細明體" w:cs="新細明體"/>
                <w:color w:val="000000"/>
                <w:szCs w:val="24"/>
              </w:rPr>
            </w:pPr>
            <w:r>
              <w:rPr>
                <w:color w:val="000000"/>
                <w:szCs w:val="24"/>
              </w:rPr>
              <w:t>CTL_PROJ_UNMUTE_RIGHT</w:t>
            </w:r>
          </w:p>
        </w:tc>
        <w:tc>
          <w:tcPr>
            <w:tcW w:w="2463" w:type="dxa"/>
            <w:shd w:val="clear" w:color="auto" w:fill="auto"/>
            <w:tcMar>
              <w:left w:w="108" w:type="dxa"/>
            </w:tcMar>
          </w:tcPr>
          <w:p w14:paraId="3E5C3270" w14:textId="77777777" w:rsidR="00B34661" w:rsidRDefault="005331F7">
            <w:pPr>
              <w:rPr>
                <w:szCs w:val="24"/>
              </w:rPr>
            </w:pPr>
            <w:r>
              <w:rPr>
                <w:szCs w:val="24"/>
              </w:rPr>
              <w:t>{</w:t>
            </w:r>
          </w:p>
          <w:p w14:paraId="7207CDF3" w14:textId="77777777" w:rsidR="00B34661" w:rsidRDefault="005331F7">
            <w:pPr>
              <w:rPr>
                <w:szCs w:val="24"/>
              </w:rPr>
            </w:pPr>
            <w:r>
              <w:rPr>
                <w:szCs w:val="24"/>
              </w:rPr>
              <w:t xml:space="preserve">    "function": 4,</w:t>
            </w:r>
          </w:p>
          <w:p w14:paraId="3074C642" w14:textId="77777777" w:rsidR="00B34661" w:rsidRDefault="005331F7">
            <w:pPr>
              <w:rPr>
                <w:szCs w:val="24"/>
              </w:rPr>
            </w:pPr>
            <w:r>
              <w:rPr>
                <w:szCs w:val="24"/>
              </w:rPr>
              <w:lastRenderedPageBreak/>
              <w:t xml:space="preserve">    "device": 3,</w:t>
            </w:r>
          </w:p>
          <w:p w14:paraId="0AE6A9DF" w14:textId="77777777" w:rsidR="00B34661" w:rsidRDefault="005331F7">
            <w:pPr>
              <w:rPr>
                <w:szCs w:val="24"/>
              </w:rPr>
            </w:pPr>
            <w:r>
              <w:rPr>
                <w:szCs w:val="24"/>
              </w:rPr>
              <w:t xml:space="preserve">    "control": 4</w:t>
            </w:r>
          </w:p>
          <w:p w14:paraId="4E0F85F6" w14:textId="77777777" w:rsidR="00B34661" w:rsidRDefault="005331F7">
            <w:pPr>
              <w:rPr>
                <w:szCs w:val="24"/>
              </w:rPr>
            </w:pPr>
            <w:r>
              <w:rPr>
                <w:szCs w:val="24"/>
              </w:rPr>
              <w:t>}</w:t>
            </w:r>
          </w:p>
        </w:tc>
      </w:tr>
      <w:tr w:rsidR="00B34661" w14:paraId="16C4F055" w14:textId="77777777">
        <w:tc>
          <w:tcPr>
            <w:tcW w:w="2429" w:type="dxa"/>
            <w:shd w:val="clear" w:color="auto" w:fill="auto"/>
            <w:tcMar>
              <w:left w:w="108" w:type="dxa"/>
            </w:tcMar>
            <w:vAlign w:val="center"/>
          </w:tcPr>
          <w:p w14:paraId="566CB969" w14:textId="77777777" w:rsidR="00B34661" w:rsidRDefault="005331F7">
            <w:pPr>
              <w:rPr>
                <w:rFonts w:ascii="新細明體" w:eastAsia="新細明體" w:hAnsi="新細明體" w:cs="新細明體"/>
                <w:color w:val="000000"/>
                <w:szCs w:val="24"/>
              </w:rPr>
            </w:pPr>
            <w:r>
              <w:rPr>
                <w:color w:val="000000"/>
                <w:szCs w:val="24"/>
              </w:rPr>
              <w:lastRenderedPageBreak/>
              <w:t>右電動銀幕上升</w:t>
            </w:r>
          </w:p>
        </w:tc>
        <w:tc>
          <w:tcPr>
            <w:tcW w:w="3630" w:type="dxa"/>
            <w:shd w:val="clear" w:color="auto" w:fill="auto"/>
            <w:tcMar>
              <w:left w:w="108" w:type="dxa"/>
            </w:tcMar>
            <w:vAlign w:val="center"/>
          </w:tcPr>
          <w:p w14:paraId="2411CBBC" w14:textId="77777777" w:rsidR="00B34661" w:rsidRDefault="005331F7">
            <w:pPr>
              <w:rPr>
                <w:rFonts w:ascii="新細明體" w:eastAsia="新細明體" w:hAnsi="新細明體" w:cs="新細明體"/>
                <w:color w:val="000000"/>
                <w:szCs w:val="24"/>
              </w:rPr>
            </w:pPr>
            <w:r>
              <w:rPr>
                <w:color w:val="000000"/>
                <w:szCs w:val="24"/>
              </w:rPr>
              <w:t>CTL_SCREEN_UP_RIGHT</w:t>
            </w:r>
          </w:p>
        </w:tc>
        <w:tc>
          <w:tcPr>
            <w:tcW w:w="2463" w:type="dxa"/>
            <w:shd w:val="clear" w:color="auto" w:fill="auto"/>
            <w:tcMar>
              <w:left w:w="108" w:type="dxa"/>
            </w:tcMar>
          </w:tcPr>
          <w:p w14:paraId="59C1B5ED" w14:textId="77777777" w:rsidR="00B34661" w:rsidRDefault="005331F7">
            <w:pPr>
              <w:rPr>
                <w:szCs w:val="24"/>
              </w:rPr>
            </w:pPr>
            <w:r>
              <w:rPr>
                <w:szCs w:val="24"/>
              </w:rPr>
              <w:t>{</w:t>
            </w:r>
          </w:p>
          <w:p w14:paraId="776D1BA3" w14:textId="77777777" w:rsidR="00B34661" w:rsidRDefault="005331F7">
            <w:pPr>
              <w:rPr>
                <w:szCs w:val="24"/>
              </w:rPr>
            </w:pPr>
            <w:r>
              <w:rPr>
                <w:szCs w:val="24"/>
              </w:rPr>
              <w:t xml:space="preserve">    "function": 4,</w:t>
            </w:r>
          </w:p>
          <w:p w14:paraId="2FCA348D" w14:textId="77777777" w:rsidR="00B34661" w:rsidRDefault="005331F7">
            <w:pPr>
              <w:rPr>
                <w:szCs w:val="24"/>
              </w:rPr>
            </w:pPr>
            <w:r>
              <w:rPr>
                <w:szCs w:val="24"/>
              </w:rPr>
              <w:t xml:space="preserve">    "device": 3,</w:t>
            </w:r>
          </w:p>
          <w:p w14:paraId="7B4ED445" w14:textId="77777777" w:rsidR="00B34661" w:rsidRDefault="005331F7">
            <w:pPr>
              <w:rPr>
                <w:szCs w:val="24"/>
              </w:rPr>
            </w:pPr>
            <w:r>
              <w:rPr>
                <w:szCs w:val="24"/>
              </w:rPr>
              <w:t xml:space="preserve">    "control": 5</w:t>
            </w:r>
          </w:p>
          <w:p w14:paraId="1A324D1C" w14:textId="77777777" w:rsidR="00B34661" w:rsidRDefault="005331F7">
            <w:pPr>
              <w:rPr>
                <w:szCs w:val="24"/>
              </w:rPr>
            </w:pPr>
            <w:r>
              <w:rPr>
                <w:szCs w:val="24"/>
              </w:rPr>
              <w:t>}</w:t>
            </w:r>
          </w:p>
        </w:tc>
      </w:tr>
      <w:tr w:rsidR="00B34661" w14:paraId="565D0350" w14:textId="77777777">
        <w:tc>
          <w:tcPr>
            <w:tcW w:w="2429" w:type="dxa"/>
            <w:shd w:val="clear" w:color="auto" w:fill="auto"/>
            <w:tcMar>
              <w:left w:w="108" w:type="dxa"/>
            </w:tcMar>
            <w:vAlign w:val="center"/>
          </w:tcPr>
          <w:p w14:paraId="1C44B975" w14:textId="77777777" w:rsidR="00B34661" w:rsidRDefault="005331F7">
            <w:pPr>
              <w:rPr>
                <w:rFonts w:ascii="新細明體" w:eastAsia="新細明體" w:hAnsi="新細明體" w:cs="新細明體"/>
                <w:color w:val="000000"/>
                <w:szCs w:val="24"/>
              </w:rPr>
            </w:pPr>
            <w:r>
              <w:rPr>
                <w:color w:val="000000"/>
                <w:szCs w:val="24"/>
              </w:rPr>
              <w:t>右電動銀幕下降</w:t>
            </w:r>
          </w:p>
        </w:tc>
        <w:tc>
          <w:tcPr>
            <w:tcW w:w="3630" w:type="dxa"/>
            <w:shd w:val="clear" w:color="auto" w:fill="auto"/>
            <w:tcMar>
              <w:left w:w="108" w:type="dxa"/>
            </w:tcMar>
            <w:vAlign w:val="center"/>
          </w:tcPr>
          <w:p w14:paraId="138B8969" w14:textId="77777777" w:rsidR="00B34661" w:rsidRDefault="005331F7">
            <w:pPr>
              <w:rPr>
                <w:rFonts w:ascii="新細明體" w:eastAsia="新細明體" w:hAnsi="新細明體" w:cs="新細明體"/>
                <w:color w:val="000000"/>
                <w:szCs w:val="24"/>
              </w:rPr>
            </w:pPr>
            <w:r>
              <w:rPr>
                <w:color w:val="000000"/>
                <w:szCs w:val="24"/>
              </w:rPr>
              <w:t>CTL_SCREEN_DOWN_RIGHT</w:t>
            </w:r>
          </w:p>
        </w:tc>
        <w:tc>
          <w:tcPr>
            <w:tcW w:w="2463" w:type="dxa"/>
            <w:shd w:val="clear" w:color="auto" w:fill="auto"/>
            <w:tcMar>
              <w:left w:w="108" w:type="dxa"/>
            </w:tcMar>
          </w:tcPr>
          <w:p w14:paraId="6B2334B1" w14:textId="77777777" w:rsidR="00B34661" w:rsidRDefault="005331F7">
            <w:pPr>
              <w:rPr>
                <w:szCs w:val="24"/>
              </w:rPr>
            </w:pPr>
            <w:r>
              <w:rPr>
                <w:szCs w:val="24"/>
              </w:rPr>
              <w:t>{</w:t>
            </w:r>
          </w:p>
          <w:p w14:paraId="40A9694E" w14:textId="77777777" w:rsidR="00B34661" w:rsidRDefault="005331F7">
            <w:pPr>
              <w:rPr>
                <w:szCs w:val="24"/>
              </w:rPr>
            </w:pPr>
            <w:r>
              <w:rPr>
                <w:szCs w:val="24"/>
              </w:rPr>
              <w:t xml:space="preserve">    "function": 4,</w:t>
            </w:r>
          </w:p>
          <w:p w14:paraId="3E39AAAE" w14:textId="77777777" w:rsidR="00B34661" w:rsidRDefault="005331F7">
            <w:pPr>
              <w:rPr>
                <w:szCs w:val="24"/>
              </w:rPr>
            </w:pPr>
            <w:r>
              <w:rPr>
                <w:szCs w:val="24"/>
              </w:rPr>
              <w:t xml:space="preserve">    "device": 3,</w:t>
            </w:r>
          </w:p>
          <w:p w14:paraId="4555AAC7" w14:textId="77777777" w:rsidR="00B34661" w:rsidRDefault="005331F7">
            <w:pPr>
              <w:rPr>
                <w:szCs w:val="24"/>
              </w:rPr>
            </w:pPr>
            <w:r>
              <w:rPr>
                <w:szCs w:val="24"/>
              </w:rPr>
              <w:t xml:space="preserve">    "control": 6</w:t>
            </w:r>
          </w:p>
          <w:p w14:paraId="02857EC5" w14:textId="77777777" w:rsidR="00B34661" w:rsidRDefault="005331F7">
            <w:pPr>
              <w:rPr>
                <w:szCs w:val="24"/>
              </w:rPr>
            </w:pPr>
            <w:r>
              <w:rPr>
                <w:szCs w:val="24"/>
              </w:rPr>
              <w:t>}</w:t>
            </w:r>
          </w:p>
        </w:tc>
      </w:tr>
      <w:tr w:rsidR="00B34661" w14:paraId="33FEE425" w14:textId="77777777">
        <w:tc>
          <w:tcPr>
            <w:tcW w:w="2429" w:type="dxa"/>
            <w:shd w:val="clear" w:color="auto" w:fill="auto"/>
            <w:tcMar>
              <w:left w:w="108" w:type="dxa"/>
            </w:tcMar>
          </w:tcPr>
          <w:p w14:paraId="4954F34C" w14:textId="77777777" w:rsidR="00B34661" w:rsidRDefault="00B34661">
            <w:pPr>
              <w:rPr>
                <w:szCs w:val="24"/>
              </w:rPr>
            </w:pPr>
          </w:p>
        </w:tc>
        <w:tc>
          <w:tcPr>
            <w:tcW w:w="3630" w:type="dxa"/>
            <w:shd w:val="clear" w:color="auto" w:fill="auto"/>
            <w:tcMar>
              <w:left w:w="108" w:type="dxa"/>
            </w:tcMar>
          </w:tcPr>
          <w:p w14:paraId="5B069648" w14:textId="77777777" w:rsidR="00B34661" w:rsidRDefault="00B34661">
            <w:pPr>
              <w:rPr>
                <w:szCs w:val="24"/>
              </w:rPr>
            </w:pPr>
          </w:p>
        </w:tc>
        <w:tc>
          <w:tcPr>
            <w:tcW w:w="2463" w:type="dxa"/>
            <w:shd w:val="clear" w:color="auto" w:fill="auto"/>
            <w:tcMar>
              <w:left w:w="108" w:type="dxa"/>
            </w:tcMar>
          </w:tcPr>
          <w:p w14:paraId="26C022AC" w14:textId="77777777" w:rsidR="00B34661" w:rsidRDefault="00B34661">
            <w:pPr>
              <w:rPr>
                <w:szCs w:val="24"/>
              </w:rPr>
            </w:pPr>
          </w:p>
        </w:tc>
      </w:tr>
      <w:tr w:rsidR="00B34661" w14:paraId="3059D6AC" w14:textId="77777777">
        <w:tc>
          <w:tcPr>
            <w:tcW w:w="2429" w:type="dxa"/>
            <w:shd w:val="clear" w:color="auto" w:fill="auto"/>
            <w:tcMar>
              <w:left w:w="108" w:type="dxa"/>
            </w:tcMar>
            <w:vAlign w:val="center"/>
          </w:tcPr>
          <w:p w14:paraId="54833A1B" w14:textId="77777777"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音量增加</w:t>
            </w:r>
          </w:p>
        </w:tc>
        <w:tc>
          <w:tcPr>
            <w:tcW w:w="3630" w:type="dxa"/>
            <w:shd w:val="clear" w:color="auto" w:fill="auto"/>
            <w:tcMar>
              <w:left w:w="108" w:type="dxa"/>
            </w:tcMar>
            <w:vAlign w:val="center"/>
          </w:tcPr>
          <w:p w14:paraId="4958EF68" w14:textId="77777777" w:rsidR="00B34661" w:rsidRDefault="005331F7">
            <w:pPr>
              <w:rPr>
                <w:rFonts w:ascii="新細明體" w:eastAsia="新細明體" w:hAnsi="新細明體" w:cs="新細明體"/>
                <w:color w:val="000000"/>
                <w:szCs w:val="24"/>
              </w:rPr>
            </w:pPr>
            <w:r>
              <w:rPr>
                <w:color w:val="000000"/>
                <w:szCs w:val="24"/>
              </w:rPr>
              <w:t>CTL_INPUT1_VOL_UP</w:t>
            </w:r>
          </w:p>
        </w:tc>
        <w:tc>
          <w:tcPr>
            <w:tcW w:w="2463" w:type="dxa"/>
            <w:shd w:val="clear" w:color="auto" w:fill="auto"/>
            <w:tcMar>
              <w:left w:w="108" w:type="dxa"/>
            </w:tcMar>
          </w:tcPr>
          <w:p w14:paraId="73E53B33" w14:textId="77777777" w:rsidR="00B34661" w:rsidRDefault="005331F7">
            <w:pPr>
              <w:rPr>
                <w:szCs w:val="24"/>
              </w:rPr>
            </w:pPr>
            <w:r>
              <w:rPr>
                <w:szCs w:val="24"/>
              </w:rPr>
              <w:t>{</w:t>
            </w:r>
          </w:p>
          <w:p w14:paraId="3C1D0C3D" w14:textId="77777777" w:rsidR="00B34661" w:rsidRDefault="005331F7">
            <w:pPr>
              <w:rPr>
                <w:szCs w:val="24"/>
              </w:rPr>
            </w:pPr>
            <w:r>
              <w:rPr>
                <w:szCs w:val="24"/>
              </w:rPr>
              <w:t xml:space="preserve">    "function": 5,</w:t>
            </w:r>
          </w:p>
          <w:p w14:paraId="416B4B9D" w14:textId="77777777" w:rsidR="00B34661" w:rsidRDefault="005331F7">
            <w:pPr>
              <w:rPr>
                <w:szCs w:val="24"/>
              </w:rPr>
            </w:pPr>
            <w:r>
              <w:rPr>
                <w:szCs w:val="24"/>
              </w:rPr>
              <w:t xml:space="preserve">    "device": 1,</w:t>
            </w:r>
          </w:p>
          <w:p w14:paraId="4C409C81" w14:textId="77777777" w:rsidR="00B34661" w:rsidRDefault="005331F7">
            <w:pPr>
              <w:rPr>
                <w:szCs w:val="24"/>
              </w:rPr>
            </w:pPr>
            <w:r>
              <w:rPr>
                <w:szCs w:val="24"/>
              </w:rPr>
              <w:t xml:space="preserve">    "control":5</w:t>
            </w:r>
          </w:p>
          <w:p w14:paraId="65C0CBDD" w14:textId="77777777" w:rsidR="00B34661" w:rsidRDefault="005331F7">
            <w:pPr>
              <w:rPr>
                <w:szCs w:val="24"/>
              </w:rPr>
            </w:pPr>
            <w:r>
              <w:rPr>
                <w:szCs w:val="24"/>
              </w:rPr>
              <w:t>}</w:t>
            </w:r>
          </w:p>
        </w:tc>
      </w:tr>
      <w:tr w:rsidR="00B34661" w14:paraId="5BAAD379" w14:textId="77777777">
        <w:tc>
          <w:tcPr>
            <w:tcW w:w="2429" w:type="dxa"/>
            <w:shd w:val="clear" w:color="auto" w:fill="auto"/>
            <w:tcMar>
              <w:left w:w="108" w:type="dxa"/>
            </w:tcMar>
            <w:vAlign w:val="center"/>
          </w:tcPr>
          <w:p w14:paraId="018D41DB" w14:textId="77777777"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音量減少</w:t>
            </w:r>
          </w:p>
        </w:tc>
        <w:tc>
          <w:tcPr>
            <w:tcW w:w="3630" w:type="dxa"/>
            <w:shd w:val="clear" w:color="auto" w:fill="auto"/>
            <w:tcMar>
              <w:left w:w="108" w:type="dxa"/>
            </w:tcMar>
            <w:vAlign w:val="center"/>
          </w:tcPr>
          <w:p w14:paraId="232418F8" w14:textId="77777777" w:rsidR="00B34661" w:rsidRDefault="005331F7">
            <w:pPr>
              <w:rPr>
                <w:rFonts w:ascii="新細明體" w:eastAsia="新細明體" w:hAnsi="新細明體" w:cs="新細明體"/>
                <w:color w:val="000000"/>
                <w:szCs w:val="24"/>
              </w:rPr>
            </w:pPr>
            <w:r>
              <w:rPr>
                <w:color w:val="000000"/>
                <w:szCs w:val="24"/>
              </w:rPr>
              <w:t>CTL_INPUT1_VOL_DOWN</w:t>
            </w:r>
          </w:p>
        </w:tc>
        <w:tc>
          <w:tcPr>
            <w:tcW w:w="2463" w:type="dxa"/>
            <w:shd w:val="clear" w:color="auto" w:fill="auto"/>
            <w:tcMar>
              <w:left w:w="108" w:type="dxa"/>
            </w:tcMar>
          </w:tcPr>
          <w:p w14:paraId="3ADEB497" w14:textId="77777777" w:rsidR="00B34661" w:rsidRDefault="005331F7">
            <w:pPr>
              <w:rPr>
                <w:szCs w:val="24"/>
              </w:rPr>
            </w:pPr>
            <w:r>
              <w:rPr>
                <w:szCs w:val="24"/>
              </w:rPr>
              <w:t>{</w:t>
            </w:r>
          </w:p>
          <w:p w14:paraId="0CC2E9AD" w14:textId="77777777" w:rsidR="00B34661" w:rsidRDefault="005331F7">
            <w:pPr>
              <w:rPr>
                <w:szCs w:val="24"/>
              </w:rPr>
            </w:pPr>
            <w:r>
              <w:rPr>
                <w:szCs w:val="24"/>
              </w:rPr>
              <w:t xml:space="preserve">    "function": 5,</w:t>
            </w:r>
          </w:p>
          <w:p w14:paraId="2C8B415B" w14:textId="77777777" w:rsidR="00B34661" w:rsidRDefault="005331F7">
            <w:pPr>
              <w:rPr>
                <w:szCs w:val="24"/>
              </w:rPr>
            </w:pPr>
            <w:r>
              <w:rPr>
                <w:szCs w:val="24"/>
              </w:rPr>
              <w:t xml:space="preserve">    "device": 1,</w:t>
            </w:r>
          </w:p>
          <w:p w14:paraId="7556F9AD" w14:textId="77777777" w:rsidR="00B34661" w:rsidRDefault="005331F7">
            <w:pPr>
              <w:rPr>
                <w:szCs w:val="24"/>
              </w:rPr>
            </w:pPr>
            <w:r>
              <w:rPr>
                <w:szCs w:val="24"/>
              </w:rPr>
              <w:t xml:space="preserve">    "control":6</w:t>
            </w:r>
          </w:p>
          <w:p w14:paraId="24B555D7" w14:textId="77777777" w:rsidR="00B34661" w:rsidRDefault="005331F7">
            <w:pPr>
              <w:rPr>
                <w:szCs w:val="24"/>
              </w:rPr>
            </w:pPr>
            <w:r>
              <w:rPr>
                <w:szCs w:val="24"/>
              </w:rPr>
              <w:t>}</w:t>
            </w:r>
          </w:p>
        </w:tc>
      </w:tr>
      <w:tr w:rsidR="00B34661" w14:paraId="1D42BB89" w14:textId="77777777">
        <w:tc>
          <w:tcPr>
            <w:tcW w:w="2429" w:type="dxa"/>
            <w:shd w:val="clear" w:color="auto" w:fill="auto"/>
            <w:tcMar>
              <w:left w:w="108" w:type="dxa"/>
            </w:tcMar>
            <w:vAlign w:val="center"/>
          </w:tcPr>
          <w:p w14:paraId="437FB5E7" w14:textId="77777777"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靜音</w:t>
            </w:r>
          </w:p>
        </w:tc>
        <w:tc>
          <w:tcPr>
            <w:tcW w:w="3630" w:type="dxa"/>
            <w:shd w:val="clear" w:color="auto" w:fill="auto"/>
            <w:tcMar>
              <w:left w:w="108" w:type="dxa"/>
            </w:tcMar>
            <w:vAlign w:val="center"/>
          </w:tcPr>
          <w:p w14:paraId="15723CCE" w14:textId="77777777" w:rsidR="00B34661" w:rsidRDefault="005331F7">
            <w:pPr>
              <w:rPr>
                <w:rFonts w:ascii="新細明體" w:eastAsia="新細明體" w:hAnsi="新細明體" w:cs="新細明體"/>
                <w:color w:val="000000"/>
                <w:szCs w:val="24"/>
              </w:rPr>
            </w:pPr>
            <w:r>
              <w:rPr>
                <w:color w:val="000000"/>
                <w:szCs w:val="24"/>
              </w:rPr>
              <w:t>CTL_INPUT1_MUTE</w:t>
            </w:r>
          </w:p>
        </w:tc>
        <w:tc>
          <w:tcPr>
            <w:tcW w:w="2463" w:type="dxa"/>
            <w:shd w:val="clear" w:color="auto" w:fill="auto"/>
            <w:tcMar>
              <w:left w:w="108" w:type="dxa"/>
            </w:tcMar>
          </w:tcPr>
          <w:p w14:paraId="5A93752A" w14:textId="77777777" w:rsidR="00B34661" w:rsidRDefault="005331F7">
            <w:pPr>
              <w:rPr>
                <w:szCs w:val="24"/>
              </w:rPr>
            </w:pPr>
            <w:r>
              <w:rPr>
                <w:szCs w:val="24"/>
              </w:rPr>
              <w:t>{</w:t>
            </w:r>
          </w:p>
          <w:p w14:paraId="6602AD4A" w14:textId="77777777" w:rsidR="00B34661" w:rsidRDefault="005331F7">
            <w:pPr>
              <w:rPr>
                <w:szCs w:val="24"/>
              </w:rPr>
            </w:pPr>
            <w:r>
              <w:rPr>
                <w:szCs w:val="24"/>
              </w:rPr>
              <w:t xml:space="preserve">    "function": 5,</w:t>
            </w:r>
          </w:p>
          <w:p w14:paraId="0FBED258" w14:textId="77777777" w:rsidR="00B34661" w:rsidRDefault="005331F7">
            <w:pPr>
              <w:rPr>
                <w:szCs w:val="24"/>
              </w:rPr>
            </w:pPr>
            <w:r>
              <w:rPr>
                <w:szCs w:val="24"/>
              </w:rPr>
              <w:t xml:space="preserve">    "device": 1,</w:t>
            </w:r>
          </w:p>
          <w:p w14:paraId="26982102" w14:textId="77777777" w:rsidR="00B34661" w:rsidRDefault="005331F7">
            <w:pPr>
              <w:rPr>
                <w:szCs w:val="24"/>
              </w:rPr>
            </w:pPr>
            <w:r>
              <w:rPr>
                <w:szCs w:val="24"/>
              </w:rPr>
              <w:t xml:space="preserve">    "control":3</w:t>
            </w:r>
          </w:p>
          <w:p w14:paraId="3537158E" w14:textId="77777777" w:rsidR="00B34661" w:rsidRDefault="005331F7">
            <w:pPr>
              <w:rPr>
                <w:szCs w:val="24"/>
              </w:rPr>
            </w:pPr>
            <w:r>
              <w:rPr>
                <w:szCs w:val="24"/>
              </w:rPr>
              <w:t>}</w:t>
            </w:r>
          </w:p>
        </w:tc>
      </w:tr>
      <w:tr w:rsidR="00B34661" w14:paraId="32956D93" w14:textId="77777777">
        <w:tc>
          <w:tcPr>
            <w:tcW w:w="2429" w:type="dxa"/>
            <w:shd w:val="clear" w:color="auto" w:fill="auto"/>
            <w:tcMar>
              <w:left w:w="108" w:type="dxa"/>
            </w:tcMar>
            <w:vAlign w:val="center"/>
          </w:tcPr>
          <w:p w14:paraId="24212D2B" w14:textId="77777777"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紅</w:t>
            </w:r>
            <w:r>
              <w:rPr>
                <w:color w:val="000000"/>
                <w:szCs w:val="24"/>
              </w:rPr>
              <w:t xml:space="preserve">) </w:t>
            </w:r>
            <w:r>
              <w:rPr>
                <w:color w:val="000000"/>
                <w:szCs w:val="24"/>
              </w:rPr>
              <w:t>靜音取消</w:t>
            </w:r>
          </w:p>
        </w:tc>
        <w:tc>
          <w:tcPr>
            <w:tcW w:w="3630" w:type="dxa"/>
            <w:shd w:val="clear" w:color="auto" w:fill="auto"/>
            <w:tcMar>
              <w:left w:w="108" w:type="dxa"/>
            </w:tcMar>
            <w:vAlign w:val="center"/>
          </w:tcPr>
          <w:p w14:paraId="27CE9F84" w14:textId="77777777" w:rsidR="00B34661" w:rsidRDefault="005331F7">
            <w:pPr>
              <w:rPr>
                <w:rFonts w:ascii="新細明體" w:eastAsia="新細明體" w:hAnsi="新細明體" w:cs="新細明體"/>
                <w:color w:val="000000"/>
                <w:szCs w:val="24"/>
              </w:rPr>
            </w:pPr>
            <w:r>
              <w:rPr>
                <w:color w:val="000000"/>
                <w:szCs w:val="24"/>
              </w:rPr>
              <w:t>CTL_INPUT1_UNMUTE</w:t>
            </w:r>
          </w:p>
        </w:tc>
        <w:tc>
          <w:tcPr>
            <w:tcW w:w="2463" w:type="dxa"/>
            <w:shd w:val="clear" w:color="auto" w:fill="auto"/>
            <w:tcMar>
              <w:left w:w="108" w:type="dxa"/>
            </w:tcMar>
          </w:tcPr>
          <w:p w14:paraId="3CCA5D13" w14:textId="77777777" w:rsidR="00B34661" w:rsidRDefault="005331F7">
            <w:pPr>
              <w:rPr>
                <w:szCs w:val="24"/>
              </w:rPr>
            </w:pPr>
            <w:r>
              <w:rPr>
                <w:szCs w:val="24"/>
              </w:rPr>
              <w:t>{</w:t>
            </w:r>
          </w:p>
          <w:p w14:paraId="3A617EBD" w14:textId="77777777" w:rsidR="00B34661" w:rsidRDefault="005331F7">
            <w:pPr>
              <w:rPr>
                <w:szCs w:val="24"/>
              </w:rPr>
            </w:pPr>
            <w:r>
              <w:rPr>
                <w:szCs w:val="24"/>
              </w:rPr>
              <w:t xml:space="preserve">    "function": 5,</w:t>
            </w:r>
          </w:p>
          <w:p w14:paraId="4947F486" w14:textId="77777777" w:rsidR="00B34661" w:rsidRDefault="005331F7">
            <w:pPr>
              <w:rPr>
                <w:szCs w:val="24"/>
              </w:rPr>
            </w:pPr>
            <w:r>
              <w:rPr>
                <w:szCs w:val="24"/>
              </w:rPr>
              <w:t xml:space="preserve">    "device": 1,</w:t>
            </w:r>
          </w:p>
          <w:p w14:paraId="687C86AE" w14:textId="77777777" w:rsidR="00B34661" w:rsidRDefault="005331F7">
            <w:pPr>
              <w:rPr>
                <w:szCs w:val="24"/>
              </w:rPr>
            </w:pPr>
            <w:r>
              <w:rPr>
                <w:szCs w:val="24"/>
              </w:rPr>
              <w:t xml:space="preserve">    "control":4</w:t>
            </w:r>
          </w:p>
          <w:p w14:paraId="0C479E6D" w14:textId="77777777" w:rsidR="00B34661" w:rsidRDefault="005331F7">
            <w:pPr>
              <w:rPr>
                <w:szCs w:val="24"/>
              </w:rPr>
            </w:pPr>
            <w:r>
              <w:rPr>
                <w:szCs w:val="24"/>
              </w:rPr>
              <w:t>}</w:t>
            </w:r>
          </w:p>
        </w:tc>
      </w:tr>
      <w:tr w:rsidR="00B34661" w14:paraId="3B53CED5" w14:textId="77777777">
        <w:tc>
          <w:tcPr>
            <w:tcW w:w="2429" w:type="dxa"/>
            <w:shd w:val="clear" w:color="auto" w:fill="auto"/>
            <w:tcMar>
              <w:left w:w="108" w:type="dxa"/>
            </w:tcMar>
          </w:tcPr>
          <w:p w14:paraId="2999802A" w14:textId="77777777" w:rsidR="00B34661" w:rsidRDefault="00B34661">
            <w:pPr>
              <w:rPr>
                <w:szCs w:val="24"/>
              </w:rPr>
            </w:pPr>
          </w:p>
        </w:tc>
        <w:tc>
          <w:tcPr>
            <w:tcW w:w="3630" w:type="dxa"/>
            <w:shd w:val="clear" w:color="auto" w:fill="auto"/>
            <w:tcMar>
              <w:left w:w="108" w:type="dxa"/>
            </w:tcMar>
          </w:tcPr>
          <w:p w14:paraId="00D683FC" w14:textId="77777777" w:rsidR="00B34661" w:rsidRDefault="00B34661">
            <w:pPr>
              <w:rPr>
                <w:szCs w:val="24"/>
              </w:rPr>
            </w:pPr>
          </w:p>
        </w:tc>
        <w:tc>
          <w:tcPr>
            <w:tcW w:w="2463" w:type="dxa"/>
            <w:shd w:val="clear" w:color="auto" w:fill="auto"/>
            <w:tcMar>
              <w:left w:w="108" w:type="dxa"/>
            </w:tcMar>
          </w:tcPr>
          <w:p w14:paraId="4091FAEB" w14:textId="77777777" w:rsidR="00B34661" w:rsidRDefault="00B34661">
            <w:pPr>
              <w:rPr>
                <w:szCs w:val="24"/>
              </w:rPr>
            </w:pPr>
          </w:p>
        </w:tc>
      </w:tr>
      <w:tr w:rsidR="00B34661" w14:paraId="06F2699D" w14:textId="77777777">
        <w:tc>
          <w:tcPr>
            <w:tcW w:w="2429" w:type="dxa"/>
            <w:shd w:val="clear" w:color="auto" w:fill="auto"/>
            <w:tcMar>
              <w:left w:w="108" w:type="dxa"/>
            </w:tcMar>
            <w:vAlign w:val="center"/>
          </w:tcPr>
          <w:p w14:paraId="19328EEF" w14:textId="77777777"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黃</w:t>
            </w:r>
            <w:r>
              <w:rPr>
                <w:color w:val="000000"/>
                <w:szCs w:val="24"/>
              </w:rPr>
              <w:t xml:space="preserve">) </w:t>
            </w:r>
            <w:r>
              <w:rPr>
                <w:color w:val="000000"/>
                <w:szCs w:val="24"/>
              </w:rPr>
              <w:t>音量增加</w:t>
            </w:r>
          </w:p>
        </w:tc>
        <w:tc>
          <w:tcPr>
            <w:tcW w:w="3630" w:type="dxa"/>
            <w:shd w:val="clear" w:color="auto" w:fill="auto"/>
            <w:tcMar>
              <w:left w:w="108" w:type="dxa"/>
            </w:tcMar>
            <w:vAlign w:val="center"/>
          </w:tcPr>
          <w:p w14:paraId="43A21A3A" w14:textId="77777777" w:rsidR="00B34661" w:rsidRDefault="005331F7">
            <w:pPr>
              <w:rPr>
                <w:rFonts w:ascii="新細明體" w:eastAsia="新細明體" w:hAnsi="新細明體" w:cs="新細明體"/>
                <w:color w:val="000000"/>
                <w:szCs w:val="24"/>
              </w:rPr>
            </w:pPr>
            <w:r>
              <w:rPr>
                <w:color w:val="000000"/>
                <w:szCs w:val="24"/>
              </w:rPr>
              <w:t>CTL_INPUT2_VOL_UP</w:t>
            </w:r>
          </w:p>
        </w:tc>
        <w:tc>
          <w:tcPr>
            <w:tcW w:w="2463" w:type="dxa"/>
            <w:shd w:val="clear" w:color="auto" w:fill="auto"/>
            <w:tcMar>
              <w:left w:w="108" w:type="dxa"/>
            </w:tcMar>
          </w:tcPr>
          <w:p w14:paraId="3CD4EDC6" w14:textId="77777777" w:rsidR="00B34661" w:rsidRDefault="005331F7">
            <w:pPr>
              <w:rPr>
                <w:szCs w:val="24"/>
              </w:rPr>
            </w:pPr>
            <w:r>
              <w:rPr>
                <w:szCs w:val="24"/>
              </w:rPr>
              <w:t>{</w:t>
            </w:r>
          </w:p>
          <w:p w14:paraId="4FB2A271" w14:textId="77777777" w:rsidR="00B34661" w:rsidRDefault="005331F7">
            <w:pPr>
              <w:rPr>
                <w:szCs w:val="24"/>
              </w:rPr>
            </w:pPr>
            <w:r>
              <w:rPr>
                <w:szCs w:val="24"/>
              </w:rPr>
              <w:t xml:space="preserve">    "function": 5,</w:t>
            </w:r>
          </w:p>
          <w:p w14:paraId="130E96E8" w14:textId="77777777" w:rsidR="00B34661" w:rsidRDefault="005331F7">
            <w:pPr>
              <w:rPr>
                <w:szCs w:val="24"/>
              </w:rPr>
            </w:pPr>
            <w:r>
              <w:rPr>
                <w:szCs w:val="24"/>
              </w:rPr>
              <w:t xml:space="preserve">    "device": 2,</w:t>
            </w:r>
          </w:p>
          <w:p w14:paraId="31BFEB31" w14:textId="77777777" w:rsidR="00B34661" w:rsidRDefault="005331F7">
            <w:pPr>
              <w:rPr>
                <w:szCs w:val="24"/>
              </w:rPr>
            </w:pPr>
            <w:r>
              <w:rPr>
                <w:szCs w:val="24"/>
              </w:rPr>
              <w:t xml:space="preserve">    "control":5</w:t>
            </w:r>
          </w:p>
          <w:p w14:paraId="2AAE9763" w14:textId="77777777" w:rsidR="00B34661" w:rsidRDefault="005331F7">
            <w:pPr>
              <w:rPr>
                <w:szCs w:val="24"/>
              </w:rPr>
            </w:pPr>
            <w:r>
              <w:rPr>
                <w:szCs w:val="24"/>
              </w:rPr>
              <w:t>}</w:t>
            </w:r>
          </w:p>
        </w:tc>
      </w:tr>
      <w:tr w:rsidR="00B34661" w14:paraId="6AD4A16E" w14:textId="77777777">
        <w:tc>
          <w:tcPr>
            <w:tcW w:w="2429" w:type="dxa"/>
            <w:shd w:val="clear" w:color="auto" w:fill="auto"/>
            <w:tcMar>
              <w:left w:w="108" w:type="dxa"/>
            </w:tcMar>
            <w:vAlign w:val="center"/>
          </w:tcPr>
          <w:p w14:paraId="1CCA6BCD" w14:textId="77777777"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黃</w:t>
            </w:r>
            <w:r>
              <w:rPr>
                <w:color w:val="000000"/>
                <w:szCs w:val="24"/>
              </w:rPr>
              <w:t xml:space="preserve">) </w:t>
            </w:r>
            <w:r>
              <w:rPr>
                <w:color w:val="000000"/>
                <w:szCs w:val="24"/>
              </w:rPr>
              <w:t>音量減少</w:t>
            </w:r>
          </w:p>
        </w:tc>
        <w:tc>
          <w:tcPr>
            <w:tcW w:w="3630" w:type="dxa"/>
            <w:shd w:val="clear" w:color="auto" w:fill="auto"/>
            <w:tcMar>
              <w:left w:w="108" w:type="dxa"/>
            </w:tcMar>
            <w:vAlign w:val="center"/>
          </w:tcPr>
          <w:p w14:paraId="1C96610E" w14:textId="77777777" w:rsidR="00B34661" w:rsidRDefault="005331F7">
            <w:pPr>
              <w:rPr>
                <w:rFonts w:ascii="新細明體" w:eastAsia="新細明體" w:hAnsi="新細明體" w:cs="新細明體"/>
                <w:color w:val="000000"/>
                <w:szCs w:val="24"/>
              </w:rPr>
            </w:pPr>
            <w:r>
              <w:rPr>
                <w:color w:val="000000"/>
                <w:szCs w:val="24"/>
              </w:rPr>
              <w:t>CTL_INPUT2_VOL_DOWN</w:t>
            </w:r>
          </w:p>
        </w:tc>
        <w:tc>
          <w:tcPr>
            <w:tcW w:w="2463" w:type="dxa"/>
            <w:shd w:val="clear" w:color="auto" w:fill="auto"/>
            <w:tcMar>
              <w:left w:w="108" w:type="dxa"/>
            </w:tcMar>
          </w:tcPr>
          <w:p w14:paraId="501617CC" w14:textId="77777777" w:rsidR="00B34661" w:rsidRDefault="005331F7">
            <w:pPr>
              <w:rPr>
                <w:szCs w:val="24"/>
              </w:rPr>
            </w:pPr>
            <w:r>
              <w:rPr>
                <w:szCs w:val="24"/>
              </w:rPr>
              <w:t>{</w:t>
            </w:r>
          </w:p>
          <w:p w14:paraId="7A9BD269" w14:textId="77777777" w:rsidR="00B34661" w:rsidRDefault="005331F7">
            <w:pPr>
              <w:rPr>
                <w:szCs w:val="24"/>
              </w:rPr>
            </w:pPr>
            <w:r>
              <w:rPr>
                <w:szCs w:val="24"/>
              </w:rPr>
              <w:t xml:space="preserve">    "function": 5,</w:t>
            </w:r>
          </w:p>
          <w:p w14:paraId="46E3F62A" w14:textId="77777777" w:rsidR="00B34661" w:rsidRDefault="005331F7">
            <w:pPr>
              <w:rPr>
                <w:szCs w:val="24"/>
              </w:rPr>
            </w:pPr>
            <w:r>
              <w:rPr>
                <w:szCs w:val="24"/>
              </w:rPr>
              <w:t xml:space="preserve">    "device": 2,</w:t>
            </w:r>
          </w:p>
          <w:p w14:paraId="32677204" w14:textId="77777777" w:rsidR="00B34661" w:rsidRDefault="005331F7">
            <w:pPr>
              <w:rPr>
                <w:szCs w:val="24"/>
              </w:rPr>
            </w:pPr>
            <w:r>
              <w:rPr>
                <w:szCs w:val="24"/>
              </w:rPr>
              <w:t xml:space="preserve">    "control":6</w:t>
            </w:r>
          </w:p>
          <w:p w14:paraId="458DC53D" w14:textId="77777777" w:rsidR="00B34661" w:rsidRDefault="005331F7">
            <w:pPr>
              <w:rPr>
                <w:szCs w:val="24"/>
              </w:rPr>
            </w:pPr>
            <w:r>
              <w:rPr>
                <w:szCs w:val="24"/>
              </w:rPr>
              <w:t>}</w:t>
            </w:r>
          </w:p>
        </w:tc>
      </w:tr>
      <w:tr w:rsidR="00B34661" w14:paraId="5F0BC898" w14:textId="77777777">
        <w:tc>
          <w:tcPr>
            <w:tcW w:w="2429" w:type="dxa"/>
            <w:shd w:val="clear" w:color="auto" w:fill="auto"/>
            <w:tcMar>
              <w:left w:w="108" w:type="dxa"/>
            </w:tcMar>
            <w:vAlign w:val="center"/>
          </w:tcPr>
          <w:p w14:paraId="7A41E4DB" w14:textId="77777777"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黃</w:t>
            </w:r>
            <w:r>
              <w:rPr>
                <w:color w:val="000000"/>
                <w:szCs w:val="24"/>
              </w:rPr>
              <w:t xml:space="preserve">) </w:t>
            </w:r>
            <w:r>
              <w:rPr>
                <w:color w:val="000000"/>
                <w:szCs w:val="24"/>
              </w:rPr>
              <w:t>靜音</w:t>
            </w:r>
          </w:p>
        </w:tc>
        <w:tc>
          <w:tcPr>
            <w:tcW w:w="3630" w:type="dxa"/>
            <w:shd w:val="clear" w:color="auto" w:fill="auto"/>
            <w:tcMar>
              <w:left w:w="108" w:type="dxa"/>
            </w:tcMar>
            <w:vAlign w:val="center"/>
          </w:tcPr>
          <w:p w14:paraId="4CF594FA" w14:textId="77777777" w:rsidR="00B34661" w:rsidRDefault="005331F7">
            <w:pPr>
              <w:rPr>
                <w:rFonts w:ascii="新細明體" w:eastAsia="新細明體" w:hAnsi="新細明體" w:cs="新細明體"/>
                <w:color w:val="000000"/>
                <w:szCs w:val="24"/>
              </w:rPr>
            </w:pPr>
            <w:r>
              <w:rPr>
                <w:color w:val="000000"/>
                <w:szCs w:val="24"/>
              </w:rPr>
              <w:t>CTL_INPUT2_MUTE</w:t>
            </w:r>
          </w:p>
        </w:tc>
        <w:tc>
          <w:tcPr>
            <w:tcW w:w="2463" w:type="dxa"/>
            <w:shd w:val="clear" w:color="auto" w:fill="auto"/>
            <w:tcMar>
              <w:left w:w="108" w:type="dxa"/>
            </w:tcMar>
          </w:tcPr>
          <w:p w14:paraId="0461188F" w14:textId="77777777" w:rsidR="00B34661" w:rsidRDefault="005331F7">
            <w:pPr>
              <w:rPr>
                <w:szCs w:val="24"/>
              </w:rPr>
            </w:pPr>
            <w:r>
              <w:rPr>
                <w:szCs w:val="24"/>
              </w:rPr>
              <w:t>{</w:t>
            </w:r>
          </w:p>
          <w:p w14:paraId="1BF7E258" w14:textId="77777777" w:rsidR="00B34661" w:rsidRDefault="005331F7">
            <w:pPr>
              <w:rPr>
                <w:szCs w:val="24"/>
              </w:rPr>
            </w:pPr>
            <w:r>
              <w:rPr>
                <w:szCs w:val="24"/>
              </w:rPr>
              <w:t xml:space="preserve">    "function": 5,</w:t>
            </w:r>
          </w:p>
          <w:p w14:paraId="0FB30CE2" w14:textId="77777777" w:rsidR="00B34661" w:rsidRDefault="005331F7">
            <w:pPr>
              <w:rPr>
                <w:szCs w:val="24"/>
              </w:rPr>
            </w:pPr>
            <w:r>
              <w:rPr>
                <w:szCs w:val="24"/>
              </w:rPr>
              <w:t xml:space="preserve">    "device":2,</w:t>
            </w:r>
          </w:p>
          <w:p w14:paraId="6301F571" w14:textId="77777777" w:rsidR="00B34661" w:rsidRDefault="005331F7">
            <w:pPr>
              <w:rPr>
                <w:szCs w:val="24"/>
              </w:rPr>
            </w:pPr>
            <w:r>
              <w:rPr>
                <w:szCs w:val="24"/>
              </w:rPr>
              <w:t xml:space="preserve">    "control":3</w:t>
            </w:r>
          </w:p>
          <w:p w14:paraId="5D31EADB" w14:textId="77777777" w:rsidR="00B34661" w:rsidRDefault="005331F7">
            <w:pPr>
              <w:rPr>
                <w:szCs w:val="24"/>
              </w:rPr>
            </w:pPr>
            <w:r>
              <w:rPr>
                <w:szCs w:val="24"/>
              </w:rPr>
              <w:t>}</w:t>
            </w:r>
          </w:p>
        </w:tc>
      </w:tr>
      <w:tr w:rsidR="00B34661" w14:paraId="3CE0BA2F" w14:textId="77777777">
        <w:tc>
          <w:tcPr>
            <w:tcW w:w="2429" w:type="dxa"/>
            <w:shd w:val="clear" w:color="auto" w:fill="auto"/>
            <w:tcMar>
              <w:left w:w="108" w:type="dxa"/>
            </w:tcMar>
            <w:vAlign w:val="center"/>
          </w:tcPr>
          <w:p w14:paraId="621B64C8" w14:textId="77777777" w:rsidR="00B34661" w:rsidRDefault="005331F7">
            <w:pPr>
              <w:rPr>
                <w:rFonts w:ascii="新細明體" w:eastAsia="新細明體" w:hAnsi="新細明體" w:cs="新細明體"/>
                <w:color w:val="000000"/>
                <w:szCs w:val="24"/>
              </w:rPr>
            </w:pPr>
            <w:r>
              <w:rPr>
                <w:color w:val="000000"/>
                <w:szCs w:val="24"/>
              </w:rPr>
              <w:lastRenderedPageBreak/>
              <w:t>無線</w:t>
            </w:r>
            <w:r>
              <w:rPr>
                <w:color w:val="000000"/>
                <w:szCs w:val="24"/>
              </w:rPr>
              <w:t>Mic(</w:t>
            </w:r>
            <w:r>
              <w:rPr>
                <w:color w:val="000000"/>
                <w:szCs w:val="24"/>
              </w:rPr>
              <w:t>黃</w:t>
            </w:r>
            <w:r>
              <w:rPr>
                <w:color w:val="000000"/>
                <w:szCs w:val="24"/>
              </w:rPr>
              <w:t xml:space="preserve">) </w:t>
            </w:r>
            <w:r>
              <w:rPr>
                <w:color w:val="000000"/>
                <w:szCs w:val="24"/>
              </w:rPr>
              <w:t>靜音取消</w:t>
            </w:r>
          </w:p>
        </w:tc>
        <w:tc>
          <w:tcPr>
            <w:tcW w:w="3630" w:type="dxa"/>
            <w:shd w:val="clear" w:color="auto" w:fill="auto"/>
            <w:tcMar>
              <w:left w:w="108" w:type="dxa"/>
            </w:tcMar>
            <w:vAlign w:val="center"/>
          </w:tcPr>
          <w:p w14:paraId="4FF62645" w14:textId="77777777" w:rsidR="00B34661" w:rsidRDefault="005331F7">
            <w:pPr>
              <w:rPr>
                <w:rFonts w:ascii="新細明體" w:eastAsia="新細明體" w:hAnsi="新細明體" w:cs="新細明體"/>
                <w:color w:val="000000"/>
                <w:szCs w:val="24"/>
              </w:rPr>
            </w:pPr>
            <w:r>
              <w:rPr>
                <w:color w:val="000000"/>
                <w:szCs w:val="24"/>
              </w:rPr>
              <w:t>CTL_INPUT2_UNMUTE</w:t>
            </w:r>
          </w:p>
        </w:tc>
        <w:tc>
          <w:tcPr>
            <w:tcW w:w="2463" w:type="dxa"/>
            <w:shd w:val="clear" w:color="auto" w:fill="auto"/>
            <w:tcMar>
              <w:left w:w="108" w:type="dxa"/>
            </w:tcMar>
          </w:tcPr>
          <w:p w14:paraId="31270833" w14:textId="77777777" w:rsidR="00B34661" w:rsidRDefault="005331F7">
            <w:pPr>
              <w:rPr>
                <w:szCs w:val="24"/>
              </w:rPr>
            </w:pPr>
            <w:r>
              <w:rPr>
                <w:szCs w:val="24"/>
              </w:rPr>
              <w:t>{</w:t>
            </w:r>
          </w:p>
          <w:p w14:paraId="41724BEB" w14:textId="77777777" w:rsidR="00B34661" w:rsidRDefault="005331F7">
            <w:pPr>
              <w:rPr>
                <w:szCs w:val="24"/>
              </w:rPr>
            </w:pPr>
            <w:r>
              <w:rPr>
                <w:szCs w:val="24"/>
              </w:rPr>
              <w:t xml:space="preserve">    "function": 5,</w:t>
            </w:r>
          </w:p>
          <w:p w14:paraId="58D74379" w14:textId="77777777" w:rsidR="00B34661" w:rsidRDefault="005331F7">
            <w:pPr>
              <w:rPr>
                <w:szCs w:val="24"/>
              </w:rPr>
            </w:pPr>
            <w:r>
              <w:rPr>
                <w:szCs w:val="24"/>
              </w:rPr>
              <w:t xml:space="preserve">    "device": 2,</w:t>
            </w:r>
          </w:p>
          <w:p w14:paraId="55444F46" w14:textId="77777777" w:rsidR="00B34661" w:rsidRDefault="005331F7">
            <w:pPr>
              <w:rPr>
                <w:szCs w:val="24"/>
              </w:rPr>
            </w:pPr>
            <w:r>
              <w:rPr>
                <w:szCs w:val="24"/>
              </w:rPr>
              <w:t xml:space="preserve">    "control":4</w:t>
            </w:r>
          </w:p>
          <w:p w14:paraId="38A213DC" w14:textId="77777777" w:rsidR="00B34661" w:rsidRDefault="005331F7">
            <w:pPr>
              <w:rPr>
                <w:szCs w:val="24"/>
              </w:rPr>
            </w:pPr>
            <w:r>
              <w:rPr>
                <w:szCs w:val="24"/>
              </w:rPr>
              <w:t>}</w:t>
            </w:r>
          </w:p>
        </w:tc>
      </w:tr>
      <w:tr w:rsidR="00B34661" w14:paraId="7DF196E8" w14:textId="77777777">
        <w:tc>
          <w:tcPr>
            <w:tcW w:w="2429" w:type="dxa"/>
            <w:shd w:val="clear" w:color="auto" w:fill="auto"/>
            <w:tcMar>
              <w:left w:w="108" w:type="dxa"/>
            </w:tcMar>
            <w:vAlign w:val="center"/>
          </w:tcPr>
          <w:p w14:paraId="1453800F" w14:textId="77777777"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14:paraId="626470E6" w14:textId="77777777"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14:paraId="424C2343" w14:textId="77777777" w:rsidR="00B34661" w:rsidRDefault="00B34661">
            <w:pPr>
              <w:rPr>
                <w:szCs w:val="24"/>
              </w:rPr>
            </w:pPr>
          </w:p>
        </w:tc>
      </w:tr>
      <w:tr w:rsidR="00B34661" w14:paraId="1152A1E8" w14:textId="77777777">
        <w:tc>
          <w:tcPr>
            <w:tcW w:w="2429" w:type="dxa"/>
            <w:shd w:val="clear" w:color="auto" w:fill="auto"/>
            <w:tcMar>
              <w:left w:w="108" w:type="dxa"/>
            </w:tcMar>
            <w:vAlign w:val="center"/>
          </w:tcPr>
          <w:p w14:paraId="38372CC1" w14:textId="77777777"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音量增加</w:t>
            </w:r>
          </w:p>
        </w:tc>
        <w:tc>
          <w:tcPr>
            <w:tcW w:w="3630" w:type="dxa"/>
            <w:shd w:val="clear" w:color="auto" w:fill="auto"/>
            <w:tcMar>
              <w:left w:w="108" w:type="dxa"/>
            </w:tcMar>
            <w:vAlign w:val="center"/>
          </w:tcPr>
          <w:p w14:paraId="37BCC64D" w14:textId="77777777" w:rsidR="00B34661" w:rsidRDefault="005331F7">
            <w:pPr>
              <w:rPr>
                <w:rFonts w:ascii="新細明體" w:eastAsia="新細明體" w:hAnsi="新細明體" w:cs="新細明體"/>
                <w:color w:val="000000"/>
                <w:szCs w:val="24"/>
              </w:rPr>
            </w:pPr>
            <w:r>
              <w:rPr>
                <w:color w:val="000000"/>
                <w:szCs w:val="24"/>
              </w:rPr>
              <w:t>CTL_INPUT3_VOL_UP</w:t>
            </w:r>
          </w:p>
        </w:tc>
        <w:tc>
          <w:tcPr>
            <w:tcW w:w="2463" w:type="dxa"/>
            <w:shd w:val="clear" w:color="auto" w:fill="auto"/>
            <w:tcMar>
              <w:left w:w="108" w:type="dxa"/>
            </w:tcMar>
          </w:tcPr>
          <w:p w14:paraId="601037CF" w14:textId="77777777" w:rsidR="00B34661" w:rsidRDefault="005331F7">
            <w:pPr>
              <w:rPr>
                <w:szCs w:val="24"/>
              </w:rPr>
            </w:pPr>
            <w:r>
              <w:rPr>
                <w:szCs w:val="24"/>
              </w:rPr>
              <w:t>{</w:t>
            </w:r>
          </w:p>
          <w:p w14:paraId="6939F71C" w14:textId="77777777" w:rsidR="00B34661" w:rsidRDefault="005331F7">
            <w:pPr>
              <w:rPr>
                <w:szCs w:val="24"/>
              </w:rPr>
            </w:pPr>
            <w:r>
              <w:rPr>
                <w:szCs w:val="24"/>
              </w:rPr>
              <w:t xml:space="preserve">    "function": 5,</w:t>
            </w:r>
          </w:p>
          <w:p w14:paraId="6FC9D120" w14:textId="77777777" w:rsidR="00B34661" w:rsidRDefault="005331F7">
            <w:pPr>
              <w:rPr>
                <w:szCs w:val="24"/>
              </w:rPr>
            </w:pPr>
            <w:r>
              <w:rPr>
                <w:szCs w:val="24"/>
              </w:rPr>
              <w:t xml:space="preserve">    "device": 3,</w:t>
            </w:r>
          </w:p>
          <w:p w14:paraId="2C689E4E" w14:textId="77777777" w:rsidR="00B34661" w:rsidRDefault="005331F7">
            <w:pPr>
              <w:rPr>
                <w:szCs w:val="24"/>
              </w:rPr>
            </w:pPr>
            <w:r>
              <w:rPr>
                <w:szCs w:val="24"/>
              </w:rPr>
              <w:t xml:space="preserve">    "control":5</w:t>
            </w:r>
          </w:p>
          <w:p w14:paraId="448DDC8B" w14:textId="77777777" w:rsidR="00B34661" w:rsidRDefault="005331F7">
            <w:pPr>
              <w:rPr>
                <w:szCs w:val="24"/>
              </w:rPr>
            </w:pPr>
            <w:r>
              <w:rPr>
                <w:szCs w:val="24"/>
              </w:rPr>
              <w:t>}</w:t>
            </w:r>
          </w:p>
        </w:tc>
      </w:tr>
      <w:tr w:rsidR="00B34661" w14:paraId="33C30E18" w14:textId="77777777">
        <w:tc>
          <w:tcPr>
            <w:tcW w:w="2429" w:type="dxa"/>
            <w:shd w:val="clear" w:color="auto" w:fill="auto"/>
            <w:tcMar>
              <w:left w:w="108" w:type="dxa"/>
            </w:tcMar>
            <w:vAlign w:val="center"/>
          </w:tcPr>
          <w:p w14:paraId="2A19F9DB" w14:textId="77777777"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音量減少</w:t>
            </w:r>
          </w:p>
        </w:tc>
        <w:tc>
          <w:tcPr>
            <w:tcW w:w="3630" w:type="dxa"/>
            <w:shd w:val="clear" w:color="auto" w:fill="auto"/>
            <w:tcMar>
              <w:left w:w="108" w:type="dxa"/>
            </w:tcMar>
            <w:vAlign w:val="center"/>
          </w:tcPr>
          <w:p w14:paraId="4192FF5B" w14:textId="77777777" w:rsidR="00B34661" w:rsidRDefault="005331F7">
            <w:pPr>
              <w:rPr>
                <w:rFonts w:ascii="新細明體" w:eastAsia="新細明體" w:hAnsi="新細明體" w:cs="新細明體"/>
                <w:color w:val="000000"/>
                <w:szCs w:val="24"/>
              </w:rPr>
            </w:pPr>
            <w:r>
              <w:rPr>
                <w:color w:val="000000"/>
                <w:szCs w:val="24"/>
              </w:rPr>
              <w:t>CTL_INPUT3_VOL_DOWN</w:t>
            </w:r>
          </w:p>
        </w:tc>
        <w:tc>
          <w:tcPr>
            <w:tcW w:w="2463" w:type="dxa"/>
            <w:shd w:val="clear" w:color="auto" w:fill="auto"/>
            <w:tcMar>
              <w:left w:w="108" w:type="dxa"/>
            </w:tcMar>
          </w:tcPr>
          <w:p w14:paraId="3F5B13C2" w14:textId="77777777" w:rsidR="00B34661" w:rsidRDefault="005331F7">
            <w:pPr>
              <w:rPr>
                <w:szCs w:val="24"/>
              </w:rPr>
            </w:pPr>
            <w:r>
              <w:rPr>
                <w:szCs w:val="24"/>
              </w:rPr>
              <w:t>{</w:t>
            </w:r>
          </w:p>
          <w:p w14:paraId="2411E12E" w14:textId="77777777" w:rsidR="00B34661" w:rsidRDefault="005331F7">
            <w:pPr>
              <w:rPr>
                <w:szCs w:val="24"/>
              </w:rPr>
            </w:pPr>
            <w:r>
              <w:rPr>
                <w:szCs w:val="24"/>
              </w:rPr>
              <w:t xml:space="preserve">    "function": 5,</w:t>
            </w:r>
          </w:p>
          <w:p w14:paraId="5CF8642C" w14:textId="77777777" w:rsidR="00B34661" w:rsidRDefault="005331F7">
            <w:pPr>
              <w:rPr>
                <w:szCs w:val="24"/>
              </w:rPr>
            </w:pPr>
            <w:r>
              <w:rPr>
                <w:szCs w:val="24"/>
              </w:rPr>
              <w:t xml:space="preserve">    "device": 3,</w:t>
            </w:r>
          </w:p>
          <w:p w14:paraId="4027CA3F" w14:textId="77777777" w:rsidR="00B34661" w:rsidRDefault="005331F7">
            <w:pPr>
              <w:rPr>
                <w:szCs w:val="24"/>
              </w:rPr>
            </w:pPr>
            <w:r>
              <w:rPr>
                <w:szCs w:val="24"/>
              </w:rPr>
              <w:t xml:space="preserve">    "control":6</w:t>
            </w:r>
          </w:p>
          <w:p w14:paraId="518699B1" w14:textId="77777777" w:rsidR="00B34661" w:rsidRDefault="005331F7">
            <w:pPr>
              <w:rPr>
                <w:szCs w:val="24"/>
              </w:rPr>
            </w:pPr>
            <w:r>
              <w:rPr>
                <w:szCs w:val="24"/>
              </w:rPr>
              <w:t>}</w:t>
            </w:r>
          </w:p>
        </w:tc>
      </w:tr>
      <w:tr w:rsidR="00B34661" w14:paraId="4779121C" w14:textId="77777777">
        <w:tc>
          <w:tcPr>
            <w:tcW w:w="2429" w:type="dxa"/>
            <w:shd w:val="clear" w:color="auto" w:fill="auto"/>
            <w:tcMar>
              <w:left w:w="108" w:type="dxa"/>
            </w:tcMar>
            <w:vAlign w:val="center"/>
          </w:tcPr>
          <w:p w14:paraId="5D006CAF" w14:textId="77777777"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靜音</w:t>
            </w:r>
          </w:p>
        </w:tc>
        <w:tc>
          <w:tcPr>
            <w:tcW w:w="3630" w:type="dxa"/>
            <w:shd w:val="clear" w:color="auto" w:fill="auto"/>
            <w:tcMar>
              <w:left w:w="108" w:type="dxa"/>
            </w:tcMar>
            <w:vAlign w:val="center"/>
          </w:tcPr>
          <w:p w14:paraId="745657BA" w14:textId="77777777" w:rsidR="00B34661" w:rsidRDefault="005331F7">
            <w:pPr>
              <w:rPr>
                <w:rFonts w:ascii="新細明體" w:eastAsia="新細明體" w:hAnsi="新細明體" w:cs="新細明體"/>
                <w:color w:val="000000"/>
                <w:szCs w:val="24"/>
              </w:rPr>
            </w:pPr>
            <w:r>
              <w:rPr>
                <w:color w:val="000000"/>
                <w:szCs w:val="24"/>
              </w:rPr>
              <w:t>CTL_INPUT3_MUTE</w:t>
            </w:r>
          </w:p>
        </w:tc>
        <w:tc>
          <w:tcPr>
            <w:tcW w:w="2463" w:type="dxa"/>
            <w:shd w:val="clear" w:color="auto" w:fill="auto"/>
            <w:tcMar>
              <w:left w:w="108" w:type="dxa"/>
            </w:tcMar>
          </w:tcPr>
          <w:p w14:paraId="2F7078D3" w14:textId="77777777" w:rsidR="00B34661" w:rsidRDefault="005331F7">
            <w:pPr>
              <w:rPr>
                <w:szCs w:val="24"/>
              </w:rPr>
            </w:pPr>
            <w:r>
              <w:rPr>
                <w:szCs w:val="24"/>
              </w:rPr>
              <w:t>{</w:t>
            </w:r>
          </w:p>
          <w:p w14:paraId="08D8130B" w14:textId="77777777" w:rsidR="00B34661" w:rsidRDefault="005331F7">
            <w:pPr>
              <w:rPr>
                <w:szCs w:val="24"/>
              </w:rPr>
            </w:pPr>
            <w:r>
              <w:rPr>
                <w:szCs w:val="24"/>
              </w:rPr>
              <w:t xml:space="preserve">    "function": 5,</w:t>
            </w:r>
          </w:p>
          <w:p w14:paraId="645F3F0C" w14:textId="77777777" w:rsidR="00B34661" w:rsidRDefault="005331F7">
            <w:pPr>
              <w:rPr>
                <w:szCs w:val="24"/>
              </w:rPr>
            </w:pPr>
            <w:r>
              <w:rPr>
                <w:szCs w:val="24"/>
              </w:rPr>
              <w:t xml:space="preserve">    "device": 3,</w:t>
            </w:r>
          </w:p>
          <w:p w14:paraId="35029616" w14:textId="77777777" w:rsidR="00B34661" w:rsidRDefault="005331F7">
            <w:pPr>
              <w:rPr>
                <w:szCs w:val="24"/>
              </w:rPr>
            </w:pPr>
            <w:r>
              <w:rPr>
                <w:szCs w:val="24"/>
              </w:rPr>
              <w:t xml:space="preserve">    "control":3</w:t>
            </w:r>
          </w:p>
          <w:p w14:paraId="3F44A4F5" w14:textId="77777777" w:rsidR="00B34661" w:rsidRDefault="005331F7">
            <w:pPr>
              <w:rPr>
                <w:szCs w:val="24"/>
              </w:rPr>
            </w:pPr>
            <w:r>
              <w:rPr>
                <w:szCs w:val="24"/>
              </w:rPr>
              <w:t>}</w:t>
            </w:r>
          </w:p>
        </w:tc>
      </w:tr>
      <w:tr w:rsidR="00B34661" w14:paraId="44B0C6D0" w14:textId="77777777">
        <w:tc>
          <w:tcPr>
            <w:tcW w:w="2429" w:type="dxa"/>
            <w:shd w:val="clear" w:color="auto" w:fill="auto"/>
            <w:tcMar>
              <w:left w:w="108" w:type="dxa"/>
            </w:tcMar>
            <w:vAlign w:val="center"/>
          </w:tcPr>
          <w:p w14:paraId="0AB8A47A" w14:textId="77777777"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藍</w:t>
            </w:r>
            <w:r>
              <w:rPr>
                <w:color w:val="000000"/>
                <w:szCs w:val="24"/>
              </w:rPr>
              <w:t xml:space="preserve">) </w:t>
            </w:r>
            <w:r>
              <w:rPr>
                <w:color w:val="000000"/>
                <w:szCs w:val="24"/>
              </w:rPr>
              <w:t>靜音取消</w:t>
            </w:r>
          </w:p>
        </w:tc>
        <w:tc>
          <w:tcPr>
            <w:tcW w:w="3630" w:type="dxa"/>
            <w:shd w:val="clear" w:color="auto" w:fill="auto"/>
            <w:tcMar>
              <w:left w:w="108" w:type="dxa"/>
            </w:tcMar>
            <w:vAlign w:val="center"/>
          </w:tcPr>
          <w:p w14:paraId="688A89CD" w14:textId="77777777" w:rsidR="00B34661" w:rsidRDefault="005331F7">
            <w:pPr>
              <w:rPr>
                <w:rFonts w:ascii="新細明體" w:eastAsia="新細明體" w:hAnsi="新細明體" w:cs="新細明體"/>
                <w:color w:val="000000"/>
                <w:szCs w:val="24"/>
              </w:rPr>
            </w:pPr>
            <w:r>
              <w:rPr>
                <w:color w:val="000000"/>
                <w:szCs w:val="24"/>
              </w:rPr>
              <w:t>CTL_INPUT3_UNMUTE</w:t>
            </w:r>
          </w:p>
        </w:tc>
        <w:tc>
          <w:tcPr>
            <w:tcW w:w="2463" w:type="dxa"/>
            <w:shd w:val="clear" w:color="auto" w:fill="auto"/>
            <w:tcMar>
              <w:left w:w="108" w:type="dxa"/>
            </w:tcMar>
          </w:tcPr>
          <w:p w14:paraId="25D56121" w14:textId="77777777" w:rsidR="00B34661" w:rsidRDefault="005331F7">
            <w:pPr>
              <w:rPr>
                <w:szCs w:val="24"/>
              </w:rPr>
            </w:pPr>
            <w:r>
              <w:rPr>
                <w:szCs w:val="24"/>
              </w:rPr>
              <w:t>{</w:t>
            </w:r>
          </w:p>
          <w:p w14:paraId="05FBF8CC" w14:textId="77777777" w:rsidR="00B34661" w:rsidRDefault="005331F7">
            <w:pPr>
              <w:rPr>
                <w:szCs w:val="24"/>
              </w:rPr>
            </w:pPr>
            <w:r>
              <w:rPr>
                <w:szCs w:val="24"/>
              </w:rPr>
              <w:t xml:space="preserve">    "function": 5,</w:t>
            </w:r>
          </w:p>
          <w:p w14:paraId="2E845A5D" w14:textId="77777777" w:rsidR="00B34661" w:rsidRDefault="005331F7">
            <w:pPr>
              <w:rPr>
                <w:szCs w:val="24"/>
              </w:rPr>
            </w:pPr>
            <w:r>
              <w:rPr>
                <w:szCs w:val="24"/>
              </w:rPr>
              <w:t xml:space="preserve">    "device": 3,</w:t>
            </w:r>
          </w:p>
          <w:p w14:paraId="268B7ABA" w14:textId="77777777" w:rsidR="00B34661" w:rsidRDefault="005331F7">
            <w:pPr>
              <w:rPr>
                <w:szCs w:val="24"/>
              </w:rPr>
            </w:pPr>
            <w:r>
              <w:rPr>
                <w:szCs w:val="24"/>
              </w:rPr>
              <w:t xml:space="preserve">    "control":4</w:t>
            </w:r>
          </w:p>
          <w:p w14:paraId="4FEFFC59" w14:textId="77777777" w:rsidR="00B34661" w:rsidRDefault="005331F7">
            <w:pPr>
              <w:rPr>
                <w:szCs w:val="24"/>
              </w:rPr>
            </w:pPr>
            <w:r>
              <w:rPr>
                <w:szCs w:val="24"/>
              </w:rPr>
              <w:t>}</w:t>
            </w:r>
          </w:p>
        </w:tc>
      </w:tr>
      <w:tr w:rsidR="00B34661" w14:paraId="390B1905" w14:textId="77777777">
        <w:tc>
          <w:tcPr>
            <w:tcW w:w="2429" w:type="dxa"/>
            <w:shd w:val="clear" w:color="auto" w:fill="auto"/>
            <w:tcMar>
              <w:left w:w="108" w:type="dxa"/>
            </w:tcMar>
            <w:vAlign w:val="center"/>
          </w:tcPr>
          <w:p w14:paraId="4CC7E34B" w14:textId="77777777"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14:paraId="2B6783E5" w14:textId="77777777"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14:paraId="3D3BC541" w14:textId="77777777" w:rsidR="00B34661" w:rsidRDefault="00B34661">
            <w:pPr>
              <w:rPr>
                <w:szCs w:val="24"/>
              </w:rPr>
            </w:pPr>
          </w:p>
        </w:tc>
      </w:tr>
      <w:tr w:rsidR="00B34661" w14:paraId="059FC61A" w14:textId="77777777">
        <w:tc>
          <w:tcPr>
            <w:tcW w:w="2429" w:type="dxa"/>
            <w:shd w:val="clear" w:color="auto" w:fill="auto"/>
            <w:tcMar>
              <w:left w:w="108" w:type="dxa"/>
            </w:tcMar>
            <w:vAlign w:val="center"/>
          </w:tcPr>
          <w:p w14:paraId="79CB9673" w14:textId="77777777"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音量增加</w:t>
            </w:r>
          </w:p>
        </w:tc>
        <w:tc>
          <w:tcPr>
            <w:tcW w:w="3630" w:type="dxa"/>
            <w:shd w:val="clear" w:color="auto" w:fill="auto"/>
            <w:tcMar>
              <w:left w:w="108" w:type="dxa"/>
            </w:tcMar>
            <w:vAlign w:val="center"/>
          </w:tcPr>
          <w:p w14:paraId="1257BE7A" w14:textId="77777777" w:rsidR="00B34661" w:rsidRDefault="005331F7">
            <w:pPr>
              <w:rPr>
                <w:rFonts w:ascii="新細明體" w:eastAsia="新細明體" w:hAnsi="新細明體" w:cs="新細明體"/>
                <w:color w:val="000000"/>
                <w:szCs w:val="24"/>
              </w:rPr>
            </w:pPr>
            <w:r>
              <w:rPr>
                <w:color w:val="000000"/>
                <w:szCs w:val="24"/>
              </w:rPr>
              <w:t>CTL_INPUT4_VOL_UP</w:t>
            </w:r>
          </w:p>
        </w:tc>
        <w:tc>
          <w:tcPr>
            <w:tcW w:w="2463" w:type="dxa"/>
            <w:shd w:val="clear" w:color="auto" w:fill="auto"/>
            <w:tcMar>
              <w:left w:w="108" w:type="dxa"/>
            </w:tcMar>
          </w:tcPr>
          <w:p w14:paraId="4B331C2C" w14:textId="77777777" w:rsidR="00B34661" w:rsidRDefault="005331F7">
            <w:pPr>
              <w:rPr>
                <w:szCs w:val="24"/>
              </w:rPr>
            </w:pPr>
            <w:r>
              <w:rPr>
                <w:szCs w:val="24"/>
              </w:rPr>
              <w:t>{</w:t>
            </w:r>
          </w:p>
          <w:p w14:paraId="02CC9343" w14:textId="77777777" w:rsidR="00B34661" w:rsidRDefault="005331F7">
            <w:pPr>
              <w:rPr>
                <w:szCs w:val="24"/>
              </w:rPr>
            </w:pPr>
            <w:r>
              <w:rPr>
                <w:szCs w:val="24"/>
              </w:rPr>
              <w:t xml:space="preserve">    "function": 5,</w:t>
            </w:r>
          </w:p>
          <w:p w14:paraId="7D3A2B8E" w14:textId="77777777" w:rsidR="00B34661" w:rsidRDefault="005331F7">
            <w:pPr>
              <w:rPr>
                <w:szCs w:val="24"/>
              </w:rPr>
            </w:pPr>
            <w:r>
              <w:rPr>
                <w:szCs w:val="24"/>
              </w:rPr>
              <w:t xml:space="preserve">    "device": 4,</w:t>
            </w:r>
          </w:p>
          <w:p w14:paraId="3BA5EBF6" w14:textId="77777777" w:rsidR="00B34661" w:rsidRDefault="005331F7">
            <w:pPr>
              <w:rPr>
                <w:szCs w:val="24"/>
              </w:rPr>
            </w:pPr>
            <w:r>
              <w:rPr>
                <w:szCs w:val="24"/>
              </w:rPr>
              <w:t xml:space="preserve">    "control":5</w:t>
            </w:r>
          </w:p>
          <w:p w14:paraId="675A1335" w14:textId="77777777" w:rsidR="00B34661" w:rsidRDefault="005331F7">
            <w:pPr>
              <w:rPr>
                <w:szCs w:val="24"/>
              </w:rPr>
            </w:pPr>
            <w:r>
              <w:rPr>
                <w:szCs w:val="24"/>
              </w:rPr>
              <w:t>}</w:t>
            </w:r>
          </w:p>
        </w:tc>
      </w:tr>
      <w:tr w:rsidR="00B34661" w14:paraId="6580BFA9" w14:textId="77777777">
        <w:tc>
          <w:tcPr>
            <w:tcW w:w="2429" w:type="dxa"/>
            <w:shd w:val="clear" w:color="auto" w:fill="auto"/>
            <w:tcMar>
              <w:left w:w="108" w:type="dxa"/>
            </w:tcMar>
            <w:vAlign w:val="center"/>
          </w:tcPr>
          <w:p w14:paraId="5D7F91DC" w14:textId="77777777"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音量減少</w:t>
            </w:r>
          </w:p>
        </w:tc>
        <w:tc>
          <w:tcPr>
            <w:tcW w:w="3630" w:type="dxa"/>
            <w:shd w:val="clear" w:color="auto" w:fill="auto"/>
            <w:tcMar>
              <w:left w:w="108" w:type="dxa"/>
            </w:tcMar>
            <w:vAlign w:val="center"/>
          </w:tcPr>
          <w:p w14:paraId="020B8A87" w14:textId="77777777" w:rsidR="00B34661" w:rsidRDefault="005331F7">
            <w:pPr>
              <w:rPr>
                <w:rFonts w:ascii="新細明體" w:eastAsia="新細明體" w:hAnsi="新細明體" w:cs="新細明體"/>
                <w:color w:val="000000"/>
                <w:szCs w:val="24"/>
              </w:rPr>
            </w:pPr>
            <w:r>
              <w:rPr>
                <w:color w:val="000000"/>
                <w:szCs w:val="24"/>
              </w:rPr>
              <w:t>CTL_INPUT4_VOL_DOWN</w:t>
            </w:r>
          </w:p>
        </w:tc>
        <w:tc>
          <w:tcPr>
            <w:tcW w:w="2463" w:type="dxa"/>
            <w:shd w:val="clear" w:color="auto" w:fill="auto"/>
            <w:tcMar>
              <w:left w:w="108" w:type="dxa"/>
            </w:tcMar>
          </w:tcPr>
          <w:p w14:paraId="0FCE1C36" w14:textId="77777777" w:rsidR="00B34661" w:rsidRDefault="005331F7">
            <w:pPr>
              <w:rPr>
                <w:szCs w:val="24"/>
              </w:rPr>
            </w:pPr>
            <w:r>
              <w:rPr>
                <w:szCs w:val="24"/>
              </w:rPr>
              <w:t>{</w:t>
            </w:r>
          </w:p>
          <w:p w14:paraId="711CFBD0" w14:textId="77777777" w:rsidR="00B34661" w:rsidRDefault="005331F7">
            <w:pPr>
              <w:rPr>
                <w:szCs w:val="24"/>
              </w:rPr>
            </w:pPr>
            <w:r>
              <w:rPr>
                <w:szCs w:val="24"/>
              </w:rPr>
              <w:t xml:space="preserve">    "function": 5,</w:t>
            </w:r>
          </w:p>
          <w:p w14:paraId="7FF5543E" w14:textId="77777777" w:rsidR="00B34661" w:rsidRDefault="005331F7">
            <w:pPr>
              <w:rPr>
                <w:szCs w:val="24"/>
              </w:rPr>
            </w:pPr>
            <w:r>
              <w:rPr>
                <w:szCs w:val="24"/>
              </w:rPr>
              <w:t xml:space="preserve">    "device": 4,</w:t>
            </w:r>
          </w:p>
          <w:p w14:paraId="01ADCE21" w14:textId="77777777" w:rsidR="00B34661" w:rsidRDefault="005331F7">
            <w:pPr>
              <w:rPr>
                <w:szCs w:val="24"/>
              </w:rPr>
            </w:pPr>
            <w:r>
              <w:rPr>
                <w:szCs w:val="24"/>
              </w:rPr>
              <w:t xml:space="preserve">    "control":6</w:t>
            </w:r>
          </w:p>
          <w:p w14:paraId="03C9885B" w14:textId="77777777" w:rsidR="00B34661" w:rsidRDefault="005331F7">
            <w:pPr>
              <w:rPr>
                <w:szCs w:val="24"/>
              </w:rPr>
            </w:pPr>
            <w:r>
              <w:rPr>
                <w:szCs w:val="24"/>
              </w:rPr>
              <w:t>}</w:t>
            </w:r>
          </w:p>
        </w:tc>
      </w:tr>
      <w:tr w:rsidR="00B34661" w14:paraId="431B4945" w14:textId="77777777">
        <w:tc>
          <w:tcPr>
            <w:tcW w:w="2429" w:type="dxa"/>
            <w:shd w:val="clear" w:color="auto" w:fill="auto"/>
            <w:tcMar>
              <w:left w:w="108" w:type="dxa"/>
            </w:tcMar>
            <w:vAlign w:val="center"/>
          </w:tcPr>
          <w:p w14:paraId="1745947F" w14:textId="77777777"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靜音</w:t>
            </w:r>
          </w:p>
        </w:tc>
        <w:tc>
          <w:tcPr>
            <w:tcW w:w="3630" w:type="dxa"/>
            <w:shd w:val="clear" w:color="auto" w:fill="auto"/>
            <w:tcMar>
              <w:left w:w="108" w:type="dxa"/>
            </w:tcMar>
            <w:vAlign w:val="center"/>
          </w:tcPr>
          <w:p w14:paraId="635E9C15" w14:textId="77777777" w:rsidR="00B34661" w:rsidRDefault="005331F7">
            <w:pPr>
              <w:rPr>
                <w:rFonts w:ascii="新細明體" w:eastAsia="新細明體" w:hAnsi="新細明體" w:cs="新細明體"/>
                <w:color w:val="000000"/>
                <w:szCs w:val="24"/>
              </w:rPr>
            </w:pPr>
            <w:r>
              <w:rPr>
                <w:color w:val="000000"/>
                <w:szCs w:val="24"/>
              </w:rPr>
              <w:t>CTL_INPUT4_MUTE</w:t>
            </w:r>
          </w:p>
        </w:tc>
        <w:tc>
          <w:tcPr>
            <w:tcW w:w="2463" w:type="dxa"/>
            <w:shd w:val="clear" w:color="auto" w:fill="auto"/>
            <w:tcMar>
              <w:left w:w="108" w:type="dxa"/>
            </w:tcMar>
          </w:tcPr>
          <w:p w14:paraId="3F96CA90" w14:textId="77777777" w:rsidR="00B34661" w:rsidRDefault="005331F7">
            <w:pPr>
              <w:rPr>
                <w:szCs w:val="24"/>
              </w:rPr>
            </w:pPr>
            <w:r>
              <w:rPr>
                <w:szCs w:val="24"/>
              </w:rPr>
              <w:t>{</w:t>
            </w:r>
          </w:p>
          <w:p w14:paraId="16E5D699" w14:textId="77777777" w:rsidR="00B34661" w:rsidRDefault="005331F7">
            <w:pPr>
              <w:rPr>
                <w:szCs w:val="24"/>
              </w:rPr>
            </w:pPr>
            <w:r>
              <w:rPr>
                <w:szCs w:val="24"/>
              </w:rPr>
              <w:t xml:space="preserve">    "function": 5,</w:t>
            </w:r>
          </w:p>
          <w:p w14:paraId="0A666EB9" w14:textId="77777777" w:rsidR="00B34661" w:rsidRDefault="005331F7">
            <w:pPr>
              <w:rPr>
                <w:szCs w:val="24"/>
              </w:rPr>
            </w:pPr>
            <w:r>
              <w:rPr>
                <w:szCs w:val="24"/>
              </w:rPr>
              <w:t xml:space="preserve">    "device": 4,</w:t>
            </w:r>
          </w:p>
          <w:p w14:paraId="16B25918" w14:textId="77777777" w:rsidR="00B34661" w:rsidRDefault="005331F7">
            <w:pPr>
              <w:rPr>
                <w:szCs w:val="24"/>
              </w:rPr>
            </w:pPr>
            <w:r>
              <w:rPr>
                <w:szCs w:val="24"/>
              </w:rPr>
              <w:t xml:space="preserve">    "control":3</w:t>
            </w:r>
          </w:p>
          <w:p w14:paraId="5310B5CD" w14:textId="77777777" w:rsidR="00B34661" w:rsidRDefault="005331F7">
            <w:pPr>
              <w:rPr>
                <w:szCs w:val="24"/>
              </w:rPr>
            </w:pPr>
            <w:r>
              <w:rPr>
                <w:szCs w:val="24"/>
              </w:rPr>
              <w:t>}</w:t>
            </w:r>
          </w:p>
        </w:tc>
      </w:tr>
      <w:tr w:rsidR="00B34661" w14:paraId="1A27D921" w14:textId="77777777">
        <w:tc>
          <w:tcPr>
            <w:tcW w:w="2429" w:type="dxa"/>
            <w:shd w:val="clear" w:color="auto" w:fill="auto"/>
            <w:tcMar>
              <w:left w:w="108" w:type="dxa"/>
            </w:tcMar>
            <w:vAlign w:val="center"/>
          </w:tcPr>
          <w:p w14:paraId="08D6C711" w14:textId="77777777" w:rsidR="00B34661" w:rsidRDefault="005331F7">
            <w:pPr>
              <w:rPr>
                <w:rFonts w:ascii="新細明體" w:eastAsia="新細明體" w:hAnsi="新細明體" w:cs="新細明體"/>
                <w:color w:val="000000"/>
                <w:szCs w:val="24"/>
              </w:rPr>
            </w:pPr>
            <w:r>
              <w:rPr>
                <w:color w:val="000000"/>
                <w:szCs w:val="24"/>
              </w:rPr>
              <w:t>無線</w:t>
            </w:r>
            <w:r>
              <w:rPr>
                <w:color w:val="000000"/>
                <w:szCs w:val="24"/>
              </w:rPr>
              <w:t>Mic(</w:t>
            </w:r>
            <w:r>
              <w:rPr>
                <w:color w:val="000000"/>
                <w:szCs w:val="24"/>
              </w:rPr>
              <w:t>綠</w:t>
            </w:r>
            <w:r>
              <w:rPr>
                <w:color w:val="000000"/>
                <w:szCs w:val="24"/>
              </w:rPr>
              <w:t xml:space="preserve">) </w:t>
            </w:r>
            <w:r>
              <w:rPr>
                <w:color w:val="000000"/>
                <w:szCs w:val="24"/>
              </w:rPr>
              <w:t>靜音取消</w:t>
            </w:r>
          </w:p>
        </w:tc>
        <w:tc>
          <w:tcPr>
            <w:tcW w:w="3630" w:type="dxa"/>
            <w:shd w:val="clear" w:color="auto" w:fill="auto"/>
            <w:tcMar>
              <w:left w:w="108" w:type="dxa"/>
            </w:tcMar>
            <w:vAlign w:val="center"/>
          </w:tcPr>
          <w:p w14:paraId="329F9957" w14:textId="77777777" w:rsidR="00B34661" w:rsidRDefault="005331F7">
            <w:pPr>
              <w:rPr>
                <w:rFonts w:ascii="新細明體" w:eastAsia="新細明體" w:hAnsi="新細明體" w:cs="新細明體"/>
                <w:color w:val="000000"/>
                <w:szCs w:val="24"/>
              </w:rPr>
            </w:pPr>
            <w:r>
              <w:rPr>
                <w:color w:val="000000"/>
                <w:szCs w:val="24"/>
              </w:rPr>
              <w:t>CTL_INPUT4_UNMUTE</w:t>
            </w:r>
          </w:p>
        </w:tc>
        <w:tc>
          <w:tcPr>
            <w:tcW w:w="2463" w:type="dxa"/>
            <w:shd w:val="clear" w:color="auto" w:fill="auto"/>
            <w:tcMar>
              <w:left w:w="108" w:type="dxa"/>
            </w:tcMar>
          </w:tcPr>
          <w:p w14:paraId="2FCA60FE" w14:textId="77777777" w:rsidR="00B34661" w:rsidRDefault="005331F7">
            <w:pPr>
              <w:rPr>
                <w:szCs w:val="24"/>
              </w:rPr>
            </w:pPr>
            <w:r>
              <w:rPr>
                <w:szCs w:val="24"/>
              </w:rPr>
              <w:t>{</w:t>
            </w:r>
          </w:p>
          <w:p w14:paraId="01F7C792" w14:textId="77777777" w:rsidR="00B34661" w:rsidRDefault="005331F7">
            <w:pPr>
              <w:rPr>
                <w:szCs w:val="24"/>
              </w:rPr>
            </w:pPr>
            <w:r>
              <w:rPr>
                <w:szCs w:val="24"/>
              </w:rPr>
              <w:t xml:space="preserve">    "function": 5,</w:t>
            </w:r>
          </w:p>
          <w:p w14:paraId="19AFD09B" w14:textId="77777777" w:rsidR="00B34661" w:rsidRDefault="005331F7">
            <w:pPr>
              <w:rPr>
                <w:szCs w:val="24"/>
              </w:rPr>
            </w:pPr>
            <w:r>
              <w:rPr>
                <w:szCs w:val="24"/>
              </w:rPr>
              <w:t xml:space="preserve">    "device": 4,</w:t>
            </w:r>
          </w:p>
          <w:p w14:paraId="08E2965E" w14:textId="77777777" w:rsidR="00B34661" w:rsidRDefault="005331F7">
            <w:pPr>
              <w:rPr>
                <w:szCs w:val="24"/>
              </w:rPr>
            </w:pPr>
            <w:r>
              <w:rPr>
                <w:szCs w:val="24"/>
              </w:rPr>
              <w:t xml:space="preserve">    "control":4</w:t>
            </w:r>
          </w:p>
          <w:p w14:paraId="77AF4646" w14:textId="77777777" w:rsidR="00B34661" w:rsidRDefault="005331F7">
            <w:pPr>
              <w:rPr>
                <w:szCs w:val="24"/>
              </w:rPr>
            </w:pPr>
            <w:r>
              <w:rPr>
                <w:szCs w:val="24"/>
              </w:rPr>
              <w:t>}</w:t>
            </w:r>
          </w:p>
        </w:tc>
      </w:tr>
      <w:tr w:rsidR="00B34661" w14:paraId="1ACA0FD1" w14:textId="77777777">
        <w:tc>
          <w:tcPr>
            <w:tcW w:w="2429" w:type="dxa"/>
            <w:shd w:val="clear" w:color="auto" w:fill="auto"/>
            <w:tcMar>
              <w:left w:w="108" w:type="dxa"/>
            </w:tcMar>
            <w:vAlign w:val="center"/>
          </w:tcPr>
          <w:p w14:paraId="05C17779" w14:textId="77777777"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14:paraId="6A10FE13" w14:textId="77777777"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14:paraId="28F003AF" w14:textId="77777777" w:rsidR="00B34661" w:rsidRDefault="00B34661">
            <w:pPr>
              <w:rPr>
                <w:szCs w:val="24"/>
              </w:rPr>
            </w:pPr>
          </w:p>
        </w:tc>
      </w:tr>
      <w:tr w:rsidR="00B34661" w14:paraId="2DA3EE1A" w14:textId="77777777">
        <w:tc>
          <w:tcPr>
            <w:tcW w:w="2429" w:type="dxa"/>
            <w:shd w:val="clear" w:color="auto" w:fill="auto"/>
            <w:tcMar>
              <w:left w:w="108" w:type="dxa"/>
            </w:tcMar>
            <w:vAlign w:val="center"/>
          </w:tcPr>
          <w:p w14:paraId="54CD8417" w14:textId="77777777"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音量增加</w:t>
            </w:r>
          </w:p>
        </w:tc>
        <w:tc>
          <w:tcPr>
            <w:tcW w:w="3630" w:type="dxa"/>
            <w:shd w:val="clear" w:color="auto" w:fill="auto"/>
            <w:tcMar>
              <w:left w:w="108" w:type="dxa"/>
            </w:tcMar>
            <w:vAlign w:val="center"/>
          </w:tcPr>
          <w:p w14:paraId="6B5144EA" w14:textId="77777777" w:rsidR="00B34661" w:rsidRDefault="005331F7">
            <w:pPr>
              <w:rPr>
                <w:rFonts w:ascii="新細明體" w:eastAsia="新細明體" w:hAnsi="新細明體" w:cs="新細明體"/>
                <w:color w:val="000000"/>
                <w:szCs w:val="24"/>
              </w:rPr>
            </w:pPr>
            <w:r>
              <w:rPr>
                <w:color w:val="000000"/>
                <w:szCs w:val="24"/>
              </w:rPr>
              <w:t>CTL_INPUT5_VOL_UP</w:t>
            </w:r>
          </w:p>
        </w:tc>
        <w:tc>
          <w:tcPr>
            <w:tcW w:w="2463" w:type="dxa"/>
            <w:shd w:val="clear" w:color="auto" w:fill="auto"/>
            <w:tcMar>
              <w:left w:w="108" w:type="dxa"/>
            </w:tcMar>
          </w:tcPr>
          <w:p w14:paraId="27CDA7B1" w14:textId="77777777" w:rsidR="00B34661" w:rsidRDefault="005331F7">
            <w:pPr>
              <w:rPr>
                <w:szCs w:val="24"/>
              </w:rPr>
            </w:pPr>
            <w:r>
              <w:rPr>
                <w:szCs w:val="24"/>
              </w:rPr>
              <w:t>{</w:t>
            </w:r>
          </w:p>
          <w:p w14:paraId="17A6ED52" w14:textId="77777777" w:rsidR="00B34661" w:rsidRDefault="005331F7">
            <w:pPr>
              <w:rPr>
                <w:szCs w:val="24"/>
              </w:rPr>
            </w:pPr>
            <w:r>
              <w:rPr>
                <w:szCs w:val="24"/>
              </w:rPr>
              <w:lastRenderedPageBreak/>
              <w:t xml:space="preserve">    "function": 5,</w:t>
            </w:r>
          </w:p>
          <w:p w14:paraId="79EB2938" w14:textId="77777777" w:rsidR="00B34661" w:rsidRDefault="005331F7">
            <w:pPr>
              <w:rPr>
                <w:szCs w:val="24"/>
              </w:rPr>
            </w:pPr>
            <w:r>
              <w:rPr>
                <w:szCs w:val="24"/>
              </w:rPr>
              <w:t xml:space="preserve">    "device": 5,</w:t>
            </w:r>
          </w:p>
          <w:p w14:paraId="4D993FA8" w14:textId="77777777" w:rsidR="00B34661" w:rsidRDefault="005331F7">
            <w:pPr>
              <w:rPr>
                <w:szCs w:val="24"/>
              </w:rPr>
            </w:pPr>
            <w:r>
              <w:rPr>
                <w:szCs w:val="24"/>
              </w:rPr>
              <w:t xml:space="preserve">    "control":5</w:t>
            </w:r>
          </w:p>
          <w:p w14:paraId="0B2BE2AE" w14:textId="77777777" w:rsidR="00B34661" w:rsidRDefault="005331F7">
            <w:pPr>
              <w:rPr>
                <w:szCs w:val="24"/>
              </w:rPr>
            </w:pPr>
            <w:r>
              <w:rPr>
                <w:szCs w:val="24"/>
              </w:rPr>
              <w:t>}</w:t>
            </w:r>
          </w:p>
        </w:tc>
      </w:tr>
      <w:tr w:rsidR="00B34661" w14:paraId="45EC6A11" w14:textId="77777777">
        <w:tc>
          <w:tcPr>
            <w:tcW w:w="2429" w:type="dxa"/>
            <w:shd w:val="clear" w:color="auto" w:fill="auto"/>
            <w:tcMar>
              <w:left w:w="108" w:type="dxa"/>
            </w:tcMar>
            <w:vAlign w:val="center"/>
          </w:tcPr>
          <w:p w14:paraId="04F21A77" w14:textId="77777777" w:rsidR="00B34661" w:rsidRDefault="005331F7">
            <w:pPr>
              <w:rPr>
                <w:rFonts w:ascii="新細明體" w:eastAsia="新細明體" w:hAnsi="新細明體" w:cs="新細明體"/>
                <w:color w:val="000000"/>
                <w:szCs w:val="24"/>
              </w:rPr>
            </w:pPr>
            <w:r>
              <w:rPr>
                <w:color w:val="000000"/>
                <w:szCs w:val="24"/>
              </w:rPr>
              <w:lastRenderedPageBreak/>
              <w:t>面板</w:t>
            </w:r>
            <w:r>
              <w:rPr>
                <w:color w:val="000000"/>
                <w:szCs w:val="24"/>
              </w:rPr>
              <w:t xml:space="preserve">Mic1 </w:t>
            </w:r>
            <w:r>
              <w:rPr>
                <w:color w:val="000000"/>
                <w:szCs w:val="24"/>
              </w:rPr>
              <w:t>音量減少</w:t>
            </w:r>
          </w:p>
        </w:tc>
        <w:tc>
          <w:tcPr>
            <w:tcW w:w="3630" w:type="dxa"/>
            <w:shd w:val="clear" w:color="auto" w:fill="auto"/>
            <w:tcMar>
              <w:left w:w="108" w:type="dxa"/>
            </w:tcMar>
            <w:vAlign w:val="center"/>
          </w:tcPr>
          <w:p w14:paraId="56EDF17D" w14:textId="77777777" w:rsidR="00B34661" w:rsidRDefault="005331F7">
            <w:pPr>
              <w:rPr>
                <w:rFonts w:ascii="新細明體" w:eastAsia="新細明體" w:hAnsi="新細明體" w:cs="新細明體"/>
                <w:color w:val="000000"/>
                <w:szCs w:val="24"/>
              </w:rPr>
            </w:pPr>
            <w:r>
              <w:rPr>
                <w:color w:val="000000"/>
                <w:szCs w:val="24"/>
              </w:rPr>
              <w:t>CTL_INPUT5_VOL_DOWN</w:t>
            </w:r>
          </w:p>
        </w:tc>
        <w:tc>
          <w:tcPr>
            <w:tcW w:w="2463" w:type="dxa"/>
            <w:shd w:val="clear" w:color="auto" w:fill="auto"/>
            <w:tcMar>
              <w:left w:w="108" w:type="dxa"/>
            </w:tcMar>
          </w:tcPr>
          <w:p w14:paraId="01563356" w14:textId="77777777" w:rsidR="00B34661" w:rsidRDefault="005331F7">
            <w:pPr>
              <w:rPr>
                <w:szCs w:val="24"/>
              </w:rPr>
            </w:pPr>
            <w:r>
              <w:rPr>
                <w:szCs w:val="24"/>
              </w:rPr>
              <w:t>{</w:t>
            </w:r>
          </w:p>
          <w:p w14:paraId="62FC256F" w14:textId="77777777" w:rsidR="00B34661" w:rsidRDefault="005331F7">
            <w:pPr>
              <w:rPr>
                <w:szCs w:val="24"/>
              </w:rPr>
            </w:pPr>
            <w:r>
              <w:rPr>
                <w:szCs w:val="24"/>
              </w:rPr>
              <w:t xml:space="preserve">    "function": 5,</w:t>
            </w:r>
          </w:p>
          <w:p w14:paraId="7E350031" w14:textId="77777777" w:rsidR="00B34661" w:rsidRDefault="005331F7">
            <w:pPr>
              <w:rPr>
                <w:szCs w:val="24"/>
              </w:rPr>
            </w:pPr>
            <w:r>
              <w:rPr>
                <w:szCs w:val="24"/>
              </w:rPr>
              <w:t xml:space="preserve">    "device": 5,</w:t>
            </w:r>
          </w:p>
          <w:p w14:paraId="5255608B" w14:textId="77777777" w:rsidR="00B34661" w:rsidRDefault="005331F7">
            <w:pPr>
              <w:rPr>
                <w:szCs w:val="24"/>
              </w:rPr>
            </w:pPr>
            <w:r>
              <w:rPr>
                <w:szCs w:val="24"/>
              </w:rPr>
              <w:t xml:space="preserve">    "control":6</w:t>
            </w:r>
          </w:p>
          <w:p w14:paraId="3065A15E" w14:textId="77777777" w:rsidR="00B34661" w:rsidRDefault="005331F7">
            <w:pPr>
              <w:rPr>
                <w:szCs w:val="24"/>
              </w:rPr>
            </w:pPr>
            <w:r>
              <w:rPr>
                <w:szCs w:val="24"/>
              </w:rPr>
              <w:t>}</w:t>
            </w:r>
          </w:p>
        </w:tc>
      </w:tr>
      <w:tr w:rsidR="00B34661" w14:paraId="347EDC6D" w14:textId="77777777">
        <w:tc>
          <w:tcPr>
            <w:tcW w:w="2429" w:type="dxa"/>
            <w:shd w:val="clear" w:color="auto" w:fill="auto"/>
            <w:tcMar>
              <w:left w:w="108" w:type="dxa"/>
            </w:tcMar>
            <w:vAlign w:val="center"/>
          </w:tcPr>
          <w:p w14:paraId="19ADDCA1" w14:textId="77777777"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靜音</w:t>
            </w:r>
          </w:p>
        </w:tc>
        <w:tc>
          <w:tcPr>
            <w:tcW w:w="3630" w:type="dxa"/>
            <w:shd w:val="clear" w:color="auto" w:fill="auto"/>
            <w:tcMar>
              <w:left w:w="108" w:type="dxa"/>
            </w:tcMar>
            <w:vAlign w:val="center"/>
          </w:tcPr>
          <w:p w14:paraId="3DF5C6C8" w14:textId="77777777" w:rsidR="00B34661" w:rsidRDefault="005331F7">
            <w:pPr>
              <w:rPr>
                <w:rFonts w:ascii="新細明體" w:eastAsia="新細明體" w:hAnsi="新細明體" w:cs="新細明體"/>
                <w:color w:val="000000"/>
                <w:szCs w:val="24"/>
              </w:rPr>
            </w:pPr>
            <w:r>
              <w:rPr>
                <w:color w:val="000000"/>
                <w:szCs w:val="24"/>
              </w:rPr>
              <w:t>CTL_INPUT5_MUTE</w:t>
            </w:r>
          </w:p>
        </w:tc>
        <w:tc>
          <w:tcPr>
            <w:tcW w:w="2463" w:type="dxa"/>
            <w:shd w:val="clear" w:color="auto" w:fill="auto"/>
            <w:tcMar>
              <w:left w:w="108" w:type="dxa"/>
            </w:tcMar>
          </w:tcPr>
          <w:p w14:paraId="18D7CCA3" w14:textId="77777777" w:rsidR="00B34661" w:rsidRDefault="005331F7">
            <w:pPr>
              <w:rPr>
                <w:szCs w:val="24"/>
              </w:rPr>
            </w:pPr>
            <w:r>
              <w:rPr>
                <w:szCs w:val="24"/>
              </w:rPr>
              <w:t>{</w:t>
            </w:r>
          </w:p>
          <w:p w14:paraId="29D244DC" w14:textId="77777777" w:rsidR="00B34661" w:rsidRDefault="005331F7">
            <w:pPr>
              <w:rPr>
                <w:szCs w:val="24"/>
              </w:rPr>
            </w:pPr>
            <w:r>
              <w:rPr>
                <w:szCs w:val="24"/>
              </w:rPr>
              <w:t xml:space="preserve">    "function": 5,</w:t>
            </w:r>
          </w:p>
          <w:p w14:paraId="02A875E1" w14:textId="77777777" w:rsidR="00B34661" w:rsidRDefault="005331F7">
            <w:pPr>
              <w:rPr>
                <w:szCs w:val="24"/>
              </w:rPr>
            </w:pPr>
            <w:r>
              <w:rPr>
                <w:szCs w:val="24"/>
              </w:rPr>
              <w:t xml:space="preserve">    "device": 5,</w:t>
            </w:r>
          </w:p>
          <w:p w14:paraId="13BEF6EF" w14:textId="77777777" w:rsidR="00B34661" w:rsidRDefault="005331F7">
            <w:pPr>
              <w:rPr>
                <w:szCs w:val="24"/>
              </w:rPr>
            </w:pPr>
            <w:r>
              <w:rPr>
                <w:szCs w:val="24"/>
              </w:rPr>
              <w:t xml:space="preserve">    "control":3</w:t>
            </w:r>
          </w:p>
          <w:p w14:paraId="2013D92A" w14:textId="77777777" w:rsidR="00B34661" w:rsidRDefault="005331F7">
            <w:pPr>
              <w:rPr>
                <w:szCs w:val="24"/>
              </w:rPr>
            </w:pPr>
            <w:r>
              <w:rPr>
                <w:szCs w:val="24"/>
              </w:rPr>
              <w:t>}</w:t>
            </w:r>
          </w:p>
        </w:tc>
      </w:tr>
      <w:tr w:rsidR="00B34661" w14:paraId="40115E61" w14:textId="77777777">
        <w:tc>
          <w:tcPr>
            <w:tcW w:w="2429" w:type="dxa"/>
            <w:shd w:val="clear" w:color="auto" w:fill="auto"/>
            <w:tcMar>
              <w:left w:w="108" w:type="dxa"/>
            </w:tcMar>
            <w:vAlign w:val="center"/>
          </w:tcPr>
          <w:p w14:paraId="01DB15F9" w14:textId="77777777"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Mic1 </w:t>
            </w:r>
            <w:r>
              <w:rPr>
                <w:color w:val="000000"/>
                <w:szCs w:val="24"/>
              </w:rPr>
              <w:t>靜音取消</w:t>
            </w:r>
          </w:p>
        </w:tc>
        <w:tc>
          <w:tcPr>
            <w:tcW w:w="3630" w:type="dxa"/>
            <w:shd w:val="clear" w:color="auto" w:fill="auto"/>
            <w:tcMar>
              <w:left w:w="108" w:type="dxa"/>
            </w:tcMar>
            <w:vAlign w:val="center"/>
          </w:tcPr>
          <w:p w14:paraId="4CE692CD" w14:textId="77777777" w:rsidR="00B34661" w:rsidRDefault="005331F7">
            <w:pPr>
              <w:rPr>
                <w:rFonts w:ascii="新細明體" w:eastAsia="新細明體" w:hAnsi="新細明體" w:cs="新細明體"/>
                <w:color w:val="000000"/>
                <w:szCs w:val="24"/>
              </w:rPr>
            </w:pPr>
            <w:r>
              <w:rPr>
                <w:color w:val="000000"/>
                <w:szCs w:val="24"/>
              </w:rPr>
              <w:t>CTL_INPUT5_UNMUTE</w:t>
            </w:r>
          </w:p>
        </w:tc>
        <w:tc>
          <w:tcPr>
            <w:tcW w:w="2463" w:type="dxa"/>
            <w:shd w:val="clear" w:color="auto" w:fill="auto"/>
            <w:tcMar>
              <w:left w:w="108" w:type="dxa"/>
            </w:tcMar>
          </w:tcPr>
          <w:p w14:paraId="449A95CC" w14:textId="77777777" w:rsidR="00B34661" w:rsidRDefault="005331F7">
            <w:pPr>
              <w:rPr>
                <w:szCs w:val="24"/>
              </w:rPr>
            </w:pPr>
            <w:r>
              <w:rPr>
                <w:szCs w:val="24"/>
              </w:rPr>
              <w:t>{</w:t>
            </w:r>
          </w:p>
          <w:p w14:paraId="79717CFC" w14:textId="77777777" w:rsidR="00B34661" w:rsidRDefault="005331F7">
            <w:pPr>
              <w:rPr>
                <w:szCs w:val="24"/>
              </w:rPr>
            </w:pPr>
            <w:r>
              <w:rPr>
                <w:szCs w:val="24"/>
              </w:rPr>
              <w:t xml:space="preserve">    "function": 5,</w:t>
            </w:r>
          </w:p>
          <w:p w14:paraId="11D4D380" w14:textId="77777777" w:rsidR="00B34661" w:rsidRDefault="005331F7">
            <w:pPr>
              <w:rPr>
                <w:szCs w:val="24"/>
              </w:rPr>
            </w:pPr>
            <w:r>
              <w:rPr>
                <w:szCs w:val="24"/>
              </w:rPr>
              <w:t xml:space="preserve">    "device": 5,</w:t>
            </w:r>
          </w:p>
          <w:p w14:paraId="2CC28408" w14:textId="77777777" w:rsidR="00B34661" w:rsidRDefault="005331F7">
            <w:pPr>
              <w:rPr>
                <w:szCs w:val="24"/>
              </w:rPr>
            </w:pPr>
            <w:r>
              <w:rPr>
                <w:szCs w:val="24"/>
              </w:rPr>
              <w:t xml:space="preserve">    "control":4</w:t>
            </w:r>
          </w:p>
          <w:p w14:paraId="3D4FF907" w14:textId="77777777" w:rsidR="00B34661" w:rsidRDefault="005331F7">
            <w:pPr>
              <w:rPr>
                <w:szCs w:val="24"/>
              </w:rPr>
            </w:pPr>
            <w:r>
              <w:rPr>
                <w:szCs w:val="24"/>
              </w:rPr>
              <w:t>}</w:t>
            </w:r>
          </w:p>
        </w:tc>
      </w:tr>
      <w:tr w:rsidR="00B34661" w14:paraId="40A8DE56" w14:textId="77777777">
        <w:tc>
          <w:tcPr>
            <w:tcW w:w="2429" w:type="dxa"/>
            <w:shd w:val="clear" w:color="auto" w:fill="auto"/>
            <w:tcMar>
              <w:left w:w="108" w:type="dxa"/>
            </w:tcMar>
            <w:vAlign w:val="center"/>
          </w:tcPr>
          <w:p w14:paraId="755E8B19" w14:textId="77777777"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14:paraId="470B3272" w14:textId="77777777"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14:paraId="139B1CB4" w14:textId="77777777" w:rsidR="00B34661" w:rsidRDefault="00B34661">
            <w:pPr>
              <w:rPr>
                <w:szCs w:val="24"/>
              </w:rPr>
            </w:pPr>
          </w:p>
        </w:tc>
      </w:tr>
      <w:tr w:rsidR="00B34661" w14:paraId="48E1FF48" w14:textId="77777777">
        <w:tc>
          <w:tcPr>
            <w:tcW w:w="2429" w:type="dxa"/>
            <w:shd w:val="clear" w:color="auto" w:fill="auto"/>
            <w:tcMar>
              <w:left w:w="108" w:type="dxa"/>
            </w:tcMar>
            <w:vAlign w:val="center"/>
          </w:tcPr>
          <w:p w14:paraId="296664E2" w14:textId="77777777"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音量增加</w:t>
            </w:r>
          </w:p>
        </w:tc>
        <w:tc>
          <w:tcPr>
            <w:tcW w:w="3630" w:type="dxa"/>
            <w:shd w:val="clear" w:color="auto" w:fill="auto"/>
            <w:tcMar>
              <w:left w:w="108" w:type="dxa"/>
            </w:tcMar>
            <w:vAlign w:val="center"/>
          </w:tcPr>
          <w:p w14:paraId="5838EB32" w14:textId="77777777" w:rsidR="00B34661" w:rsidRDefault="005331F7">
            <w:pPr>
              <w:rPr>
                <w:rFonts w:ascii="新細明體" w:eastAsia="新細明體" w:hAnsi="新細明體" w:cs="新細明體"/>
                <w:color w:val="000000"/>
                <w:szCs w:val="24"/>
              </w:rPr>
            </w:pPr>
            <w:r>
              <w:rPr>
                <w:color w:val="000000"/>
                <w:szCs w:val="24"/>
              </w:rPr>
              <w:t>CTL_INPUT6_VOL_UP</w:t>
            </w:r>
          </w:p>
        </w:tc>
        <w:tc>
          <w:tcPr>
            <w:tcW w:w="2463" w:type="dxa"/>
            <w:shd w:val="clear" w:color="auto" w:fill="auto"/>
            <w:tcMar>
              <w:left w:w="108" w:type="dxa"/>
            </w:tcMar>
          </w:tcPr>
          <w:p w14:paraId="1AA3C6BE" w14:textId="77777777" w:rsidR="00B34661" w:rsidRDefault="005331F7">
            <w:pPr>
              <w:rPr>
                <w:szCs w:val="24"/>
              </w:rPr>
            </w:pPr>
            <w:r>
              <w:rPr>
                <w:szCs w:val="24"/>
              </w:rPr>
              <w:t>{</w:t>
            </w:r>
          </w:p>
          <w:p w14:paraId="180C17E1" w14:textId="77777777" w:rsidR="00B34661" w:rsidRDefault="005331F7">
            <w:pPr>
              <w:rPr>
                <w:szCs w:val="24"/>
              </w:rPr>
            </w:pPr>
            <w:r>
              <w:rPr>
                <w:szCs w:val="24"/>
              </w:rPr>
              <w:t xml:space="preserve">    "function": 5,</w:t>
            </w:r>
          </w:p>
          <w:p w14:paraId="22FCD6B3" w14:textId="77777777" w:rsidR="00B34661" w:rsidRDefault="005331F7">
            <w:pPr>
              <w:rPr>
                <w:szCs w:val="24"/>
              </w:rPr>
            </w:pPr>
            <w:r>
              <w:rPr>
                <w:szCs w:val="24"/>
              </w:rPr>
              <w:t xml:space="preserve">    "device": 6,</w:t>
            </w:r>
          </w:p>
          <w:p w14:paraId="58C56133" w14:textId="77777777" w:rsidR="00B34661" w:rsidRDefault="005331F7">
            <w:pPr>
              <w:rPr>
                <w:szCs w:val="24"/>
              </w:rPr>
            </w:pPr>
            <w:r>
              <w:rPr>
                <w:szCs w:val="24"/>
              </w:rPr>
              <w:t xml:space="preserve">    "control":5</w:t>
            </w:r>
          </w:p>
          <w:p w14:paraId="272EC901" w14:textId="77777777" w:rsidR="00B34661" w:rsidRDefault="005331F7">
            <w:pPr>
              <w:rPr>
                <w:szCs w:val="24"/>
              </w:rPr>
            </w:pPr>
            <w:r>
              <w:rPr>
                <w:szCs w:val="24"/>
              </w:rPr>
              <w:t>}</w:t>
            </w:r>
          </w:p>
        </w:tc>
      </w:tr>
      <w:tr w:rsidR="00B34661" w14:paraId="0EFD001A" w14:textId="77777777">
        <w:tc>
          <w:tcPr>
            <w:tcW w:w="2429" w:type="dxa"/>
            <w:shd w:val="clear" w:color="auto" w:fill="auto"/>
            <w:tcMar>
              <w:left w:w="108" w:type="dxa"/>
            </w:tcMar>
            <w:vAlign w:val="center"/>
          </w:tcPr>
          <w:p w14:paraId="210B57C8" w14:textId="77777777"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音量減少</w:t>
            </w:r>
          </w:p>
        </w:tc>
        <w:tc>
          <w:tcPr>
            <w:tcW w:w="3630" w:type="dxa"/>
            <w:shd w:val="clear" w:color="auto" w:fill="auto"/>
            <w:tcMar>
              <w:left w:w="108" w:type="dxa"/>
            </w:tcMar>
            <w:vAlign w:val="center"/>
          </w:tcPr>
          <w:p w14:paraId="4B335957" w14:textId="77777777" w:rsidR="00B34661" w:rsidRDefault="005331F7">
            <w:pPr>
              <w:rPr>
                <w:rFonts w:ascii="新細明體" w:eastAsia="新細明體" w:hAnsi="新細明體" w:cs="新細明體"/>
                <w:color w:val="000000"/>
                <w:szCs w:val="24"/>
              </w:rPr>
            </w:pPr>
            <w:r>
              <w:rPr>
                <w:color w:val="000000"/>
                <w:szCs w:val="24"/>
              </w:rPr>
              <w:t>CTL_INPUT6_VOL_DOWN</w:t>
            </w:r>
          </w:p>
        </w:tc>
        <w:tc>
          <w:tcPr>
            <w:tcW w:w="2463" w:type="dxa"/>
            <w:shd w:val="clear" w:color="auto" w:fill="auto"/>
            <w:tcMar>
              <w:left w:w="108" w:type="dxa"/>
            </w:tcMar>
          </w:tcPr>
          <w:p w14:paraId="0BF7359A" w14:textId="77777777" w:rsidR="00B34661" w:rsidRDefault="005331F7">
            <w:pPr>
              <w:rPr>
                <w:szCs w:val="24"/>
              </w:rPr>
            </w:pPr>
            <w:r>
              <w:rPr>
                <w:szCs w:val="24"/>
              </w:rPr>
              <w:t>{</w:t>
            </w:r>
          </w:p>
          <w:p w14:paraId="25D00401" w14:textId="77777777" w:rsidR="00B34661" w:rsidRDefault="005331F7">
            <w:pPr>
              <w:rPr>
                <w:szCs w:val="24"/>
              </w:rPr>
            </w:pPr>
            <w:r>
              <w:rPr>
                <w:szCs w:val="24"/>
              </w:rPr>
              <w:t xml:space="preserve">    "function": 5,</w:t>
            </w:r>
          </w:p>
          <w:p w14:paraId="3836508A" w14:textId="77777777" w:rsidR="00B34661" w:rsidRDefault="005331F7">
            <w:pPr>
              <w:rPr>
                <w:szCs w:val="24"/>
              </w:rPr>
            </w:pPr>
            <w:r>
              <w:rPr>
                <w:szCs w:val="24"/>
              </w:rPr>
              <w:t xml:space="preserve">    "device": 6,</w:t>
            </w:r>
          </w:p>
          <w:p w14:paraId="16BC7E20" w14:textId="77777777" w:rsidR="00B34661" w:rsidRDefault="005331F7">
            <w:pPr>
              <w:rPr>
                <w:szCs w:val="24"/>
              </w:rPr>
            </w:pPr>
            <w:r>
              <w:rPr>
                <w:szCs w:val="24"/>
              </w:rPr>
              <w:t xml:space="preserve">    "control":6</w:t>
            </w:r>
          </w:p>
          <w:p w14:paraId="583F49BF" w14:textId="77777777" w:rsidR="00B34661" w:rsidRDefault="005331F7">
            <w:pPr>
              <w:rPr>
                <w:szCs w:val="24"/>
              </w:rPr>
            </w:pPr>
            <w:r>
              <w:rPr>
                <w:szCs w:val="24"/>
              </w:rPr>
              <w:t>}</w:t>
            </w:r>
          </w:p>
        </w:tc>
      </w:tr>
      <w:tr w:rsidR="00B34661" w14:paraId="2184DF5E" w14:textId="77777777">
        <w:tc>
          <w:tcPr>
            <w:tcW w:w="2429" w:type="dxa"/>
            <w:shd w:val="clear" w:color="auto" w:fill="auto"/>
            <w:tcMar>
              <w:left w:w="108" w:type="dxa"/>
            </w:tcMar>
            <w:vAlign w:val="center"/>
          </w:tcPr>
          <w:p w14:paraId="1AF9A583" w14:textId="77777777"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靜音</w:t>
            </w:r>
          </w:p>
        </w:tc>
        <w:tc>
          <w:tcPr>
            <w:tcW w:w="3630" w:type="dxa"/>
            <w:shd w:val="clear" w:color="auto" w:fill="auto"/>
            <w:tcMar>
              <w:left w:w="108" w:type="dxa"/>
            </w:tcMar>
            <w:vAlign w:val="center"/>
          </w:tcPr>
          <w:p w14:paraId="764F51AD" w14:textId="77777777" w:rsidR="00B34661" w:rsidRDefault="005331F7">
            <w:pPr>
              <w:rPr>
                <w:rFonts w:ascii="新細明體" w:eastAsia="新細明體" w:hAnsi="新細明體" w:cs="新細明體"/>
                <w:color w:val="000000"/>
                <w:szCs w:val="24"/>
              </w:rPr>
            </w:pPr>
            <w:r>
              <w:rPr>
                <w:color w:val="000000"/>
                <w:szCs w:val="24"/>
              </w:rPr>
              <w:t>CTL_INPUT6_MUTE</w:t>
            </w:r>
          </w:p>
        </w:tc>
        <w:tc>
          <w:tcPr>
            <w:tcW w:w="2463" w:type="dxa"/>
            <w:shd w:val="clear" w:color="auto" w:fill="auto"/>
            <w:tcMar>
              <w:left w:w="108" w:type="dxa"/>
            </w:tcMar>
          </w:tcPr>
          <w:p w14:paraId="5BFD57CD" w14:textId="77777777" w:rsidR="00B34661" w:rsidRDefault="005331F7">
            <w:pPr>
              <w:rPr>
                <w:szCs w:val="24"/>
              </w:rPr>
            </w:pPr>
            <w:r>
              <w:rPr>
                <w:szCs w:val="24"/>
              </w:rPr>
              <w:t>{</w:t>
            </w:r>
          </w:p>
          <w:p w14:paraId="211E3A5A" w14:textId="77777777" w:rsidR="00B34661" w:rsidRDefault="005331F7">
            <w:pPr>
              <w:rPr>
                <w:szCs w:val="24"/>
              </w:rPr>
            </w:pPr>
            <w:r>
              <w:rPr>
                <w:szCs w:val="24"/>
              </w:rPr>
              <w:t xml:space="preserve">    "function": 5,</w:t>
            </w:r>
          </w:p>
          <w:p w14:paraId="1FB1513C" w14:textId="77777777" w:rsidR="00B34661" w:rsidRDefault="005331F7">
            <w:pPr>
              <w:rPr>
                <w:szCs w:val="24"/>
              </w:rPr>
            </w:pPr>
            <w:r>
              <w:rPr>
                <w:szCs w:val="24"/>
              </w:rPr>
              <w:t xml:space="preserve">    "device": 6,</w:t>
            </w:r>
          </w:p>
          <w:p w14:paraId="708629A9" w14:textId="77777777" w:rsidR="00B34661" w:rsidRDefault="005331F7">
            <w:pPr>
              <w:rPr>
                <w:szCs w:val="24"/>
              </w:rPr>
            </w:pPr>
            <w:r>
              <w:rPr>
                <w:szCs w:val="24"/>
              </w:rPr>
              <w:t xml:space="preserve">    "control":3</w:t>
            </w:r>
          </w:p>
          <w:p w14:paraId="65F92171" w14:textId="77777777" w:rsidR="00B34661" w:rsidRDefault="005331F7">
            <w:pPr>
              <w:rPr>
                <w:szCs w:val="24"/>
              </w:rPr>
            </w:pPr>
            <w:r>
              <w:rPr>
                <w:szCs w:val="24"/>
              </w:rPr>
              <w:t>}</w:t>
            </w:r>
          </w:p>
        </w:tc>
      </w:tr>
      <w:tr w:rsidR="00B34661" w14:paraId="434F4346" w14:textId="77777777">
        <w:tc>
          <w:tcPr>
            <w:tcW w:w="2429" w:type="dxa"/>
            <w:shd w:val="clear" w:color="auto" w:fill="auto"/>
            <w:tcMar>
              <w:left w:w="108" w:type="dxa"/>
            </w:tcMar>
            <w:vAlign w:val="center"/>
          </w:tcPr>
          <w:p w14:paraId="0179E189" w14:textId="77777777" w:rsidR="00B34661" w:rsidRDefault="005331F7">
            <w:pPr>
              <w:rPr>
                <w:rFonts w:ascii="新細明體" w:eastAsia="新細明體" w:hAnsi="新細明體" w:cs="新細明體"/>
                <w:color w:val="000000"/>
                <w:szCs w:val="24"/>
              </w:rPr>
            </w:pPr>
            <w:r>
              <w:rPr>
                <w:color w:val="000000"/>
                <w:szCs w:val="24"/>
              </w:rPr>
              <w:t>面板</w:t>
            </w:r>
            <w:r>
              <w:rPr>
                <w:color w:val="000000"/>
                <w:szCs w:val="24"/>
              </w:rPr>
              <w:t xml:space="preserve">Mic2 </w:t>
            </w:r>
            <w:r>
              <w:rPr>
                <w:color w:val="000000"/>
                <w:szCs w:val="24"/>
              </w:rPr>
              <w:t>靜音取消</w:t>
            </w:r>
          </w:p>
        </w:tc>
        <w:tc>
          <w:tcPr>
            <w:tcW w:w="3630" w:type="dxa"/>
            <w:shd w:val="clear" w:color="auto" w:fill="auto"/>
            <w:tcMar>
              <w:left w:w="108" w:type="dxa"/>
            </w:tcMar>
            <w:vAlign w:val="center"/>
          </w:tcPr>
          <w:p w14:paraId="3BCDE3B7" w14:textId="77777777" w:rsidR="00B34661" w:rsidRDefault="005331F7">
            <w:pPr>
              <w:rPr>
                <w:rFonts w:ascii="新細明體" w:eastAsia="新細明體" w:hAnsi="新細明體" w:cs="新細明體"/>
                <w:color w:val="000000"/>
                <w:szCs w:val="24"/>
              </w:rPr>
            </w:pPr>
            <w:r>
              <w:rPr>
                <w:color w:val="000000"/>
                <w:szCs w:val="24"/>
              </w:rPr>
              <w:t>CTL_INPUT6_UNMUTE</w:t>
            </w:r>
          </w:p>
        </w:tc>
        <w:tc>
          <w:tcPr>
            <w:tcW w:w="2463" w:type="dxa"/>
            <w:shd w:val="clear" w:color="auto" w:fill="auto"/>
            <w:tcMar>
              <w:left w:w="108" w:type="dxa"/>
            </w:tcMar>
          </w:tcPr>
          <w:p w14:paraId="64A5BDFE" w14:textId="77777777" w:rsidR="00B34661" w:rsidRDefault="005331F7">
            <w:pPr>
              <w:rPr>
                <w:szCs w:val="24"/>
              </w:rPr>
            </w:pPr>
            <w:r>
              <w:rPr>
                <w:szCs w:val="24"/>
              </w:rPr>
              <w:t>{</w:t>
            </w:r>
          </w:p>
          <w:p w14:paraId="4576AEC3" w14:textId="77777777" w:rsidR="00B34661" w:rsidRDefault="005331F7">
            <w:pPr>
              <w:rPr>
                <w:szCs w:val="24"/>
              </w:rPr>
            </w:pPr>
            <w:r>
              <w:rPr>
                <w:szCs w:val="24"/>
              </w:rPr>
              <w:t xml:space="preserve">    "function": 5,</w:t>
            </w:r>
          </w:p>
          <w:p w14:paraId="751B417C" w14:textId="77777777" w:rsidR="00B34661" w:rsidRDefault="005331F7">
            <w:pPr>
              <w:rPr>
                <w:szCs w:val="24"/>
              </w:rPr>
            </w:pPr>
            <w:r>
              <w:rPr>
                <w:szCs w:val="24"/>
              </w:rPr>
              <w:t xml:space="preserve">    "device": 6,</w:t>
            </w:r>
          </w:p>
          <w:p w14:paraId="31AC194D" w14:textId="77777777" w:rsidR="00B34661" w:rsidRDefault="005331F7">
            <w:pPr>
              <w:rPr>
                <w:szCs w:val="24"/>
              </w:rPr>
            </w:pPr>
            <w:r>
              <w:rPr>
                <w:szCs w:val="24"/>
              </w:rPr>
              <w:t xml:space="preserve">    "control":4</w:t>
            </w:r>
          </w:p>
          <w:p w14:paraId="32535E23" w14:textId="77777777" w:rsidR="00B34661" w:rsidRDefault="005331F7">
            <w:pPr>
              <w:rPr>
                <w:szCs w:val="24"/>
              </w:rPr>
            </w:pPr>
            <w:r>
              <w:rPr>
                <w:szCs w:val="24"/>
              </w:rPr>
              <w:t>}</w:t>
            </w:r>
          </w:p>
        </w:tc>
      </w:tr>
      <w:tr w:rsidR="00B34661" w14:paraId="008682E1" w14:textId="77777777">
        <w:tc>
          <w:tcPr>
            <w:tcW w:w="2429" w:type="dxa"/>
            <w:shd w:val="clear" w:color="auto" w:fill="auto"/>
            <w:tcMar>
              <w:left w:w="108" w:type="dxa"/>
            </w:tcMar>
            <w:vAlign w:val="center"/>
          </w:tcPr>
          <w:p w14:paraId="52D4B71C" w14:textId="77777777"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14:paraId="45818F7A" w14:textId="77777777"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14:paraId="166A2127" w14:textId="77777777" w:rsidR="00B34661" w:rsidRDefault="00B34661">
            <w:pPr>
              <w:rPr>
                <w:szCs w:val="24"/>
              </w:rPr>
            </w:pPr>
          </w:p>
        </w:tc>
      </w:tr>
      <w:tr w:rsidR="00B34661" w14:paraId="337BCA73" w14:textId="77777777">
        <w:tc>
          <w:tcPr>
            <w:tcW w:w="2429" w:type="dxa"/>
            <w:shd w:val="clear" w:color="auto" w:fill="auto"/>
            <w:tcMar>
              <w:left w:w="108" w:type="dxa"/>
            </w:tcMar>
            <w:vAlign w:val="center"/>
          </w:tcPr>
          <w:p w14:paraId="43579D92" w14:textId="77777777" w:rsidR="00B34661" w:rsidRDefault="005331F7">
            <w:pPr>
              <w:rPr>
                <w:rFonts w:ascii="新細明體" w:eastAsia="新細明體" w:hAnsi="新細明體" w:cs="新細明體"/>
                <w:color w:val="000000"/>
                <w:szCs w:val="24"/>
              </w:rPr>
            </w:pPr>
            <w:r>
              <w:rPr>
                <w:color w:val="000000"/>
                <w:szCs w:val="24"/>
              </w:rPr>
              <w:t>影音音源</w:t>
            </w:r>
            <w:r>
              <w:rPr>
                <w:color w:val="000000"/>
                <w:szCs w:val="24"/>
              </w:rPr>
              <w:t xml:space="preserve"> </w:t>
            </w:r>
            <w:r>
              <w:rPr>
                <w:color w:val="000000"/>
                <w:szCs w:val="24"/>
              </w:rPr>
              <w:t>音量增加</w:t>
            </w:r>
          </w:p>
        </w:tc>
        <w:tc>
          <w:tcPr>
            <w:tcW w:w="3630" w:type="dxa"/>
            <w:shd w:val="clear" w:color="auto" w:fill="auto"/>
            <w:tcMar>
              <w:left w:w="108" w:type="dxa"/>
            </w:tcMar>
            <w:vAlign w:val="center"/>
          </w:tcPr>
          <w:p w14:paraId="1344CDD9" w14:textId="77777777" w:rsidR="00B34661" w:rsidRDefault="005331F7">
            <w:pPr>
              <w:rPr>
                <w:rFonts w:ascii="新細明體" w:eastAsia="新細明體" w:hAnsi="新細明體" w:cs="新細明體"/>
                <w:color w:val="000000"/>
                <w:szCs w:val="24"/>
              </w:rPr>
            </w:pPr>
            <w:r>
              <w:rPr>
                <w:color w:val="000000"/>
                <w:szCs w:val="24"/>
              </w:rPr>
              <w:t>CTL_INPUT7_VOL_UP</w:t>
            </w:r>
          </w:p>
        </w:tc>
        <w:tc>
          <w:tcPr>
            <w:tcW w:w="2463" w:type="dxa"/>
            <w:shd w:val="clear" w:color="auto" w:fill="auto"/>
            <w:tcMar>
              <w:left w:w="108" w:type="dxa"/>
            </w:tcMar>
          </w:tcPr>
          <w:p w14:paraId="5199BAAC" w14:textId="77777777" w:rsidR="00B34661" w:rsidRDefault="005331F7">
            <w:pPr>
              <w:rPr>
                <w:szCs w:val="24"/>
              </w:rPr>
            </w:pPr>
            <w:r>
              <w:rPr>
                <w:szCs w:val="24"/>
              </w:rPr>
              <w:t>{</w:t>
            </w:r>
          </w:p>
          <w:p w14:paraId="119B4535" w14:textId="77777777" w:rsidR="00B34661" w:rsidRDefault="005331F7">
            <w:pPr>
              <w:rPr>
                <w:szCs w:val="24"/>
              </w:rPr>
            </w:pPr>
            <w:r>
              <w:rPr>
                <w:szCs w:val="24"/>
              </w:rPr>
              <w:t xml:space="preserve">    "function": 5,</w:t>
            </w:r>
          </w:p>
          <w:p w14:paraId="0CBACB3D" w14:textId="77777777" w:rsidR="00B34661" w:rsidRDefault="005331F7">
            <w:pPr>
              <w:rPr>
                <w:szCs w:val="24"/>
              </w:rPr>
            </w:pPr>
            <w:r>
              <w:rPr>
                <w:szCs w:val="24"/>
              </w:rPr>
              <w:t xml:space="preserve">    "device": 7,</w:t>
            </w:r>
          </w:p>
          <w:p w14:paraId="7513937C" w14:textId="77777777" w:rsidR="00B34661" w:rsidRDefault="005331F7">
            <w:pPr>
              <w:rPr>
                <w:szCs w:val="24"/>
              </w:rPr>
            </w:pPr>
            <w:r>
              <w:rPr>
                <w:szCs w:val="24"/>
              </w:rPr>
              <w:t xml:space="preserve">    "control":5</w:t>
            </w:r>
          </w:p>
          <w:p w14:paraId="0B0E0252" w14:textId="77777777" w:rsidR="00B34661" w:rsidRDefault="005331F7">
            <w:pPr>
              <w:rPr>
                <w:szCs w:val="24"/>
              </w:rPr>
            </w:pPr>
            <w:r>
              <w:rPr>
                <w:szCs w:val="24"/>
              </w:rPr>
              <w:t>}</w:t>
            </w:r>
          </w:p>
        </w:tc>
      </w:tr>
      <w:tr w:rsidR="00B34661" w14:paraId="5D910637" w14:textId="77777777">
        <w:tc>
          <w:tcPr>
            <w:tcW w:w="2429" w:type="dxa"/>
            <w:shd w:val="clear" w:color="auto" w:fill="auto"/>
            <w:tcMar>
              <w:left w:w="108" w:type="dxa"/>
            </w:tcMar>
            <w:vAlign w:val="center"/>
          </w:tcPr>
          <w:p w14:paraId="2F125C45" w14:textId="77777777" w:rsidR="00B34661" w:rsidRDefault="005331F7">
            <w:pPr>
              <w:rPr>
                <w:rFonts w:ascii="新細明體" w:eastAsia="新細明體" w:hAnsi="新細明體" w:cs="新細明體"/>
                <w:color w:val="000000"/>
                <w:szCs w:val="24"/>
              </w:rPr>
            </w:pPr>
            <w:r>
              <w:rPr>
                <w:color w:val="000000"/>
                <w:szCs w:val="24"/>
              </w:rPr>
              <w:t>影音音源</w:t>
            </w:r>
            <w:r>
              <w:rPr>
                <w:color w:val="000000"/>
                <w:szCs w:val="24"/>
              </w:rPr>
              <w:t xml:space="preserve"> </w:t>
            </w:r>
            <w:r>
              <w:rPr>
                <w:color w:val="000000"/>
                <w:szCs w:val="24"/>
              </w:rPr>
              <w:t>音量減少</w:t>
            </w:r>
          </w:p>
        </w:tc>
        <w:tc>
          <w:tcPr>
            <w:tcW w:w="3630" w:type="dxa"/>
            <w:shd w:val="clear" w:color="auto" w:fill="auto"/>
            <w:tcMar>
              <w:left w:w="108" w:type="dxa"/>
            </w:tcMar>
            <w:vAlign w:val="center"/>
          </w:tcPr>
          <w:p w14:paraId="6E6A8946" w14:textId="77777777" w:rsidR="00B34661" w:rsidRDefault="005331F7">
            <w:pPr>
              <w:rPr>
                <w:rFonts w:ascii="新細明體" w:eastAsia="新細明體" w:hAnsi="新細明體" w:cs="新細明體"/>
                <w:color w:val="000000"/>
                <w:szCs w:val="24"/>
              </w:rPr>
            </w:pPr>
            <w:r>
              <w:rPr>
                <w:color w:val="000000"/>
                <w:szCs w:val="24"/>
              </w:rPr>
              <w:t>CTL_INPUT7_VOL_DOWN</w:t>
            </w:r>
          </w:p>
        </w:tc>
        <w:tc>
          <w:tcPr>
            <w:tcW w:w="2463" w:type="dxa"/>
            <w:shd w:val="clear" w:color="auto" w:fill="auto"/>
            <w:tcMar>
              <w:left w:w="108" w:type="dxa"/>
            </w:tcMar>
          </w:tcPr>
          <w:p w14:paraId="082123D7" w14:textId="77777777" w:rsidR="00B34661" w:rsidRDefault="005331F7">
            <w:pPr>
              <w:rPr>
                <w:szCs w:val="24"/>
              </w:rPr>
            </w:pPr>
            <w:r>
              <w:rPr>
                <w:szCs w:val="24"/>
              </w:rPr>
              <w:t>{</w:t>
            </w:r>
          </w:p>
          <w:p w14:paraId="7A68A7AC" w14:textId="77777777" w:rsidR="00B34661" w:rsidRDefault="005331F7">
            <w:pPr>
              <w:rPr>
                <w:szCs w:val="24"/>
              </w:rPr>
            </w:pPr>
            <w:r>
              <w:rPr>
                <w:szCs w:val="24"/>
              </w:rPr>
              <w:t xml:space="preserve">    "function": 5,</w:t>
            </w:r>
          </w:p>
          <w:p w14:paraId="1BF57702" w14:textId="77777777" w:rsidR="00B34661" w:rsidRDefault="005331F7">
            <w:pPr>
              <w:rPr>
                <w:szCs w:val="24"/>
              </w:rPr>
            </w:pPr>
            <w:r>
              <w:rPr>
                <w:szCs w:val="24"/>
              </w:rPr>
              <w:t xml:space="preserve">    "device": 7,</w:t>
            </w:r>
          </w:p>
          <w:p w14:paraId="32E35594" w14:textId="77777777" w:rsidR="00B34661" w:rsidRDefault="005331F7">
            <w:pPr>
              <w:rPr>
                <w:szCs w:val="24"/>
              </w:rPr>
            </w:pPr>
            <w:r>
              <w:rPr>
                <w:szCs w:val="24"/>
              </w:rPr>
              <w:lastRenderedPageBreak/>
              <w:t xml:space="preserve">    "control":6</w:t>
            </w:r>
          </w:p>
          <w:p w14:paraId="5656DE0A" w14:textId="77777777" w:rsidR="00B34661" w:rsidRDefault="005331F7">
            <w:pPr>
              <w:rPr>
                <w:szCs w:val="24"/>
              </w:rPr>
            </w:pPr>
            <w:r>
              <w:rPr>
                <w:szCs w:val="24"/>
              </w:rPr>
              <w:t>}</w:t>
            </w:r>
          </w:p>
        </w:tc>
      </w:tr>
      <w:tr w:rsidR="00B34661" w14:paraId="26835154" w14:textId="77777777">
        <w:tc>
          <w:tcPr>
            <w:tcW w:w="2429" w:type="dxa"/>
            <w:shd w:val="clear" w:color="auto" w:fill="auto"/>
            <w:tcMar>
              <w:left w:w="108" w:type="dxa"/>
            </w:tcMar>
            <w:vAlign w:val="center"/>
          </w:tcPr>
          <w:p w14:paraId="1FA84AFE" w14:textId="77777777" w:rsidR="00B34661" w:rsidRDefault="005331F7">
            <w:pPr>
              <w:rPr>
                <w:rFonts w:ascii="新細明體" w:eastAsia="新細明體" w:hAnsi="新細明體" w:cs="新細明體"/>
                <w:color w:val="000000"/>
                <w:szCs w:val="24"/>
              </w:rPr>
            </w:pPr>
            <w:r>
              <w:rPr>
                <w:color w:val="000000"/>
                <w:szCs w:val="24"/>
              </w:rPr>
              <w:lastRenderedPageBreak/>
              <w:t>影音音源</w:t>
            </w:r>
            <w:r>
              <w:rPr>
                <w:color w:val="000000"/>
                <w:szCs w:val="24"/>
              </w:rPr>
              <w:t xml:space="preserve"> </w:t>
            </w:r>
            <w:r>
              <w:rPr>
                <w:color w:val="000000"/>
                <w:szCs w:val="24"/>
              </w:rPr>
              <w:t>靜音</w:t>
            </w:r>
          </w:p>
        </w:tc>
        <w:tc>
          <w:tcPr>
            <w:tcW w:w="3630" w:type="dxa"/>
            <w:shd w:val="clear" w:color="auto" w:fill="auto"/>
            <w:tcMar>
              <w:left w:w="108" w:type="dxa"/>
            </w:tcMar>
            <w:vAlign w:val="center"/>
          </w:tcPr>
          <w:p w14:paraId="1651B20A" w14:textId="77777777" w:rsidR="00B34661" w:rsidRDefault="005331F7">
            <w:pPr>
              <w:rPr>
                <w:rFonts w:ascii="新細明體" w:eastAsia="新細明體" w:hAnsi="新細明體" w:cs="新細明體"/>
                <w:color w:val="000000"/>
                <w:szCs w:val="24"/>
              </w:rPr>
            </w:pPr>
            <w:r>
              <w:rPr>
                <w:color w:val="000000"/>
                <w:szCs w:val="24"/>
              </w:rPr>
              <w:t>CTL_INPUT7_MUTE</w:t>
            </w:r>
          </w:p>
        </w:tc>
        <w:tc>
          <w:tcPr>
            <w:tcW w:w="2463" w:type="dxa"/>
            <w:shd w:val="clear" w:color="auto" w:fill="auto"/>
            <w:tcMar>
              <w:left w:w="108" w:type="dxa"/>
            </w:tcMar>
          </w:tcPr>
          <w:p w14:paraId="5727F336" w14:textId="77777777" w:rsidR="00B34661" w:rsidRDefault="005331F7">
            <w:pPr>
              <w:rPr>
                <w:szCs w:val="24"/>
              </w:rPr>
            </w:pPr>
            <w:r>
              <w:rPr>
                <w:szCs w:val="24"/>
              </w:rPr>
              <w:t>{</w:t>
            </w:r>
          </w:p>
          <w:p w14:paraId="32AA46B2" w14:textId="77777777" w:rsidR="00B34661" w:rsidRDefault="005331F7">
            <w:pPr>
              <w:rPr>
                <w:szCs w:val="24"/>
              </w:rPr>
            </w:pPr>
            <w:r>
              <w:rPr>
                <w:szCs w:val="24"/>
              </w:rPr>
              <w:t xml:space="preserve">    "function": 5,</w:t>
            </w:r>
          </w:p>
          <w:p w14:paraId="4966D99B" w14:textId="77777777" w:rsidR="00B34661" w:rsidRDefault="005331F7">
            <w:pPr>
              <w:rPr>
                <w:szCs w:val="24"/>
              </w:rPr>
            </w:pPr>
            <w:r>
              <w:rPr>
                <w:szCs w:val="24"/>
              </w:rPr>
              <w:t xml:space="preserve">    "device": 7,</w:t>
            </w:r>
          </w:p>
          <w:p w14:paraId="09B6D8F7" w14:textId="77777777" w:rsidR="00B34661" w:rsidRDefault="005331F7">
            <w:pPr>
              <w:rPr>
                <w:szCs w:val="24"/>
              </w:rPr>
            </w:pPr>
            <w:r>
              <w:rPr>
                <w:szCs w:val="24"/>
              </w:rPr>
              <w:t xml:space="preserve">    "control":3</w:t>
            </w:r>
          </w:p>
          <w:p w14:paraId="46AE4469" w14:textId="77777777" w:rsidR="00B34661" w:rsidRDefault="005331F7">
            <w:pPr>
              <w:rPr>
                <w:szCs w:val="24"/>
              </w:rPr>
            </w:pPr>
            <w:r>
              <w:rPr>
                <w:szCs w:val="24"/>
              </w:rPr>
              <w:t>}</w:t>
            </w:r>
          </w:p>
        </w:tc>
      </w:tr>
      <w:tr w:rsidR="00B34661" w14:paraId="7D37C40A" w14:textId="77777777">
        <w:tc>
          <w:tcPr>
            <w:tcW w:w="2429" w:type="dxa"/>
            <w:shd w:val="clear" w:color="auto" w:fill="auto"/>
            <w:tcMar>
              <w:left w:w="108" w:type="dxa"/>
            </w:tcMar>
            <w:vAlign w:val="center"/>
          </w:tcPr>
          <w:p w14:paraId="16D3CD8C" w14:textId="77777777" w:rsidR="00B34661" w:rsidRDefault="005331F7">
            <w:pPr>
              <w:rPr>
                <w:rFonts w:ascii="新細明體" w:eastAsia="新細明體" w:hAnsi="新細明體" w:cs="新細明體"/>
                <w:color w:val="000000"/>
                <w:szCs w:val="24"/>
              </w:rPr>
            </w:pPr>
            <w:r>
              <w:rPr>
                <w:color w:val="000000"/>
                <w:szCs w:val="24"/>
              </w:rPr>
              <w:t>影音音源</w:t>
            </w:r>
            <w:r>
              <w:rPr>
                <w:color w:val="000000"/>
                <w:szCs w:val="24"/>
              </w:rPr>
              <w:t xml:space="preserve"> </w:t>
            </w:r>
            <w:r>
              <w:rPr>
                <w:color w:val="000000"/>
                <w:szCs w:val="24"/>
              </w:rPr>
              <w:t>靜音取消</w:t>
            </w:r>
          </w:p>
        </w:tc>
        <w:tc>
          <w:tcPr>
            <w:tcW w:w="3630" w:type="dxa"/>
            <w:shd w:val="clear" w:color="auto" w:fill="auto"/>
            <w:tcMar>
              <w:left w:w="108" w:type="dxa"/>
            </w:tcMar>
            <w:vAlign w:val="center"/>
          </w:tcPr>
          <w:p w14:paraId="56813904" w14:textId="77777777" w:rsidR="00B34661" w:rsidRDefault="005331F7">
            <w:pPr>
              <w:rPr>
                <w:rFonts w:ascii="新細明體" w:eastAsia="新細明體" w:hAnsi="新細明體" w:cs="新細明體"/>
                <w:color w:val="000000"/>
                <w:szCs w:val="24"/>
              </w:rPr>
            </w:pPr>
            <w:r>
              <w:rPr>
                <w:color w:val="000000"/>
                <w:szCs w:val="24"/>
              </w:rPr>
              <w:t>CTL_INPUT7_UNMUTE</w:t>
            </w:r>
          </w:p>
        </w:tc>
        <w:tc>
          <w:tcPr>
            <w:tcW w:w="2463" w:type="dxa"/>
            <w:shd w:val="clear" w:color="auto" w:fill="auto"/>
            <w:tcMar>
              <w:left w:w="108" w:type="dxa"/>
            </w:tcMar>
          </w:tcPr>
          <w:p w14:paraId="36754165" w14:textId="77777777" w:rsidR="00B34661" w:rsidRDefault="005331F7">
            <w:pPr>
              <w:rPr>
                <w:szCs w:val="24"/>
              </w:rPr>
            </w:pPr>
            <w:r>
              <w:rPr>
                <w:szCs w:val="24"/>
              </w:rPr>
              <w:t>{</w:t>
            </w:r>
          </w:p>
          <w:p w14:paraId="4B5A8B98" w14:textId="77777777" w:rsidR="00B34661" w:rsidRDefault="005331F7">
            <w:pPr>
              <w:rPr>
                <w:szCs w:val="24"/>
              </w:rPr>
            </w:pPr>
            <w:r>
              <w:rPr>
                <w:szCs w:val="24"/>
              </w:rPr>
              <w:t xml:space="preserve">    "function": 5,</w:t>
            </w:r>
          </w:p>
          <w:p w14:paraId="6BAA2021" w14:textId="77777777" w:rsidR="00B34661" w:rsidRDefault="005331F7">
            <w:pPr>
              <w:rPr>
                <w:szCs w:val="24"/>
              </w:rPr>
            </w:pPr>
            <w:r>
              <w:rPr>
                <w:szCs w:val="24"/>
              </w:rPr>
              <w:t xml:space="preserve">    "device":7,</w:t>
            </w:r>
          </w:p>
          <w:p w14:paraId="789F90FD" w14:textId="77777777" w:rsidR="00B34661" w:rsidRDefault="005331F7">
            <w:pPr>
              <w:rPr>
                <w:szCs w:val="24"/>
              </w:rPr>
            </w:pPr>
            <w:r>
              <w:rPr>
                <w:szCs w:val="24"/>
              </w:rPr>
              <w:t xml:space="preserve">    "control":4</w:t>
            </w:r>
          </w:p>
          <w:p w14:paraId="1C8A359F" w14:textId="77777777" w:rsidR="00B34661" w:rsidRDefault="005331F7">
            <w:pPr>
              <w:rPr>
                <w:szCs w:val="24"/>
              </w:rPr>
            </w:pPr>
            <w:r>
              <w:rPr>
                <w:szCs w:val="24"/>
              </w:rPr>
              <w:t>}</w:t>
            </w:r>
          </w:p>
        </w:tc>
      </w:tr>
      <w:tr w:rsidR="00B34661" w14:paraId="13ED0A9F" w14:textId="77777777">
        <w:tc>
          <w:tcPr>
            <w:tcW w:w="2429" w:type="dxa"/>
            <w:shd w:val="clear" w:color="auto" w:fill="auto"/>
            <w:tcMar>
              <w:left w:w="108" w:type="dxa"/>
            </w:tcMar>
            <w:vAlign w:val="center"/>
          </w:tcPr>
          <w:p w14:paraId="5F68A513" w14:textId="77777777"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14:paraId="4C91A40A" w14:textId="77777777"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14:paraId="0A4F012E" w14:textId="77777777" w:rsidR="00B34661" w:rsidRDefault="00B34661">
            <w:pPr>
              <w:rPr>
                <w:szCs w:val="24"/>
              </w:rPr>
            </w:pPr>
          </w:p>
        </w:tc>
      </w:tr>
      <w:tr w:rsidR="00B34661" w14:paraId="37ABE088" w14:textId="77777777">
        <w:tc>
          <w:tcPr>
            <w:tcW w:w="2429" w:type="dxa"/>
            <w:shd w:val="clear" w:color="auto" w:fill="auto"/>
            <w:tcMar>
              <w:left w:w="108" w:type="dxa"/>
            </w:tcMar>
            <w:vAlign w:val="center"/>
          </w:tcPr>
          <w:p w14:paraId="07BD1F20" w14:textId="77777777"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音量增加</w:t>
            </w:r>
          </w:p>
        </w:tc>
        <w:tc>
          <w:tcPr>
            <w:tcW w:w="3630" w:type="dxa"/>
            <w:shd w:val="clear" w:color="auto" w:fill="auto"/>
            <w:tcMar>
              <w:left w:w="108" w:type="dxa"/>
            </w:tcMar>
            <w:vAlign w:val="center"/>
          </w:tcPr>
          <w:p w14:paraId="7D5FCC4A" w14:textId="77777777" w:rsidR="00B34661" w:rsidRDefault="005331F7">
            <w:pPr>
              <w:rPr>
                <w:rFonts w:ascii="新細明體" w:eastAsia="新細明體" w:hAnsi="新細明體" w:cs="新細明體"/>
                <w:color w:val="000000"/>
                <w:szCs w:val="24"/>
              </w:rPr>
            </w:pPr>
            <w:r>
              <w:rPr>
                <w:color w:val="000000"/>
                <w:szCs w:val="24"/>
              </w:rPr>
              <w:t>CTL_INPUT9_VOL_UP</w:t>
            </w:r>
          </w:p>
        </w:tc>
        <w:tc>
          <w:tcPr>
            <w:tcW w:w="2463" w:type="dxa"/>
            <w:shd w:val="clear" w:color="auto" w:fill="auto"/>
            <w:tcMar>
              <w:left w:w="108" w:type="dxa"/>
            </w:tcMar>
          </w:tcPr>
          <w:p w14:paraId="5F2D1F87" w14:textId="77777777" w:rsidR="00B34661" w:rsidRDefault="005331F7">
            <w:pPr>
              <w:rPr>
                <w:szCs w:val="24"/>
              </w:rPr>
            </w:pPr>
            <w:r>
              <w:rPr>
                <w:szCs w:val="24"/>
              </w:rPr>
              <w:t>{</w:t>
            </w:r>
          </w:p>
          <w:p w14:paraId="611F6691" w14:textId="77777777" w:rsidR="00B34661" w:rsidRDefault="005331F7">
            <w:pPr>
              <w:rPr>
                <w:szCs w:val="24"/>
              </w:rPr>
            </w:pPr>
            <w:r>
              <w:rPr>
                <w:szCs w:val="24"/>
              </w:rPr>
              <w:t xml:space="preserve">    "function": 5,</w:t>
            </w:r>
          </w:p>
          <w:p w14:paraId="0CAEB16E" w14:textId="77777777" w:rsidR="00B34661" w:rsidRDefault="005331F7">
            <w:pPr>
              <w:rPr>
                <w:szCs w:val="24"/>
              </w:rPr>
            </w:pPr>
            <w:r>
              <w:rPr>
                <w:szCs w:val="24"/>
              </w:rPr>
              <w:t xml:space="preserve">    "device": 8,</w:t>
            </w:r>
          </w:p>
          <w:p w14:paraId="24D979E4" w14:textId="77777777" w:rsidR="00B34661" w:rsidRDefault="005331F7">
            <w:pPr>
              <w:rPr>
                <w:szCs w:val="24"/>
              </w:rPr>
            </w:pPr>
            <w:r>
              <w:rPr>
                <w:szCs w:val="24"/>
              </w:rPr>
              <w:t xml:space="preserve">    "control":5</w:t>
            </w:r>
          </w:p>
          <w:p w14:paraId="4625EAC2" w14:textId="77777777" w:rsidR="00B34661" w:rsidRDefault="005331F7">
            <w:pPr>
              <w:rPr>
                <w:szCs w:val="24"/>
              </w:rPr>
            </w:pPr>
            <w:r>
              <w:rPr>
                <w:szCs w:val="24"/>
              </w:rPr>
              <w:t>}</w:t>
            </w:r>
          </w:p>
        </w:tc>
      </w:tr>
      <w:tr w:rsidR="00B34661" w14:paraId="28A3D291" w14:textId="77777777">
        <w:tc>
          <w:tcPr>
            <w:tcW w:w="2429" w:type="dxa"/>
            <w:shd w:val="clear" w:color="auto" w:fill="auto"/>
            <w:tcMar>
              <w:left w:w="108" w:type="dxa"/>
            </w:tcMar>
            <w:vAlign w:val="center"/>
          </w:tcPr>
          <w:p w14:paraId="57D182E4" w14:textId="77777777"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音量減少</w:t>
            </w:r>
          </w:p>
        </w:tc>
        <w:tc>
          <w:tcPr>
            <w:tcW w:w="3630" w:type="dxa"/>
            <w:shd w:val="clear" w:color="auto" w:fill="auto"/>
            <w:tcMar>
              <w:left w:w="108" w:type="dxa"/>
            </w:tcMar>
            <w:vAlign w:val="center"/>
          </w:tcPr>
          <w:p w14:paraId="1B975B98" w14:textId="77777777" w:rsidR="00B34661" w:rsidRDefault="005331F7">
            <w:pPr>
              <w:rPr>
                <w:rFonts w:ascii="新細明體" w:eastAsia="新細明體" w:hAnsi="新細明體" w:cs="新細明體"/>
                <w:color w:val="000000"/>
                <w:szCs w:val="24"/>
              </w:rPr>
            </w:pPr>
            <w:r>
              <w:rPr>
                <w:color w:val="000000"/>
                <w:szCs w:val="24"/>
              </w:rPr>
              <w:t>CTL_INPUT9_VOL_DOWN</w:t>
            </w:r>
          </w:p>
        </w:tc>
        <w:tc>
          <w:tcPr>
            <w:tcW w:w="2463" w:type="dxa"/>
            <w:shd w:val="clear" w:color="auto" w:fill="auto"/>
            <w:tcMar>
              <w:left w:w="108" w:type="dxa"/>
            </w:tcMar>
          </w:tcPr>
          <w:p w14:paraId="18A185E0" w14:textId="77777777" w:rsidR="00B34661" w:rsidRDefault="005331F7">
            <w:pPr>
              <w:rPr>
                <w:szCs w:val="24"/>
              </w:rPr>
            </w:pPr>
            <w:r>
              <w:rPr>
                <w:szCs w:val="24"/>
              </w:rPr>
              <w:t>{</w:t>
            </w:r>
          </w:p>
          <w:p w14:paraId="0799A9EF" w14:textId="77777777" w:rsidR="00B34661" w:rsidRDefault="005331F7">
            <w:pPr>
              <w:rPr>
                <w:szCs w:val="24"/>
              </w:rPr>
            </w:pPr>
            <w:r>
              <w:rPr>
                <w:szCs w:val="24"/>
              </w:rPr>
              <w:t xml:space="preserve">    "function": 5,</w:t>
            </w:r>
          </w:p>
          <w:p w14:paraId="2D18FB36" w14:textId="77777777" w:rsidR="00B34661" w:rsidRDefault="005331F7">
            <w:pPr>
              <w:rPr>
                <w:szCs w:val="24"/>
              </w:rPr>
            </w:pPr>
            <w:r>
              <w:rPr>
                <w:szCs w:val="24"/>
              </w:rPr>
              <w:t xml:space="preserve">    "device": 8,</w:t>
            </w:r>
          </w:p>
          <w:p w14:paraId="326A01BD" w14:textId="77777777" w:rsidR="00B34661" w:rsidRDefault="005331F7">
            <w:pPr>
              <w:rPr>
                <w:szCs w:val="24"/>
              </w:rPr>
            </w:pPr>
            <w:r>
              <w:rPr>
                <w:szCs w:val="24"/>
              </w:rPr>
              <w:t xml:space="preserve">    "control":6</w:t>
            </w:r>
          </w:p>
          <w:p w14:paraId="27D16F33" w14:textId="77777777" w:rsidR="00B34661" w:rsidRDefault="005331F7">
            <w:pPr>
              <w:rPr>
                <w:szCs w:val="24"/>
              </w:rPr>
            </w:pPr>
            <w:r>
              <w:rPr>
                <w:szCs w:val="24"/>
              </w:rPr>
              <w:t>}</w:t>
            </w:r>
          </w:p>
        </w:tc>
      </w:tr>
      <w:tr w:rsidR="00B34661" w14:paraId="6737FD2D" w14:textId="77777777">
        <w:tc>
          <w:tcPr>
            <w:tcW w:w="2429" w:type="dxa"/>
            <w:shd w:val="clear" w:color="auto" w:fill="auto"/>
            <w:tcMar>
              <w:left w:w="108" w:type="dxa"/>
            </w:tcMar>
            <w:vAlign w:val="center"/>
          </w:tcPr>
          <w:p w14:paraId="2FD1D2C1" w14:textId="77777777"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靜音</w:t>
            </w:r>
          </w:p>
        </w:tc>
        <w:tc>
          <w:tcPr>
            <w:tcW w:w="3630" w:type="dxa"/>
            <w:shd w:val="clear" w:color="auto" w:fill="auto"/>
            <w:tcMar>
              <w:left w:w="108" w:type="dxa"/>
            </w:tcMar>
            <w:vAlign w:val="center"/>
          </w:tcPr>
          <w:p w14:paraId="1F8EF3EE" w14:textId="77777777" w:rsidR="00B34661" w:rsidRDefault="005331F7">
            <w:pPr>
              <w:rPr>
                <w:rFonts w:ascii="新細明體" w:eastAsia="新細明體" w:hAnsi="新細明體" w:cs="新細明體"/>
                <w:color w:val="000000"/>
                <w:szCs w:val="24"/>
              </w:rPr>
            </w:pPr>
            <w:r>
              <w:rPr>
                <w:color w:val="000000"/>
                <w:szCs w:val="24"/>
              </w:rPr>
              <w:t>CTL_INPUT9_MUTE</w:t>
            </w:r>
          </w:p>
        </w:tc>
        <w:tc>
          <w:tcPr>
            <w:tcW w:w="2463" w:type="dxa"/>
            <w:shd w:val="clear" w:color="auto" w:fill="auto"/>
            <w:tcMar>
              <w:left w:w="108" w:type="dxa"/>
            </w:tcMar>
          </w:tcPr>
          <w:p w14:paraId="4A30C5AE" w14:textId="77777777" w:rsidR="00B34661" w:rsidRDefault="005331F7">
            <w:pPr>
              <w:rPr>
                <w:szCs w:val="24"/>
              </w:rPr>
            </w:pPr>
            <w:r>
              <w:rPr>
                <w:szCs w:val="24"/>
              </w:rPr>
              <w:t>{</w:t>
            </w:r>
          </w:p>
          <w:p w14:paraId="4C1C8458" w14:textId="77777777" w:rsidR="00B34661" w:rsidRDefault="005331F7">
            <w:pPr>
              <w:rPr>
                <w:szCs w:val="24"/>
              </w:rPr>
            </w:pPr>
            <w:r>
              <w:rPr>
                <w:szCs w:val="24"/>
              </w:rPr>
              <w:t xml:space="preserve">    "function": 5,</w:t>
            </w:r>
          </w:p>
          <w:p w14:paraId="7D0DFF87" w14:textId="77777777" w:rsidR="00B34661" w:rsidRDefault="005331F7">
            <w:pPr>
              <w:rPr>
                <w:szCs w:val="24"/>
              </w:rPr>
            </w:pPr>
            <w:r>
              <w:rPr>
                <w:szCs w:val="24"/>
              </w:rPr>
              <w:t xml:space="preserve">    "device": 8,</w:t>
            </w:r>
          </w:p>
          <w:p w14:paraId="1D10DCE6" w14:textId="77777777" w:rsidR="00B34661" w:rsidRDefault="005331F7">
            <w:pPr>
              <w:rPr>
                <w:szCs w:val="24"/>
              </w:rPr>
            </w:pPr>
            <w:r>
              <w:rPr>
                <w:szCs w:val="24"/>
              </w:rPr>
              <w:t xml:space="preserve">    "control":3</w:t>
            </w:r>
          </w:p>
          <w:p w14:paraId="2AF72AF7" w14:textId="77777777" w:rsidR="00B34661" w:rsidRDefault="005331F7">
            <w:pPr>
              <w:rPr>
                <w:szCs w:val="24"/>
              </w:rPr>
            </w:pPr>
            <w:r>
              <w:rPr>
                <w:szCs w:val="24"/>
              </w:rPr>
              <w:t>}</w:t>
            </w:r>
          </w:p>
        </w:tc>
      </w:tr>
      <w:tr w:rsidR="00B34661" w14:paraId="363F19B5" w14:textId="77777777">
        <w:tc>
          <w:tcPr>
            <w:tcW w:w="2429" w:type="dxa"/>
            <w:shd w:val="clear" w:color="auto" w:fill="auto"/>
            <w:tcMar>
              <w:left w:w="108" w:type="dxa"/>
            </w:tcMar>
            <w:vAlign w:val="center"/>
          </w:tcPr>
          <w:p w14:paraId="69F89112" w14:textId="77777777" w:rsidR="00B34661" w:rsidRDefault="005331F7">
            <w:pPr>
              <w:rPr>
                <w:rFonts w:ascii="新細明體" w:eastAsia="新細明體" w:hAnsi="新細明體" w:cs="新細明體"/>
                <w:color w:val="000000"/>
                <w:szCs w:val="24"/>
              </w:rPr>
            </w:pPr>
            <w:r>
              <w:rPr>
                <w:color w:val="000000"/>
                <w:szCs w:val="24"/>
              </w:rPr>
              <w:t>中控室</w:t>
            </w:r>
            <w:r>
              <w:rPr>
                <w:color w:val="000000"/>
                <w:szCs w:val="24"/>
              </w:rPr>
              <w:t xml:space="preserve"> </w:t>
            </w:r>
            <w:r>
              <w:rPr>
                <w:color w:val="000000"/>
                <w:szCs w:val="24"/>
              </w:rPr>
              <w:t>靜音取消</w:t>
            </w:r>
          </w:p>
        </w:tc>
        <w:tc>
          <w:tcPr>
            <w:tcW w:w="3630" w:type="dxa"/>
            <w:shd w:val="clear" w:color="auto" w:fill="auto"/>
            <w:tcMar>
              <w:left w:w="108" w:type="dxa"/>
            </w:tcMar>
            <w:vAlign w:val="center"/>
          </w:tcPr>
          <w:p w14:paraId="7FE244B0" w14:textId="77777777" w:rsidR="00B34661" w:rsidRDefault="005331F7">
            <w:pPr>
              <w:rPr>
                <w:rFonts w:ascii="新細明體" w:eastAsia="新細明體" w:hAnsi="新細明體" w:cs="新細明體"/>
                <w:color w:val="000000"/>
                <w:szCs w:val="24"/>
              </w:rPr>
            </w:pPr>
            <w:r>
              <w:rPr>
                <w:color w:val="000000"/>
                <w:szCs w:val="24"/>
              </w:rPr>
              <w:t>CTL_INPUT9_UNMUTE</w:t>
            </w:r>
          </w:p>
        </w:tc>
        <w:tc>
          <w:tcPr>
            <w:tcW w:w="2463" w:type="dxa"/>
            <w:shd w:val="clear" w:color="auto" w:fill="auto"/>
            <w:tcMar>
              <w:left w:w="108" w:type="dxa"/>
            </w:tcMar>
          </w:tcPr>
          <w:p w14:paraId="26721C62" w14:textId="77777777" w:rsidR="00B34661" w:rsidRDefault="005331F7">
            <w:pPr>
              <w:rPr>
                <w:szCs w:val="24"/>
              </w:rPr>
            </w:pPr>
            <w:r>
              <w:rPr>
                <w:szCs w:val="24"/>
              </w:rPr>
              <w:t>{</w:t>
            </w:r>
          </w:p>
          <w:p w14:paraId="02B7AC9A" w14:textId="77777777" w:rsidR="00B34661" w:rsidRDefault="005331F7">
            <w:pPr>
              <w:rPr>
                <w:szCs w:val="24"/>
              </w:rPr>
            </w:pPr>
            <w:r>
              <w:rPr>
                <w:szCs w:val="24"/>
              </w:rPr>
              <w:t xml:space="preserve">    "function": 5,</w:t>
            </w:r>
          </w:p>
          <w:p w14:paraId="5B6550FB" w14:textId="77777777" w:rsidR="00B34661" w:rsidRDefault="005331F7">
            <w:pPr>
              <w:rPr>
                <w:szCs w:val="24"/>
              </w:rPr>
            </w:pPr>
            <w:r>
              <w:rPr>
                <w:szCs w:val="24"/>
              </w:rPr>
              <w:t xml:space="preserve">    "device": 8,</w:t>
            </w:r>
          </w:p>
          <w:p w14:paraId="58E0A080" w14:textId="77777777" w:rsidR="00B34661" w:rsidRDefault="005331F7">
            <w:pPr>
              <w:rPr>
                <w:szCs w:val="24"/>
              </w:rPr>
            </w:pPr>
            <w:r>
              <w:rPr>
                <w:szCs w:val="24"/>
              </w:rPr>
              <w:t xml:space="preserve">    "control":4</w:t>
            </w:r>
          </w:p>
          <w:p w14:paraId="3C7A2DE2" w14:textId="77777777" w:rsidR="00B34661" w:rsidRDefault="005331F7">
            <w:pPr>
              <w:rPr>
                <w:szCs w:val="24"/>
              </w:rPr>
            </w:pPr>
            <w:r>
              <w:rPr>
                <w:szCs w:val="24"/>
              </w:rPr>
              <w:t>}</w:t>
            </w:r>
          </w:p>
        </w:tc>
      </w:tr>
      <w:tr w:rsidR="00B34661" w14:paraId="7FC4889F" w14:textId="77777777">
        <w:tc>
          <w:tcPr>
            <w:tcW w:w="2429" w:type="dxa"/>
            <w:shd w:val="clear" w:color="auto" w:fill="auto"/>
            <w:tcMar>
              <w:left w:w="108" w:type="dxa"/>
            </w:tcMar>
            <w:vAlign w:val="center"/>
          </w:tcPr>
          <w:p w14:paraId="2DCA1018" w14:textId="77777777"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14:paraId="3BD82C4E" w14:textId="77777777"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14:paraId="6F288007" w14:textId="77777777" w:rsidR="00B34661" w:rsidRDefault="00B34661">
            <w:pPr>
              <w:rPr>
                <w:szCs w:val="24"/>
              </w:rPr>
            </w:pPr>
          </w:p>
        </w:tc>
      </w:tr>
      <w:tr w:rsidR="00B34661" w14:paraId="6DEED1D1" w14:textId="77777777">
        <w:tc>
          <w:tcPr>
            <w:tcW w:w="2429" w:type="dxa"/>
            <w:shd w:val="clear" w:color="auto" w:fill="auto"/>
            <w:tcMar>
              <w:left w:w="108" w:type="dxa"/>
            </w:tcMar>
            <w:vAlign w:val="center"/>
          </w:tcPr>
          <w:p w14:paraId="31BA342C" w14:textId="77777777"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音量增加</w:t>
            </w:r>
          </w:p>
        </w:tc>
        <w:tc>
          <w:tcPr>
            <w:tcW w:w="3630" w:type="dxa"/>
            <w:shd w:val="clear" w:color="auto" w:fill="auto"/>
            <w:tcMar>
              <w:left w:w="108" w:type="dxa"/>
            </w:tcMar>
            <w:vAlign w:val="center"/>
          </w:tcPr>
          <w:p w14:paraId="4F7051ED" w14:textId="77777777" w:rsidR="00B34661" w:rsidRDefault="005331F7">
            <w:pPr>
              <w:rPr>
                <w:rFonts w:ascii="新細明體" w:eastAsia="新細明體" w:hAnsi="新細明體" w:cs="新細明體"/>
                <w:color w:val="000000"/>
                <w:szCs w:val="24"/>
              </w:rPr>
            </w:pPr>
            <w:r>
              <w:rPr>
                <w:color w:val="000000"/>
                <w:szCs w:val="24"/>
              </w:rPr>
              <w:t>CTL_INPUT10_VOL_UP</w:t>
            </w:r>
          </w:p>
        </w:tc>
        <w:tc>
          <w:tcPr>
            <w:tcW w:w="2463" w:type="dxa"/>
            <w:shd w:val="clear" w:color="auto" w:fill="auto"/>
            <w:tcMar>
              <w:left w:w="108" w:type="dxa"/>
            </w:tcMar>
          </w:tcPr>
          <w:p w14:paraId="2303D80D" w14:textId="77777777" w:rsidR="00B34661" w:rsidRDefault="005331F7">
            <w:pPr>
              <w:rPr>
                <w:szCs w:val="24"/>
              </w:rPr>
            </w:pPr>
            <w:r>
              <w:rPr>
                <w:szCs w:val="24"/>
              </w:rPr>
              <w:t>{</w:t>
            </w:r>
          </w:p>
          <w:p w14:paraId="6584343A" w14:textId="77777777" w:rsidR="00B34661" w:rsidRDefault="005331F7">
            <w:pPr>
              <w:rPr>
                <w:szCs w:val="24"/>
              </w:rPr>
            </w:pPr>
            <w:r>
              <w:rPr>
                <w:szCs w:val="24"/>
              </w:rPr>
              <w:t xml:space="preserve">    "function": 5,</w:t>
            </w:r>
          </w:p>
          <w:p w14:paraId="1BD4762E" w14:textId="77777777" w:rsidR="00B34661" w:rsidRDefault="005331F7">
            <w:pPr>
              <w:rPr>
                <w:szCs w:val="24"/>
              </w:rPr>
            </w:pPr>
            <w:r>
              <w:rPr>
                <w:szCs w:val="24"/>
              </w:rPr>
              <w:t xml:space="preserve">    "device": 9,</w:t>
            </w:r>
          </w:p>
          <w:p w14:paraId="40C685C6" w14:textId="77777777" w:rsidR="00B34661" w:rsidRDefault="005331F7">
            <w:pPr>
              <w:rPr>
                <w:szCs w:val="24"/>
              </w:rPr>
            </w:pPr>
            <w:r>
              <w:rPr>
                <w:szCs w:val="24"/>
              </w:rPr>
              <w:t xml:space="preserve">    "control":5</w:t>
            </w:r>
          </w:p>
          <w:p w14:paraId="1B06C636" w14:textId="77777777" w:rsidR="00B34661" w:rsidRDefault="005331F7">
            <w:pPr>
              <w:rPr>
                <w:szCs w:val="24"/>
              </w:rPr>
            </w:pPr>
            <w:r>
              <w:rPr>
                <w:szCs w:val="24"/>
              </w:rPr>
              <w:t>}</w:t>
            </w:r>
          </w:p>
        </w:tc>
      </w:tr>
      <w:tr w:rsidR="00B34661" w14:paraId="7570891C" w14:textId="77777777">
        <w:tc>
          <w:tcPr>
            <w:tcW w:w="2429" w:type="dxa"/>
            <w:shd w:val="clear" w:color="auto" w:fill="auto"/>
            <w:tcMar>
              <w:left w:w="108" w:type="dxa"/>
            </w:tcMar>
            <w:vAlign w:val="center"/>
          </w:tcPr>
          <w:p w14:paraId="7DF434B6" w14:textId="77777777"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音量減少</w:t>
            </w:r>
          </w:p>
        </w:tc>
        <w:tc>
          <w:tcPr>
            <w:tcW w:w="3630" w:type="dxa"/>
            <w:shd w:val="clear" w:color="auto" w:fill="auto"/>
            <w:tcMar>
              <w:left w:w="108" w:type="dxa"/>
            </w:tcMar>
            <w:vAlign w:val="center"/>
          </w:tcPr>
          <w:p w14:paraId="1C9718A4" w14:textId="77777777" w:rsidR="00B34661" w:rsidRDefault="005331F7">
            <w:pPr>
              <w:rPr>
                <w:rFonts w:ascii="新細明體" w:eastAsia="新細明體" w:hAnsi="新細明體" w:cs="新細明體"/>
                <w:color w:val="000000"/>
                <w:szCs w:val="24"/>
              </w:rPr>
            </w:pPr>
            <w:r>
              <w:rPr>
                <w:color w:val="000000"/>
                <w:szCs w:val="24"/>
              </w:rPr>
              <w:t>CTL_INPUT10_VOL_DOWN</w:t>
            </w:r>
          </w:p>
        </w:tc>
        <w:tc>
          <w:tcPr>
            <w:tcW w:w="2463" w:type="dxa"/>
            <w:shd w:val="clear" w:color="auto" w:fill="auto"/>
            <w:tcMar>
              <w:left w:w="108" w:type="dxa"/>
            </w:tcMar>
          </w:tcPr>
          <w:p w14:paraId="6B98FC0E" w14:textId="77777777" w:rsidR="00B34661" w:rsidRDefault="005331F7">
            <w:pPr>
              <w:rPr>
                <w:szCs w:val="24"/>
              </w:rPr>
            </w:pPr>
            <w:r>
              <w:rPr>
                <w:szCs w:val="24"/>
              </w:rPr>
              <w:t>{</w:t>
            </w:r>
          </w:p>
          <w:p w14:paraId="670A92EE" w14:textId="77777777" w:rsidR="00B34661" w:rsidRDefault="005331F7">
            <w:pPr>
              <w:rPr>
                <w:szCs w:val="24"/>
              </w:rPr>
            </w:pPr>
            <w:r>
              <w:rPr>
                <w:szCs w:val="24"/>
              </w:rPr>
              <w:t xml:space="preserve">    "function": 5,</w:t>
            </w:r>
          </w:p>
          <w:p w14:paraId="1BB39964" w14:textId="77777777" w:rsidR="00B34661" w:rsidRDefault="005331F7">
            <w:pPr>
              <w:rPr>
                <w:szCs w:val="24"/>
              </w:rPr>
            </w:pPr>
            <w:r>
              <w:rPr>
                <w:szCs w:val="24"/>
              </w:rPr>
              <w:t xml:space="preserve">    "device": 9,</w:t>
            </w:r>
          </w:p>
          <w:p w14:paraId="54105E81" w14:textId="77777777" w:rsidR="00B34661" w:rsidRDefault="005331F7">
            <w:pPr>
              <w:rPr>
                <w:szCs w:val="24"/>
              </w:rPr>
            </w:pPr>
            <w:r>
              <w:rPr>
                <w:szCs w:val="24"/>
              </w:rPr>
              <w:t xml:space="preserve">    "control":6</w:t>
            </w:r>
          </w:p>
          <w:p w14:paraId="13065827" w14:textId="77777777" w:rsidR="00B34661" w:rsidRDefault="005331F7">
            <w:pPr>
              <w:rPr>
                <w:szCs w:val="24"/>
              </w:rPr>
            </w:pPr>
            <w:r>
              <w:rPr>
                <w:szCs w:val="24"/>
              </w:rPr>
              <w:t>}</w:t>
            </w:r>
          </w:p>
        </w:tc>
      </w:tr>
      <w:tr w:rsidR="00B34661" w14:paraId="34D728DE" w14:textId="77777777">
        <w:tc>
          <w:tcPr>
            <w:tcW w:w="2429" w:type="dxa"/>
            <w:shd w:val="clear" w:color="auto" w:fill="auto"/>
            <w:tcMar>
              <w:left w:w="108" w:type="dxa"/>
            </w:tcMar>
            <w:vAlign w:val="center"/>
          </w:tcPr>
          <w:p w14:paraId="7948F92B" w14:textId="77777777" w:rsidR="00B34661" w:rsidRDefault="005331F7">
            <w:pPr>
              <w:rPr>
                <w:rFonts w:ascii="新細明體" w:eastAsia="新細明體" w:hAnsi="新細明體" w:cs="新細明體"/>
                <w:color w:val="000000"/>
                <w:szCs w:val="24"/>
              </w:rPr>
            </w:pPr>
            <w:r>
              <w:rPr>
                <w:color w:val="000000"/>
                <w:szCs w:val="24"/>
              </w:rPr>
              <w:t>視訊輸入</w:t>
            </w:r>
            <w:r>
              <w:rPr>
                <w:color w:val="000000"/>
                <w:szCs w:val="24"/>
              </w:rPr>
              <w:t xml:space="preserve"> </w:t>
            </w:r>
            <w:r>
              <w:rPr>
                <w:color w:val="000000"/>
                <w:szCs w:val="24"/>
              </w:rPr>
              <w:t>靜音</w:t>
            </w:r>
          </w:p>
        </w:tc>
        <w:tc>
          <w:tcPr>
            <w:tcW w:w="3630" w:type="dxa"/>
            <w:shd w:val="clear" w:color="auto" w:fill="auto"/>
            <w:tcMar>
              <w:left w:w="108" w:type="dxa"/>
            </w:tcMar>
            <w:vAlign w:val="center"/>
          </w:tcPr>
          <w:p w14:paraId="7F8BEC84" w14:textId="77777777" w:rsidR="00B34661" w:rsidRDefault="005331F7">
            <w:pPr>
              <w:rPr>
                <w:rFonts w:ascii="新細明體" w:eastAsia="新細明體" w:hAnsi="新細明體" w:cs="新細明體"/>
                <w:color w:val="000000"/>
                <w:szCs w:val="24"/>
              </w:rPr>
            </w:pPr>
            <w:r>
              <w:rPr>
                <w:color w:val="000000"/>
                <w:szCs w:val="24"/>
              </w:rPr>
              <w:t>CTL_INPUT10_MUTE</w:t>
            </w:r>
          </w:p>
        </w:tc>
        <w:tc>
          <w:tcPr>
            <w:tcW w:w="2463" w:type="dxa"/>
            <w:shd w:val="clear" w:color="auto" w:fill="auto"/>
            <w:tcMar>
              <w:left w:w="108" w:type="dxa"/>
            </w:tcMar>
          </w:tcPr>
          <w:p w14:paraId="35FD7492" w14:textId="77777777" w:rsidR="00B34661" w:rsidRDefault="005331F7">
            <w:pPr>
              <w:rPr>
                <w:szCs w:val="24"/>
              </w:rPr>
            </w:pPr>
            <w:r>
              <w:rPr>
                <w:szCs w:val="24"/>
              </w:rPr>
              <w:t>{</w:t>
            </w:r>
          </w:p>
          <w:p w14:paraId="576DDF2D" w14:textId="77777777" w:rsidR="00B34661" w:rsidRDefault="005331F7">
            <w:pPr>
              <w:rPr>
                <w:szCs w:val="24"/>
              </w:rPr>
            </w:pPr>
            <w:r>
              <w:rPr>
                <w:szCs w:val="24"/>
              </w:rPr>
              <w:t xml:space="preserve">    "function": 5,</w:t>
            </w:r>
          </w:p>
          <w:p w14:paraId="2D17AEE5" w14:textId="77777777" w:rsidR="00B34661" w:rsidRDefault="005331F7">
            <w:pPr>
              <w:rPr>
                <w:szCs w:val="24"/>
              </w:rPr>
            </w:pPr>
            <w:r>
              <w:rPr>
                <w:szCs w:val="24"/>
              </w:rPr>
              <w:t xml:space="preserve">    "device": 9,</w:t>
            </w:r>
          </w:p>
          <w:p w14:paraId="009D501A" w14:textId="77777777" w:rsidR="00B34661" w:rsidRDefault="005331F7">
            <w:pPr>
              <w:rPr>
                <w:szCs w:val="24"/>
              </w:rPr>
            </w:pPr>
            <w:r>
              <w:rPr>
                <w:szCs w:val="24"/>
              </w:rPr>
              <w:t xml:space="preserve">    "control":3</w:t>
            </w:r>
          </w:p>
          <w:p w14:paraId="2E169ECF" w14:textId="77777777" w:rsidR="00B34661" w:rsidRDefault="005331F7">
            <w:pPr>
              <w:rPr>
                <w:szCs w:val="24"/>
              </w:rPr>
            </w:pPr>
            <w:r>
              <w:rPr>
                <w:szCs w:val="24"/>
              </w:rPr>
              <w:t>}</w:t>
            </w:r>
          </w:p>
        </w:tc>
      </w:tr>
      <w:tr w:rsidR="00B34661" w14:paraId="099DEF67" w14:textId="77777777">
        <w:tc>
          <w:tcPr>
            <w:tcW w:w="2429" w:type="dxa"/>
            <w:shd w:val="clear" w:color="auto" w:fill="auto"/>
            <w:tcMar>
              <w:left w:w="108" w:type="dxa"/>
            </w:tcMar>
            <w:vAlign w:val="center"/>
          </w:tcPr>
          <w:p w14:paraId="3D479E6F" w14:textId="77777777" w:rsidR="00B34661" w:rsidRDefault="005331F7">
            <w:pPr>
              <w:rPr>
                <w:rFonts w:ascii="新細明體" w:eastAsia="新細明體" w:hAnsi="新細明體" w:cs="新細明體"/>
                <w:color w:val="000000"/>
                <w:szCs w:val="24"/>
              </w:rPr>
            </w:pPr>
            <w:r>
              <w:rPr>
                <w:color w:val="000000"/>
                <w:szCs w:val="24"/>
              </w:rPr>
              <w:lastRenderedPageBreak/>
              <w:t>視訊輸入</w:t>
            </w:r>
            <w:r>
              <w:rPr>
                <w:color w:val="000000"/>
                <w:szCs w:val="24"/>
              </w:rPr>
              <w:t xml:space="preserve"> </w:t>
            </w:r>
            <w:r>
              <w:rPr>
                <w:color w:val="000000"/>
                <w:szCs w:val="24"/>
              </w:rPr>
              <w:t>靜音取消</w:t>
            </w:r>
          </w:p>
        </w:tc>
        <w:tc>
          <w:tcPr>
            <w:tcW w:w="3630" w:type="dxa"/>
            <w:shd w:val="clear" w:color="auto" w:fill="auto"/>
            <w:tcMar>
              <w:left w:w="108" w:type="dxa"/>
            </w:tcMar>
            <w:vAlign w:val="center"/>
          </w:tcPr>
          <w:p w14:paraId="7F95D8FB" w14:textId="77777777" w:rsidR="00B34661" w:rsidRDefault="005331F7">
            <w:pPr>
              <w:rPr>
                <w:rFonts w:ascii="新細明體" w:eastAsia="新細明體" w:hAnsi="新細明體" w:cs="新細明體"/>
                <w:color w:val="000000"/>
                <w:szCs w:val="24"/>
              </w:rPr>
            </w:pPr>
            <w:r>
              <w:rPr>
                <w:color w:val="000000"/>
                <w:szCs w:val="24"/>
              </w:rPr>
              <w:t>CTL_INPUT10_UNMUTE</w:t>
            </w:r>
          </w:p>
        </w:tc>
        <w:tc>
          <w:tcPr>
            <w:tcW w:w="2463" w:type="dxa"/>
            <w:shd w:val="clear" w:color="auto" w:fill="auto"/>
            <w:tcMar>
              <w:left w:w="108" w:type="dxa"/>
            </w:tcMar>
          </w:tcPr>
          <w:p w14:paraId="32B216D0" w14:textId="77777777" w:rsidR="00B34661" w:rsidRDefault="005331F7">
            <w:pPr>
              <w:rPr>
                <w:szCs w:val="24"/>
              </w:rPr>
            </w:pPr>
            <w:r>
              <w:rPr>
                <w:szCs w:val="24"/>
              </w:rPr>
              <w:t>{</w:t>
            </w:r>
          </w:p>
          <w:p w14:paraId="7521E654" w14:textId="77777777" w:rsidR="00B34661" w:rsidRDefault="005331F7">
            <w:pPr>
              <w:rPr>
                <w:szCs w:val="24"/>
              </w:rPr>
            </w:pPr>
            <w:r>
              <w:rPr>
                <w:szCs w:val="24"/>
              </w:rPr>
              <w:t xml:space="preserve">    "function": 5,</w:t>
            </w:r>
          </w:p>
          <w:p w14:paraId="308E0A45" w14:textId="77777777" w:rsidR="00B34661" w:rsidRDefault="005331F7">
            <w:pPr>
              <w:rPr>
                <w:szCs w:val="24"/>
              </w:rPr>
            </w:pPr>
            <w:r>
              <w:rPr>
                <w:szCs w:val="24"/>
              </w:rPr>
              <w:t xml:space="preserve">    "device": 9,</w:t>
            </w:r>
          </w:p>
          <w:p w14:paraId="542CC651" w14:textId="77777777" w:rsidR="00B34661" w:rsidRDefault="005331F7">
            <w:pPr>
              <w:rPr>
                <w:szCs w:val="24"/>
              </w:rPr>
            </w:pPr>
            <w:r>
              <w:rPr>
                <w:szCs w:val="24"/>
              </w:rPr>
              <w:t xml:space="preserve">    "control":4</w:t>
            </w:r>
          </w:p>
          <w:p w14:paraId="54C0F5AE" w14:textId="77777777" w:rsidR="00B34661" w:rsidRDefault="005331F7">
            <w:pPr>
              <w:rPr>
                <w:szCs w:val="24"/>
              </w:rPr>
            </w:pPr>
            <w:r>
              <w:rPr>
                <w:szCs w:val="24"/>
              </w:rPr>
              <w:t>}</w:t>
            </w:r>
          </w:p>
        </w:tc>
      </w:tr>
      <w:tr w:rsidR="00B34661" w14:paraId="7C7A06F3" w14:textId="77777777">
        <w:tc>
          <w:tcPr>
            <w:tcW w:w="2429" w:type="dxa"/>
            <w:shd w:val="clear" w:color="auto" w:fill="auto"/>
            <w:tcMar>
              <w:left w:w="108" w:type="dxa"/>
            </w:tcMar>
            <w:vAlign w:val="center"/>
          </w:tcPr>
          <w:p w14:paraId="0AF5F812" w14:textId="77777777"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14:paraId="193A801E" w14:textId="77777777"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14:paraId="7451AD80" w14:textId="77777777" w:rsidR="00B34661" w:rsidRDefault="00B34661">
            <w:pPr>
              <w:rPr>
                <w:szCs w:val="24"/>
              </w:rPr>
            </w:pPr>
          </w:p>
        </w:tc>
      </w:tr>
      <w:tr w:rsidR="00B34661" w14:paraId="41C732B5" w14:textId="77777777">
        <w:tc>
          <w:tcPr>
            <w:tcW w:w="2429" w:type="dxa"/>
            <w:shd w:val="clear" w:color="auto" w:fill="auto"/>
            <w:tcMar>
              <w:left w:w="108" w:type="dxa"/>
            </w:tcMar>
            <w:vAlign w:val="center"/>
          </w:tcPr>
          <w:p w14:paraId="7069976E" w14:textId="77777777"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音量增加</w:t>
            </w:r>
          </w:p>
        </w:tc>
        <w:tc>
          <w:tcPr>
            <w:tcW w:w="3630" w:type="dxa"/>
            <w:shd w:val="clear" w:color="auto" w:fill="auto"/>
            <w:tcMar>
              <w:left w:w="108" w:type="dxa"/>
            </w:tcMar>
            <w:vAlign w:val="center"/>
          </w:tcPr>
          <w:p w14:paraId="1DE33A3E" w14:textId="77777777" w:rsidR="00B34661" w:rsidRDefault="005331F7">
            <w:pPr>
              <w:rPr>
                <w:rFonts w:ascii="新細明體" w:eastAsia="新細明體" w:hAnsi="新細明體" w:cs="新細明體"/>
                <w:color w:val="000000"/>
                <w:szCs w:val="24"/>
              </w:rPr>
            </w:pPr>
            <w:r>
              <w:rPr>
                <w:color w:val="000000"/>
                <w:szCs w:val="24"/>
              </w:rPr>
              <w:t>CTL_OUTPUT1_VOL_UP</w:t>
            </w:r>
          </w:p>
        </w:tc>
        <w:tc>
          <w:tcPr>
            <w:tcW w:w="2463" w:type="dxa"/>
            <w:shd w:val="clear" w:color="auto" w:fill="auto"/>
            <w:tcMar>
              <w:left w:w="108" w:type="dxa"/>
            </w:tcMar>
          </w:tcPr>
          <w:p w14:paraId="313E29ED" w14:textId="77777777" w:rsidR="00B34661" w:rsidRDefault="005331F7">
            <w:pPr>
              <w:rPr>
                <w:szCs w:val="24"/>
              </w:rPr>
            </w:pPr>
            <w:r>
              <w:rPr>
                <w:szCs w:val="24"/>
              </w:rPr>
              <w:t>{</w:t>
            </w:r>
          </w:p>
          <w:p w14:paraId="38DB34ED" w14:textId="77777777" w:rsidR="00B34661" w:rsidRDefault="005331F7">
            <w:pPr>
              <w:rPr>
                <w:szCs w:val="24"/>
              </w:rPr>
            </w:pPr>
            <w:r>
              <w:rPr>
                <w:szCs w:val="24"/>
              </w:rPr>
              <w:t xml:space="preserve">    "function": 5,</w:t>
            </w:r>
          </w:p>
          <w:p w14:paraId="4C8A3B0B" w14:textId="77777777" w:rsidR="00B34661" w:rsidRDefault="005331F7">
            <w:pPr>
              <w:rPr>
                <w:szCs w:val="24"/>
              </w:rPr>
            </w:pPr>
            <w:r>
              <w:rPr>
                <w:szCs w:val="24"/>
              </w:rPr>
              <w:t xml:space="preserve">    "device": 10,</w:t>
            </w:r>
          </w:p>
          <w:p w14:paraId="6E07F1C1" w14:textId="77777777" w:rsidR="00B34661" w:rsidRDefault="005331F7">
            <w:pPr>
              <w:rPr>
                <w:szCs w:val="24"/>
              </w:rPr>
            </w:pPr>
            <w:r>
              <w:rPr>
                <w:szCs w:val="24"/>
              </w:rPr>
              <w:t xml:space="preserve">    "control":5</w:t>
            </w:r>
          </w:p>
          <w:p w14:paraId="41D2745F" w14:textId="77777777" w:rsidR="00B34661" w:rsidRDefault="005331F7">
            <w:pPr>
              <w:rPr>
                <w:szCs w:val="24"/>
              </w:rPr>
            </w:pPr>
            <w:r>
              <w:rPr>
                <w:szCs w:val="24"/>
              </w:rPr>
              <w:t>}</w:t>
            </w:r>
          </w:p>
        </w:tc>
      </w:tr>
      <w:tr w:rsidR="00B34661" w14:paraId="6D1A8662" w14:textId="77777777">
        <w:tc>
          <w:tcPr>
            <w:tcW w:w="2429" w:type="dxa"/>
            <w:shd w:val="clear" w:color="auto" w:fill="auto"/>
            <w:tcMar>
              <w:left w:w="108" w:type="dxa"/>
            </w:tcMar>
            <w:vAlign w:val="center"/>
          </w:tcPr>
          <w:p w14:paraId="11F12D90" w14:textId="77777777"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音量減少</w:t>
            </w:r>
          </w:p>
        </w:tc>
        <w:tc>
          <w:tcPr>
            <w:tcW w:w="3630" w:type="dxa"/>
            <w:shd w:val="clear" w:color="auto" w:fill="auto"/>
            <w:tcMar>
              <w:left w:w="108" w:type="dxa"/>
            </w:tcMar>
            <w:vAlign w:val="center"/>
          </w:tcPr>
          <w:p w14:paraId="6C6D9EB0" w14:textId="77777777" w:rsidR="00B34661" w:rsidRDefault="005331F7">
            <w:pPr>
              <w:rPr>
                <w:rFonts w:ascii="新細明體" w:eastAsia="新細明體" w:hAnsi="新細明體" w:cs="新細明體"/>
                <w:color w:val="000000"/>
                <w:szCs w:val="24"/>
              </w:rPr>
            </w:pPr>
            <w:r>
              <w:rPr>
                <w:color w:val="000000"/>
                <w:szCs w:val="24"/>
              </w:rPr>
              <w:t>CTL_OUTPUT1_VOL_DOWN</w:t>
            </w:r>
          </w:p>
        </w:tc>
        <w:tc>
          <w:tcPr>
            <w:tcW w:w="2463" w:type="dxa"/>
            <w:shd w:val="clear" w:color="auto" w:fill="auto"/>
            <w:tcMar>
              <w:left w:w="108" w:type="dxa"/>
            </w:tcMar>
          </w:tcPr>
          <w:p w14:paraId="446DBAAD" w14:textId="77777777" w:rsidR="00B34661" w:rsidRDefault="005331F7">
            <w:pPr>
              <w:rPr>
                <w:szCs w:val="24"/>
              </w:rPr>
            </w:pPr>
            <w:r>
              <w:rPr>
                <w:szCs w:val="24"/>
              </w:rPr>
              <w:t>{</w:t>
            </w:r>
          </w:p>
          <w:p w14:paraId="409F58B0" w14:textId="77777777" w:rsidR="00B34661" w:rsidRDefault="005331F7">
            <w:pPr>
              <w:rPr>
                <w:szCs w:val="24"/>
              </w:rPr>
            </w:pPr>
            <w:r>
              <w:rPr>
                <w:szCs w:val="24"/>
              </w:rPr>
              <w:t xml:space="preserve">    "function": 5,</w:t>
            </w:r>
          </w:p>
          <w:p w14:paraId="3C1A299C" w14:textId="77777777" w:rsidR="00B34661" w:rsidRDefault="005331F7">
            <w:pPr>
              <w:rPr>
                <w:szCs w:val="24"/>
              </w:rPr>
            </w:pPr>
            <w:r>
              <w:rPr>
                <w:szCs w:val="24"/>
              </w:rPr>
              <w:t xml:space="preserve">    "device": 10,</w:t>
            </w:r>
          </w:p>
          <w:p w14:paraId="52BB1F0F" w14:textId="77777777" w:rsidR="00B34661" w:rsidRDefault="005331F7">
            <w:pPr>
              <w:rPr>
                <w:szCs w:val="24"/>
              </w:rPr>
            </w:pPr>
            <w:r>
              <w:rPr>
                <w:szCs w:val="24"/>
              </w:rPr>
              <w:t xml:space="preserve">    "control":6</w:t>
            </w:r>
          </w:p>
          <w:p w14:paraId="6FA37709" w14:textId="77777777" w:rsidR="00B34661" w:rsidRDefault="005331F7">
            <w:pPr>
              <w:rPr>
                <w:szCs w:val="24"/>
              </w:rPr>
            </w:pPr>
            <w:r>
              <w:rPr>
                <w:szCs w:val="24"/>
              </w:rPr>
              <w:t>}</w:t>
            </w:r>
          </w:p>
        </w:tc>
      </w:tr>
      <w:tr w:rsidR="00B34661" w14:paraId="2004E79C" w14:textId="77777777">
        <w:tc>
          <w:tcPr>
            <w:tcW w:w="2429" w:type="dxa"/>
            <w:shd w:val="clear" w:color="auto" w:fill="auto"/>
            <w:tcMar>
              <w:left w:w="108" w:type="dxa"/>
            </w:tcMar>
            <w:vAlign w:val="center"/>
          </w:tcPr>
          <w:p w14:paraId="2DA25005" w14:textId="77777777"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靜音</w:t>
            </w:r>
          </w:p>
        </w:tc>
        <w:tc>
          <w:tcPr>
            <w:tcW w:w="3630" w:type="dxa"/>
            <w:shd w:val="clear" w:color="auto" w:fill="auto"/>
            <w:tcMar>
              <w:left w:w="108" w:type="dxa"/>
            </w:tcMar>
            <w:vAlign w:val="center"/>
          </w:tcPr>
          <w:p w14:paraId="46E49161" w14:textId="77777777" w:rsidR="00B34661" w:rsidRDefault="005331F7">
            <w:pPr>
              <w:rPr>
                <w:rFonts w:ascii="新細明體" w:eastAsia="新細明體" w:hAnsi="新細明體" w:cs="新細明體"/>
                <w:color w:val="000000"/>
                <w:szCs w:val="24"/>
              </w:rPr>
            </w:pPr>
            <w:r>
              <w:rPr>
                <w:color w:val="000000"/>
                <w:szCs w:val="24"/>
              </w:rPr>
              <w:t>CTL_OUTPUT1_MUTE</w:t>
            </w:r>
          </w:p>
        </w:tc>
        <w:tc>
          <w:tcPr>
            <w:tcW w:w="2463" w:type="dxa"/>
            <w:shd w:val="clear" w:color="auto" w:fill="auto"/>
            <w:tcMar>
              <w:left w:w="108" w:type="dxa"/>
            </w:tcMar>
          </w:tcPr>
          <w:p w14:paraId="49AA0D9B" w14:textId="77777777" w:rsidR="00B34661" w:rsidRDefault="005331F7">
            <w:pPr>
              <w:rPr>
                <w:szCs w:val="24"/>
              </w:rPr>
            </w:pPr>
            <w:r>
              <w:rPr>
                <w:szCs w:val="24"/>
              </w:rPr>
              <w:t>{</w:t>
            </w:r>
          </w:p>
          <w:p w14:paraId="1BD8C535" w14:textId="77777777" w:rsidR="00B34661" w:rsidRDefault="005331F7">
            <w:pPr>
              <w:rPr>
                <w:szCs w:val="24"/>
              </w:rPr>
            </w:pPr>
            <w:r>
              <w:rPr>
                <w:szCs w:val="24"/>
              </w:rPr>
              <w:t xml:space="preserve">    "function": 5,</w:t>
            </w:r>
          </w:p>
          <w:p w14:paraId="66124A2F" w14:textId="77777777" w:rsidR="00B34661" w:rsidRDefault="005331F7">
            <w:pPr>
              <w:rPr>
                <w:szCs w:val="24"/>
              </w:rPr>
            </w:pPr>
            <w:r>
              <w:rPr>
                <w:szCs w:val="24"/>
              </w:rPr>
              <w:t xml:space="preserve">    "device": 10,</w:t>
            </w:r>
          </w:p>
          <w:p w14:paraId="66B4D54C" w14:textId="77777777" w:rsidR="00B34661" w:rsidRDefault="005331F7">
            <w:pPr>
              <w:rPr>
                <w:szCs w:val="24"/>
              </w:rPr>
            </w:pPr>
            <w:r>
              <w:rPr>
                <w:szCs w:val="24"/>
              </w:rPr>
              <w:t xml:space="preserve">    "control":3</w:t>
            </w:r>
          </w:p>
          <w:p w14:paraId="4267B7D9" w14:textId="77777777" w:rsidR="00B34661" w:rsidRDefault="005331F7">
            <w:pPr>
              <w:rPr>
                <w:szCs w:val="24"/>
              </w:rPr>
            </w:pPr>
            <w:r>
              <w:rPr>
                <w:szCs w:val="24"/>
              </w:rPr>
              <w:t>}</w:t>
            </w:r>
          </w:p>
        </w:tc>
      </w:tr>
      <w:tr w:rsidR="00B34661" w14:paraId="2C12DA45" w14:textId="77777777">
        <w:tc>
          <w:tcPr>
            <w:tcW w:w="2429" w:type="dxa"/>
            <w:shd w:val="clear" w:color="auto" w:fill="auto"/>
            <w:tcMar>
              <w:left w:w="108" w:type="dxa"/>
            </w:tcMar>
            <w:vAlign w:val="center"/>
          </w:tcPr>
          <w:p w14:paraId="77361519" w14:textId="77777777" w:rsidR="00B34661" w:rsidRDefault="005331F7">
            <w:pPr>
              <w:rPr>
                <w:rFonts w:ascii="新細明體" w:eastAsia="新細明體" w:hAnsi="新細明體" w:cs="新細明體"/>
                <w:color w:val="000000"/>
                <w:szCs w:val="24"/>
              </w:rPr>
            </w:pPr>
            <w:r>
              <w:rPr>
                <w:color w:val="000000"/>
                <w:szCs w:val="24"/>
              </w:rPr>
              <w:t>主喇叭</w:t>
            </w:r>
            <w:r>
              <w:rPr>
                <w:color w:val="000000"/>
                <w:szCs w:val="24"/>
              </w:rPr>
              <w:t xml:space="preserve"> </w:t>
            </w:r>
            <w:r>
              <w:rPr>
                <w:color w:val="000000"/>
                <w:szCs w:val="24"/>
              </w:rPr>
              <w:t>靜音取消</w:t>
            </w:r>
          </w:p>
        </w:tc>
        <w:tc>
          <w:tcPr>
            <w:tcW w:w="3630" w:type="dxa"/>
            <w:shd w:val="clear" w:color="auto" w:fill="auto"/>
            <w:tcMar>
              <w:left w:w="108" w:type="dxa"/>
            </w:tcMar>
            <w:vAlign w:val="center"/>
          </w:tcPr>
          <w:p w14:paraId="70D46095" w14:textId="77777777" w:rsidR="00B34661" w:rsidRDefault="005331F7">
            <w:pPr>
              <w:rPr>
                <w:rFonts w:ascii="新細明體" w:eastAsia="新細明體" w:hAnsi="新細明體" w:cs="新細明體"/>
                <w:color w:val="000000"/>
                <w:szCs w:val="24"/>
              </w:rPr>
            </w:pPr>
            <w:r>
              <w:rPr>
                <w:color w:val="000000"/>
                <w:szCs w:val="24"/>
              </w:rPr>
              <w:t>CTL_OUTPUT1_UNMUTE</w:t>
            </w:r>
          </w:p>
        </w:tc>
        <w:tc>
          <w:tcPr>
            <w:tcW w:w="2463" w:type="dxa"/>
            <w:shd w:val="clear" w:color="auto" w:fill="auto"/>
            <w:tcMar>
              <w:left w:w="108" w:type="dxa"/>
            </w:tcMar>
          </w:tcPr>
          <w:p w14:paraId="1E8A21C0" w14:textId="77777777" w:rsidR="00B34661" w:rsidRDefault="005331F7">
            <w:pPr>
              <w:rPr>
                <w:szCs w:val="24"/>
              </w:rPr>
            </w:pPr>
            <w:r>
              <w:rPr>
                <w:szCs w:val="24"/>
              </w:rPr>
              <w:t>{</w:t>
            </w:r>
          </w:p>
          <w:p w14:paraId="343D92B3" w14:textId="77777777" w:rsidR="00B34661" w:rsidRDefault="005331F7">
            <w:pPr>
              <w:rPr>
                <w:szCs w:val="24"/>
              </w:rPr>
            </w:pPr>
            <w:r>
              <w:rPr>
                <w:szCs w:val="24"/>
              </w:rPr>
              <w:t xml:space="preserve">    "function": 5,</w:t>
            </w:r>
          </w:p>
          <w:p w14:paraId="3931AF99" w14:textId="77777777" w:rsidR="00B34661" w:rsidRDefault="005331F7">
            <w:pPr>
              <w:rPr>
                <w:szCs w:val="24"/>
              </w:rPr>
            </w:pPr>
            <w:r>
              <w:rPr>
                <w:szCs w:val="24"/>
              </w:rPr>
              <w:t xml:space="preserve">    "device": 10,</w:t>
            </w:r>
          </w:p>
          <w:p w14:paraId="422A60DD" w14:textId="77777777" w:rsidR="00B34661" w:rsidRDefault="005331F7">
            <w:pPr>
              <w:rPr>
                <w:szCs w:val="24"/>
              </w:rPr>
            </w:pPr>
            <w:r>
              <w:rPr>
                <w:szCs w:val="24"/>
              </w:rPr>
              <w:t xml:space="preserve">    "control":4</w:t>
            </w:r>
          </w:p>
          <w:p w14:paraId="6ED2E7C8" w14:textId="77777777" w:rsidR="00B34661" w:rsidRDefault="005331F7">
            <w:pPr>
              <w:rPr>
                <w:szCs w:val="24"/>
              </w:rPr>
            </w:pPr>
            <w:r>
              <w:rPr>
                <w:szCs w:val="24"/>
              </w:rPr>
              <w:t>}</w:t>
            </w:r>
          </w:p>
        </w:tc>
      </w:tr>
      <w:tr w:rsidR="00B34661" w14:paraId="71CE7A47" w14:textId="77777777">
        <w:tc>
          <w:tcPr>
            <w:tcW w:w="2429" w:type="dxa"/>
            <w:shd w:val="clear" w:color="auto" w:fill="auto"/>
            <w:tcMar>
              <w:left w:w="108" w:type="dxa"/>
            </w:tcMar>
            <w:vAlign w:val="center"/>
          </w:tcPr>
          <w:p w14:paraId="6A4C5138" w14:textId="77777777" w:rsidR="00B34661" w:rsidRDefault="00B34661">
            <w:pPr>
              <w:rPr>
                <w:color w:val="000000"/>
                <w:szCs w:val="24"/>
              </w:rPr>
            </w:pPr>
          </w:p>
        </w:tc>
        <w:tc>
          <w:tcPr>
            <w:tcW w:w="3630" w:type="dxa"/>
            <w:shd w:val="clear" w:color="auto" w:fill="auto"/>
            <w:tcMar>
              <w:left w:w="108" w:type="dxa"/>
            </w:tcMar>
            <w:vAlign w:val="center"/>
          </w:tcPr>
          <w:p w14:paraId="0CD4CE7A" w14:textId="77777777" w:rsidR="00B34661" w:rsidRDefault="00B34661">
            <w:pPr>
              <w:rPr>
                <w:color w:val="000000"/>
                <w:szCs w:val="24"/>
              </w:rPr>
            </w:pPr>
          </w:p>
        </w:tc>
        <w:tc>
          <w:tcPr>
            <w:tcW w:w="2463" w:type="dxa"/>
            <w:shd w:val="clear" w:color="auto" w:fill="auto"/>
            <w:tcMar>
              <w:left w:w="108" w:type="dxa"/>
            </w:tcMar>
          </w:tcPr>
          <w:p w14:paraId="5B01DED5" w14:textId="77777777" w:rsidR="00B34661" w:rsidRDefault="00B34661">
            <w:pPr>
              <w:rPr>
                <w:szCs w:val="24"/>
              </w:rPr>
            </w:pPr>
          </w:p>
        </w:tc>
      </w:tr>
      <w:tr w:rsidR="00B34661" w14:paraId="55D0A04F" w14:textId="77777777">
        <w:tc>
          <w:tcPr>
            <w:tcW w:w="2429" w:type="dxa"/>
            <w:shd w:val="clear" w:color="auto" w:fill="auto"/>
            <w:tcMar>
              <w:left w:w="108" w:type="dxa"/>
            </w:tcMar>
            <w:vAlign w:val="center"/>
          </w:tcPr>
          <w:p w14:paraId="1935DB06" w14:textId="77777777"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音量增加</w:t>
            </w:r>
          </w:p>
        </w:tc>
        <w:tc>
          <w:tcPr>
            <w:tcW w:w="3630" w:type="dxa"/>
            <w:shd w:val="clear" w:color="auto" w:fill="auto"/>
            <w:tcMar>
              <w:left w:w="108" w:type="dxa"/>
            </w:tcMar>
            <w:vAlign w:val="center"/>
          </w:tcPr>
          <w:p w14:paraId="422037F1" w14:textId="77777777" w:rsidR="00B34661" w:rsidRDefault="005331F7">
            <w:pPr>
              <w:rPr>
                <w:rFonts w:ascii="新細明體" w:eastAsia="新細明體" w:hAnsi="新細明體" w:cs="新細明體"/>
                <w:color w:val="000000"/>
                <w:szCs w:val="24"/>
              </w:rPr>
            </w:pPr>
            <w:r>
              <w:rPr>
                <w:color w:val="000000"/>
                <w:szCs w:val="24"/>
              </w:rPr>
              <w:t>CTL_OUTPUT2_VOL_UP</w:t>
            </w:r>
          </w:p>
        </w:tc>
        <w:tc>
          <w:tcPr>
            <w:tcW w:w="2463" w:type="dxa"/>
            <w:shd w:val="clear" w:color="auto" w:fill="auto"/>
            <w:tcMar>
              <w:left w:w="108" w:type="dxa"/>
            </w:tcMar>
          </w:tcPr>
          <w:p w14:paraId="690EEC52" w14:textId="77777777" w:rsidR="00B34661" w:rsidRDefault="005331F7">
            <w:pPr>
              <w:rPr>
                <w:szCs w:val="24"/>
              </w:rPr>
            </w:pPr>
            <w:r>
              <w:rPr>
                <w:szCs w:val="24"/>
              </w:rPr>
              <w:t>{</w:t>
            </w:r>
          </w:p>
          <w:p w14:paraId="7C8CE279" w14:textId="77777777" w:rsidR="00B34661" w:rsidRDefault="005331F7">
            <w:pPr>
              <w:rPr>
                <w:szCs w:val="24"/>
              </w:rPr>
            </w:pPr>
            <w:r>
              <w:rPr>
                <w:szCs w:val="24"/>
              </w:rPr>
              <w:t xml:space="preserve">    "function": 5,</w:t>
            </w:r>
          </w:p>
          <w:p w14:paraId="43D9303F" w14:textId="77777777" w:rsidR="00B34661" w:rsidRDefault="005331F7">
            <w:pPr>
              <w:rPr>
                <w:szCs w:val="24"/>
              </w:rPr>
            </w:pPr>
            <w:r>
              <w:rPr>
                <w:szCs w:val="24"/>
              </w:rPr>
              <w:t xml:space="preserve">    "device": 11,</w:t>
            </w:r>
          </w:p>
          <w:p w14:paraId="7E1CB720" w14:textId="77777777" w:rsidR="00B34661" w:rsidRDefault="005331F7">
            <w:pPr>
              <w:rPr>
                <w:szCs w:val="24"/>
              </w:rPr>
            </w:pPr>
            <w:r>
              <w:rPr>
                <w:szCs w:val="24"/>
              </w:rPr>
              <w:t xml:space="preserve">    "control":5</w:t>
            </w:r>
          </w:p>
          <w:p w14:paraId="2EAA4974" w14:textId="77777777" w:rsidR="00B34661" w:rsidRDefault="005331F7">
            <w:pPr>
              <w:rPr>
                <w:szCs w:val="24"/>
              </w:rPr>
            </w:pPr>
            <w:r>
              <w:rPr>
                <w:szCs w:val="24"/>
              </w:rPr>
              <w:t>}</w:t>
            </w:r>
          </w:p>
        </w:tc>
      </w:tr>
      <w:tr w:rsidR="00B34661" w14:paraId="07338A6E" w14:textId="77777777">
        <w:tc>
          <w:tcPr>
            <w:tcW w:w="2429" w:type="dxa"/>
            <w:shd w:val="clear" w:color="auto" w:fill="auto"/>
            <w:tcMar>
              <w:left w:w="108" w:type="dxa"/>
            </w:tcMar>
            <w:vAlign w:val="center"/>
          </w:tcPr>
          <w:p w14:paraId="3FA2E73E" w14:textId="77777777"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音量減少</w:t>
            </w:r>
          </w:p>
        </w:tc>
        <w:tc>
          <w:tcPr>
            <w:tcW w:w="3630" w:type="dxa"/>
            <w:shd w:val="clear" w:color="auto" w:fill="auto"/>
            <w:tcMar>
              <w:left w:w="108" w:type="dxa"/>
            </w:tcMar>
            <w:vAlign w:val="center"/>
          </w:tcPr>
          <w:p w14:paraId="678E089E" w14:textId="77777777" w:rsidR="00B34661" w:rsidRDefault="005331F7">
            <w:pPr>
              <w:rPr>
                <w:rFonts w:ascii="新細明體" w:eastAsia="新細明體" w:hAnsi="新細明體" w:cs="新細明體"/>
                <w:color w:val="000000"/>
                <w:szCs w:val="24"/>
              </w:rPr>
            </w:pPr>
            <w:r>
              <w:rPr>
                <w:color w:val="000000"/>
                <w:szCs w:val="24"/>
              </w:rPr>
              <w:t>CTL_OUTPUT2_VOL_DOWN</w:t>
            </w:r>
          </w:p>
        </w:tc>
        <w:tc>
          <w:tcPr>
            <w:tcW w:w="2463" w:type="dxa"/>
            <w:shd w:val="clear" w:color="auto" w:fill="auto"/>
            <w:tcMar>
              <w:left w:w="108" w:type="dxa"/>
            </w:tcMar>
          </w:tcPr>
          <w:p w14:paraId="4EED8019" w14:textId="77777777" w:rsidR="00B34661" w:rsidRDefault="005331F7">
            <w:pPr>
              <w:rPr>
                <w:szCs w:val="24"/>
              </w:rPr>
            </w:pPr>
            <w:r>
              <w:rPr>
                <w:szCs w:val="24"/>
              </w:rPr>
              <w:t>{</w:t>
            </w:r>
          </w:p>
          <w:p w14:paraId="08580BBD" w14:textId="77777777" w:rsidR="00B34661" w:rsidRDefault="005331F7">
            <w:pPr>
              <w:rPr>
                <w:szCs w:val="24"/>
              </w:rPr>
            </w:pPr>
            <w:r>
              <w:rPr>
                <w:szCs w:val="24"/>
              </w:rPr>
              <w:t xml:space="preserve">    "function": 5,</w:t>
            </w:r>
          </w:p>
          <w:p w14:paraId="34C6FE2B" w14:textId="77777777" w:rsidR="00B34661" w:rsidRDefault="005331F7">
            <w:pPr>
              <w:rPr>
                <w:szCs w:val="24"/>
              </w:rPr>
            </w:pPr>
            <w:r>
              <w:rPr>
                <w:szCs w:val="24"/>
              </w:rPr>
              <w:t xml:space="preserve">    "device": 11,</w:t>
            </w:r>
          </w:p>
          <w:p w14:paraId="51118D6A" w14:textId="77777777" w:rsidR="00B34661" w:rsidRDefault="005331F7">
            <w:pPr>
              <w:rPr>
                <w:szCs w:val="24"/>
              </w:rPr>
            </w:pPr>
            <w:r>
              <w:rPr>
                <w:szCs w:val="24"/>
              </w:rPr>
              <w:t xml:space="preserve">    "control":6</w:t>
            </w:r>
          </w:p>
          <w:p w14:paraId="296AF486" w14:textId="77777777" w:rsidR="00B34661" w:rsidRDefault="005331F7">
            <w:pPr>
              <w:rPr>
                <w:szCs w:val="24"/>
              </w:rPr>
            </w:pPr>
            <w:r>
              <w:rPr>
                <w:szCs w:val="24"/>
              </w:rPr>
              <w:t>}</w:t>
            </w:r>
          </w:p>
        </w:tc>
      </w:tr>
      <w:tr w:rsidR="00B34661" w14:paraId="3EDDFC31" w14:textId="77777777">
        <w:tc>
          <w:tcPr>
            <w:tcW w:w="2429" w:type="dxa"/>
            <w:shd w:val="clear" w:color="auto" w:fill="auto"/>
            <w:tcMar>
              <w:left w:w="108" w:type="dxa"/>
            </w:tcMar>
            <w:vAlign w:val="center"/>
          </w:tcPr>
          <w:p w14:paraId="5F5257F4" w14:textId="77777777"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靜音</w:t>
            </w:r>
          </w:p>
        </w:tc>
        <w:tc>
          <w:tcPr>
            <w:tcW w:w="3630" w:type="dxa"/>
            <w:shd w:val="clear" w:color="auto" w:fill="auto"/>
            <w:tcMar>
              <w:left w:w="108" w:type="dxa"/>
            </w:tcMar>
            <w:vAlign w:val="center"/>
          </w:tcPr>
          <w:p w14:paraId="75051C1B" w14:textId="77777777" w:rsidR="00B34661" w:rsidRDefault="005331F7">
            <w:pPr>
              <w:rPr>
                <w:rFonts w:ascii="新細明體" w:eastAsia="新細明體" w:hAnsi="新細明體" w:cs="新細明體"/>
                <w:color w:val="000000"/>
                <w:szCs w:val="24"/>
              </w:rPr>
            </w:pPr>
            <w:r>
              <w:rPr>
                <w:color w:val="000000"/>
                <w:szCs w:val="24"/>
              </w:rPr>
              <w:t>CTL_OUTPUT2_MUTE</w:t>
            </w:r>
          </w:p>
        </w:tc>
        <w:tc>
          <w:tcPr>
            <w:tcW w:w="2463" w:type="dxa"/>
            <w:shd w:val="clear" w:color="auto" w:fill="auto"/>
            <w:tcMar>
              <w:left w:w="108" w:type="dxa"/>
            </w:tcMar>
          </w:tcPr>
          <w:p w14:paraId="60142A4C" w14:textId="77777777" w:rsidR="00B34661" w:rsidRDefault="005331F7">
            <w:pPr>
              <w:rPr>
                <w:szCs w:val="24"/>
              </w:rPr>
            </w:pPr>
            <w:r>
              <w:rPr>
                <w:szCs w:val="24"/>
              </w:rPr>
              <w:t>{</w:t>
            </w:r>
          </w:p>
          <w:p w14:paraId="00A7946F" w14:textId="77777777" w:rsidR="00B34661" w:rsidRDefault="005331F7">
            <w:pPr>
              <w:rPr>
                <w:szCs w:val="24"/>
              </w:rPr>
            </w:pPr>
            <w:r>
              <w:rPr>
                <w:szCs w:val="24"/>
              </w:rPr>
              <w:t xml:space="preserve">    "function": 5,</w:t>
            </w:r>
          </w:p>
          <w:p w14:paraId="37F60C3D" w14:textId="77777777" w:rsidR="00B34661" w:rsidRDefault="005331F7">
            <w:pPr>
              <w:rPr>
                <w:szCs w:val="24"/>
              </w:rPr>
            </w:pPr>
            <w:r>
              <w:rPr>
                <w:szCs w:val="24"/>
              </w:rPr>
              <w:t xml:space="preserve">    "device": 11,</w:t>
            </w:r>
          </w:p>
          <w:p w14:paraId="7540568D" w14:textId="77777777" w:rsidR="00B34661" w:rsidRDefault="005331F7">
            <w:pPr>
              <w:rPr>
                <w:szCs w:val="24"/>
              </w:rPr>
            </w:pPr>
            <w:r>
              <w:rPr>
                <w:szCs w:val="24"/>
              </w:rPr>
              <w:t xml:space="preserve">    "control":3</w:t>
            </w:r>
          </w:p>
          <w:p w14:paraId="40455516" w14:textId="77777777" w:rsidR="00B34661" w:rsidRDefault="005331F7">
            <w:pPr>
              <w:rPr>
                <w:szCs w:val="24"/>
              </w:rPr>
            </w:pPr>
            <w:r>
              <w:rPr>
                <w:szCs w:val="24"/>
              </w:rPr>
              <w:t>}</w:t>
            </w:r>
          </w:p>
        </w:tc>
      </w:tr>
      <w:tr w:rsidR="00B34661" w14:paraId="74F65116" w14:textId="77777777">
        <w:tc>
          <w:tcPr>
            <w:tcW w:w="2429" w:type="dxa"/>
            <w:shd w:val="clear" w:color="auto" w:fill="auto"/>
            <w:tcMar>
              <w:left w:w="108" w:type="dxa"/>
            </w:tcMar>
            <w:vAlign w:val="center"/>
          </w:tcPr>
          <w:p w14:paraId="6520BD6A" w14:textId="77777777" w:rsidR="00B34661" w:rsidRDefault="005331F7">
            <w:pPr>
              <w:rPr>
                <w:rFonts w:ascii="新細明體" w:eastAsia="新細明體" w:hAnsi="新細明體" w:cs="新細明體"/>
                <w:color w:val="000000"/>
                <w:szCs w:val="24"/>
              </w:rPr>
            </w:pPr>
            <w:r>
              <w:rPr>
                <w:color w:val="000000"/>
                <w:szCs w:val="24"/>
              </w:rPr>
              <w:t>吸頂喇叭</w:t>
            </w:r>
            <w:r>
              <w:rPr>
                <w:color w:val="000000"/>
                <w:szCs w:val="24"/>
              </w:rPr>
              <w:t xml:space="preserve"> </w:t>
            </w:r>
            <w:r>
              <w:rPr>
                <w:color w:val="000000"/>
                <w:szCs w:val="24"/>
              </w:rPr>
              <w:t>靜音取消</w:t>
            </w:r>
          </w:p>
        </w:tc>
        <w:tc>
          <w:tcPr>
            <w:tcW w:w="3630" w:type="dxa"/>
            <w:shd w:val="clear" w:color="auto" w:fill="auto"/>
            <w:tcMar>
              <w:left w:w="108" w:type="dxa"/>
            </w:tcMar>
            <w:vAlign w:val="center"/>
          </w:tcPr>
          <w:p w14:paraId="340F6EA4" w14:textId="77777777" w:rsidR="00B34661" w:rsidRDefault="005331F7">
            <w:pPr>
              <w:rPr>
                <w:rFonts w:ascii="新細明體" w:eastAsia="新細明體" w:hAnsi="新細明體" w:cs="新細明體"/>
                <w:color w:val="000000"/>
                <w:szCs w:val="24"/>
              </w:rPr>
            </w:pPr>
            <w:r>
              <w:rPr>
                <w:color w:val="000000"/>
                <w:szCs w:val="24"/>
              </w:rPr>
              <w:t>CTL_OUTPUT2_UNMUTE</w:t>
            </w:r>
          </w:p>
        </w:tc>
        <w:tc>
          <w:tcPr>
            <w:tcW w:w="2463" w:type="dxa"/>
            <w:shd w:val="clear" w:color="auto" w:fill="auto"/>
            <w:tcMar>
              <w:left w:w="108" w:type="dxa"/>
            </w:tcMar>
          </w:tcPr>
          <w:p w14:paraId="4F1448F8" w14:textId="77777777" w:rsidR="00B34661" w:rsidRDefault="005331F7">
            <w:pPr>
              <w:rPr>
                <w:szCs w:val="24"/>
              </w:rPr>
            </w:pPr>
            <w:r>
              <w:rPr>
                <w:szCs w:val="24"/>
              </w:rPr>
              <w:t>{</w:t>
            </w:r>
          </w:p>
          <w:p w14:paraId="58401F32" w14:textId="77777777" w:rsidR="00B34661" w:rsidRDefault="005331F7">
            <w:pPr>
              <w:rPr>
                <w:szCs w:val="24"/>
              </w:rPr>
            </w:pPr>
            <w:r>
              <w:rPr>
                <w:szCs w:val="24"/>
              </w:rPr>
              <w:t xml:space="preserve">    "function": 5,</w:t>
            </w:r>
          </w:p>
          <w:p w14:paraId="2EF9977C" w14:textId="77777777" w:rsidR="00B34661" w:rsidRDefault="005331F7">
            <w:pPr>
              <w:rPr>
                <w:szCs w:val="24"/>
              </w:rPr>
            </w:pPr>
            <w:r>
              <w:rPr>
                <w:szCs w:val="24"/>
              </w:rPr>
              <w:t xml:space="preserve">    "device": 11,</w:t>
            </w:r>
          </w:p>
          <w:p w14:paraId="38352D1D" w14:textId="77777777" w:rsidR="00B34661" w:rsidRDefault="005331F7">
            <w:pPr>
              <w:rPr>
                <w:szCs w:val="24"/>
              </w:rPr>
            </w:pPr>
            <w:r>
              <w:rPr>
                <w:szCs w:val="24"/>
              </w:rPr>
              <w:t xml:space="preserve">    "control":4</w:t>
            </w:r>
          </w:p>
          <w:p w14:paraId="6B108CCC" w14:textId="77777777" w:rsidR="00B34661" w:rsidRDefault="005331F7">
            <w:pPr>
              <w:rPr>
                <w:szCs w:val="24"/>
              </w:rPr>
            </w:pPr>
            <w:r>
              <w:rPr>
                <w:szCs w:val="24"/>
              </w:rPr>
              <w:t>}</w:t>
            </w:r>
          </w:p>
        </w:tc>
      </w:tr>
      <w:tr w:rsidR="00B34661" w14:paraId="0E712E33" w14:textId="77777777">
        <w:tc>
          <w:tcPr>
            <w:tcW w:w="2429" w:type="dxa"/>
            <w:shd w:val="clear" w:color="auto" w:fill="auto"/>
            <w:tcMar>
              <w:left w:w="108" w:type="dxa"/>
            </w:tcMar>
            <w:vAlign w:val="center"/>
          </w:tcPr>
          <w:p w14:paraId="2891B740" w14:textId="77777777"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14:paraId="792FC845" w14:textId="77777777"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14:paraId="3922FDD9" w14:textId="77777777" w:rsidR="00B34661" w:rsidRDefault="00B34661">
            <w:pPr>
              <w:rPr>
                <w:szCs w:val="24"/>
              </w:rPr>
            </w:pPr>
          </w:p>
        </w:tc>
      </w:tr>
      <w:tr w:rsidR="00B34661" w14:paraId="7B2CC455" w14:textId="77777777">
        <w:tc>
          <w:tcPr>
            <w:tcW w:w="2429" w:type="dxa"/>
            <w:shd w:val="clear" w:color="auto" w:fill="auto"/>
            <w:tcMar>
              <w:left w:w="108" w:type="dxa"/>
            </w:tcMar>
            <w:vAlign w:val="center"/>
          </w:tcPr>
          <w:p w14:paraId="27060F21" w14:textId="77777777"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音量增加</w:t>
            </w:r>
          </w:p>
        </w:tc>
        <w:tc>
          <w:tcPr>
            <w:tcW w:w="3630" w:type="dxa"/>
            <w:shd w:val="clear" w:color="auto" w:fill="auto"/>
            <w:tcMar>
              <w:left w:w="108" w:type="dxa"/>
            </w:tcMar>
            <w:vAlign w:val="center"/>
          </w:tcPr>
          <w:p w14:paraId="2E7F2C19" w14:textId="77777777" w:rsidR="00B34661" w:rsidRDefault="005331F7">
            <w:pPr>
              <w:rPr>
                <w:rFonts w:ascii="新細明體" w:eastAsia="新細明體" w:hAnsi="新細明體" w:cs="新細明體"/>
                <w:color w:val="000000"/>
                <w:szCs w:val="24"/>
              </w:rPr>
            </w:pPr>
            <w:r>
              <w:rPr>
                <w:color w:val="000000"/>
                <w:szCs w:val="24"/>
              </w:rPr>
              <w:t>CTL_OUTPUT3_VOL_UP</w:t>
            </w:r>
          </w:p>
        </w:tc>
        <w:tc>
          <w:tcPr>
            <w:tcW w:w="2463" w:type="dxa"/>
            <w:shd w:val="clear" w:color="auto" w:fill="auto"/>
            <w:tcMar>
              <w:left w:w="108" w:type="dxa"/>
            </w:tcMar>
          </w:tcPr>
          <w:p w14:paraId="5FCB7D04" w14:textId="77777777" w:rsidR="00B34661" w:rsidRDefault="005331F7">
            <w:pPr>
              <w:rPr>
                <w:szCs w:val="24"/>
              </w:rPr>
            </w:pPr>
            <w:r>
              <w:rPr>
                <w:szCs w:val="24"/>
              </w:rPr>
              <w:t>{</w:t>
            </w:r>
          </w:p>
          <w:p w14:paraId="1C87FCAA" w14:textId="77777777" w:rsidR="00B34661" w:rsidRDefault="005331F7">
            <w:pPr>
              <w:rPr>
                <w:szCs w:val="24"/>
              </w:rPr>
            </w:pPr>
            <w:r>
              <w:rPr>
                <w:szCs w:val="24"/>
              </w:rPr>
              <w:lastRenderedPageBreak/>
              <w:t xml:space="preserve">    "function": 5,</w:t>
            </w:r>
          </w:p>
          <w:p w14:paraId="27F4C30D" w14:textId="77777777" w:rsidR="00B34661" w:rsidRDefault="005331F7">
            <w:pPr>
              <w:rPr>
                <w:szCs w:val="24"/>
              </w:rPr>
            </w:pPr>
            <w:r>
              <w:rPr>
                <w:szCs w:val="24"/>
              </w:rPr>
              <w:t xml:space="preserve">    "device": 12,</w:t>
            </w:r>
          </w:p>
          <w:p w14:paraId="73EB9386" w14:textId="77777777" w:rsidR="00B34661" w:rsidRDefault="005331F7">
            <w:pPr>
              <w:rPr>
                <w:szCs w:val="24"/>
              </w:rPr>
            </w:pPr>
            <w:r>
              <w:rPr>
                <w:szCs w:val="24"/>
              </w:rPr>
              <w:t xml:space="preserve">    "control":5</w:t>
            </w:r>
          </w:p>
          <w:p w14:paraId="2F8778A9" w14:textId="77777777" w:rsidR="00B34661" w:rsidRDefault="005331F7">
            <w:pPr>
              <w:rPr>
                <w:szCs w:val="24"/>
              </w:rPr>
            </w:pPr>
            <w:r>
              <w:rPr>
                <w:szCs w:val="24"/>
              </w:rPr>
              <w:t>}</w:t>
            </w:r>
          </w:p>
        </w:tc>
      </w:tr>
      <w:tr w:rsidR="00B34661" w14:paraId="22470D35" w14:textId="77777777">
        <w:tc>
          <w:tcPr>
            <w:tcW w:w="2429" w:type="dxa"/>
            <w:shd w:val="clear" w:color="auto" w:fill="auto"/>
            <w:tcMar>
              <w:left w:w="108" w:type="dxa"/>
            </w:tcMar>
            <w:vAlign w:val="center"/>
          </w:tcPr>
          <w:p w14:paraId="7F74E204" w14:textId="77777777" w:rsidR="00B34661" w:rsidRDefault="005331F7">
            <w:pPr>
              <w:rPr>
                <w:rFonts w:ascii="新細明體" w:eastAsia="新細明體" w:hAnsi="新細明體" w:cs="新細明體"/>
                <w:color w:val="000000"/>
                <w:szCs w:val="24"/>
              </w:rPr>
            </w:pPr>
            <w:r>
              <w:rPr>
                <w:color w:val="000000"/>
                <w:szCs w:val="24"/>
              </w:rPr>
              <w:lastRenderedPageBreak/>
              <w:t>導播台</w:t>
            </w:r>
            <w:r>
              <w:rPr>
                <w:color w:val="000000"/>
                <w:szCs w:val="24"/>
              </w:rPr>
              <w:t xml:space="preserve"> </w:t>
            </w:r>
            <w:r>
              <w:rPr>
                <w:color w:val="000000"/>
                <w:szCs w:val="24"/>
              </w:rPr>
              <w:t>音量減少</w:t>
            </w:r>
          </w:p>
        </w:tc>
        <w:tc>
          <w:tcPr>
            <w:tcW w:w="3630" w:type="dxa"/>
            <w:shd w:val="clear" w:color="auto" w:fill="auto"/>
            <w:tcMar>
              <w:left w:w="108" w:type="dxa"/>
            </w:tcMar>
            <w:vAlign w:val="center"/>
          </w:tcPr>
          <w:p w14:paraId="420FBE72" w14:textId="77777777" w:rsidR="00B34661" w:rsidRDefault="005331F7">
            <w:pPr>
              <w:rPr>
                <w:rFonts w:ascii="新細明體" w:eastAsia="新細明體" w:hAnsi="新細明體" w:cs="新細明體"/>
                <w:color w:val="000000"/>
                <w:szCs w:val="24"/>
              </w:rPr>
            </w:pPr>
            <w:r>
              <w:rPr>
                <w:color w:val="000000"/>
                <w:szCs w:val="24"/>
              </w:rPr>
              <w:t>CTL_OUTPUT3_VOL_DOWN</w:t>
            </w:r>
          </w:p>
        </w:tc>
        <w:tc>
          <w:tcPr>
            <w:tcW w:w="2463" w:type="dxa"/>
            <w:shd w:val="clear" w:color="auto" w:fill="auto"/>
            <w:tcMar>
              <w:left w:w="108" w:type="dxa"/>
            </w:tcMar>
          </w:tcPr>
          <w:p w14:paraId="7109F327" w14:textId="77777777" w:rsidR="00B34661" w:rsidRDefault="005331F7">
            <w:pPr>
              <w:rPr>
                <w:szCs w:val="24"/>
              </w:rPr>
            </w:pPr>
            <w:r>
              <w:rPr>
                <w:szCs w:val="24"/>
              </w:rPr>
              <w:t>{</w:t>
            </w:r>
          </w:p>
          <w:p w14:paraId="25C213E8" w14:textId="77777777" w:rsidR="00B34661" w:rsidRDefault="005331F7">
            <w:pPr>
              <w:rPr>
                <w:szCs w:val="24"/>
              </w:rPr>
            </w:pPr>
            <w:r>
              <w:rPr>
                <w:szCs w:val="24"/>
              </w:rPr>
              <w:t xml:space="preserve">    "function": 5,</w:t>
            </w:r>
          </w:p>
          <w:p w14:paraId="2182851F" w14:textId="77777777" w:rsidR="00B34661" w:rsidRDefault="005331F7">
            <w:pPr>
              <w:rPr>
                <w:szCs w:val="24"/>
              </w:rPr>
            </w:pPr>
            <w:r>
              <w:rPr>
                <w:szCs w:val="24"/>
              </w:rPr>
              <w:t xml:space="preserve">    "device": 12,</w:t>
            </w:r>
          </w:p>
          <w:p w14:paraId="2739C7EF" w14:textId="77777777" w:rsidR="00B34661" w:rsidRDefault="005331F7">
            <w:pPr>
              <w:rPr>
                <w:szCs w:val="24"/>
              </w:rPr>
            </w:pPr>
            <w:r>
              <w:rPr>
                <w:szCs w:val="24"/>
              </w:rPr>
              <w:t xml:space="preserve">    "control":6</w:t>
            </w:r>
          </w:p>
          <w:p w14:paraId="6EB7F536" w14:textId="77777777" w:rsidR="00B34661" w:rsidRDefault="005331F7">
            <w:pPr>
              <w:rPr>
                <w:szCs w:val="24"/>
              </w:rPr>
            </w:pPr>
            <w:r>
              <w:rPr>
                <w:szCs w:val="24"/>
              </w:rPr>
              <w:t>}</w:t>
            </w:r>
          </w:p>
        </w:tc>
      </w:tr>
      <w:tr w:rsidR="00B34661" w14:paraId="48756DD5" w14:textId="77777777">
        <w:tc>
          <w:tcPr>
            <w:tcW w:w="2429" w:type="dxa"/>
            <w:shd w:val="clear" w:color="auto" w:fill="auto"/>
            <w:tcMar>
              <w:left w:w="108" w:type="dxa"/>
            </w:tcMar>
            <w:vAlign w:val="center"/>
          </w:tcPr>
          <w:p w14:paraId="1AD27602" w14:textId="77777777"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靜音</w:t>
            </w:r>
          </w:p>
        </w:tc>
        <w:tc>
          <w:tcPr>
            <w:tcW w:w="3630" w:type="dxa"/>
            <w:shd w:val="clear" w:color="auto" w:fill="auto"/>
            <w:tcMar>
              <w:left w:w="108" w:type="dxa"/>
            </w:tcMar>
            <w:vAlign w:val="center"/>
          </w:tcPr>
          <w:p w14:paraId="1705F6B5" w14:textId="77777777" w:rsidR="00B34661" w:rsidRDefault="005331F7">
            <w:pPr>
              <w:rPr>
                <w:rFonts w:ascii="新細明體" w:eastAsia="新細明體" w:hAnsi="新細明體" w:cs="新細明體"/>
                <w:color w:val="000000"/>
                <w:szCs w:val="24"/>
              </w:rPr>
            </w:pPr>
            <w:r>
              <w:rPr>
                <w:color w:val="000000"/>
                <w:szCs w:val="24"/>
              </w:rPr>
              <w:t>CTL_OUTPUT3_MUTE</w:t>
            </w:r>
          </w:p>
        </w:tc>
        <w:tc>
          <w:tcPr>
            <w:tcW w:w="2463" w:type="dxa"/>
            <w:shd w:val="clear" w:color="auto" w:fill="auto"/>
            <w:tcMar>
              <w:left w:w="108" w:type="dxa"/>
            </w:tcMar>
          </w:tcPr>
          <w:p w14:paraId="5AD63846" w14:textId="77777777" w:rsidR="00B34661" w:rsidRDefault="005331F7">
            <w:pPr>
              <w:rPr>
                <w:szCs w:val="24"/>
              </w:rPr>
            </w:pPr>
            <w:r>
              <w:rPr>
                <w:szCs w:val="24"/>
              </w:rPr>
              <w:t>{</w:t>
            </w:r>
          </w:p>
          <w:p w14:paraId="6739A9F2" w14:textId="77777777" w:rsidR="00B34661" w:rsidRDefault="005331F7">
            <w:pPr>
              <w:rPr>
                <w:szCs w:val="24"/>
              </w:rPr>
            </w:pPr>
            <w:r>
              <w:rPr>
                <w:szCs w:val="24"/>
              </w:rPr>
              <w:t xml:space="preserve">    "function": 5,</w:t>
            </w:r>
          </w:p>
          <w:p w14:paraId="2A39A4EC" w14:textId="77777777" w:rsidR="00B34661" w:rsidRDefault="005331F7">
            <w:pPr>
              <w:rPr>
                <w:szCs w:val="24"/>
              </w:rPr>
            </w:pPr>
            <w:r>
              <w:rPr>
                <w:szCs w:val="24"/>
              </w:rPr>
              <w:t xml:space="preserve">    "device": 12,</w:t>
            </w:r>
          </w:p>
          <w:p w14:paraId="0078BCD1" w14:textId="77777777" w:rsidR="00B34661" w:rsidRDefault="005331F7">
            <w:pPr>
              <w:rPr>
                <w:szCs w:val="24"/>
              </w:rPr>
            </w:pPr>
            <w:r>
              <w:rPr>
                <w:szCs w:val="24"/>
              </w:rPr>
              <w:t xml:space="preserve">    "control":3</w:t>
            </w:r>
          </w:p>
          <w:p w14:paraId="32F0518D" w14:textId="77777777" w:rsidR="00B34661" w:rsidRDefault="005331F7">
            <w:pPr>
              <w:rPr>
                <w:szCs w:val="24"/>
              </w:rPr>
            </w:pPr>
            <w:r>
              <w:rPr>
                <w:szCs w:val="24"/>
              </w:rPr>
              <w:t>}</w:t>
            </w:r>
          </w:p>
        </w:tc>
      </w:tr>
      <w:tr w:rsidR="00B34661" w14:paraId="6EE9AE74" w14:textId="77777777">
        <w:tc>
          <w:tcPr>
            <w:tcW w:w="2429" w:type="dxa"/>
            <w:shd w:val="clear" w:color="auto" w:fill="auto"/>
            <w:tcMar>
              <w:left w:w="108" w:type="dxa"/>
            </w:tcMar>
            <w:vAlign w:val="center"/>
          </w:tcPr>
          <w:p w14:paraId="5C036107" w14:textId="77777777" w:rsidR="00B34661" w:rsidRDefault="005331F7">
            <w:pPr>
              <w:rPr>
                <w:rFonts w:ascii="新細明體" w:eastAsia="新細明體" w:hAnsi="新細明體" w:cs="新細明體"/>
                <w:color w:val="000000"/>
                <w:szCs w:val="24"/>
              </w:rPr>
            </w:pPr>
            <w:r>
              <w:rPr>
                <w:color w:val="000000"/>
                <w:szCs w:val="24"/>
              </w:rPr>
              <w:t>導播台</w:t>
            </w:r>
            <w:r>
              <w:rPr>
                <w:color w:val="000000"/>
                <w:szCs w:val="24"/>
              </w:rPr>
              <w:t xml:space="preserve"> </w:t>
            </w:r>
            <w:r>
              <w:rPr>
                <w:color w:val="000000"/>
                <w:szCs w:val="24"/>
              </w:rPr>
              <w:t>靜音取消</w:t>
            </w:r>
          </w:p>
        </w:tc>
        <w:tc>
          <w:tcPr>
            <w:tcW w:w="3630" w:type="dxa"/>
            <w:shd w:val="clear" w:color="auto" w:fill="auto"/>
            <w:tcMar>
              <w:left w:w="108" w:type="dxa"/>
            </w:tcMar>
            <w:vAlign w:val="center"/>
          </w:tcPr>
          <w:p w14:paraId="08AE2735" w14:textId="77777777" w:rsidR="00B34661" w:rsidRDefault="005331F7">
            <w:pPr>
              <w:rPr>
                <w:rFonts w:ascii="新細明體" w:eastAsia="新細明體" w:hAnsi="新細明體" w:cs="新細明體"/>
                <w:color w:val="000000"/>
                <w:szCs w:val="24"/>
              </w:rPr>
            </w:pPr>
            <w:r>
              <w:rPr>
                <w:color w:val="000000"/>
                <w:szCs w:val="24"/>
              </w:rPr>
              <w:t>CTL_OUTPUT3_UNMUTE</w:t>
            </w:r>
          </w:p>
        </w:tc>
        <w:tc>
          <w:tcPr>
            <w:tcW w:w="2463" w:type="dxa"/>
            <w:shd w:val="clear" w:color="auto" w:fill="auto"/>
            <w:tcMar>
              <w:left w:w="108" w:type="dxa"/>
            </w:tcMar>
          </w:tcPr>
          <w:p w14:paraId="1C22D1AE" w14:textId="77777777" w:rsidR="00B34661" w:rsidRDefault="005331F7">
            <w:pPr>
              <w:rPr>
                <w:szCs w:val="24"/>
              </w:rPr>
            </w:pPr>
            <w:r>
              <w:rPr>
                <w:szCs w:val="24"/>
              </w:rPr>
              <w:t>{</w:t>
            </w:r>
          </w:p>
          <w:p w14:paraId="7ED2C73D" w14:textId="77777777" w:rsidR="00B34661" w:rsidRDefault="005331F7">
            <w:pPr>
              <w:rPr>
                <w:szCs w:val="24"/>
              </w:rPr>
            </w:pPr>
            <w:r>
              <w:rPr>
                <w:szCs w:val="24"/>
              </w:rPr>
              <w:t xml:space="preserve">    "function": 5,</w:t>
            </w:r>
          </w:p>
          <w:p w14:paraId="773276DA" w14:textId="77777777" w:rsidR="00B34661" w:rsidRDefault="005331F7">
            <w:pPr>
              <w:rPr>
                <w:szCs w:val="24"/>
              </w:rPr>
            </w:pPr>
            <w:r>
              <w:rPr>
                <w:szCs w:val="24"/>
              </w:rPr>
              <w:t xml:space="preserve">    "device": 12,</w:t>
            </w:r>
          </w:p>
          <w:p w14:paraId="66068799" w14:textId="77777777" w:rsidR="00B34661" w:rsidRDefault="005331F7">
            <w:pPr>
              <w:rPr>
                <w:szCs w:val="24"/>
              </w:rPr>
            </w:pPr>
            <w:r>
              <w:rPr>
                <w:szCs w:val="24"/>
              </w:rPr>
              <w:t xml:space="preserve">    "control":4</w:t>
            </w:r>
          </w:p>
          <w:p w14:paraId="238CE2E8" w14:textId="77777777" w:rsidR="00B34661" w:rsidRDefault="005331F7">
            <w:pPr>
              <w:rPr>
                <w:szCs w:val="24"/>
              </w:rPr>
            </w:pPr>
            <w:r>
              <w:rPr>
                <w:szCs w:val="24"/>
              </w:rPr>
              <w:t>}</w:t>
            </w:r>
          </w:p>
        </w:tc>
      </w:tr>
      <w:tr w:rsidR="00B34661" w14:paraId="48D1FC4C" w14:textId="77777777">
        <w:tc>
          <w:tcPr>
            <w:tcW w:w="2429" w:type="dxa"/>
            <w:shd w:val="clear" w:color="auto" w:fill="auto"/>
            <w:tcMar>
              <w:left w:w="108" w:type="dxa"/>
            </w:tcMar>
            <w:vAlign w:val="center"/>
          </w:tcPr>
          <w:p w14:paraId="15D67F9F" w14:textId="77777777"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14:paraId="60EAA464" w14:textId="77777777"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14:paraId="24B181EC" w14:textId="77777777" w:rsidR="00B34661" w:rsidRDefault="00B34661">
            <w:pPr>
              <w:rPr>
                <w:szCs w:val="24"/>
              </w:rPr>
            </w:pPr>
          </w:p>
        </w:tc>
      </w:tr>
      <w:tr w:rsidR="00B34661" w14:paraId="1A0DE661" w14:textId="77777777">
        <w:tc>
          <w:tcPr>
            <w:tcW w:w="2429" w:type="dxa"/>
            <w:shd w:val="clear" w:color="auto" w:fill="auto"/>
            <w:tcMar>
              <w:left w:w="108" w:type="dxa"/>
            </w:tcMar>
            <w:vAlign w:val="center"/>
          </w:tcPr>
          <w:p w14:paraId="3AC8C6FA" w14:textId="77777777"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音量增加</w:t>
            </w:r>
          </w:p>
        </w:tc>
        <w:tc>
          <w:tcPr>
            <w:tcW w:w="3630" w:type="dxa"/>
            <w:shd w:val="clear" w:color="auto" w:fill="auto"/>
            <w:tcMar>
              <w:left w:w="108" w:type="dxa"/>
            </w:tcMar>
            <w:vAlign w:val="center"/>
          </w:tcPr>
          <w:p w14:paraId="438636B8" w14:textId="77777777" w:rsidR="00B34661" w:rsidRDefault="005331F7">
            <w:pPr>
              <w:rPr>
                <w:rFonts w:ascii="新細明體" w:eastAsia="新細明體" w:hAnsi="新細明體" w:cs="新細明體"/>
                <w:color w:val="000000"/>
                <w:szCs w:val="24"/>
              </w:rPr>
            </w:pPr>
            <w:r>
              <w:rPr>
                <w:color w:val="000000"/>
                <w:szCs w:val="24"/>
              </w:rPr>
              <w:t>CTL_OUTPUT6_VOL_UP</w:t>
            </w:r>
          </w:p>
        </w:tc>
        <w:tc>
          <w:tcPr>
            <w:tcW w:w="2463" w:type="dxa"/>
            <w:shd w:val="clear" w:color="auto" w:fill="auto"/>
            <w:tcMar>
              <w:left w:w="108" w:type="dxa"/>
            </w:tcMar>
          </w:tcPr>
          <w:p w14:paraId="0EEDF8C7" w14:textId="77777777" w:rsidR="00B34661" w:rsidRDefault="005331F7">
            <w:pPr>
              <w:rPr>
                <w:szCs w:val="24"/>
              </w:rPr>
            </w:pPr>
            <w:r>
              <w:rPr>
                <w:szCs w:val="24"/>
              </w:rPr>
              <w:t>{</w:t>
            </w:r>
          </w:p>
          <w:p w14:paraId="5A6DAC27" w14:textId="77777777" w:rsidR="00B34661" w:rsidRDefault="005331F7">
            <w:pPr>
              <w:rPr>
                <w:szCs w:val="24"/>
              </w:rPr>
            </w:pPr>
            <w:r>
              <w:rPr>
                <w:szCs w:val="24"/>
              </w:rPr>
              <w:t xml:space="preserve">    "function": 5,</w:t>
            </w:r>
          </w:p>
          <w:p w14:paraId="3C724769" w14:textId="77777777" w:rsidR="00B34661" w:rsidRDefault="005331F7">
            <w:pPr>
              <w:rPr>
                <w:szCs w:val="24"/>
              </w:rPr>
            </w:pPr>
            <w:r>
              <w:rPr>
                <w:szCs w:val="24"/>
              </w:rPr>
              <w:t xml:space="preserve">    "device": 13,</w:t>
            </w:r>
          </w:p>
          <w:p w14:paraId="072A4890" w14:textId="77777777" w:rsidR="00B34661" w:rsidRDefault="005331F7">
            <w:pPr>
              <w:rPr>
                <w:szCs w:val="24"/>
              </w:rPr>
            </w:pPr>
            <w:r>
              <w:rPr>
                <w:szCs w:val="24"/>
              </w:rPr>
              <w:t xml:space="preserve">    "control":5</w:t>
            </w:r>
          </w:p>
          <w:p w14:paraId="7C2E5F60" w14:textId="77777777" w:rsidR="00B34661" w:rsidRDefault="005331F7">
            <w:pPr>
              <w:rPr>
                <w:szCs w:val="24"/>
              </w:rPr>
            </w:pPr>
            <w:r>
              <w:rPr>
                <w:szCs w:val="24"/>
              </w:rPr>
              <w:t>}</w:t>
            </w:r>
          </w:p>
        </w:tc>
      </w:tr>
      <w:tr w:rsidR="00B34661" w14:paraId="20609B1E" w14:textId="77777777">
        <w:tc>
          <w:tcPr>
            <w:tcW w:w="2429" w:type="dxa"/>
            <w:shd w:val="clear" w:color="auto" w:fill="auto"/>
            <w:tcMar>
              <w:left w:w="108" w:type="dxa"/>
            </w:tcMar>
            <w:vAlign w:val="center"/>
          </w:tcPr>
          <w:p w14:paraId="224BDE7F" w14:textId="77777777"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音量減少</w:t>
            </w:r>
          </w:p>
        </w:tc>
        <w:tc>
          <w:tcPr>
            <w:tcW w:w="3630" w:type="dxa"/>
            <w:shd w:val="clear" w:color="auto" w:fill="auto"/>
            <w:tcMar>
              <w:left w:w="108" w:type="dxa"/>
            </w:tcMar>
            <w:vAlign w:val="center"/>
          </w:tcPr>
          <w:p w14:paraId="53A37E02" w14:textId="77777777" w:rsidR="00B34661" w:rsidRDefault="005331F7">
            <w:pPr>
              <w:rPr>
                <w:rFonts w:ascii="新細明體" w:eastAsia="新細明體" w:hAnsi="新細明體" w:cs="新細明體"/>
                <w:color w:val="000000"/>
                <w:szCs w:val="24"/>
              </w:rPr>
            </w:pPr>
            <w:r>
              <w:rPr>
                <w:color w:val="000000"/>
                <w:szCs w:val="24"/>
              </w:rPr>
              <w:t>CTL_OUTPUT6_VOL_DOWN</w:t>
            </w:r>
          </w:p>
        </w:tc>
        <w:tc>
          <w:tcPr>
            <w:tcW w:w="2463" w:type="dxa"/>
            <w:shd w:val="clear" w:color="auto" w:fill="auto"/>
            <w:tcMar>
              <w:left w:w="108" w:type="dxa"/>
            </w:tcMar>
          </w:tcPr>
          <w:p w14:paraId="422604B1" w14:textId="77777777" w:rsidR="00B34661" w:rsidRDefault="005331F7">
            <w:pPr>
              <w:rPr>
                <w:szCs w:val="24"/>
              </w:rPr>
            </w:pPr>
            <w:r>
              <w:rPr>
                <w:szCs w:val="24"/>
              </w:rPr>
              <w:t>{</w:t>
            </w:r>
          </w:p>
          <w:p w14:paraId="478EDEB4" w14:textId="77777777" w:rsidR="00B34661" w:rsidRDefault="005331F7">
            <w:pPr>
              <w:rPr>
                <w:szCs w:val="24"/>
              </w:rPr>
            </w:pPr>
            <w:r>
              <w:rPr>
                <w:szCs w:val="24"/>
              </w:rPr>
              <w:t xml:space="preserve">    "function": 5,</w:t>
            </w:r>
          </w:p>
          <w:p w14:paraId="4F028884" w14:textId="77777777" w:rsidR="00B34661" w:rsidRDefault="005331F7">
            <w:pPr>
              <w:rPr>
                <w:szCs w:val="24"/>
              </w:rPr>
            </w:pPr>
            <w:r>
              <w:rPr>
                <w:szCs w:val="24"/>
              </w:rPr>
              <w:t xml:space="preserve">    "device": 13,</w:t>
            </w:r>
          </w:p>
          <w:p w14:paraId="2F3C03B9" w14:textId="77777777" w:rsidR="00B34661" w:rsidRDefault="005331F7">
            <w:pPr>
              <w:rPr>
                <w:szCs w:val="24"/>
              </w:rPr>
            </w:pPr>
            <w:r>
              <w:rPr>
                <w:szCs w:val="24"/>
              </w:rPr>
              <w:t xml:space="preserve">    "control":6</w:t>
            </w:r>
          </w:p>
          <w:p w14:paraId="2C67ACE5" w14:textId="77777777" w:rsidR="00B34661" w:rsidRDefault="005331F7">
            <w:pPr>
              <w:rPr>
                <w:szCs w:val="24"/>
              </w:rPr>
            </w:pPr>
            <w:r>
              <w:rPr>
                <w:szCs w:val="24"/>
              </w:rPr>
              <w:t>}</w:t>
            </w:r>
          </w:p>
        </w:tc>
      </w:tr>
      <w:tr w:rsidR="00B34661" w14:paraId="2E1E407E" w14:textId="77777777">
        <w:tc>
          <w:tcPr>
            <w:tcW w:w="2429" w:type="dxa"/>
            <w:shd w:val="clear" w:color="auto" w:fill="auto"/>
            <w:tcMar>
              <w:left w:w="108" w:type="dxa"/>
            </w:tcMar>
            <w:vAlign w:val="center"/>
          </w:tcPr>
          <w:p w14:paraId="352BA424" w14:textId="77777777"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靜音</w:t>
            </w:r>
          </w:p>
        </w:tc>
        <w:tc>
          <w:tcPr>
            <w:tcW w:w="3630" w:type="dxa"/>
            <w:shd w:val="clear" w:color="auto" w:fill="auto"/>
            <w:tcMar>
              <w:left w:w="108" w:type="dxa"/>
            </w:tcMar>
            <w:vAlign w:val="center"/>
          </w:tcPr>
          <w:p w14:paraId="6644D58A" w14:textId="77777777" w:rsidR="00B34661" w:rsidRDefault="005331F7">
            <w:pPr>
              <w:rPr>
                <w:rFonts w:ascii="新細明體" w:eastAsia="新細明體" w:hAnsi="新細明體" w:cs="新細明體"/>
                <w:color w:val="000000"/>
                <w:szCs w:val="24"/>
              </w:rPr>
            </w:pPr>
            <w:r>
              <w:rPr>
                <w:color w:val="000000"/>
                <w:szCs w:val="24"/>
              </w:rPr>
              <w:t>CTL_OUTPUT6_MUTE</w:t>
            </w:r>
          </w:p>
        </w:tc>
        <w:tc>
          <w:tcPr>
            <w:tcW w:w="2463" w:type="dxa"/>
            <w:shd w:val="clear" w:color="auto" w:fill="auto"/>
            <w:tcMar>
              <w:left w:w="108" w:type="dxa"/>
            </w:tcMar>
          </w:tcPr>
          <w:p w14:paraId="79C0EE83" w14:textId="77777777" w:rsidR="00B34661" w:rsidRDefault="005331F7">
            <w:pPr>
              <w:rPr>
                <w:szCs w:val="24"/>
              </w:rPr>
            </w:pPr>
            <w:r>
              <w:rPr>
                <w:szCs w:val="24"/>
              </w:rPr>
              <w:t>{</w:t>
            </w:r>
          </w:p>
          <w:p w14:paraId="798B208E" w14:textId="77777777" w:rsidR="00B34661" w:rsidRDefault="005331F7">
            <w:pPr>
              <w:rPr>
                <w:szCs w:val="24"/>
              </w:rPr>
            </w:pPr>
            <w:r>
              <w:rPr>
                <w:szCs w:val="24"/>
              </w:rPr>
              <w:t xml:space="preserve">    "function": 5,</w:t>
            </w:r>
          </w:p>
          <w:p w14:paraId="696CE949" w14:textId="77777777" w:rsidR="00B34661" w:rsidRDefault="005331F7">
            <w:pPr>
              <w:rPr>
                <w:szCs w:val="24"/>
              </w:rPr>
            </w:pPr>
            <w:r>
              <w:rPr>
                <w:szCs w:val="24"/>
              </w:rPr>
              <w:t xml:space="preserve">    "device": 13,</w:t>
            </w:r>
          </w:p>
          <w:p w14:paraId="123E7F8C" w14:textId="77777777" w:rsidR="00B34661" w:rsidRDefault="005331F7">
            <w:pPr>
              <w:rPr>
                <w:szCs w:val="24"/>
              </w:rPr>
            </w:pPr>
            <w:r>
              <w:rPr>
                <w:szCs w:val="24"/>
              </w:rPr>
              <w:t xml:space="preserve">    "control":3</w:t>
            </w:r>
          </w:p>
          <w:p w14:paraId="02AFD22A" w14:textId="77777777" w:rsidR="00B34661" w:rsidRDefault="005331F7">
            <w:pPr>
              <w:rPr>
                <w:szCs w:val="24"/>
              </w:rPr>
            </w:pPr>
            <w:r>
              <w:rPr>
                <w:szCs w:val="24"/>
              </w:rPr>
              <w:t>}</w:t>
            </w:r>
          </w:p>
        </w:tc>
      </w:tr>
      <w:tr w:rsidR="00B34661" w14:paraId="3269ABB0" w14:textId="77777777">
        <w:tc>
          <w:tcPr>
            <w:tcW w:w="2429" w:type="dxa"/>
            <w:shd w:val="clear" w:color="auto" w:fill="auto"/>
            <w:tcMar>
              <w:left w:w="108" w:type="dxa"/>
            </w:tcMar>
            <w:vAlign w:val="center"/>
          </w:tcPr>
          <w:p w14:paraId="599CF432" w14:textId="77777777" w:rsidR="00B34661" w:rsidRDefault="005331F7">
            <w:pPr>
              <w:rPr>
                <w:rFonts w:ascii="新細明體" w:eastAsia="新細明體" w:hAnsi="新細明體" w:cs="新細明體"/>
                <w:color w:val="000000"/>
                <w:szCs w:val="24"/>
              </w:rPr>
            </w:pPr>
            <w:r>
              <w:rPr>
                <w:color w:val="000000"/>
                <w:szCs w:val="24"/>
              </w:rPr>
              <w:t>視訊輸出</w:t>
            </w:r>
            <w:r>
              <w:rPr>
                <w:color w:val="000000"/>
                <w:szCs w:val="24"/>
              </w:rPr>
              <w:t xml:space="preserve"> </w:t>
            </w:r>
            <w:r>
              <w:rPr>
                <w:color w:val="000000"/>
                <w:szCs w:val="24"/>
              </w:rPr>
              <w:t>靜音取消</w:t>
            </w:r>
          </w:p>
        </w:tc>
        <w:tc>
          <w:tcPr>
            <w:tcW w:w="3630" w:type="dxa"/>
            <w:shd w:val="clear" w:color="auto" w:fill="auto"/>
            <w:tcMar>
              <w:left w:w="108" w:type="dxa"/>
            </w:tcMar>
            <w:vAlign w:val="center"/>
          </w:tcPr>
          <w:p w14:paraId="75510B83" w14:textId="77777777" w:rsidR="00B34661" w:rsidRDefault="005331F7">
            <w:pPr>
              <w:rPr>
                <w:rFonts w:ascii="新細明體" w:eastAsia="新細明體" w:hAnsi="新細明體" w:cs="新細明體"/>
                <w:color w:val="000000"/>
                <w:szCs w:val="24"/>
              </w:rPr>
            </w:pPr>
            <w:r>
              <w:rPr>
                <w:color w:val="000000"/>
                <w:szCs w:val="24"/>
              </w:rPr>
              <w:t>CTL_OUTPUT6_UNMUTE</w:t>
            </w:r>
          </w:p>
        </w:tc>
        <w:tc>
          <w:tcPr>
            <w:tcW w:w="2463" w:type="dxa"/>
            <w:shd w:val="clear" w:color="auto" w:fill="auto"/>
            <w:tcMar>
              <w:left w:w="108" w:type="dxa"/>
            </w:tcMar>
          </w:tcPr>
          <w:p w14:paraId="41338944" w14:textId="77777777" w:rsidR="00B34661" w:rsidRDefault="005331F7">
            <w:pPr>
              <w:rPr>
                <w:szCs w:val="24"/>
              </w:rPr>
            </w:pPr>
            <w:r>
              <w:rPr>
                <w:szCs w:val="24"/>
              </w:rPr>
              <w:t>{</w:t>
            </w:r>
          </w:p>
          <w:p w14:paraId="7125C619" w14:textId="77777777" w:rsidR="00B34661" w:rsidRDefault="005331F7">
            <w:pPr>
              <w:rPr>
                <w:szCs w:val="24"/>
              </w:rPr>
            </w:pPr>
            <w:r>
              <w:rPr>
                <w:szCs w:val="24"/>
              </w:rPr>
              <w:t xml:space="preserve">    "function": 5,</w:t>
            </w:r>
          </w:p>
          <w:p w14:paraId="512DA976" w14:textId="77777777" w:rsidR="00B34661" w:rsidRDefault="005331F7">
            <w:pPr>
              <w:rPr>
                <w:szCs w:val="24"/>
              </w:rPr>
            </w:pPr>
            <w:r>
              <w:rPr>
                <w:szCs w:val="24"/>
              </w:rPr>
              <w:t xml:space="preserve">    "device": 13,</w:t>
            </w:r>
          </w:p>
          <w:p w14:paraId="5FCB01C9" w14:textId="77777777" w:rsidR="00B34661" w:rsidRDefault="005331F7">
            <w:pPr>
              <w:rPr>
                <w:szCs w:val="24"/>
              </w:rPr>
            </w:pPr>
            <w:r>
              <w:rPr>
                <w:szCs w:val="24"/>
              </w:rPr>
              <w:t xml:space="preserve">    "control":4</w:t>
            </w:r>
          </w:p>
          <w:p w14:paraId="0A1067C5" w14:textId="77777777" w:rsidR="00B34661" w:rsidRDefault="005331F7">
            <w:pPr>
              <w:rPr>
                <w:szCs w:val="24"/>
              </w:rPr>
            </w:pPr>
            <w:r>
              <w:rPr>
                <w:szCs w:val="24"/>
              </w:rPr>
              <w:t>}</w:t>
            </w:r>
          </w:p>
        </w:tc>
      </w:tr>
      <w:tr w:rsidR="00B34661" w14:paraId="7C897876" w14:textId="77777777">
        <w:tc>
          <w:tcPr>
            <w:tcW w:w="2429" w:type="dxa"/>
            <w:shd w:val="clear" w:color="auto" w:fill="auto"/>
            <w:tcMar>
              <w:left w:w="108" w:type="dxa"/>
            </w:tcMar>
            <w:vAlign w:val="center"/>
          </w:tcPr>
          <w:p w14:paraId="1AEC3E7B" w14:textId="77777777" w:rsidR="00B34661" w:rsidRDefault="00B34661">
            <w:pPr>
              <w:rPr>
                <w:color w:val="000000"/>
                <w:szCs w:val="24"/>
              </w:rPr>
            </w:pPr>
          </w:p>
        </w:tc>
        <w:tc>
          <w:tcPr>
            <w:tcW w:w="3630" w:type="dxa"/>
            <w:shd w:val="clear" w:color="auto" w:fill="auto"/>
            <w:tcMar>
              <w:left w:w="108" w:type="dxa"/>
            </w:tcMar>
            <w:vAlign w:val="center"/>
          </w:tcPr>
          <w:p w14:paraId="7425A95B" w14:textId="77777777" w:rsidR="00B34661" w:rsidRDefault="00B34661">
            <w:pPr>
              <w:rPr>
                <w:color w:val="000000"/>
                <w:szCs w:val="24"/>
              </w:rPr>
            </w:pPr>
          </w:p>
        </w:tc>
        <w:tc>
          <w:tcPr>
            <w:tcW w:w="2463" w:type="dxa"/>
            <w:shd w:val="clear" w:color="auto" w:fill="auto"/>
            <w:tcMar>
              <w:left w:w="108" w:type="dxa"/>
            </w:tcMar>
          </w:tcPr>
          <w:p w14:paraId="63DEFC7F" w14:textId="77777777" w:rsidR="00B34661" w:rsidRDefault="00B34661">
            <w:pPr>
              <w:rPr>
                <w:szCs w:val="24"/>
              </w:rPr>
            </w:pPr>
          </w:p>
        </w:tc>
      </w:tr>
      <w:tr w:rsidR="00B34661" w14:paraId="0027EA88" w14:textId="77777777">
        <w:tc>
          <w:tcPr>
            <w:tcW w:w="2429" w:type="dxa"/>
            <w:shd w:val="clear" w:color="auto" w:fill="auto"/>
            <w:tcMar>
              <w:left w:w="108" w:type="dxa"/>
            </w:tcMar>
            <w:vAlign w:val="center"/>
          </w:tcPr>
          <w:p w14:paraId="40DF4F63" w14:textId="77777777" w:rsidR="00B34661" w:rsidRDefault="005331F7">
            <w:pPr>
              <w:rPr>
                <w:rFonts w:ascii="新細明體" w:eastAsia="新細明體" w:hAnsi="新細明體" w:cs="新細明體"/>
                <w:color w:val="000000"/>
                <w:szCs w:val="24"/>
              </w:rPr>
            </w:pPr>
            <w:r>
              <w:rPr>
                <w:color w:val="000000"/>
                <w:szCs w:val="24"/>
              </w:rPr>
              <w:t>窗簾上升</w:t>
            </w:r>
          </w:p>
        </w:tc>
        <w:tc>
          <w:tcPr>
            <w:tcW w:w="3630" w:type="dxa"/>
            <w:shd w:val="clear" w:color="auto" w:fill="auto"/>
            <w:tcMar>
              <w:left w:w="108" w:type="dxa"/>
            </w:tcMar>
            <w:vAlign w:val="center"/>
          </w:tcPr>
          <w:p w14:paraId="51F56101" w14:textId="77777777" w:rsidR="00B34661" w:rsidRDefault="005331F7">
            <w:pPr>
              <w:rPr>
                <w:rFonts w:ascii="新細明體" w:eastAsia="新細明體" w:hAnsi="新細明體" w:cs="新細明體"/>
                <w:color w:val="000000"/>
                <w:szCs w:val="24"/>
              </w:rPr>
            </w:pPr>
            <w:r>
              <w:rPr>
                <w:color w:val="000000"/>
                <w:szCs w:val="24"/>
              </w:rPr>
              <w:t>CTL_CURTAIN_UP</w:t>
            </w:r>
          </w:p>
        </w:tc>
        <w:tc>
          <w:tcPr>
            <w:tcW w:w="2463" w:type="dxa"/>
            <w:shd w:val="clear" w:color="auto" w:fill="auto"/>
            <w:tcMar>
              <w:left w:w="108" w:type="dxa"/>
            </w:tcMar>
          </w:tcPr>
          <w:p w14:paraId="4D974D9C" w14:textId="77777777" w:rsidR="00B34661" w:rsidRDefault="005331F7">
            <w:pPr>
              <w:rPr>
                <w:szCs w:val="24"/>
              </w:rPr>
            </w:pPr>
            <w:r>
              <w:rPr>
                <w:szCs w:val="24"/>
              </w:rPr>
              <w:t>{</w:t>
            </w:r>
          </w:p>
          <w:p w14:paraId="4089493E" w14:textId="77777777" w:rsidR="00B34661" w:rsidRDefault="005331F7">
            <w:pPr>
              <w:rPr>
                <w:szCs w:val="24"/>
              </w:rPr>
            </w:pPr>
            <w:r>
              <w:rPr>
                <w:szCs w:val="24"/>
              </w:rPr>
              <w:t xml:space="preserve">    "function": 6,</w:t>
            </w:r>
          </w:p>
          <w:p w14:paraId="6DCB94C1" w14:textId="77777777" w:rsidR="00B34661" w:rsidRDefault="005331F7">
            <w:pPr>
              <w:rPr>
                <w:szCs w:val="24"/>
              </w:rPr>
            </w:pPr>
            <w:r>
              <w:rPr>
                <w:szCs w:val="24"/>
              </w:rPr>
              <w:t xml:space="preserve">    "device": 0,</w:t>
            </w:r>
          </w:p>
          <w:p w14:paraId="3616AA06" w14:textId="77777777" w:rsidR="00B34661" w:rsidRDefault="005331F7">
            <w:pPr>
              <w:rPr>
                <w:szCs w:val="24"/>
              </w:rPr>
            </w:pPr>
            <w:r>
              <w:rPr>
                <w:szCs w:val="24"/>
              </w:rPr>
              <w:t xml:space="preserve">    "control":5</w:t>
            </w:r>
          </w:p>
          <w:p w14:paraId="1E85700A" w14:textId="77777777" w:rsidR="00B34661" w:rsidRDefault="005331F7">
            <w:pPr>
              <w:rPr>
                <w:szCs w:val="24"/>
              </w:rPr>
            </w:pPr>
            <w:r>
              <w:rPr>
                <w:szCs w:val="24"/>
              </w:rPr>
              <w:t>}</w:t>
            </w:r>
          </w:p>
        </w:tc>
      </w:tr>
      <w:tr w:rsidR="00B34661" w14:paraId="7D1B3244" w14:textId="77777777">
        <w:tc>
          <w:tcPr>
            <w:tcW w:w="2429" w:type="dxa"/>
            <w:shd w:val="clear" w:color="auto" w:fill="auto"/>
            <w:tcMar>
              <w:left w:w="108" w:type="dxa"/>
            </w:tcMar>
            <w:vAlign w:val="center"/>
          </w:tcPr>
          <w:p w14:paraId="165D0E0B" w14:textId="77777777" w:rsidR="00B34661" w:rsidRDefault="005331F7">
            <w:pPr>
              <w:rPr>
                <w:rFonts w:ascii="新細明體" w:eastAsia="新細明體" w:hAnsi="新細明體" w:cs="新細明體"/>
                <w:color w:val="000000"/>
                <w:szCs w:val="24"/>
              </w:rPr>
            </w:pPr>
            <w:r>
              <w:rPr>
                <w:color w:val="000000"/>
                <w:szCs w:val="24"/>
              </w:rPr>
              <w:t>窗簾下降</w:t>
            </w:r>
          </w:p>
        </w:tc>
        <w:tc>
          <w:tcPr>
            <w:tcW w:w="3630" w:type="dxa"/>
            <w:shd w:val="clear" w:color="auto" w:fill="auto"/>
            <w:tcMar>
              <w:left w:w="108" w:type="dxa"/>
            </w:tcMar>
            <w:vAlign w:val="center"/>
          </w:tcPr>
          <w:p w14:paraId="0AF07D0A" w14:textId="77777777" w:rsidR="00B34661" w:rsidRDefault="005331F7">
            <w:pPr>
              <w:rPr>
                <w:rFonts w:ascii="新細明體" w:eastAsia="新細明體" w:hAnsi="新細明體" w:cs="新細明體"/>
                <w:color w:val="000000"/>
                <w:szCs w:val="24"/>
              </w:rPr>
            </w:pPr>
            <w:r>
              <w:rPr>
                <w:color w:val="000000"/>
                <w:szCs w:val="24"/>
              </w:rPr>
              <w:t>CTL_CURTAIN_DOWN</w:t>
            </w:r>
          </w:p>
        </w:tc>
        <w:tc>
          <w:tcPr>
            <w:tcW w:w="2463" w:type="dxa"/>
            <w:shd w:val="clear" w:color="auto" w:fill="auto"/>
            <w:tcMar>
              <w:left w:w="108" w:type="dxa"/>
            </w:tcMar>
          </w:tcPr>
          <w:p w14:paraId="46F99D97" w14:textId="77777777" w:rsidR="00B34661" w:rsidRDefault="005331F7">
            <w:pPr>
              <w:rPr>
                <w:szCs w:val="24"/>
              </w:rPr>
            </w:pPr>
            <w:r>
              <w:rPr>
                <w:szCs w:val="24"/>
              </w:rPr>
              <w:t>{</w:t>
            </w:r>
          </w:p>
          <w:p w14:paraId="711F7549" w14:textId="77777777" w:rsidR="00B34661" w:rsidRDefault="005331F7">
            <w:pPr>
              <w:rPr>
                <w:szCs w:val="24"/>
              </w:rPr>
            </w:pPr>
            <w:r>
              <w:rPr>
                <w:szCs w:val="24"/>
              </w:rPr>
              <w:t xml:space="preserve">    "function": 6,</w:t>
            </w:r>
          </w:p>
          <w:p w14:paraId="5EE37637" w14:textId="77777777" w:rsidR="00B34661" w:rsidRDefault="005331F7">
            <w:pPr>
              <w:rPr>
                <w:szCs w:val="24"/>
              </w:rPr>
            </w:pPr>
            <w:r>
              <w:rPr>
                <w:szCs w:val="24"/>
              </w:rPr>
              <w:t xml:space="preserve">    "device": 0,</w:t>
            </w:r>
          </w:p>
          <w:p w14:paraId="573B1031" w14:textId="77777777" w:rsidR="00B34661" w:rsidRDefault="005331F7">
            <w:pPr>
              <w:rPr>
                <w:szCs w:val="24"/>
              </w:rPr>
            </w:pPr>
            <w:r>
              <w:rPr>
                <w:szCs w:val="24"/>
              </w:rPr>
              <w:lastRenderedPageBreak/>
              <w:t xml:space="preserve">    "control":6</w:t>
            </w:r>
          </w:p>
          <w:p w14:paraId="0FE91D71" w14:textId="77777777" w:rsidR="00B34661" w:rsidRDefault="005331F7">
            <w:pPr>
              <w:rPr>
                <w:szCs w:val="24"/>
              </w:rPr>
            </w:pPr>
            <w:r>
              <w:rPr>
                <w:szCs w:val="24"/>
              </w:rPr>
              <w:t>}</w:t>
            </w:r>
          </w:p>
        </w:tc>
      </w:tr>
      <w:tr w:rsidR="00B34661" w14:paraId="0D0EC53C" w14:textId="77777777">
        <w:tc>
          <w:tcPr>
            <w:tcW w:w="2429" w:type="dxa"/>
            <w:shd w:val="clear" w:color="auto" w:fill="auto"/>
            <w:tcMar>
              <w:left w:w="108" w:type="dxa"/>
            </w:tcMar>
            <w:vAlign w:val="center"/>
          </w:tcPr>
          <w:p w14:paraId="17646014" w14:textId="77777777" w:rsidR="00B34661" w:rsidRDefault="005331F7">
            <w:pPr>
              <w:rPr>
                <w:rFonts w:ascii="新細明體" w:eastAsia="新細明體" w:hAnsi="新細明體" w:cs="新細明體"/>
                <w:color w:val="000000"/>
                <w:szCs w:val="24"/>
              </w:rPr>
            </w:pPr>
            <w:r>
              <w:rPr>
                <w:color w:val="000000"/>
                <w:szCs w:val="24"/>
              </w:rPr>
              <w:lastRenderedPageBreak/>
              <w:t>白板燈</w:t>
            </w:r>
            <w:r>
              <w:rPr>
                <w:color w:val="000000"/>
                <w:szCs w:val="24"/>
              </w:rPr>
              <w:t>(</w:t>
            </w:r>
            <w:r>
              <w:rPr>
                <w:color w:val="000000"/>
                <w:szCs w:val="24"/>
              </w:rPr>
              <w:t>右</w:t>
            </w:r>
            <w:r>
              <w:rPr>
                <w:color w:val="000000"/>
                <w:szCs w:val="24"/>
              </w:rPr>
              <w:t xml:space="preserve">) </w:t>
            </w:r>
            <w:r>
              <w:rPr>
                <w:color w:val="000000"/>
                <w:szCs w:val="24"/>
              </w:rPr>
              <w:t>開</w:t>
            </w:r>
          </w:p>
        </w:tc>
        <w:tc>
          <w:tcPr>
            <w:tcW w:w="3630" w:type="dxa"/>
            <w:shd w:val="clear" w:color="auto" w:fill="auto"/>
            <w:tcMar>
              <w:left w:w="108" w:type="dxa"/>
            </w:tcMar>
            <w:vAlign w:val="center"/>
          </w:tcPr>
          <w:p w14:paraId="00C69F09" w14:textId="77777777" w:rsidR="00B34661" w:rsidRDefault="005331F7">
            <w:pPr>
              <w:rPr>
                <w:rFonts w:ascii="新細明體" w:eastAsia="新細明體" w:hAnsi="新細明體" w:cs="新細明體"/>
                <w:color w:val="000000"/>
                <w:szCs w:val="24"/>
              </w:rPr>
            </w:pPr>
            <w:r>
              <w:rPr>
                <w:color w:val="000000"/>
                <w:szCs w:val="24"/>
              </w:rPr>
              <w:t>CTL_LIGHT1_ON</w:t>
            </w:r>
          </w:p>
        </w:tc>
        <w:tc>
          <w:tcPr>
            <w:tcW w:w="2463" w:type="dxa"/>
            <w:shd w:val="clear" w:color="auto" w:fill="auto"/>
            <w:tcMar>
              <w:left w:w="108" w:type="dxa"/>
            </w:tcMar>
          </w:tcPr>
          <w:p w14:paraId="5ECFBF7C" w14:textId="77777777" w:rsidR="00B34661" w:rsidRDefault="005331F7">
            <w:pPr>
              <w:rPr>
                <w:szCs w:val="24"/>
              </w:rPr>
            </w:pPr>
            <w:r>
              <w:rPr>
                <w:szCs w:val="24"/>
              </w:rPr>
              <w:t>{</w:t>
            </w:r>
          </w:p>
          <w:p w14:paraId="62F1E01F" w14:textId="77777777" w:rsidR="00B34661" w:rsidRDefault="005331F7">
            <w:pPr>
              <w:rPr>
                <w:szCs w:val="24"/>
              </w:rPr>
            </w:pPr>
            <w:r>
              <w:rPr>
                <w:szCs w:val="24"/>
              </w:rPr>
              <w:t xml:space="preserve">    "function": 7,</w:t>
            </w:r>
          </w:p>
          <w:p w14:paraId="742FF607" w14:textId="77777777" w:rsidR="00B34661" w:rsidRDefault="005331F7">
            <w:pPr>
              <w:rPr>
                <w:szCs w:val="24"/>
              </w:rPr>
            </w:pPr>
            <w:r>
              <w:rPr>
                <w:szCs w:val="24"/>
              </w:rPr>
              <w:t xml:space="preserve">    "device": 1,</w:t>
            </w:r>
          </w:p>
          <w:p w14:paraId="6EFE528A" w14:textId="77777777" w:rsidR="00B34661" w:rsidRDefault="005331F7">
            <w:pPr>
              <w:rPr>
                <w:szCs w:val="24"/>
              </w:rPr>
            </w:pPr>
            <w:r>
              <w:rPr>
                <w:szCs w:val="24"/>
              </w:rPr>
              <w:t xml:space="preserve">    "control":1</w:t>
            </w:r>
          </w:p>
          <w:p w14:paraId="2DB17CD5" w14:textId="77777777" w:rsidR="00B34661" w:rsidRDefault="005331F7">
            <w:pPr>
              <w:rPr>
                <w:szCs w:val="24"/>
              </w:rPr>
            </w:pPr>
            <w:r>
              <w:rPr>
                <w:szCs w:val="24"/>
              </w:rPr>
              <w:t>}</w:t>
            </w:r>
          </w:p>
        </w:tc>
      </w:tr>
      <w:tr w:rsidR="00B34661" w14:paraId="6F4C0FFE" w14:textId="77777777">
        <w:tc>
          <w:tcPr>
            <w:tcW w:w="2429" w:type="dxa"/>
            <w:shd w:val="clear" w:color="auto" w:fill="auto"/>
            <w:tcMar>
              <w:left w:w="108" w:type="dxa"/>
            </w:tcMar>
            <w:vAlign w:val="center"/>
          </w:tcPr>
          <w:p w14:paraId="0AB137B6" w14:textId="77777777" w:rsidR="00B34661" w:rsidRDefault="005331F7">
            <w:pPr>
              <w:rPr>
                <w:rFonts w:ascii="新細明體" w:eastAsia="新細明體" w:hAnsi="新細明體" w:cs="新細明體"/>
                <w:color w:val="000000"/>
                <w:szCs w:val="24"/>
              </w:rPr>
            </w:pPr>
            <w:r>
              <w:rPr>
                <w:color w:val="000000"/>
                <w:szCs w:val="24"/>
              </w:rPr>
              <w:t>白板燈</w:t>
            </w:r>
            <w:r>
              <w:rPr>
                <w:color w:val="000000"/>
                <w:szCs w:val="24"/>
              </w:rPr>
              <w:t>(</w:t>
            </w:r>
            <w:r>
              <w:rPr>
                <w:color w:val="000000"/>
                <w:szCs w:val="24"/>
              </w:rPr>
              <w:t>右</w:t>
            </w:r>
            <w:r>
              <w:rPr>
                <w:color w:val="000000"/>
                <w:szCs w:val="24"/>
              </w:rPr>
              <w:t xml:space="preserve">) </w:t>
            </w:r>
            <w:r>
              <w:rPr>
                <w:color w:val="000000"/>
                <w:szCs w:val="24"/>
              </w:rPr>
              <w:t>關</w:t>
            </w:r>
          </w:p>
        </w:tc>
        <w:tc>
          <w:tcPr>
            <w:tcW w:w="3630" w:type="dxa"/>
            <w:shd w:val="clear" w:color="auto" w:fill="auto"/>
            <w:tcMar>
              <w:left w:w="108" w:type="dxa"/>
            </w:tcMar>
            <w:vAlign w:val="center"/>
          </w:tcPr>
          <w:p w14:paraId="4BB2FB56" w14:textId="77777777" w:rsidR="00B34661" w:rsidRDefault="005331F7">
            <w:pPr>
              <w:rPr>
                <w:rFonts w:ascii="新細明體" w:eastAsia="新細明體" w:hAnsi="新細明體" w:cs="新細明體"/>
                <w:color w:val="000000"/>
                <w:szCs w:val="24"/>
              </w:rPr>
            </w:pPr>
            <w:r>
              <w:rPr>
                <w:color w:val="000000"/>
                <w:szCs w:val="24"/>
              </w:rPr>
              <w:t>CTL_LIGHT1_OFF</w:t>
            </w:r>
          </w:p>
        </w:tc>
        <w:tc>
          <w:tcPr>
            <w:tcW w:w="2463" w:type="dxa"/>
            <w:shd w:val="clear" w:color="auto" w:fill="auto"/>
            <w:tcMar>
              <w:left w:w="108" w:type="dxa"/>
            </w:tcMar>
          </w:tcPr>
          <w:p w14:paraId="2C60F141" w14:textId="77777777" w:rsidR="00B34661" w:rsidRDefault="005331F7">
            <w:pPr>
              <w:rPr>
                <w:szCs w:val="24"/>
              </w:rPr>
            </w:pPr>
            <w:r>
              <w:rPr>
                <w:szCs w:val="24"/>
              </w:rPr>
              <w:t>{</w:t>
            </w:r>
          </w:p>
          <w:p w14:paraId="1E140A61" w14:textId="77777777" w:rsidR="00B34661" w:rsidRDefault="005331F7">
            <w:pPr>
              <w:rPr>
                <w:szCs w:val="24"/>
              </w:rPr>
            </w:pPr>
            <w:r>
              <w:rPr>
                <w:szCs w:val="24"/>
              </w:rPr>
              <w:t xml:space="preserve">    "function": 7,</w:t>
            </w:r>
          </w:p>
          <w:p w14:paraId="01DEF4D2" w14:textId="77777777" w:rsidR="00B34661" w:rsidRDefault="005331F7">
            <w:pPr>
              <w:rPr>
                <w:szCs w:val="24"/>
              </w:rPr>
            </w:pPr>
            <w:r>
              <w:rPr>
                <w:szCs w:val="24"/>
              </w:rPr>
              <w:t xml:space="preserve">    "device": 1,</w:t>
            </w:r>
          </w:p>
          <w:p w14:paraId="6162DE00" w14:textId="77777777" w:rsidR="00B34661" w:rsidRDefault="005331F7">
            <w:pPr>
              <w:rPr>
                <w:szCs w:val="24"/>
              </w:rPr>
            </w:pPr>
            <w:r>
              <w:rPr>
                <w:szCs w:val="24"/>
              </w:rPr>
              <w:t xml:space="preserve">    "control":2</w:t>
            </w:r>
          </w:p>
          <w:p w14:paraId="28EB8B4F" w14:textId="77777777" w:rsidR="00B34661" w:rsidRDefault="005331F7">
            <w:pPr>
              <w:rPr>
                <w:szCs w:val="24"/>
              </w:rPr>
            </w:pPr>
            <w:r>
              <w:rPr>
                <w:szCs w:val="24"/>
              </w:rPr>
              <w:t>}</w:t>
            </w:r>
          </w:p>
        </w:tc>
      </w:tr>
      <w:tr w:rsidR="00B34661" w14:paraId="5C59F17B" w14:textId="77777777">
        <w:tc>
          <w:tcPr>
            <w:tcW w:w="2429" w:type="dxa"/>
            <w:shd w:val="clear" w:color="auto" w:fill="auto"/>
            <w:tcMar>
              <w:left w:w="108" w:type="dxa"/>
            </w:tcMar>
            <w:vAlign w:val="center"/>
          </w:tcPr>
          <w:p w14:paraId="540E6940" w14:textId="77777777" w:rsidR="00B34661" w:rsidRDefault="005331F7">
            <w:pPr>
              <w:rPr>
                <w:rFonts w:ascii="新細明體" w:eastAsia="新細明體" w:hAnsi="新細明體" w:cs="新細明體"/>
                <w:color w:val="000000"/>
                <w:szCs w:val="24"/>
              </w:rPr>
            </w:pPr>
            <w:r>
              <w:rPr>
                <w:color w:val="000000"/>
                <w:szCs w:val="24"/>
              </w:rPr>
              <w:t>後方筒燈</w:t>
            </w:r>
            <w:r>
              <w:rPr>
                <w:color w:val="000000"/>
                <w:szCs w:val="24"/>
              </w:rPr>
              <w:t xml:space="preserve"> </w:t>
            </w:r>
            <w:r>
              <w:rPr>
                <w:color w:val="000000"/>
                <w:szCs w:val="24"/>
              </w:rPr>
              <w:t>開</w:t>
            </w:r>
          </w:p>
        </w:tc>
        <w:tc>
          <w:tcPr>
            <w:tcW w:w="3630" w:type="dxa"/>
            <w:shd w:val="clear" w:color="auto" w:fill="auto"/>
            <w:tcMar>
              <w:left w:w="108" w:type="dxa"/>
            </w:tcMar>
            <w:vAlign w:val="center"/>
          </w:tcPr>
          <w:p w14:paraId="47E89E55" w14:textId="77777777" w:rsidR="00B34661" w:rsidRDefault="005331F7">
            <w:pPr>
              <w:rPr>
                <w:rFonts w:ascii="新細明體" w:eastAsia="新細明體" w:hAnsi="新細明體" w:cs="新細明體"/>
                <w:color w:val="000000"/>
                <w:szCs w:val="24"/>
              </w:rPr>
            </w:pPr>
            <w:r>
              <w:rPr>
                <w:color w:val="000000"/>
                <w:szCs w:val="24"/>
              </w:rPr>
              <w:t>CTL_LIGHT2_ON</w:t>
            </w:r>
          </w:p>
        </w:tc>
        <w:tc>
          <w:tcPr>
            <w:tcW w:w="2463" w:type="dxa"/>
            <w:shd w:val="clear" w:color="auto" w:fill="auto"/>
            <w:tcMar>
              <w:left w:w="108" w:type="dxa"/>
            </w:tcMar>
          </w:tcPr>
          <w:p w14:paraId="420EF3CD" w14:textId="77777777" w:rsidR="00B34661" w:rsidRDefault="005331F7">
            <w:pPr>
              <w:rPr>
                <w:szCs w:val="24"/>
              </w:rPr>
            </w:pPr>
            <w:r>
              <w:rPr>
                <w:szCs w:val="24"/>
              </w:rPr>
              <w:t>{</w:t>
            </w:r>
          </w:p>
          <w:p w14:paraId="52ABDFE8" w14:textId="77777777" w:rsidR="00B34661" w:rsidRDefault="005331F7">
            <w:pPr>
              <w:rPr>
                <w:szCs w:val="24"/>
              </w:rPr>
            </w:pPr>
            <w:r>
              <w:rPr>
                <w:szCs w:val="24"/>
              </w:rPr>
              <w:t xml:space="preserve">    "function": 7,</w:t>
            </w:r>
          </w:p>
          <w:p w14:paraId="26B9985B" w14:textId="77777777" w:rsidR="00B34661" w:rsidRDefault="005331F7">
            <w:pPr>
              <w:rPr>
                <w:szCs w:val="24"/>
              </w:rPr>
            </w:pPr>
            <w:r>
              <w:rPr>
                <w:szCs w:val="24"/>
              </w:rPr>
              <w:t xml:space="preserve">    "device": 2,</w:t>
            </w:r>
          </w:p>
          <w:p w14:paraId="3916A311" w14:textId="77777777" w:rsidR="00B34661" w:rsidRDefault="005331F7">
            <w:pPr>
              <w:rPr>
                <w:szCs w:val="24"/>
              </w:rPr>
            </w:pPr>
            <w:r>
              <w:rPr>
                <w:szCs w:val="24"/>
              </w:rPr>
              <w:t xml:space="preserve">    "control":1</w:t>
            </w:r>
          </w:p>
          <w:p w14:paraId="347A8C02" w14:textId="77777777" w:rsidR="00B34661" w:rsidRDefault="005331F7">
            <w:pPr>
              <w:rPr>
                <w:szCs w:val="24"/>
              </w:rPr>
            </w:pPr>
            <w:r>
              <w:rPr>
                <w:szCs w:val="24"/>
              </w:rPr>
              <w:t>}</w:t>
            </w:r>
          </w:p>
        </w:tc>
      </w:tr>
      <w:tr w:rsidR="00B34661" w14:paraId="2B9DC73E" w14:textId="77777777">
        <w:tc>
          <w:tcPr>
            <w:tcW w:w="2429" w:type="dxa"/>
            <w:shd w:val="clear" w:color="auto" w:fill="auto"/>
            <w:tcMar>
              <w:left w:w="108" w:type="dxa"/>
            </w:tcMar>
            <w:vAlign w:val="center"/>
          </w:tcPr>
          <w:p w14:paraId="0191E3D7" w14:textId="77777777" w:rsidR="00B34661" w:rsidRDefault="005331F7">
            <w:pPr>
              <w:rPr>
                <w:rFonts w:ascii="新細明體" w:eastAsia="新細明體" w:hAnsi="新細明體" w:cs="新細明體"/>
                <w:color w:val="000000"/>
                <w:szCs w:val="24"/>
              </w:rPr>
            </w:pPr>
            <w:r>
              <w:rPr>
                <w:color w:val="000000"/>
                <w:szCs w:val="24"/>
              </w:rPr>
              <w:t>後方筒燈</w:t>
            </w:r>
            <w:r>
              <w:rPr>
                <w:color w:val="000000"/>
                <w:szCs w:val="24"/>
              </w:rPr>
              <w:t xml:space="preserve"> </w:t>
            </w:r>
            <w:r>
              <w:rPr>
                <w:color w:val="000000"/>
                <w:szCs w:val="24"/>
              </w:rPr>
              <w:t>關</w:t>
            </w:r>
          </w:p>
        </w:tc>
        <w:tc>
          <w:tcPr>
            <w:tcW w:w="3630" w:type="dxa"/>
            <w:shd w:val="clear" w:color="auto" w:fill="auto"/>
            <w:tcMar>
              <w:left w:w="108" w:type="dxa"/>
            </w:tcMar>
            <w:vAlign w:val="center"/>
          </w:tcPr>
          <w:p w14:paraId="54DE4EA6" w14:textId="77777777" w:rsidR="00B34661" w:rsidRDefault="005331F7">
            <w:pPr>
              <w:rPr>
                <w:rFonts w:ascii="新細明體" w:eastAsia="新細明體" w:hAnsi="新細明體" w:cs="新細明體"/>
                <w:color w:val="000000"/>
                <w:szCs w:val="24"/>
              </w:rPr>
            </w:pPr>
            <w:r>
              <w:rPr>
                <w:color w:val="000000"/>
                <w:szCs w:val="24"/>
              </w:rPr>
              <w:t>CTL_LIGHT2_OFF</w:t>
            </w:r>
          </w:p>
        </w:tc>
        <w:tc>
          <w:tcPr>
            <w:tcW w:w="2463" w:type="dxa"/>
            <w:shd w:val="clear" w:color="auto" w:fill="auto"/>
            <w:tcMar>
              <w:left w:w="108" w:type="dxa"/>
            </w:tcMar>
          </w:tcPr>
          <w:p w14:paraId="6F7C2233" w14:textId="77777777" w:rsidR="00B34661" w:rsidRDefault="005331F7">
            <w:pPr>
              <w:rPr>
                <w:szCs w:val="24"/>
              </w:rPr>
            </w:pPr>
            <w:r>
              <w:rPr>
                <w:szCs w:val="24"/>
              </w:rPr>
              <w:t>{</w:t>
            </w:r>
          </w:p>
          <w:p w14:paraId="0838F96A" w14:textId="77777777" w:rsidR="00B34661" w:rsidRDefault="005331F7">
            <w:pPr>
              <w:rPr>
                <w:szCs w:val="24"/>
              </w:rPr>
            </w:pPr>
            <w:r>
              <w:rPr>
                <w:szCs w:val="24"/>
              </w:rPr>
              <w:t xml:space="preserve">    "function": 7,</w:t>
            </w:r>
          </w:p>
          <w:p w14:paraId="0CC506CB" w14:textId="77777777" w:rsidR="00B34661" w:rsidRDefault="005331F7">
            <w:pPr>
              <w:rPr>
                <w:szCs w:val="24"/>
              </w:rPr>
            </w:pPr>
            <w:r>
              <w:rPr>
                <w:szCs w:val="24"/>
              </w:rPr>
              <w:t xml:space="preserve">    "device": 2,</w:t>
            </w:r>
          </w:p>
          <w:p w14:paraId="7DA23E75" w14:textId="77777777" w:rsidR="00B34661" w:rsidRDefault="005331F7">
            <w:pPr>
              <w:rPr>
                <w:szCs w:val="24"/>
              </w:rPr>
            </w:pPr>
            <w:r>
              <w:rPr>
                <w:szCs w:val="24"/>
              </w:rPr>
              <w:t xml:space="preserve">    "control":2</w:t>
            </w:r>
          </w:p>
          <w:p w14:paraId="54430EDB" w14:textId="77777777" w:rsidR="00B34661" w:rsidRDefault="005331F7">
            <w:pPr>
              <w:rPr>
                <w:szCs w:val="24"/>
              </w:rPr>
            </w:pPr>
            <w:r>
              <w:rPr>
                <w:szCs w:val="24"/>
              </w:rPr>
              <w:t>}</w:t>
            </w:r>
          </w:p>
        </w:tc>
      </w:tr>
      <w:tr w:rsidR="00B34661" w14:paraId="07753402" w14:textId="77777777">
        <w:tc>
          <w:tcPr>
            <w:tcW w:w="2429" w:type="dxa"/>
            <w:shd w:val="clear" w:color="auto" w:fill="auto"/>
            <w:tcMar>
              <w:left w:w="108" w:type="dxa"/>
            </w:tcMar>
            <w:vAlign w:val="center"/>
          </w:tcPr>
          <w:p w14:paraId="5EF16DA3" w14:textId="77777777" w:rsidR="00B34661" w:rsidRDefault="005331F7">
            <w:pPr>
              <w:rPr>
                <w:rFonts w:ascii="新細明體" w:eastAsia="新細明體" w:hAnsi="新細明體" w:cs="新細明體"/>
                <w:color w:val="000000"/>
                <w:szCs w:val="24"/>
              </w:rPr>
            </w:pPr>
            <w:r>
              <w:rPr>
                <w:color w:val="000000"/>
                <w:szCs w:val="24"/>
              </w:rPr>
              <w:t>白板燈</w:t>
            </w:r>
            <w:r>
              <w:rPr>
                <w:color w:val="000000"/>
                <w:szCs w:val="24"/>
              </w:rPr>
              <w:t>(</w:t>
            </w:r>
            <w:r>
              <w:rPr>
                <w:color w:val="000000"/>
                <w:szCs w:val="24"/>
              </w:rPr>
              <w:t>左</w:t>
            </w:r>
            <w:r>
              <w:rPr>
                <w:color w:val="000000"/>
                <w:szCs w:val="24"/>
              </w:rPr>
              <w:t xml:space="preserve">) </w:t>
            </w:r>
            <w:r>
              <w:rPr>
                <w:color w:val="000000"/>
                <w:szCs w:val="24"/>
              </w:rPr>
              <w:t>開</w:t>
            </w:r>
          </w:p>
        </w:tc>
        <w:tc>
          <w:tcPr>
            <w:tcW w:w="3630" w:type="dxa"/>
            <w:shd w:val="clear" w:color="auto" w:fill="auto"/>
            <w:tcMar>
              <w:left w:w="108" w:type="dxa"/>
            </w:tcMar>
            <w:vAlign w:val="center"/>
          </w:tcPr>
          <w:p w14:paraId="6F07F76E" w14:textId="77777777" w:rsidR="00B34661" w:rsidRDefault="005331F7">
            <w:pPr>
              <w:rPr>
                <w:rFonts w:ascii="新細明體" w:eastAsia="新細明體" w:hAnsi="新細明體" w:cs="新細明體"/>
                <w:color w:val="000000"/>
                <w:szCs w:val="24"/>
              </w:rPr>
            </w:pPr>
            <w:r>
              <w:rPr>
                <w:color w:val="000000"/>
                <w:szCs w:val="24"/>
              </w:rPr>
              <w:t>CTL_LIGHT3_ON</w:t>
            </w:r>
          </w:p>
        </w:tc>
        <w:tc>
          <w:tcPr>
            <w:tcW w:w="2463" w:type="dxa"/>
            <w:shd w:val="clear" w:color="auto" w:fill="auto"/>
            <w:tcMar>
              <w:left w:w="108" w:type="dxa"/>
            </w:tcMar>
          </w:tcPr>
          <w:p w14:paraId="1FAC2269" w14:textId="77777777" w:rsidR="00B34661" w:rsidRDefault="005331F7">
            <w:pPr>
              <w:rPr>
                <w:szCs w:val="24"/>
              </w:rPr>
            </w:pPr>
            <w:r>
              <w:rPr>
                <w:szCs w:val="24"/>
              </w:rPr>
              <w:t>{</w:t>
            </w:r>
          </w:p>
          <w:p w14:paraId="29B0DBE8" w14:textId="77777777" w:rsidR="00B34661" w:rsidRDefault="005331F7">
            <w:pPr>
              <w:rPr>
                <w:szCs w:val="24"/>
              </w:rPr>
            </w:pPr>
            <w:r>
              <w:rPr>
                <w:szCs w:val="24"/>
              </w:rPr>
              <w:t xml:space="preserve">    "function": 7,</w:t>
            </w:r>
          </w:p>
          <w:p w14:paraId="00F10AE2" w14:textId="77777777" w:rsidR="00B34661" w:rsidRDefault="005331F7">
            <w:pPr>
              <w:rPr>
                <w:szCs w:val="24"/>
              </w:rPr>
            </w:pPr>
            <w:r>
              <w:rPr>
                <w:szCs w:val="24"/>
              </w:rPr>
              <w:t xml:space="preserve">    "device": 3,</w:t>
            </w:r>
          </w:p>
          <w:p w14:paraId="3A3B2B09" w14:textId="77777777" w:rsidR="00B34661" w:rsidRDefault="005331F7">
            <w:pPr>
              <w:rPr>
                <w:szCs w:val="24"/>
              </w:rPr>
            </w:pPr>
            <w:r>
              <w:rPr>
                <w:szCs w:val="24"/>
              </w:rPr>
              <w:t xml:space="preserve">    "control":1</w:t>
            </w:r>
          </w:p>
          <w:p w14:paraId="0AEED52F" w14:textId="77777777" w:rsidR="00B34661" w:rsidRDefault="005331F7">
            <w:pPr>
              <w:rPr>
                <w:szCs w:val="24"/>
              </w:rPr>
            </w:pPr>
            <w:r>
              <w:rPr>
                <w:szCs w:val="24"/>
              </w:rPr>
              <w:t>}</w:t>
            </w:r>
          </w:p>
        </w:tc>
      </w:tr>
      <w:tr w:rsidR="00B34661" w14:paraId="7768A2E7" w14:textId="77777777">
        <w:tc>
          <w:tcPr>
            <w:tcW w:w="2429" w:type="dxa"/>
            <w:shd w:val="clear" w:color="auto" w:fill="auto"/>
            <w:tcMar>
              <w:left w:w="108" w:type="dxa"/>
            </w:tcMar>
            <w:vAlign w:val="center"/>
          </w:tcPr>
          <w:p w14:paraId="3658F297" w14:textId="77777777" w:rsidR="00B34661" w:rsidRDefault="005331F7">
            <w:pPr>
              <w:rPr>
                <w:rFonts w:ascii="新細明體" w:eastAsia="新細明體" w:hAnsi="新細明體" w:cs="新細明體"/>
                <w:color w:val="000000"/>
                <w:szCs w:val="24"/>
              </w:rPr>
            </w:pPr>
            <w:r>
              <w:rPr>
                <w:color w:val="000000"/>
                <w:szCs w:val="24"/>
              </w:rPr>
              <w:t>白板燈</w:t>
            </w:r>
            <w:r>
              <w:rPr>
                <w:color w:val="000000"/>
                <w:szCs w:val="24"/>
              </w:rPr>
              <w:t>(</w:t>
            </w:r>
            <w:r>
              <w:rPr>
                <w:color w:val="000000"/>
                <w:szCs w:val="24"/>
              </w:rPr>
              <w:t>左</w:t>
            </w:r>
            <w:r>
              <w:rPr>
                <w:color w:val="000000"/>
                <w:szCs w:val="24"/>
              </w:rPr>
              <w:t xml:space="preserve">) </w:t>
            </w:r>
            <w:r>
              <w:rPr>
                <w:color w:val="000000"/>
                <w:szCs w:val="24"/>
              </w:rPr>
              <w:t>關</w:t>
            </w:r>
          </w:p>
        </w:tc>
        <w:tc>
          <w:tcPr>
            <w:tcW w:w="3630" w:type="dxa"/>
            <w:shd w:val="clear" w:color="auto" w:fill="auto"/>
            <w:tcMar>
              <w:left w:w="108" w:type="dxa"/>
            </w:tcMar>
            <w:vAlign w:val="center"/>
          </w:tcPr>
          <w:p w14:paraId="0D5F57BC" w14:textId="77777777" w:rsidR="00B34661" w:rsidRDefault="005331F7">
            <w:pPr>
              <w:rPr>
                <w:rFonts w:ascii="新細明體" w:eastAsia="新細明體" w:hAnsi="新細明體" w:cs="新細明體"/>
                <w:color w:val="000000"/>
                <w:szCs w:val="24"/>
              </w:rPr>
            </w:pPr>
            <w:r>
              <w:rPr>
                <w:color w:val="000000"/>
                <w:szCs w:val="24"/>
              </w:rPr>
              <w:t>CTL_LIGHT3_OFF</w:t>
            </w:r>
          </w:p>
        </w:tc>
        <w:tc>
          <w:tcPr>
            <w:tcW w:w="2463" w:type="dxa"/>
            <w:shd w:val="clear" w:color="auto" w:fill="auto"/>
            <w:tcMar>
              <w:left w:w="108" w:type="dxa"/>
            </w:tcMar>
          </w:tcPr>
          <w:p w14:paraId="1DB588B6" w14:textId="77777777" w:rsidR="00B34661" w:rsidRDefault="005331F7">
            <w:pPr>
              <w:rPr>
                <w:szCs w:val="24"/>
              </w:rPr>
            </w:pPr>
            <w:r>
              <w:rPr>
                <w:szCs w:val="24"/>
              </w:rPr>
              <w:t>{</w:t>
            </w:r>
          </w:p>
          <w:p w14:paraId="584A778C" w14:textId="77777777" w:rsidR="00B34661" w:rsidRDefault="005331F7">
            <w:pPr>
              <w:rPr>
                <w:szCs w:val="24"/>
              </w:rPr>
            </w:pPr>
            <w:r>
              <w:rPr>
                <w:szCs w:val="24"/>
              </w:rPr>
              <w:t xml:space="preserve">    "function": 7,</w:t>
            </w:r>
          </w:p>
          <w:p w14:paraId="3BD91000" w14:textId="77777777" w:rsidR="00B34661" w:rsidRDefault="005331F7">
            <w:pPr>
              <w:rPr>
                <w:szCs w:val="24"/>
              </w:rPr>
            </w:pPr>
            <w:r>
              <w:rPr>
                <w:szCs w:val="24"/>
              </w:rPr>
              <w:t xml:space="preserve">    "device": 3,</w:t>
            </w:r>
          </w:p>
          <w:p w14:paraId="1147972F" w14:textId="77777777" w:rsidR="00B34661" w:rsidRDefault="005331F7">
            <w:pPr>
              <w:rPr>
                <w:szCs w:val="24"/>
              </w:rPr>
            </w:pPr>
            <w:r>
              <w:rPr>
                <w:szCs w:val="24"/>
              </w:rPr>
              <w:t xml:space="preserve">    "control":2</w:t>
            </w:r>
          </w:p>
          <w:p w14:paraId="027FAEFC" w14:textId="77777777" w:rsidR="00B34661" w:rsidRDefault="005331F7">
            <w:pPr>
              <w:rPr>
                <w:szCs w:val="24"/>
              </w:rPr>
            </w:pPr>
            <w:r>
              <w:rPr>
                <w:szCs w:val="24"/>
              </w:rPr>
              <w:t>}</w:t>
            </w:r>
          </w:p>
        </w:tc>
      </w:tr>
      <w:tr w:rsidR="00B34661" w14:paraId="7AD7E5E8" w14:textId="77777777">
        <w:tc>
          <w:tcPr>
            <w:tcW w:w="2429" w:type="dxa"/>
            <w:shd w:val="clear" w:color="auto" w:fill="auto"/>
            <w:tcMar>
              <w:left w:w="108" w:type="dxa"/>
            </w:tcMar>
            <w:vAlign w:val="center"/>
          </w:tcPr>
          <w:p w14:paraId="043E8251" w14:textId="77777777" w:rsidR="00B34661" w:rsidRDefault="005331F7">
            <w:pPr>
              <w:rPr>
                <w:rFonts w:ascii="新細明體" w:eastAsia="新細明體" w:hAnsi="新細明體" w:cs="新細明體"/>
                <w:color w:val="000000"/>
                <w:szCs w:val="24"/>
              </w:rPr>
            </w:pPr>
            <w:r>
              <w:rPr>
                <w:color w:val="000000"/>
                <w:szCs w:val="24"/>
              </w:rPr>
              <w:t>講台間照</w:t>
            </w:r>
            <w:r>
              <w:rPr>
                <w:color w:val="000000"/>
                <w:szCs w:val="24"/>
              </w:rPr>
              <w:t xml:space="preserve"> </w:t>
            </w:r>
            <w:r>
              <w:rPr>
                <w:color w:val="000000"/>
                <w:szCs w:val="24"/>
              </w:rPr>
              <w:t>開</w:t>
            </w:r>
          </w:p>
        </w:tc>
        <w:tc>
          <w:tcPr>
            <w:tcW w:w="3630" w:type="dxa"/>
            <w:shd w:val="clear" w:color="auto" w:fill="auto"/>
            <w:tcMar>
              <w:left w:w="108" w:type="dxa"/>
            </w:tcMar>
            <w:vAlign w:val="center"/>
          </w:tcPr>
          <w:p w14:paraId="6D1A1459" w14:textId="77777777" w:rsidR="00B34661" w:rsidRDefault="005331F7">
            <w:pPr>
              <w:rPr>
                <w:rFonts w:ascii="新細明體" w:eastAsia="新細明體" w:hAnsi="新細明體" w:cs="新細明體"/>
                <w:color w:val="000000"/>
                <w:szCs w:val="24"/>
              </w:rPr>
            </w:pPr>
            <w:r>
              <w:rPr>
                <w:color w:val="000000"/>
                <w:szCs w:val="24"/>
              </w:rPr>
              <w:t>CTL_LIGHT4_ON</w:t>
            </w:r>
          </w:p>
        </w:tc>
        <w:tc>
          <w:tcPr>
            <w:tcW w:w="2463" w:type="dxa"/>
            <w:shd w:val="clear" w:color="auto" w:fill="auto"/>
            <w:tcMar>
              <w:left w:w="108" w:type="dxa"/>
            </w:tcMar>
          </w:tcPr>
          <w:p w14:paraId="1C8B79A5" w14:textId="77777777" w:rsidR="00B34661" w:rsidRDefault="005331F7">
            <w:pPr>
              <w:rPr>
                <w:szCs w:val="24"/>
              </w:rPr>
            </w:pPr>
            <w:r>
              <w:rPr>
                <w:szCs w:val="24"/>
              </w:rPr>
              <w:t>{</w:t>
            </w:r>
          </w:p>
          <w:p w14:paraId="2DC66438" w14:textId="77777777" w:rsidR="00B34661" w:rsidRDefault="005331F7">
            <w:pPr>
              <w:rPr>
                <w:szCs w:val="24"/>
              </w:rPr>
            </w:pPr>
            <w:r>
              <w:rPr>
                <w:szCs w:val="24"/>
              </w:rPr>
              <w:t xml:space="preserve">    "function": 7,</w:t>
            </w:r>
          </w:p>
          <w:p w14:paraId="2EFF7171" w14:textId="77777777" w:rsidR="00B34661" w:rsidRDefault="005331F7">
            <w:pPr>
              <w:rPr>
                <w:szCs w:val="24"/>
              </w:rPr>
            </w:pPr>
            <w:r>
              <w:rPr>
                <w:szCs w:val="24"/>
              </w:rPr>
              <w:t xml:space="preserve">    "device": 4,</w:t>
            </w:r>
          </w:p>
          <w:p w14:paraId="18AFBF44" w14:textId="77777777" w:rsidR="00B34661" w:rsidRDefault="005331F7">
            <w:pPr>
              <w:rPr>
                <w:szCs w:val="24"/>
              </w:rPr>
            </w:pPr>
            <w:r>
              <w:rPr>
                <w:szCs w:val="24"/>
              </w:rPr>
              <w:t xml:space="preserve">    "control":1</w:t>
            </w:r>
          </w:p>
          <w:p w14:paraId="2949448F" w14:textId="77777777" w:rsidR="00B34661" w:rsidRDefault="005331F7">
            <w:pPr>
              <w:rPr>
                <w:szCs w:val="24"/>
              </w:rPr>
            </w:pPr>
            <w:r>
              <w:rPr>
                <w:szCs w:val="24"/>
              </w:rPr>
              <w:t>}</w:t>
            </w:r>
          </w:p>
        </w:tc>
      </w:tr>
      <w:tr w:rsidR="00B34661" w14:paraId="17BFF1CF" w14:textId="77777777">
        <w:tc>
          <w:tcPr>
            <w:tcW w:w="2429" w:type="dxa"/>
            <w:shd w:val="clear" w:color="auto" w:fill="auto"/>
            <w:tcMar>
              <w:left w:w="108" w:type="dxa"/>
            </w:tcMar>
            <w:vAlign w:val="center"/>
          </w:tcPr>
          <w:p w14:paraId="479BEBD1" w14:textId="77777777" w:rsidR="00B34661" w:rsidRDefault="005331F7">
            <w:pPr>
              <w:rPr>
                <w:rFonts w:ascii="新細明體" w:eastAsia="新細明體" w:hAnsi="新細明體" w:cs="新細明體"/>
                <w:color w:val="000000"/>
                <w:szCs w:val="24"/>
              </w:rPr>
            </w:pPr>
            <w:r>
              <w:rPr>
                <w:color w:val="000000"/>
                <w:szCs w:val="24"/>
              </w:rPr>
              <w:t>講台間照</w:t>
            </w:r>
            <w:r>
              <w:rPr>
                <w:color w:val="000000"/>
                <w:szCs w:val="24"/>
              </w:rPr>
              <w:t xml:space="preserve"> </w:t>
            </w:r>
            <w:r>
              <w:rPr>
                <w:color w:val="000000"/>
                <w:szCs w:val="24"/>
              </w:rPr>
              <w:t>關</w:t>
            </w:r>
          </w:p>
        </w:tc>
        <w:tc>
          <w:tcPr>
            <w:tcW w:w="3630" w:type="dxa"/>
            <w:shd w:val="clear" w:color="auto" w:fill="auto"/>
            <w:tcMar>
              <w:left w:w="108" w:type="dxa"/>
            </w:tcMar>
            <w:vAlign w:val="center"/>
          </w:tcPr>
          <w:p w14:paraId="43B2988D" w14:textId="77777777" w:rsidR="00B34661" w:rsidRDefault="005331F7">
            <w:pPr>
              <w:rPr>
                <w:rFonts w:ascii="新細明體" w:eastAsia="新細明體" w:hAnsi="新細明體" w:cs="新細明體"/>
                <w:color w:val="000000"/>
                <w:szCs w:val="24"/>
              </w:rPr>
            </w:pPr>
            <w:r>
              <w:rPr>
                <w:color w:val="000000"/>
                <w:szCs w:val="24"/>
              </w:rPr>
              <w:t>CTL_LIGHT4_OFF</w:t>
            </w:r>
          </w:p>
        </w:tc>
        <w:tc>
          <w:tcPr>
            <w:tcW w:w="2463" w:type="dxa"/>
            <w:shd w:val="clear" w:color="auto" w:fill="auto"/>
            <w:tcMar>
              <w:left w:w="108" w:type="dxa"/>
            </w:tcMar>
          </w:tcPr>
          <w:p w14:paraId="35933B14" w14:textId="77777777" w:rsidR="00B34661" w:rsidRDefault="005331F7">
            <w:pPr>
              <w:rPr>
                <w:szCs w:val="24"/>
              </w:rPr>
            </w:pPr>
            <w:r>
              <w:rPr>
                <w:szCs w:val="24"/>
              </w:rPr>
              <w:t>{</w:t>
            </w:r>
          </w:p>
          <w:p w14:paraId="6C4E50A5" w14:textId="77777777" w:rsidR="00B34661" w:rsidRDefault="005331F7">
            <w:pPr>
              <w:rPr>
                <w:szCs w:val="24"/>
              </w:rPr>
            </w:pPr>
            <w:r>
              <w:rPr>
                <w:szCs w:val="24"/>
              </w:rPr>
              <w:t xml:space="preserve">    "function": 7,</w:t>
            </w:r>
          </w:p>
          <w:p w14:paraId="1378B6BE" w14:textId="77777777" w:rsidR="00B34661" w:rsidRDefault="005331F7">
            <w:pPr>
              <w:rPr>
                <w:szCs w:val="24"/>
              </w:rPr>
            </w:pPr>
            <w:r>
              <w:rPr>
                <w:szCs w:val="24"/>
              </w:rPr>
              <w:t xml:space="preserve">    "device": 4,</w:t>
            </w:r>
          </w:p>
          <w:p w14:paraId="1907409D" w14:textId="77777777" w:rsidR="00B34661" w:rsidRDefault="005331F7">
            <w:pPr>
              <w:rPr>
                <w:szCs w:val="24"/>
              </w:rPr>
            </w:pPr>
            <w:r>
              <w:rPr>
                <w:szCs w:val="24"/>
              </w:rPr>
              <w:t xml:space="preserve">    "control":2</w:t>
            </w:r>
          </w:p>
          <w:p w14:paraId="4646733E" w14:textId="77777777" w:rsidR="00B34661" w:rsidRDefault="005331F7">
            <w:pPr>
              <w:rPr>
                <w:szCs w:val="24"/>
              </w:rPr>
            </w:pPr>
            <w:r>
              <w:rPr>
                <w:szCs w:val="24"/>
              </w:rPr>
              <w:t>}</w:t>
            </w:r>
          </w:p>
        </w:tc>
      </w:tr>
      <w:tr w:rsidR="00B34661" w14:paraId="11DE7487" w14:textId="77777777">
        <w:tc>
          <w:tcPr>
            <w:tcW w:w="2429" w:type="dxa"/>
            <w:shd w:val="clear" w:color="auto" w:fill="auto"/>
            <w:tcMar>
              <w:left w:w="108" w:type="dxa"/>
            </w:tcMar>
            <w:vAlign w:val="center"/>
          </w:tcPr>
          <w:p w14:paraId="39AC5556" w14:textId="77777777" w:rsidR="00B34661" w:rsidRDefault="005331F7">
            <w:pPr>
              <w:rPr>
                <w:rFonts w:ascii="新細明體" w:eastAsia="新細明體" w:hAnsi="新細明體" w:cs="新細明體"/>
                <w:color w:val="000000"/>
                <w:szCs w:val="24"/>
              </w:rPr>
            </w:pPr>
            <w:r>
              <w:rPr>
                <w:color w:val="000000"/>
                <w:szCs w:val="24"/>
              </w:rPr>
              <w:t>後方間照</w:t>
            </w:r>
            <w:r>
              <w:rPr>
                <w:color w:val="000000"/>
                <w:szCs w:val="24"/>
              </w:rPr>
              <w:t xml:space="preserve"> </w:t>
            </w:r>
            <w:r>
              <w:rPr>
                <w:color w:val="000000"/>
                <w:szCs w:val="24"/>
              </w:rPr>
              <w:t>開</w:t>
            </w:r>
          </w:p>
        </w:tc>
        <w:tc>
          <w:tcPr>
            <w:tcW w:w="3630" w:type="dxa"/>
            <w:shd w:val="clear" w:color="auto" w:fill="auto"/>
            <w:tcMar>
              <w:left w:w="108" w:type="dxa"/>
            </w:tcMar>
            <w:vAlign w:val="center"/>
          </w:tcPr>
          <w:p w14:paraId="2352947E" w14:textId="77777777" w:rsidR="00B34661" w:rsidRDefault="005331F7">
            <w:pPr>
              <w:rPr>
                <w:rFonts w:ascii="新細明體" w:eastAsia="新細明體" w:hAnsi="新細明體" w:cs="新細明體"/>
                <w:color w:val="000000"/>
                <w:szCs w:val="24"/>
              </w:rPr>
            </w:pPr>
            <w:r>
              <w:rPr>
                <w:color w:val="000000"/>
                <w:szCs w:val="24"/>
              </w:rPr>
              <w:t>CTL_LIGHT5_ON</w:t>
            </w:r>
          </w:p>
        </w:tc>
        <w:tc>
          <w:tcPr>
            <w:tcW w:w="2463" w:type="dxa"/>
            <w:shd w:val="clear" w:color="auto" w:fill="auto"/>
            <w:tcMar>
              <w:left w:w="108" w:type="dxa"/>
            </w:tcMar>
          </w:tcPr>
          <w:p w14:paraId="32176DDB" w14:textId="77777777" w:rsidR="00B34661" w:rsidRDefault="005331F7">
            <w:pPr>
              <w:rPr>
                <w:szCs w:val="24"/>
              </w:rPr>
            </w:pPr>
            <w:r>
              <w:rPr>
                <w:szCs w:val="24"/>
              </w:rPr>
              <w:t>{</w:t>
            </w:r>
          </w:p>
          <w:p w14:paraId="47DE3A5B" w14:textId="77777777" w:rsidR="00B34661" w:rsidRDefault="005331F7">
            <w:pPr>
              <w:rPr>
                <w:szCs w:val="24"/>
              </w:rPr>
            </w:pPr>
            <w:r>
              <w:rPr>
                <w:szCs w:val="24"/>
              </w:rPr>
              <w:t xml:space="preserve">    "function": 7,</w:t>
            </w:r>
          </w:p>
          <w:p w14:paraId="3371A00F" w14:textId="77777777" w:rsidR="00B34661" w:rsidRDefault="005331F7">
            <w:pPr>
              <w:rPr>
                <w:szCs w:val="24"/>
              </w:rPr>
            </w:pPr>
            <w:r>
              <w:rPr>
                <w:szCs w:val="24"/>
              </w:rPr>
              <w:t xml:space="preserve">    "device": 5,</w:t>
            </w:r>
          </w:p>
          <w:p w14:paraId="2916219D" w14:textId="77777777" w:rsidR="00B34661" w:rsidRDefault="005331F7">
            <w:pPr>
              <w:rPr>
                <w:szCs w:val="24"/>
              </w:rPr>
            </w:pPr>
            <w:r>
              <w:rPr>
                <w:szCs w:val="24"/>
              </w:rPr>
              <w:t xml:space="preserve">    "control":1</w:t>
            </w:r>
          </w:p>
          <w:p w14:paraId="5114466C" w14:textId="77777777" w:rsidR="00B34661" w:rsidRDefault="005331F7">
            <w:pPr>
              <w:rPr>
                <w:szCs w:val="24"/>
              </w:rPr>
            </w:pPr>
            <w:r>
              <w:rPr>
                <w:szCs w:val="24"/>
              </w:rPr>
              <w:t>}</w:t>
            </w:r>
          </w:p>
        </w:tc>
      </w:tr>
      <w:tr w:rsidR="00B34661" w14:paraId="55B30A1E" w14:textId="77777777">
        <w:tc>
          <w:tcPr>
            <w:tcW w:w="2429" w:type="dxa"/>
            <w:shd w:val="clear" w:color="auto" w:fill="auto"/>
            <w:tcMar>
              <w:left w:w="108" w:type="dxa"/>
            </w:tcMar>
            <w:vAlign w:val="center"/>
          </w:tcPr>
          <w:p w14:paraId="1E2929F9" w14:textId="77777777" w:rsidR="00B34661" w:rsidRDefault="005331F7">
            <w:pPr>
              <w:rPr>
                <w:rFonts w:ascii="新細明體" w:eastAsia="新細明體" w:hAnsi="新細明體" w:cs="新細明體"/>
                <w:color w:val="000000"/>
                <w:szCs w:val="24"/>
              </w:rPr>
            </w:pPr>
            <w:r>
              <w:rPr>
                <w:color w:val="000000"/>
                <w:szCs w:val="24"/>
              </w:rPr>
              <w:t>後方間照</w:t>
            </w:r>
            <w:r>
              <w:rPr>
                <w:color w:val="000000"/>
                <w:szCs w:val="24"/>
              </w:rPr>
              <w:t xml:space="preserve"> </w:t>
            </w:r>
            <w:r>
              <w:rPr>
                <w:color w:val="000000"/>
                <w:szCs w:val="24"/>
              </w:rPr>
              <w:t>關</w:t>
            </w:r>
          </w:p>
        </w:tc>
        <w:tc>
          <w:tcPr>
            <w:tcW w:w="3630" w:type="dxa"/>
            <w:shd w:val="clear" w:color="auto" w:fill="auto"/>
            <w:tcMar>
              <w:left w:w="108" w:type="dxa"/>
            </w:tcMar>
            <w:vAlign w:val="center"/>
          </w:tcPr>
          <w:p w14:paraId="2C3C0183" w14:textId="77777777" w:rsidR="00B34661" w:rsidRDefault="005331F7">
            <w:pPr>
              <w:rPr>
                <w:rFonts w:ascii="新細明體" w:eastAsia="新細明體" w:hAnsi="新細明體" w:cs="新細明體"/>
                <w:color w:val="000000"/>
                <w:szCs w:val="24"/>
              </w:rPr>
            </w:pPr>
            <w:r>
              <w:rPr>
                <w:color w:val="000000"/>
                <w:szCs w:val="24"/>
              </w:rPr>
              <w:t>CTL_LIGHT5_OFF</w:t>
            </w:r>
          </w:p>
        </w:tc>
        <w:tc>
          <w:tcPr>
            <w:tcW w:w="2463" w:type="dxa"/>
            <w:shd w:val="clear" w:color="auto" w:fill="auto"/>
            <w:tcMar>
              <w:left w:w="108" w:type="dxa"/>
            </w:tcMar>
          </w:tcPr>
          <w:p w14:paraId="1512C015" w14:textId="77777777" w:rsidR="00B34661" w:rsidRDefault="005331F7">
            <w:pPr>
              <w:rPr>
                <w:szCs w:val="24"/>
              </w:rPr>
            </w:pPr>
            <w:r>
              <w:rPr>
                <w:szCs w:val="24"/>
              </w:rPr>
              <w:t>{</w:t>
            </w:r>
          </w:p>
          <w:p w14:paraId="0B5F8FAB" w14:textId="77777777" w:rsidR="00B34661" w:rsidRDefault="005331F7">
            <w:pPr>
              <w:rPr>
                <w:szCs w:val="24"/>
              </w:rPr>
            </w:pPr>
            <w:r>
              <w:rPr>
                <w:szCs w:val="24"/>
              </w:rPr>
              <w:t xml:space="preserve">    "function": 7,</w:t>
            </w:r>
          </w:p>
          <w:p w14:paraId="6C1742C6" w14:textId="77777777" w:rsidR="00B34661" w:rsidRDefault="005331F7">
            <w:pPr>
              <w:rPr>
                <w:szCs w:val="24"/>
              </w:rPr>
            </w:pPr>
            <w:r>
              <w:rPr>
                <w:szCs w:val="24"/>
              </w:rPr>
              <w:t xml:space="preserve">    "device": 5,</w:t>
            </w:r>
          </w:p>
          <w:p w14:paraId="536993D9" w14:textId="77777777" w:rsidR="00B34661" w:rsidRDefault="005331F7">
            <w:pPr>
              <w:rPr>
                <w:szCs w:val="24"/>
              </w:rPr>
            </w:pPr>
            <w:r>
              <w:rPr>
                <w:szCs w:val="24"/>
              </w:rPr>
              <w:lastRenderedPageBreak/>
              <w:t xml:space="preserve">    "control":2</w:t>
            </w:r>
          </w:p>
          <w:p w14:paraId="1459D7A8" w14:textId="77777777" w:rsidR="00B34661" w:rsidRDefault="005331F7">
            <w:pPr>
              <w:rPr>
                <w:szCs w:val="24"/>
              </w:rPr>
            </w:pPr>
            <w:r>
              <w:rPr>
                <w:szCs w:val="24"/>
              </w:rPr>
              <w:t>}</w:t>
            </w:r>
          </w:p>
        </w:tc>
      </w:tr>
      <w:tr w:rsidR="00B34661" w14:paraId="1B668321" w14:textId="77777777">
        <w:tc>
          <w:tcPr>
            <w:tcW w:w="2429" w:type="dxa"/>
            <w:shd w:val="clear" w:color="auto" w:fill="auto"/>
            <w:tcMar>
              <w:left w:w="108" w:type="dxa"/>
            </w:tcMar>
            <w:vAlign w:val="center"/>
          </w:tcPr>
          <w:p w14:paraId="509802AE" w14:textId="77777777" w:rsidR="00B34661" w:rsidRDefault="005331F7">
            <w:pPr>
              <w:rPr>
                <w:rFonts w:ascii="新細明體" w:eastAsia="新細明體" w:hAnsi="新細明體" w:cs="新細明體"/>
                <w:color w:val="000000"/>
                <w:szCs w:val="24"/>
              </w:rPr>
            </w:pPr>
            <w:r>
              <w:rPr>
                <w:color w:val="000000"/>
                <w:szCs w:val="24"/>
              </w:rPr>
              <w:lastRenderedPageBreak/>
              <w:t>講台筒燈</w:t>
            </w:r>
            <w:r>
              <w:rPr>
                <w:color w:val="000000"/>
                <w:szCs w:val="24"/>
              </w:rPr>
              <w:t xml:space="preserve"> </w:t>
            </w:r>
            <w:r>
              <w:rPr>
                <w:color w:val="000000"/>
                <w:szCs w:val="24"/>
              </w:rPr>
              <w:t>開</w:t>
            </w:r>
          </w:p>
        </w:tc>
        <w:tc>
          <w:tcPr>
            <w:tcW w:w="3630" w:type="dxa"/>
            <w:shd w:val="clear" w:color="auto" w:fill="auto"/>
            <w:tcMar>
              <w:left w:w="108" w:type="dxa"/>
            </w:tcMar>
            <w:vAlign w:val="center"/>
          </w:tcPr>
          <w:p w14:paraId="72ABA89F" w14:textId="77777777" w:rsidR="00B34661" w:rsidRDefault="005331F7">
            <w:pPr>
              <w:rPr>
                <w:rFonts w:ascii="新細明體" w:eastAsia="新細明體" w:hAnsi="新細明體" w:cs="新細明體"/>
                <w:color w:val="000000"/>
                <w:szCs w:val="24"/>
              </w:rPr>
            </w:pPr>
            <w:r>
              <w:rPr>
                <w:color w:val="000000"/>
                <w:szCs w:val="24"/>
              </w:rPr>
              <w:t>CTL_LIGHT6_ON</w:t>
            </w:r>
          </w:p>
        </w:tc>
        <w:tc>
          <w:tcPr>
            <w:tcW w:w="2463" w:type="dxa"/>
            <w:shd w:val="clear" w:color="auto" w:fill="auto"/>
            <w:tcMar>
              <w:left w:w="108" w:type="dxa"/>
            </w:tcMar>
          </w:tcPr>
          <w:p w14:paraId="3E70CCAE" w14:textId="77777777" w:rsidR="00B34661" w:rsidRDefault="005331F7">
            <w:pPr>
              <w:rPr>
                <w:szCs w:val="24"/>
              </w:rPr>
            </w:pPr>
            <w:r>
              <w:rPr>
                <w:szCs w:val="24"/>
              </w:rPr>
              <w:t>{</w:t>
            </w:r>
          </w:p>
          <w:p w14:paraId="0868FEDD" w14:textId="77777777" w:rsidR="00B34661" w:rsidRDefault="005331F7">
            <w:pPr>
              <w:rPr>
                <w:szCs w:val="24"/>
              </w:rPr>
            </w:pPr>
            <w:r>
              <w:rPr>
                <w:szCs w:val="24"/>
              </w:rPr>
              <w:t xml:space="preserve">    "function": 7,</w:t>
            </w:r>
          </w:p>
          <w:p w14:paraId="3F061AFC" w14:textId="77777777" w:rsidR="00B34661" w:rsidRDefault="005331F7">
            <w:pPr>
              <w:rPr>
                <w:szCs w:val="24"/>
              </w:rPr>
            </w:pPr>
            <w:r>
              <w:rPr>
                <w:szCs w:val="24"/>
              </w:rPr>
              <w:t xml:space="preserve">    "device": 6,</w:t>
            </w:r>
          </w:p>
          <w:p w14:paraId="6845FFF3" w14:textId="77777777" w:rsidR="00B34661" w:rsidRDefault="005331F7">
            <w:pPr>
              <w:rPr>
                <w:szCs w:val="24"/>
              </w:rPr>
            </w:pPr>
            <w:r>
              <w:rPr>
                <w:szCs w:val="24"/>
              </w:rPr>
              <w:t xml:space="preserve">    "control":1</w:t>
            </w:r>
          </w:p>
          <w:p w14:paraId="6078F547" w14:textId="77777777" w:rsidR="00B34661" w:rsidRDefault="005331F7">
            <w:pPr>
              <w:rPr>
                <w:szCs w:val="24"/>
              </w:rPr>
            </w:pPr>
            <w:r>
              <w:rPr>
                <w:szCs w:val="24"/>
              </w:rPr>
              <w:t>}</w:t>
            </w:r>
          </w:p>
        </w:tc>
      </w:tr>
      <w:tr w:rsidR="00B34661" w14:paraId="72F5226C" w14:textId="77777777">
        <w:tc>
          <w:tcPr>
            <w:tcW w:w="2429" w:type="dxa"/>
            <w:shd w:val="clear" w:color="auto" w:fill="auto"/>
            <w:tcMar>
              <w:left w:w="108" w:type="dxa"/>
            </w:tcMar>
            <w:vAlign w:val="center"/>
          </w:tcPr>
          <w:p w14:paraId="46C156C4" w14:textId="77777777" w:rsidR="00B34661" w:rsidRDefault="005331F7">
            <w:pPr>
              <w:rPr>
                <w:rFonts w:ascii="新細明體" w:eastAsia="新細明體" w:hAnsi="新細明體" w:cs="新細明體"/>
                <w:color w:val="000000"/>
                <w:szCs w:val="24"/>
              </w:rPr>
            </w:pPr>
            <w:r>
              <w:rPr>
                <w:color w:val="000000"/>
                <w:szCs w:val="24"/>
              </w:rPr>
              <w:t>講台筒燈</w:t>
            </w:r>
            <w:r>
              <w:rPr>
                <w:color w:val="000000"/>
                <w:szCs w:val="24"/>
              </w:rPr>
              <w:t xml:space="preserve"> </w:t>
            </w:r>
            <w:r>
              <w:rPr>
                <w:color w:val="000000"/>
                <w:szCs w:val="24"/>
              </w:rPr>
              <w:t>關</w:t>
            </w:r>
          </w:p>
        </w:tc>
        <w:tc>
          <w:tcPr>
            <w:tcW w:w="3630" w:type="dxa"/>
            <w:shd w:val="clear" w:color="auto" w:fill="auto"/>
            <w:tcMar>
              <w:left w:w="108" w:type="dxa"/>
            </w:tcMar>
            <w:vAlign w:val="center"/>
          </w:tcPr>
          <w:p w14:paraId="022A6583" w14:textId="77777777" w:rsidR="00B34661" w:rsidRDefault="005331F7">
            <w:pPr>
              <w:rPr>
                <w:rFonts w:ascii="新細明體" w:eastAsia="新細明體" w:hAnsi="新細明體" w:cs="新細明體"/>
                <w:color w:val="000000"/>
                <w:szCs w:val="24"/>
              </w:rPr>
            </w:pPr>
            <w:r>
              <w:rPr>
                <w:color w:val="000000"/>
                <w:szCs w:val="24"/>
              </w:rPr>
              <w:t>CTL_LIGHT6_OFF</w:t>
            </w:r>
          </w:p>
        </w:tc>
        <w:tc>
          <w:tcPr>
            <w:tcW w:w="2463" w:type="dxa"/>
            <w:shd w:val="clear" w:color="auto" w:fill="auto"/>
            <w:tcMar>
              <w:left w:w="108" w:type="dxa"/>
            </w:tcMar>
          </w:tcPr>
          <w:p w14:paraId="2F8510EE" w14:textId="77777777" w:rsidR="00B34661" w:rsidRDefault="005331F7">
            <w:pPr>
              <w:rPr>
                <w:szCs w:val="24"/>
              </w:rPr>
            </w:pPr>
            <w:r>
              <w:rPr>
                <w:szCs w:val="24"/>
              </w:rPr>
              <w:t>{</w:t>
            </w:r>
          </w:p>
          <w:p w14:paraId="1EE7591A" w14:textId="77777777" w:rsidR="00B34661" w:rsidRDefault="005331F7">
            <w:pPr>
              <w:rPr>
                <w:szCs w:val="24"/>
              </w:rPr>
            </w:pPr>
            <w:r>
              <w:rPr>
                <w:szCs w:val="24"/>
              </w:rPr>
              <w:t xml:space="preserve">    "function": 7,</w:t>
            </w:r>
          </w:p>
          <w:p w14:paraId="2C51EE5F" w14:textId="77777777" w:rsidR="00B34661" w:rsidRDefault="005331F7">
            <w:pPr>
              <w:rPr>
                <w:szCs w:val="24"/>
              </w:rPr>
            </w:pPr>
            <w:r>
              <w:rPr>
                <w:szCs w:val="24"/>
              </w:rPr>
              <w:t xml:space="preserve">    "device": 6,</w:t>
            </w:r>
          </w:p>
          <w:p w14:paraId="5E3287A1" w14:textId="77777777" w:rsidR="00B34661" w:rsidRDefault="005331F7">
            <w:pPr>
              <w:rPr>
                <w:szCs w:val="24"/>
              </w:rPr>
            </w:pPr>
            <w:r>
              <w:rPr>
                <w:szCs w:val="24"/>
              </w:rPr>
              <w:t xml:space="preserve">    "control":2</w:t>
            </w:r>
          </w:p>
          <w:p w14:paraId="538A1284" w14:textId="77777777" w:rsidR="00B34661" w:rsidRDefault="005331F7">
            <w:pPr>
              <w:rPr>
                <w:szCs w:val="24"/>
              </w:rPr>
            </w:pPr>
            <w:r>
              <w:rPr>
                <w:szCs w:val="24"/>
              </w:rPr>
              <w:t>}</w:t>
            </w:r>
          </w:p>
        </w:tc>
      </w:tr>
      <w:tr w:rsidR="00B34661" w14:paraId="7B7A2284" w14:textId="77777777">
        <w:tc>
          <w:tcPr>
            <w:tcW w:w="2429" w:type="dxa"/>
            <w:shd w:val="clear" w:color="auto" w:fill="auto"/>
            <w:tcMar>
              <w:left w:w="108" w:type="dxa"/>
            </w:tcMar>
            <w:vAlign w:val="center"/>
          </w:tcPr>
          <w:p w14:paraId="41368C95" w14:textId="77777777" w:rsidR="00B34661" w:rsidRDefault="005331F7">
            <w:pPr>
              <w:rPr>
                <w:rFonts w:ascii="新細明體" w:eastAsia="新細明體" w:hAnsi="新細明體" w:cs="新細明體"/>
                <w:color w:val="FF0000"/>
                <w:szCs w:val="24"/>
              </w:rPr>
            </w:pPr>
            <w:r>
              <w:rPr>
                <w:color w:val="FF0000"/>
                <w:szCs w:val="24"/>
              </w:rPr>
              <w:t>白板燈</w:t>
            </w:r>
            <w:r>
              <w:rPr>
                <w:color w:val="FF0000"/>
                <w:szCs w:val="24"/>
              </w:rPr>
              <w:t>(</w:t>
            </w:r>
            <w:r>
              <w:rPr>
                <w:color w:val="FF0000"/>
                <w:szCs w:val="24"/>
              </w:rPr>
              <w:t>中</w:t>
            </w:r>
            <w:r>
              <w:rPr>
                <w:color w:val="FF0000"/>
                <w:szCs w:val="24"/>
              </w:rPr>
              <w:t xml:space="preserve">) </w:t>
            </w:r>
            <w:r>
              <w:rPr>
                <w:color w:val="FF0000"/>
                <w:szCs w:val="24"/>
              </w:rPr>
              <w:t>開</w:t>
            </w:r>
          </w:p>
        </w:tc>
        <w:tc>
          <w:tcPr>
            <w:tcW w:w="3630" w:type="dxa"/>
            <w:shd w:val="clear" w:color="auto" w:fill="auto"/>
            <w:tcMar>
              <w:left w:w="108" w:type="dxa"/>
            </w:tcMar>
            <w:vAlign w:val="center"/>
          </w:tcPr>
          <w:p w14:paraId="64BC1A00" w14:textId="77777777" w:rsidR="00B34661" w:rsidRDefault="005331F7">
            <w:pPr>
              <w:rPr>
                <w:rFonts w:ascii="新細明體" w:eastAsia="新細明體" w:hAnsi="新細明體" w:cs="新細明體"/>
                <w:color w:val="FF0000"/>
                <w:szCs w:val="24"/>
              </w:rPr>
            </w:pPr>
            <w:r>
              <w:rPr>
                <w:color w:val="FF0000"/>
                <w:szCs w:val="24"/>
              </w:rPr>
              <w:t>CTL_LIGHT7_ON</w:t>
            </w:r>
          </w:p>
        </w:tc>
        <w:tc>
          <w:tcPr>
            <w:tcW w:w="2463" w:type="dxa"/>
            <w:shd w:val="clear" w:color="auto" w:fill="auto"/>
            <w:tcMar>
              <w:left w:w="108" w:type="dxa"/>
            </w:tcMar>
          </w:tcPr>
          <w:p w14:paraId="1F3E6518" w14:textId="77777777" w:rsidR="00B34661" w:rsidRDefault="005331F7">
            <w:pPr>
              <w:rPr>
                <w:szCs w:val="24"/>
              </w:rPr>
            </w:pPr>
            <w:r>
              <w:rPr>
                <w:szCs w:val="24"/>
              </w:rPr>
              <w:t>{</w:t>
            </w:r>
          </w:p>
          <w:p w14:paraId="37B8FD32" w14:textId="77777777" w:rsidR="00B34661" w:rsidRDefault="005331F7">
            <w:pPr>
              <w:rPr>
                <w:szCs w:val="24"/>
              </w:rPr>
            </w:pPr>
            <w:r>
              <w:rPr>
                <w:szCs w:val="24"/>
              </w:rPr>
              <w:t xml:space="preserve">    "function": 7,</w:t>
            </w:r>
          </w:p>
          <w:p w14:paraId="4ED638D6" w14:textId="77777777" w:rsidR="00B34661" w:rsidRDefault="005331F7">
            <w:pPr>
              <w:rPr>
                <w:szCs w:val="24"/>
              </w:rPr>
            </w:pPr>
            <w:r>
              <w:rPr>
                <w:szCs w:val="24"/>
              </w:rPr>
              <w:t xml:space="preserve">    "device": </w:t>
            </w:r>
            <w:r>
              <w:rPr>
                <w:color w:val="FF0000"/>
                <w:szCs w:val="24"/>
              </w:rPr>
              <w:t>7</w:t>
            </w:r>
            <w:r>
              <w:rPr>
                <w:szCs w:val="24"/>
              </w:rPr>
              <w:t>,</w:t>
            </w:r>
          </w:p>
          <w:p w14:paraId="0B4F4323" w14:textId="77777777" w:rsidR="00B34661" w:rsidRDefault="005331F7">
            <w:pPr>
              <w:rPr>
                <w:szCs w:val="24"/>
              </w:rPr>
            </w:pPr>
            <w:r>
              <w:rPr>
                <w:szCs w:val="24"/>
              </w:rPr>
              <w:t xml:space="preserve">    "control":1</w:t>
            </w:r>
          </w:p>
          <w:p w14:paraId="7ACF3D93" w14:textId="77777777" w:rsidR="00B34661" w:rsidRDefault="005331F7">
            <w:pPr>
              <w:rPr>
                <w:szCs w:val="24"/>
              </w:rPr>
            </w:pPr>
            <w:r>
              <w:rPr>
                <w:szCs w:val="24"/>
              </w:rPr>
              <w:t>}</w:t>
            </w:r>
          </w:p>
        </w:tc>
      </w:tr>
      <w:tr w:rsidR="00B34661" w14:paraId="3BB4C8FE" w14:textId="77777777">
        <w:tc>
          <w:tcPr>
            <w:tcW w:w="2429" w:type="dxa"/>
            <w:shd w:val="clear" w:color="auto" w:fill="auto"/>
            <w:tcMar>
              <w:left w:w="108" w:type="dxa"/>
            </w:tcMar>
            <w:vAlign w:val="center"/>
          </w:tcPr>
          <w:p w14:paraId="178B145F" w14:textId="77777777" w:rsidR="00B34661" w:rsidRDefault="005331F7">
            <w:pPr>
              <w:rPr>
                <w:rFonts w:ascii="新細明體" w:eastAsia="新細明體" w:hAnsi="新細明體" w:cs="新細明體"/>
                <w:color w:val="FF0000"/>
                <w:szCs w:val="24"/>
              </w:rPr>
            </w:pPr>
            <w:r>
              <w:rPr>
                <w:color w:val="FF0000"/>
                <w:szCs w:val="24"/>
              </w:rPr>
              <w:t>白板燈</w:t>
            </w:r>
            <w:r>
              <w:rPr>
                <w:color w:val="FF0000"/>
                <w:szCs w:val="24"/>
              </w:rPr>
              <w:t>(</w:t>
            </w:r>
            <w:r>
              <w:rPr>
                <w:color w:val="FF0000"/>
                <w:szCs w:val="24"/>
              </w:rPr>
              <w:t>中</w:t>
            </w:r>
            <w:r>
              <w:rPr>
                <w:color w:val="FF0000"/>
                <w:szCs w:val="24"/>
              </w:rPr>
              <w:t xml:space="preserve">) </w:t>
            </w:r>
            <w:r>
              <w:rPr>
                <w:color w:val="FF0000"/>
                <w:szCs w:val="24"/>
              </w:rPr>
              <w:t>關</w:t>
            </w:r>
          </w:p>
        </w:tc>
        <w:tc>
          <w:tcPr>
            <w:tcW w:w="3630" w:type="dxa"/>
            <w:shd w:val="clear" w:color="auto" w:fill="auto"/>
            <w:tcMar>
              <w:left w:w="108" w:type="dxa"/>
            </w:tcMar>
            <w:vAlign w:val="center"/>
          </w:tcPr>
          <w:p w14:paraId="4D994213" w14:textId="77777777" w:rsidR="00B34661" w:rsidRDefault="005331F7">
            <w:pPr>
              <w:rPr>
                <w:rFonts w:ascii="新細明體" w:eastAsia="新細明體" w:hAnsi="新細明體" w:cs="新細明體"/>
                <w:color w:val="FF0000"/>
                <w:szCs w:val="24"/>
              </w:rPr>
            </w:pPr>
            <w:r>
              <w:rPr>
                <w:color w:val="FF0000"/>
                <w:szCs w:val="24"/>
              </w:rPr>
              <w:t>CTL_LIGHT7_OFF</w:t>
            </w:r>
          </w:p>
        </w:tc>
        <w:tc>
          <w:tcPr>
            <w:tcW w:w="2463" w:type="dxa"/>
            <w:shd w:val="clear" w:color="auto" w:fill="auto"/>
            <w:tcMar>
              <w:left w:w="108" w:type="dxa"/>
            </w:tcMar>
          </w:tcPr>
          <w:p w14:paraId="0B88AA46" w14:textId="77777777" w:rsidR="00B34661" w:rsidRDefault="005331F7">
            <w:pPr>
              <w:rPr>
                <w:szCs w:val="24"/>
              </w:rPr>
            </w:pPr>
            <w:r>
              <w:rPr>
                <w:szCs w:val="24"/>
              </w:rPr>
              <w:t>{</w:t>
            </w:r>
          </w:p>
          <w:p w14:paraId="14F8EAF7" w14:textId="77777777" w:rsidR="00B34661" w:rsidRDefault="005331F7">
            <w:pPr>
              <w:rPr>
                <w:szCs w:val="24"/>
              </w:rPr>
            </w:pPr>
            <w:r>
              <w:rPr>
                <w:szCs w:val="24"/>
              </w:rPr>
              <w:t xml:space="preserve">    "function": 7,</w:t>
            </w:r>
          </w:p>
          <w:p w14:paraId="2C5ACDAA" w14:textId="77777777" w:rsidR="00B34661" w:rsidRDefault="005331F7">
            <w:pPr>
              <w:rPr>
                <w:szCs w:val="24"/>
              </w:rPr>
            </w:pPr>
            <w:r>
              <w:rPr>
                <w:szCs w:val="24"/>
              </w:rPr>
              <w:t xml:space="preserve">    "device": </w:t>
            </w:r>
            <w:r>
              <w:rPr>
                <w:color w:val="FF0000"/>
                <w:szCs w:val="24"/>
              </w:rPr>
              <w:t>7</w:t>
            </w:r>
            <w:r>
              <w:rPr>
                <w:szCs w:val="24"/>
              </w:rPr>
              <w:t>,</w:t>
            </w:r>
          </w:p>
          <w:p w14:paraId="3290B49F" w14:textId="77777777" w:rsidR="00B34661" w:rsidRDefault="005331F7">
            <w:pPr>
              <w:rPr>
                <w:szCs w:val="24"/>
              </w:rPr>
            </w:pPr>
            <w:r>
              <w:rPr>
                <w:szCs w:val="24"/>
              </w:rPr>
              <w:t xml:space="preserve">    "control":2</w:t>
            </w:r>
          </w:p>
          <w:p w14:paraId="746E04A3" w14:textId="77777777" w:rsidR="00B34661" w:rsidRDefault="005331F7">
            <w:pPr>
              <w:rPr>
                <w:szCs w:val="24"/>
              </w:rPr>
            </w:pPr>
            <w:r>
              <w:rPr>
                <w:szCs w:val="24"/>
              </w:rPr>
              <w:t>}</w:t>
            </w:r>
          </w:p>
        </w:tc>
      </w:tr>
      <w:tr w:rsidR="00B34661" w14:paraId="30F4DB8D" w14:textId="77777777">
        <w:tc>
          <w:tcPr>
            <w:tcW w:w="2429" w:type="dxa"/>
            <w:shd w:val="clear" w:color="auto" w:fill="auto"/>
            <w:tcMar>
              <w:left w:w="108" w:type="dxa"/>
            </w:tcMar>
            <w:vAlign w:val="center"/>
          </w:tcPr>
          <w:p w14:paraId="218F81C8" w14:textId="77777777" w:rsidR="00B34661" w:rsidRDefault="005331F7">
            <w:pPr>
              <w:rPr>
                <w:rFonts w:ascii="新細明體" w:eastAsia="新細明體" w:hAnsi="新細明體" w:cs="新細明體"/>
                <w:color w:val="000000"/>
                <w:szCs w:val="24"/>
              </w:rPr>
            </w:pPr>
            <w:r>
              <w:rPr>
                <w:color w:val="000000"/>
                <w:szCs w:val="24"/>
              </w:rPr>
              <w:t>燈光全開</w:t>
            </w:r>
          </w:p>
        </w:tc>
        <w:tc>
          <w:tcPr>
            <w:tcW w:w="3630" w:type="dxa"/>
            <w:shd w:val="clear" w:color="auto" w:fill="auto"/>
            <w:tcMar>
              <w:left w:w="108" w:type="dxa"/>
            </w:tcMar>
            <w:vAlign w:val="center"/>
          </w:tcPr>
          <w:p w14:paraId="19729067" w14:textId="77777777" w:rsidR="00B34661" w:rsidRDefault="005331F7">
            <w:pPr>
              <w:rPr>
                <w:rFonts w:ascii="新細明體" w:eastAsia="新細明體" w:hAnsi="新細明體" w:cs="新細明體"/>
                <w:color w:val="000000"/>
                <w:szCs w:val="24"/>
              </w:rPr>
            </w:pPr>
            <w:r>
              <w:rPr>
                <w:color w:val="000000"/>
                <w:szCs w:val="24"/>
              </w:rPr>
              <w:t>CTL_LIGHT_ALL_ON</w:t>
            </w:r>
          </w:p>
        </w:tc>
        <w:tc>
          <w:tcPr>
            <w:tcW w:w="2463" w:type="dxa"/>
            <w:shd w:val="clear" w:color="auto" w:fill="auto"/>
            <w:tcMar>
              <w:left w:w="108" w:type="dxa"/>
            </w:tcMar>
          </w:tcPr>
          <w:p w14:paraId="5B1A827A" w14:textId="77777777" w:rsidR="00B34661" w:rsidRDefault="005331F7">
            <w:pPr>
              <w:rPr>
                <w:szCs w:val="24"/>
              </w:rPr>
            </w:pPr>
            <w:r>
              <w:rPr>
                <w:szCs w:val="24"/>
              </w:rPr>
              <w:t>{</w:t>
            </w:r>
          </w:p>
          <w:p w14:paraId="230C71F7" w14:textId="77777777" w:rsidR="00B34661" w:rsidRDefault="005331F7">
            <w:pPr>
              <w:rPr>
                <w:szCs w:val="24"/>
              </w:rPr>
            </w:pPr>
            <w:r>
              <w:rPr>
                <w:szCs w:val="24"/>
              </w:rPr>
              <w:t xml:space="preserve">    "function": 7,</w:t>
            </w:r>
          </w:p>
          <w:p w14:paraId="2F7CDCEF" w14:textId="77777777" w:rsidR="00B34661" w:rsidRDefault="005331F7">
            <w:pPr>
              <w:rPr>
                <w:szCs w:val="24"/>
              </w:rPr>
            </w:pPr>
            <w:r>
              <w:rPr>
                <w:szCs w:val="24"/>
              </w:rPr>
              <w:t xml:space="preserve">    "device": 99,</w:t>
            </w:r>
          </w:p>
          <w:p w14:paraId="64348C3F" w14:textId="77777777" w:rsidR="00B34661" w:rsidRDefault="005331F7">
            <w:pPr>
              <w:rPr>
                <w:szCs w:val="24"/>
              </w:rPr>
            </w:pPr>
            <w:r>
              <w:rPr>
                <w:szCs w:val="24"/>
              </w:rPr>
              <w:t xml:space="preserve">    "control":1</w:t>
            </w:r>
          </w:p>
          <w:p w14:paraId="4EF53B68" w14:textId="77777777" w:rsidR="00B34661" w:rsidRDefault="005331F7">
            <w:pPr>
              <w:rPr>
                <w:szCs w:val="24"/>
              </w:rPr>
            </w:pPr>
            <w:r>
              <w:rPr>
                <w:szCs w:val="24"/>
              </w:rPr>
              <w:t>}</w:t>
            </w:r>
          </w:p>
        </w:tc>
      </w:tr>
      <w:tr w:rsidR="00B34661" w14:paraId="51B81D24" w14:textId="77777777">
        <w:tc>
          <w:tcPr>
            <w:tcW w:w="2429" w:type="dxa"/>
            <w:shd w:val="clear" w:color="auto" w:fill="auto"/>
            <w:tcMar>
              <w:left w:w="108" w:type="dxa"/>
            </w:tcMar>
            <w:vAlign w:val="center"/>
          </w:tcPr>
          <w:p w14:paraId="3C9770BD" w14:textId="77777777" w:rsidR="00B34661" w:rsidRDefault="005331F7">
            <w:pPr>
              <w:rPr>
                <w:rFonts w:ascii="新細明體" w:eastAsia="新細明體" w:hAnsi="新細明體" w:cs="新細明體"/>
                <w:color w:val="000000"/>
                <w:szCs w:val="24"/>
              </w:rPr>
            </w:pPr>
            <w:r>
              <w:rPr>
                <w:color w:val="000000"/>
                <w:szCs w:val="24"/>
              </w:rPr>
              <w:t>燈光全關</w:t>
            </w:r>
          </w:p>
        </w:tc>
        <w:tc>
          <w:tcPr>
            <w:tcW w:w="3630" w:type="dxa"/>
            <w:shd w:val="clear" w:color="auto" w:fill="auto"/>
            <w:tcMar>
              <w:left w:w="108" w:type="dxa"/>
            </w:tcMar>
            <w:vAlign w:val="center"/>
          </w:tcPr>
          <w:p w14:paraId="18CCC533" w14:textId="77777777" w:rsidR="00B34661" w:rsidRDefault="005331F7">
            <w:pPr>
              <w:rPr>
                <w:rFonts w:ascii="新細明體" w:eastAsia="新細明體" w:hAnsi="新細明體" w:cs="新細明體"/>
                <w:color w:val="000000"/>
                <w:szCs w:val="24"/>
              </w:rPr>
            </w:pPr>
            <w:r>
              <w:rPr>
                <w:color w:val="000000"/>
                <w:szCs w:val="24"/>
              </w:rPr>
              <w:t>CTL_LIGHT_ALL_OFF</w:t>
            </w:r>
          </w:p>
        </w:tc>
        <w:tc>
          <w:tcPr>
            <w:tcW w:w="2463" w:type="dxa"/>
            <w:shd w:val="clear" w:color="auto" w:fill="auto"/>
            <w:tcMar>
              <w:left w:w="108" w:type="dxa"/>
            </w:tcMar>
          </w:tcPr>
          <w:p w14:paraId="02B5F465" w14:textId="77777777" w:rsidR="00B34661" w:rsidRDefault="005331F7">
            <w:pPr>
              <w:rPr>
                <w:szCs w:val="24"/>
              </w:rPr>
            </w:pPr>
            <w:r>
              <w:rPr>
                <w:szCs w:val="24"/>
              </w:rPr>
              <w:t>{</w:t>
            </w:r>
          </w:p>
          <w:p w14:paraId="196D8961" w14:textId="77777777" w:rsidR="00B34661" w:rsidRDefault="005331F7">
            <w:pPr>
              <w:rPr>
                <w:szCs w:val="24"/>
              </w:rPr>
            </w:pPr>
            <w:r>
              <w:rPr>
                <w:szCs w:val="24"/>
              </w:rPr>
              <w:t xml:space="preserve">    "function": 7,</w:t>
            </w:r>
          </w:p>
          <w:p w14:paraId="1A3C1B0B" w14:textId="77777777" w:rsidR="00B34661" w:rsidRDefault="005331F7">
            <w:pPr>
              <w:rPr>
                <w:szCs w:val="24"/>
              </w:rPr>
            </w:pPr>
            <w:r>
              <w:rPr>
                <w:szCs w:val="24"/>
              </w:rPr>
              <w:t xml:space="preserve">    "device": 99,</w:t>
            </w:r>
          </w:p>
          <w:p w14:paraId="0EE64672" w14:textId="77777777" w:rsidR="00B34661" w:rsidRDefault="005331F7">
            <w:pPr>
              <w:rPr>
                <w:szCs w:val="24"/>
              </w:rPr>
            </w:pPr>
            <w:r>
              <w:rPr>
                <w:szCs w:val="24"/>
              </w:rPr>
              <w:t xml:space="preserve">    "control":2</w:t>
            </w:r>
          </w:p>
          <w:p w14:paraId="332947E6" w14:textId="77777777" w:rsidR="00B34661" w:rsidRDefault="005331F7">
            <w:pPr>
              <w:rPr>
                <w:szCs w:val="24"/>
              </w:rPr>
            </w:pPr>
            <w:r>
              <w:rPr>
                <w:szCs w:val="24"/>
              </w:rPr>
              <w:t>}</w:t>
            </w:r>
          </w:p>
        </w:tc>
      </w:tr>
      <w:tr w:rsidR="00B34661" w14:paraId="388AB1CB" w14:textId="77777777">
        <w:tc>
          <w:tcPr>
            <w:tcW w:w="2429" w:type="dxa"/>
            <w:shd w:val="clear" w:color="auto" w:fill="auto"/>
            <w:tcMar>
              <w:left w:w="108" w:type="dxa"/>
            </w:tcMar>
            <w:vAlign w:val="center"/>
          </w:tcPr>
          <w:p w14:paraId="1F42DF13" w14:textId="77777777" w:rsidR="00B34661" w:rsidRDefault="005331F7">
            <w:pPr>
              <w:rPr>
                <w:rFonts w:ascii="新細明體" w:eastAsia="新細明體" w:hAnsi="新細明體" w:cs="新細明體"/>
                <w:b/>
                <w:color w:val="FF0000"/>
                <w:szCs w:val="24"/>
              </w:rPr>
            </w:pPr>
            <w:r>
              <w:rPr>
                <w:b/>
                <w:color w:val="FF0000"/>
                <w:szCs w:val="24"/>
              </w:rPr>
              <w:t>簡報燈光</w:t>
            </w:r>
          </w:p>
        </w:tc>
        <w:tc>
          <w:tcPr>
            <w:tcW w:w="3630" w:type="dxa"/>
            <w:shd w:val="clear" w:color="auto" w:fill="auto"/>
            <w:tcMar>
              <w:left w:w="108" w:type="dxa"/>
            </w:tcMar>
            <w:vAlign w:val="center"/>
          </w:tcPr>
          <w:p w14:paraId="63748C14" w14:textId="77777777" w:rsidR="00B34661" w:rsidRDefault="005331F7">
            <w:pPr>
              <w:rPr>
                <w:rFonts w:ascii="新細明體" w:eastAsia="新細明體" w:hAnsi="新細明體" w:cs="新細明體"/>
                <w:b/>
                <w:color w:val="FF0000"/>
                <w:szCs w:val="24"/>
              </w:rPr>
            </w:pPr>
            <w:r>
              <w:rPr>
                <w:b/>
                <w:color w:val="FF0000"/>
                <w:szCs w:val="24"/>
              </w:rPr>
              <w:t>CTL_LIGHT_BRIEF</w:t>
            </w:r>
          </w:p>
        </w:tc>
        <w:tc>
          <w:tcPr>
            <w:tcW w:w="2463" w:type="dxa"/>
            <w:shd w:val="clear" w:color="auto" w:fill="auto"/>
            <w:tcMar>
              <w:left w:w="108" w:type="dxa"/>
            </w:tcMar>
          </w:tcPr>
          <w:p w14:paraId="092ED39B" w14:textId="77777777" w:rsidR="00B34661" w:rsidRDefault="005331F7">
            <w:pPr>
              <w:rPr>
                <w:b/>
                <w:color w:val="FF0000"/>
                <w:szCs w:val="24"/>
              </w:rPr>
            </w:pPr>
            <w:r>
              <w:rPr>
                <w:b/>
                <w:color w:val="FF0000"/>
                <w:szCs w:val="24"/>
              </w:rPr>
              <w:t>{</w:t>
            </w:r>
          </w:p>
          <w:p w14:paraId="647889D8" w14:textId="77777777" w:rsidR="00B34661" w:rsidRDefault="005331F7">
            <w:pPr>
              <w:rPr>
                <w:b/>
                <w:color w:val="FF0000"/>
                <w:szCs w:val="24"/>
              </w:rPr>
            </w:pPr>
            <w:r>
              <w:rPr>
                <w:b/>
                <w:color w:val="FF0000"/>
                <w:szCs w:val="24"/>
              </w:rPr>
              <w:t xml:space="preserve">    "function": 7,</w:t>
            </w:r>
          </w:p>
          <w:p w14:paraId="7F4D0792" w14:textId="77777777" w:rsidR="00B34661" w:rsidRDefault="005331F7">
            <w:pPr>
              <w:rPr>
                <w:b/>
                <w:color w:val="FF0000"/>
                <w:szCs w:val="24"/>
              </w:rPr>
            </w:pPr>
            <w:r>
              <w:rPr>
                <w:b/>
                <w:color w:val="FF0000"/>
                <w:szCs w:val="24"/>
              </w:rPr>
              <w:t xml:space="preserve">    "device": 8,</w:t>
            </w:r>
          </w:p>
          <w:p w14:paraId="49285FA7" w14:textId="77777777" w:rsidR="00B34661" w:rsidRDefault="005331F7">
            <w:pPr>
              <w:rPr>
                <w:b/>
                <w:color w:val="FF0000"/>
                <w:szCs w:val="24"/>
              </w:rPr>
            </w:pPr>
            <w:r>
              <w:rPr>
                <w:b/>
                <w:color w:val="FF0000"/>
                <w:szCs w:val="24"/>
              </w:rPr>
              <w:t xml:space="preserve">    "control":0</w:t>
            </w:r>
          </w:p>
          <w:p w14:paraId="2CEA6E00" w14:textId="77777777" w:rsidR="00B34661" w:rsidRDefault="005331F7">
            <w:pPr>
              <w:rPr>
                <w:b/>
                <w:color w:val="FF0000"/>
                <w:szCs w:val="24"/>
              </w:rPr>
            </w:pPr>
            <w:r>
              <w:rPr>
                <w:b/>
                <w:color w:val="FF0000"/>
                <w:szCs w:val="24"/>
              </w:rPr>
              <w:t>}</w:t>
            </w:r>
          </w:p>
        </w:tc>
      </w:tr>
      <w:tr w:rsidR="00B34661" w14:paraId="4FB62342" w14:textId="77777777">
        <w:tc>
          <w:tcPr>
            <w:tcW w:w="2429" w:type="dxa"/>
            <w:shd w:val="clear" w:color="auto" w:fill="auto"/>
            <w:tcMar>
              <w:left w:w="108" w:type="dxa"/>
            </w:tcMar>
            <w:vAlign w:val="center"/>
          </w:tcPr>
          <w:p w14:paraId="3BD390A3" w14:textId="77777777" w:rsidR="00B34661" w:rsidRDefault="00B34661">
            <w:pPr>
              <w:rPr>
                <w:rFonts w:ascii="新細明體" w:eastAsia="新細明體" w:hAnsi="新細明體" w:cs="新細明體"/>
                <w:color w:val="000000"/>
                <w:szCs w:val="24"/>
              </w:rPr>
            </w:pPr>
          </w:p>
        </w:tc>
        <w:tc>
          <w:tcPr>
            <w:tcW w:w="3630" w:type="dxa"/>
            <w:shd w:val="clear" w:color="auto" w:fill="auto"/>
            <w:tcMar>
              <w:left w:w="108" w:type="dxa"/>
            </w:tcMar>
            <w:vAlign w:val="center"/>
          </w:tcPr>
          <w:p w14:paraId="3E609987" w14:textId="77777777" w:rsidR="00B34661" w:rsidRDefault="00B34661">
            <w:pPr>
              <w:rPr>
                <w:rFonts w:ascii="新細明體" w:eastAsia="新細明體" w:hAnsi="新細明體" w:cs="新細明體"/>
                <w:color w:val="000000"/>
                <w:szCs w:val="24"/>
              </w:rPr>
            </w:pPr>
          </w:p>
        </w:tc>
        <w:tc>
          <w:tcPr>
            <w:tcW w:w="2463" w:type="dxa"/>
            <w:shd w:val="clear" w:color="auto" w:fill="auto"/>
            <w:tcMar>
              <w:left w:w="108" w:type="dxa"/>
            </w:tcMar>
          </w:tcPr>
          <w:p w14:paraId="1AEEA17E" w14:textId="77777777" w:rsidR="00B34661" w:rsidRDefault="00B34661">
            <w:pPr>
              <w:rPr>
                <w:color w:val="FF0000"/>
                <w:szCs w:val="24"/>
              </w:rPr>
            </w:pPr>
          </w:p>
        </w:tc>
      </w:tr>
      <w:tr w:rsidR="00B34661" w14:paraId="6832DA26" w14:textId="77777777">
        <w:tc>
          <w:tcPr>
            <w:tcW w:w="2429" w:type="dxa"/>
            <w:shd w:val="clear" w:color="auto" w:fill="auto"/>
            <w:tcMar>
              <w:left w:w="108" w:type="dxa"/>
            </w:tcMar>
            <w:vAlign w:val="center"/>
          </w:tcPr>
          <w:p w14:paraId="19737591" w14:textId="77777777" w:rsidR="00B34661" w:rsidRDefault="005331F7">
            <w:pPr>
              <w:rPr>
                <w:rFonts w:ascii="新細明體" w:eastAsia="新細明體" w:hAnsi="新細明體" w:cs="新細明體"/>
                <w:b/>
                <w:color w:val="FF0000"/>
                <w:szCs w:val="24"/>
              </w:rPr>
            </w:pPr>
            <w:r>
              <w:rPr>
                <w:b/>
                <w:color w:val="FF0000"/>
                <w:szCs w:val="24"/>
              </w:rPr>
              <w:t>藍光</w:t>
            </w:r>
            <w:r>
              <w:rPr>
                <w:b/>
                <w:color w:val="FF0000"/>
                <w:szCs w:val="24"/>
              </w:rPr>
              <w:t xml:space="preserve">DVD </w:t>
            </w:r>
            <w:r>
              <w:rPr>
                <w:b/>
                <w:color w:val="FF0000"/>
                <w:szCs w:val="24"/>
              </w:rPr>
              <w:t>電源開關</w:t>
            </w:r>
          </w:p>
        </w:tc>
        <w:tc>
          <w:tcPr>
            <w:tcW w:w="3630" w:type="dxa"/>
            <w:shd w:val="clear" w:color="auto" w:fill="auto"/>
            <w:tcMar>
              <w:left w:w="108" w:type="dxa"/>
            </w:tcMar>
            <w:vAlign w:val="center"/>
          </w:tcPr>
          <w:p w14:paraId="7D72064D" w14:textId="77777777" w:rsidR="00B34661" w:rsidRDefault="005331F7">
            <w:pPr>
              <w:rPr>
                <w:rFonts w:ascii="新細明體" w:eastAsia="新細明體" w:hAnsi="新細明體" w:cs="新細明體"/>
                <w:b/>
                <w:color w:val="FF0000"/>
                <w:szCs w:val="24"/>
              </w:rPr>
            </w:pPr>
            <w:r>
              <w:rPr>
                <w:b/>
                <w:color w:val="FF0000"/>
                <w:szCs w:val="24"/>
              </w:rPr>
              <w:t>CTL_BD_POWER</w:t>
            </w:r>
          </w:p>
        </w:tc>
        <w:tc>
          <w:tcPr>
            <w:tcW w:w="2463" w:type="dxa"/>
            <w:shd w:val="clear" w:color="auto" w:fill="auto"/>
            <w:tcMar>
              <w:left w:w="108" w:type="dxa"/>
            </w:tcMar>
          </w:tcPr>
          <w:p w14:paraId="1A68B4E1" w14:textId="77777777" w:rsidR="00B34661" w:rsidRDefault="005331F7">
            <w:pPr>
              <w:rPr>
                <w:b/>
                <w:color w:val="FF0000"/>
                <w:szCs w:val="24"/>
              </w:rPr>
            </w:pPr>
            <w:r>
              <w:rPr>
                <w:b/>
                <w:color w:val="FF0000"/>
                <w:szCs w:val="24"/>
              </w:rPr>
              <w:t>{</w:t>
            </w:r>
          </w:p>
          <w:p w14:paraId="3DEFEDC9" w14:textId="77777777" w:rsidR="00B34661" w:rsidRDefault="005331F7">
            <w:pPr>
              <w:rPr>
                <w:b/>
                <w:color w:val="FF0000"/>
                <w:szCs w:val="24"/>
              </w:rPr>
            </w:pPr>
            <w:r>
              <w:rPr>
                <w:b/>
                <w:color w:val="FF0000"/>
                <w:szCs w:val="24"/>
              </w:rPr>
              <w:t xml:space="preserve">    "function": 8,</w:t>
            </w:r>
          </w:p>
          <w:p w14:paraId="38820DE3" w14:textId="77777777" w:rsidR="00B34661" w:rsidRDefault="005331F7">
            <w:pPr>
              <w:rPr>
                <w:b/>
                <w:color w:val="FF0000"/>
                <w:szCs w:val="24"/>
              </w:rPr>
            </w:pPr>
            <w:r>
              <w:rPr>
                <w:b/>
                <w:color w:val="FF0000"/>
                <w:szCs w:val="24"/>
              </w:rPr>
              <w:t xml:space="preserve">    "device": 0,</w:t>
            </w:r>
          </w:p>
          <w:p w14:paraId="705B9D72" w14:textId="77777777" w:rsidR="00B34661" w:rsidRDefault="005331F7">
            <w:pPr>
              <w:rPr>
                <w:b/>
                <w:color w:val="FF0000"/>
                <w:szCs w:val="24"/>
              </w:rPr>
            </w:pPr>
            <w:r>
              <w:rPr>
                <w:b/>
                <w:color w:val="FF0000"/>
                <w:szCs w:val="24"/>
              </w:rPr>
              <w:t xml:space="preserve">    "control":17</w:t>
            </w:r>
          </w:p>
          <w:p w14:paraId="05B41268" w14:textId="77777777" w:rsidR="00B34661" w:rsidRDefault="005331F7">
            <w:pPr>
              <w:rPr>
                <w:b/>
                <w:color w:val="FF0000"/>
                <w:szCs w:val="24"/>
              </w:rPr>
            </w:pPr>
            <w:r>
              <w:rPr>
                <w:b/>
                <w:color w:val="FF0000"/>
                <w:szCs w:val="24"/>
              </w:rPr>
              <w:t>}</w:t>
            </w:r>
          </w:p>
        </w:tc>
      </w:tr>
      <w:tr w:rsidR="00B34661" w14:paraId="0310CD19" w14:textId="77777777">
        <w:tc>
          <w:tcPr>
            <w:tcW w:w="2429" w:type="dxa"/>
            <w:shd w:val="clear" w:color="auto" w:fill="auto"/>
            <w:tcMar>
              <w:left w:w="108" w:type="dxa"/>
            </w:tcMar>
            <w:vAlign w:val="center"/>
          </w:tcPr>
          <w:p w14:paraId="01E7D0C1" w14:textId="77777777"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退片按鈕</w:t>
            </w:r>
          </w:p>
        </w:tc>
        <w:tc>
          <w:tcPr>
            <w:tcW w:w="3630" w:type="dxa"/>
            <w:shd w:val="clear" w:color="auto" w:fill="auto"/>
            <w:tcMar>
              <w:left w:w="108" w:type="dxa"/>
            </w:tcMar>
            <w:vAlign w:val="center"/>
          </w:tcPr>
          <w:p w14:paraId="354033A3" w14:textId="77777777" w:rsidR="00B34661" w:rsidRDefault="005331F7">
            <w:pPr>
              <w:rPr>
                <w:rFonts w:ascii="新細明體" w:eastAsia="新細明體" w:hAnsi="新細明體" w:cs="新細明體"/>
                <w:color w:val="000000"/>
                <w:szCs w:val="24"/>
              </w:rPr>
            </w:pPr>
            <w:r>
              <w:rPr>
                <w:color w:val="000000"/>
                <w:szCs w:val="24"/>
              </w:rPr>
              <w:t>CTL_BD_OPEN</w:t>
            </w:r>
          </w:p>
        </w:tc>
        <w:tc>
          <w:tcPr>
            <w:tcW w:w="2463" w:type="dxa"/>
            <w:shd w:val="clear" w:color="auto" w:fill="auto"/>
            <w:tcMar>
              <w:left w:w="108" w:type="dxa"/>
            </w:tcMar>
          </w:tcPr>
          <w:p w14:paraId="7B09BE8B" w14:textId="77777777" w:rsidR="00B34661" w:rsidRDefault="005331F7">
            <w:pPr>
              <w:rPr>
                <w:szCs w:val="24"/>
              </w:rPr>
            </w:pPr>
            <w:r>
              <w:rPr>
                <w:szCs w:val="24"/>
              </w:rPr>
              <w:t>{</w:t>
            </w:r>
          </w:p>
          <w:p w14:paraId="3FDFD288" w14:textId="77777777" w:rsidR="00B34661" w:rsidRDefault="005331F7">
            <w:pPr>
              <w:rPr>
                <w:szCs w:val="24"/>
              </w:rPr>
            </w:pPr>
            <w:r>
              <w:rPr>
                <w:szCs w:val="24"/>
              </w:rPr>
              <w:t xml:space="preserve">    "function": 8,</w:t>
            </w:r>
          </w:p>
          <w:p w14:paraId="089C84F3" w14:textId="77777777" w:rsidR="00B34661" w:rsidRDefault="005331F7">
            <w:pPr>
              <w:rPr>
                <w:szCs w:val="24"/>
              </w:rPr>
            </w:pPr>
            <w:r>
              <w:rPr>
                <w:szCs w:val="24"/>
              </w:rPr>
              <w:t xml:space="preserve">    "device": 0,</w:t>
            </w:r>
          </w:p>
          <w:p w14:paraId="77A51413" w14:textId="77777777" w:rsidR="00B34661" w:rsidRDefault="005331F7">
            <w:pPr>
              <w:rPr>
                <w:szCs w:val="24"/>
              </w:rPr>
            </w:pPr>
            <w:r>
              <w:rPr>
                <w:szCs w:val="24"/>
              </w:rPr>
              <w:t xml:space="preserve">    "control":18</w:t>
            </w:r>
          </w:p>
          <w:p w14:paraId="130006C7" w14:textId="77777777" w:rsidR="00B34661" w:rsidRDefault="005331F7">
            <w:pPr>
              <w:rPr>
                <w:szCs w:val="24"/>
              </w:rPr>
            </w:pPr>
            <w:r>
              <w:rPr>
                <w:szCs w:val="24"/>
              </w:rPr>
              <w:t>}</w:t>
            </w:r>
          </w:p>
        </w:tc>
      </w:tr>
      <w:tr w:rsidR="00B34661" w14:paraId="39473028" w14:textId="77777777">
        <w:tc>
          <w:tcPr>
            <w:tcW w:w="2429" w:type="dxa"/>
            <w:shd w:val="clear" w:color="auto" w:fill="auto"/>
            <w:tcMar>
              <w:left w:w="108" w:type="dxa"/>
            </w:tcMar>
            <w:vAlign w:val="center"/>
          </w:tcPr>
          <w:p w14:paraId="3698F287" w14:textId="77777777"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開始播放</w:t>
            </w:r>
          </w:p>
        </w:tc>
        <w:tc>
          <w:tcPr>
            <w:tcW w:w="3630" w:type="dxa"/>
            <w:shd w:val="clear" w:color="auto" w:fill="auto"/>
            <w:tcMar>
              <w:left w:w="108" w:type="dxa"/>
            </w:tcMar>
            <w:vAlign w:val="center"/>
          </w:tcPr>
          <w:p w14:paraId="249CF299" w14:textId="77777777" w:rsidR="00B34661" w:rsidRDefault="005331F7">
            <w:pPr>
              <w:rPr>
                <w:rFonts w:ascii="新細明體" w:eastAsia="新細明體" w:hAnsi="新細明體" w:cs="新細明體"/>
                <w:color w:val="000000"/>
                <w:szCs w:val="24"/>
              </w:rPr>
            </w:pPr>
            <w:r>
              <w:rPr>
                <w:color w:val="000000"/>
                <w:szCs w:val="24"/>
              </w:rPr>
              <w:t>CTL_BD_PLAY</w:t>
            </w:r>
          </w:p>
        </w:tc>
        <w:tc>
          <w:tcPr>
            <w:tcW w:w="2463" w:type="dxa"/>
            <w:shd w:val="clear" w:color="auto" w:fill="auto"/>
            <w:tcMar>
              <w:left w:w="108" w:type="dxa"/>
            </w:tcMar>
          </w:tcPr>
          <w:p w14:paraId="3413A1FD" w14:textId="77777777" w:rsidR="00B34661" w:rsidRDefault="005331F7">
            <w:pPr>
              <w:rPr>
                <w:szCs w:val="24"/>
              </w:rPr>
            </w:pPr>
            <w:r>
              <w:rPr>
                <w:szCs w:val="24"/>
              </w:rPr>
              <w:t>{</w:t>
            </w:r>
          </w:p>
          <w:p w14:paraId="703A288B" w14:textId="77777777" w:rsidR="00B34661" w:rsidRDefault="005331F7">
            <w:pPr>
              <w:rPr>
                <w:szCs w:val="24"/>
              </w:rPr>
            </w:pPr>
            <w:r>
              <w:rPr>
                <w:szCs w:val="24"/>
              </w:rPr>
              <w:lastRenderedPageBreak/>
              <w:t xml:space="preserve">    "function": 8,</w:t>
            </w:r>
          </w:p>
          <w:p w14:paraId="02326133" w14:textId="77777777" w:rsidR="00B34661" w:rsidRDefault="005331F7">
            <w:pPr>
              <w:rPr>
                <w:szCs w:val="24"/>
              </w:rPr>
            </w:pPr>
            <w:r>
              <w:rPr>
                <w:szCs w:val="24"/>
              </w:rPr>
              <w:t xml:space="preserve">    "device": 0,</w:t>
            </w:r>
          </w:p>
          <w:p w14:paraId="61C78903" w14:textId="77777777" w:rsidR="00B34661" w:rsidRDefault="005331F7">
            <w:pPr>
              <w:rPr>
                <w:szCs w:val="24"/>
              </w:rPr>
            </w:pPr>
            <w:r>
              <w:rPr>
                <w:szCs w:val="24"/>
              </w:rPr>
              <w:t xml:space="preserve">    "control":19</w:t>
            </w:r>
          </w:p>
          <w:p w14:paraId="3EE02DBB" w14:textId="77777777" w:rsidR="00B34661" w:rsidRDefault="005331F7">
            <w:pPr>
              <w:rPr>
                <w:szCs w:val="24"/>
              </w:rPr>
            </w:pPr>
            <w:r>
              <w:rPr>
                <w:szCs w:val="24"/>
              </w:rPr>
              <w:t>}</w:t>
            </w:r>
          </w:p>
        </w:tc>
      </w:tr>
      <w:tr w:rsidR="00B34661" w14:paraId="61A3D402" w14:textId="77777777">
        <w:tc>
          <w:tcPr>
            <w:tcW w:w="2429" w:type="dxa"/>
            <w:shd w:val="clear" w:color="auto" w:fill="auto"/>
            <w:tcMar>
              <w:left w:w="108" w:type="dxa"/>
            </w:tcMar>
            <w:vAlign w:val="center"/>
          </w:tcPr>
          <w:p w14:paraId="7B0F4479" w14:textId="77777777" w:rsidR="00B34661" w:rsidRDefault="005331F7">
            <w:pPr>
              <w:rPr>
                <w:rFonts w:ascii="新細明體" w:eastAsia="新細明體" w:hAnsi="新細明體" w:cs="新細明體"/>
                <w:color w:val="000000"/>
                <w:szCs w:val="24"/>
              </w:rPr>
            </w:pPr>
            <w:r>
              <w:rPr>
                <w:color w:val="000000"/>
                <w:szCs w:val="24"/>
              </w:rPr>
              <w:lastRenderedPageBreak/>
              <w:t>藍光</w:t>
            </w:r>
            <w:r>
              <w:rPr>
                <w:color w:val="000000"/>
                <w:szCs w:val="24"/>
              </w:rPr>
              <w:t xml:space="preserve">DVD </w:t>
            </w:r>
            <w:r>
              <w:rPr>
                <w:color w:val="000000"/>
                <w:szCs w:val="24"/>
              </w:rPr>
              <w:t>停止播放</w:t>
            </w:r>
          </w:p>
        </w:tc>
        <w:tc>
          <w:tcPr>
            <w:tcW w:w="3630" w:type="dxa"/>
            <w:shd w:val="clear" w:color="auto" w:fill="auto"/>
            <w:tcMar>
              <w:left w:w="108" w:type="dxa"/>
            </w:tcMar>
            <w:vAlign w:val="center"/>
          </w:tcPr>
          <w:p w14:paraId="13C2BCE9" w14:textId="77777777" w:rsidR="00B34661" w:rsidRDefault="005331F7">
            <w:pPr>
              <w:rPr>
                <w:rFonts w:ascii="新細明體" w:eastAsia="新細明體" w:hAnsi="新細明體" w:cs="新細明體"/>
                <w:color w:val="000000"/>
                <w:szCs w:val="24"/>
              </w:rPr>
            </w:pPr>
            <w:r>
              <w:rPr>
                <w:color w:val="000000"/>
                <w:szCs w:val="24"/>
              </w:rPr>
              <w:t>CTL_BD_STOP</w:t>
            </w:r>
          </w:p>
        </w:tc>
        <w:tc>
          <w:tcPr>
            <w:tcW w:w="2463" w:type="dxa"/>
            <w:shd w:val="clear" w:color="auto" w:fill="auto"/>
            <w:tcMar>
              <w:left w:w="108" w:type="dxa"/>
            </w:tcMar>
          </w:tcPr>
          <w:p w14:paraId="30D6004D" w14:textId="77777777" w:rsidR="00B34661" w:rsidRDefault="005331F7">
            <w:pPr>
              <w:rPr>
                <w:szCs w:val="24"/>
              </w:rPr>
            </w:pPr>
            <w:r>
              <w:rPr>
                <w:szCs w:val="24"/>
              </w:rPr>
              <w:t>{</w:t>
            </w:r>
          </w:p>
          <w:p w14:paraId="1CD652A8" w14:textId="77777777" w:rsidR="00B34661" w:rsidRDefault="005331F7">
            <w:pPr>
              <w:rPr>
                <w:szCs w:val="24"/>
              </w:rPr>
            </w:pPr>
            <w:r>
              <w:rPr>
                <w:szCs w:val="24"/>
              </w:rPr>
              <w:t xml:space="preserve">    "function": 8,</w:t>
            </w:r>
          </w:p>
          <w:p w14:paraId="652DB1D9" w14:textId="77777777" w:rsidR="00B34661" w:rsidRDefault="005331F7">
            <w:pPr>
              <w:rPr>
                <w:szCs w:val="24"/>
              </w:rPr>
            </w:pPr>
            <w:r>
              <w:rPr>
                <w:szCs w:val="24"/>
              </w:rPr>
              <w:t xml:space="preserve">    "device": 0,</w:t>
            </w:r>
          </w:p>
          <w:p w14:paraId="250CC23A" w14:textId="77777777" w:rsidR="00B34661" w:rsidRDefault="005331F7">
            <w:pPr>
              <w:rPr>
                <w:szCs w:val="24"/>
              </w:rPr>
            </w:pPr>
            <w:r>
              <w:rPr>
                <w:szCs w:val="24"/>
              </w:rPr>
              <w:t xml:space="preserve">    "control":20</w:t>
            </w:r>
          </w:p>
          <w:p w14:paraId="7583F03A" w14:textId="77777777" w:rsidR="00B34661" w:rsidRDefault="005331F7">
            <w:pPr>
              <w:rPr>
                <w:szCs w:val="24"/>
              </w:rPr>
            </w:pPr>
            <w:r>
              <w:rPr>
                <w:szCs w:val="24"/>
              </w:rPr>
              <w:t>}</w:t>
            </w:r>
          </w:p>
        </w:tc>
      </w:tr>
      <w:tr w:rsidR="00B34661" w14:paraId="256EB8D2" w14:textId="77777777">
        <w:tc>
          <w:tcPr>
            <w:tcW w:w="2429" w:type="dxa"/>
            <w:shd w:val="clear" w:color="auto" w:fill="auto"/>
            <w:tcMar>
              <w:left w:w="108" w:type="dxa"/>
            </w:tcMar>
            <w:vAlign w:val="center"/>
          </w:tcPr>
          <w:p w14:paraId="65094324" w14:textId="77777777"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暫停播放</w:t>
            </w:r>
          </w:p>
        </w:tc>
        <w:tc>
          <w:tcPr>
            <w:tcW w:w="3630" w:type="dxa"/>
            <w:shd w:val="clear" w:color="auto" w:fill="auto"/>
            <w:tcMar>
              <w:left w:w="108" w:type="dxa"/>
            </w:tcMar>
            <w:vAlign w:val="center"/>
          </w:tcPr>
          <w:p w14:paraId="2F61A3EE" w14:textId="77777777" w:rsidR="00B34661" w:rsidRDefault="005331F7">
            <w:pPr>
              <w:rPr>
                <w:rFonts w:ascii="新細明體" w:eastAsia="新細明體" w:hAnsi="新細明體" w:cs="新細明體"/>
                <w:color w:val="000000"/>
                <w:szCs w:val="24"/>
              </w:rPr>
            </w:pPr>
            <w:r>
              <w:rPr>
                <w:color w:val="000000"/>
                <w:szCs w:val="24"/>
              </w:rPr>
              <w:t>CTL_BD_PAUSE</w:t>
            </w:r>
          </w:p>
        </w:tc>
        <w:tc>
          <w:tcPr>
            <w:tcW w:w="2463" w:type="dxa"/>
            <w:shd w:val="clear" w:color="auto" w:fill="auto"/>
            <w:tcMar>
              <w:left w:w="108" w:type="dxa"/>
            </w:tcMar>
          </w:tcPr>
          <w:p w14:paraId="4FDAB1DC" w14:textId="77777777" w:rsidR="00B34661" w:rsidRDefault="005331F7">
            <w:pPr>
              <w:rPr>
                <w:szCs w:val="24"/>
              </w:rPr>
            </w:pPr>
            <w:r>
              <w:rPr>
                <w:szCs w:val="24"/>
              </w:rPr>
              <w:t>{</w:t>
            </w:r>
          </w:p>
          <w:p w14:paraId="13E61AF1" w14:textId="77777777" w:rsidR="00B34661" w:rsidRDefault="005331F7">
            <w:pPr>
              <w:rPr>
                <w:szCs w:val="24"/>
              </w:rPr>
            </w:pPr>
            <w:r>
              <w:rPr>
                <w:szCs w:val="24"/>
              </w:rPr>
              <w:t xml:space="preserve">    "function": 8,</w:t>
            </w:r>
          </w:p>
          <w:p w14:paraId="7DA4571B" w14:textId="77777777" w:rsidR="00B34661" w:rsidRDefault="005331F7">
            <w:pPr>
              <w:rPr>
                <w:szCs w:val="24"/>
              </w:rPr>
            </w:pPr>
            <w:r>
              <w:rPr>
                <w:szCs w:val="24"/>
              </w:rPr>
              <w:t xml:space="preserve">    "device": 0,</w:t>
            </w:r>
          </w:p>
          <w:p w14:paraId="24AE928F" w14:textId="77777777" w:rsidR="00B34661" w:rsidRDefault="005331F7">
            <w:pPr>
              <w:rPr>
                <w:szCs w:val="24"/>
              </w:rPr>
            </w:pPr>
            <w:r>
              <w:rPr>
                <w:szCs w:val="24"/>
              </w:rPr>
              <w:t xml:space="preserve">    "control":21</w:t>
            </w:r>
          </w:p>
          <w:p w14:paraId="58393337" w14:textId="77777777" w:rsidR="00B34661" w:rsidRDefault="005331F7">
            <w:pPr>
              <w:rPr>
                <w:szCs w:val="24"/>
              </w:rPr>
            </w:pPr>
            <w:r>
              <w:rPr>
                <w:szCs w:val="24"/>
              </w:rPr>
              <w:t>}</w:t>
            </w:r>
          </w:p>
        </w:tc>
      </w:tr>
      <w:tr w:rsidR="00B34661" w14:paraId="002C29B7" w14:textId="77777777">
        <w:tc>
          <w:tcPr>
            <w:tcW w:w="2429" w:type="dxa"/>
            <w:shd w:val="clear" w:color="auto" w:fill="auto"/>
            <w:tcMar>
              <w:left w:w="108" w:type="dxa"/>
            </w:tcMar>
            <w:vAlign w:val="center"/>
          </w:tcPr>
          <w:p w14:paraId="23B52316" w14:textId="77777777"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&gt;&gt;|</w:t>
            </w:r>
          </w:p>
        </w:tc>
        <w:tc>
          <w:tcPr>
            <w:tcW w:w="3630" w:type="dxa"/>
            <w:shd w:val="clear" w:color="auto" w:fill="auto"/>
            <w:tcMar>
              <w:left w:w="108" w:type="dxa"/>
            </w:tcMar>
            <w:vAlign w:val="center"/>
          </w:tcPr>
          <w:p w14:paraId="770FD1D0" w14:textId="77777777" w:rsidR="00B34661" w:rsidRDefault="005331F7">
            <w:pPr>
              <w:rPr>
                <w:rFonts w:ascii="新細明體" w:eastAsia="新細明體" w:hAnsi="新細明體" w:cs="新細明體"/>
                <w:color w:val="000000"/>
                <w:szCs w:val="24"/>
              </w:rPr>
            </w:pPr>
            <w:r>
              <w:rPr>
                <w:color w:val="000000"/>
                <w:szCs w:val="24"/>
              </w:rPr>
              <w:t>CTL_BD_NEXT</w:t>
            </w:r>
          </w:p>
        </w:tc>
        <w:tc>
          <w:tcPr>
            <w:tcW w:w="2463" w:type="dxa"/>
            <w:shd w:val="clear" w:color="auto" w:fill="auto"/>
            <w:tcMar>
              <w:left w:w="108" w:type="dxa"/>
            </w:tcMar>
          </w:tcPr>
          <w:p w14:paraId="34F11C10" w14:textId="77777777" w:rsidR="00B34661" w:rsidRDefault="005331F7">
            <w:pPr>
              <w:rPr>
                <w:szCs w:val="24"/>
              </w:rPr>
            </w:pPr>
            <w:r>
              <w:rPr>
                <w:szCs w:val="24"/>
              </w:rPr>
              <w:t>{</w:t>
            </w:r>
          </w:p>
          <w:p w14:paraId="20CE6343" w14:textId="77777777" w:rsidR="00B34661" w:rsidRDefault="005331F7">
            <w:pPr>
              <w:rPr>
                <w:szCs w:val="24"/>
              </w:rPr>
            </w:pPr>
            <w:r>
              <w:rPr>
                <w:szCs w:val="24"/>
              </w:rPr>
              <w:t xml:space="preserve">    "function": 8,</w:t>
            </w:r>
          </w:p>
          <w:p w14:paraId="28C2C5D3" w14:textId="77777777" w:rsidR="00B34661" w:rsidRDefault="005331F7">
            <w:pPr>
              <w:rPr>
                <w:szCs w:val="24"/>
              </w:rPr>
            </w:pPr>
            <w:r>
              <w:rPr>
                <w:szCs w:val="24"/>
              </w:rPr>
              <w:t xml:space="preserve">    "device": 0,</w:t>
            </w:r>
          </w:p>
          <w:p w14:paraId="532C0A3D" w14:textId="77777777" w:rsidR="00B34661" w:rsidRDefault="005331F7">
            <w:pPr>
              <w:rPr>
                <w:szCs w:val="24"/>
              </w:rPr>
            </w:pPr>
            <w:r>
              <w:rPr>
                <w:szCs w:val="24"/>
              </w:rPr>
              <w:t xml:space="preserve">    "control":22</w:t>
            </w:r>
          </w:p>
          <w:p w14:paraId="5B91B727" w14:textId="77777777" w:rsidR="00B34661" w:rsidRDefault="005331F7">
            <w:pPr>
              <w:rPr>
                <w:szCs w:val="24"/>
              </w:rPr>
            </w:pPr>
            <w:r>
              <w:rPr>
                <w:szCs w:val="24"/>
              </w:rPr>
              <w:t>}</w:t>
            </w:r>
          </w:p>
        </w:tc>
      </w:tr>
      <w:tr w:rsidR="00B34661" w14:paraId="5385C1D1" w14:textId="77777777">
        <w:tc>
          <w:tcPr>
            <w:tcW w:w="2429" w:type="dxa"/>
            <w:shd w:val="clear" w:color="auto" w:fill="auto"/>
            <w:tcMar>
              <w:left w:w="108" w:type="dxa"/>
            </w:tcMar>
            <w:vAlign w:val="center"/>
          </w:tcPr>
          <w:p w14:paraId="3948FD17" w14:textId="77777777"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|&lt;&lt;</w:t>
            </w:r>
          </w:p>
        </w:tc>
        <w:tc>
          <w:tcPr>
            <w:tcW w:w="3630" w:type="dxa"/>
            <w:shd w:val="clear" w:color="auto" w:fill="auto"/>
            <w:tcMar>
              <w:left w:w="108" w:type="dxa"/>
            </w:tcMar>
            <w:vAlign w:val="center"/>
          </w:tcPr>
          <w:p w14:paraId="40222A42" w14:textId="77777777" w:rsidR="00B34661" w:rsidRDefault="005331F7">
            <w:pPr>
              <w:rPr>
                <w:rFonts w:ascii="新細明體" w:eastAsia="新細明體" w:hAnsi="新細明體" w:cs="新細明體"/>
                <w:color w:val="000000"/>
                <w:szCs w:val="24"/>
              </w:rPr>
            </w:pPr>
            <w:r>
              <w:rPr>
                <w:color w:val="000000"/>
                <w:szCs w:val="24"/>
              </w:rPr>
              <w:t>CTL_BD_PREVIEW</w:t>
            </w:r>
          </w:p>
        </w:tc>
        <w:tc>
          <w:tcPr>
            <w:tcW w:w="2463" w:type="dxa"/>
            <w:shd w:val="clear" w:color="auto" w:fill="auto"/>
            <w:tcMar>
              <w:left w:w="108" w:type="dxa"/>
            </w:tcMar>
          </w:tcPr>
          <w:p w14:paraId="79BBF21A" w14:textId="77777777" w:rsidR="00B34661" w:rsidRDefault="005331F7">
            <w:pPr>
              <w:rPr>
                <w:szCs w:val="24"/>
              </w:rPr>
            </w:pPr>
            <w:r>
              <w:rPr>
                <w:szCs w:val="24"/>
              </w:rPr>
              <w:t>{</w:t>
            </w:r>
          </w:p>
          <w:p w14:paraId="3A43BE44" w14:textId="77777777" w:rsidR="00B34661" w:rsidRDefault="005331F7">
            <w:pPr>
              <w:rPr>
                <w:szCs w:val="24"/>
              </w:rPr>
            </w:pPr>
            <w:r>
              <w:rPr>
                <w:szCs w:val="24"/>
              </w:rPr>
              <w:t xml:space="preserve">    "function": 8,</w:t>
            </w:r>
          </w:p>
          <w:p w14:paraId="53E7030E" w14:textId="77777777" w:rsidR="00B34661" w:rsidRDefault="005331F7">
            <w:pPr>
              <w:rPr>
                <w:szCs w:val="24"/>
              </w:rPr>
            </w:pPr>
            <w:r>
              <w:rPr>
                <w:szCs w:val="24"/>
              </w:rPr>
              <w:t xml:space="preserve">    "device": 0,</w:t>
            </w:r>
          </w:p>
          <w:p w14:paraId="606D0D72" w14:textId="77777777" w:rsidR="00B34661" w:rsidRDefault="005331F7">
            <w:pPr>
              <w:rPr>
                <w:szCs w:val="24"/>
              </w:rPr>
            </w:pPr>
            <w:r>
              <w:rPr>
                <w:szCs w:val="24"/>
              </w:rPr>
              <w:t xml:space="preserve">    "control":23</w:t>
            </w:r>
          </w:p>
          <w:p w14:paraId="52A9B4B1" w14:textId="77777777" w:rsidR="00B34661" w:rsidRDefault="005331F7">
            <w:pPr>
              <w:rPr>
                <w:szCs w:val="24"/>
              </w:rPr>
            </w:pPr>
            <w:r>
              <w:rPr>
                <w:szCs w:val="24"/>
              </w:rPr>
              <w:t>}</w:t>
            </w:r>
          </w:p>
        </w:tc>
      </w:tr>
      <w:tr w:rsidR="00B34661" w14:paraId="6BEDAB54" w14:textId="77777777">
        <w:tc>
          <w:tcPr>
            <w:tcW w:w="2429" w:type="dxa"/>
            <w:shd w:val="clear" w:color="auto" w:fill="auto"/>
            <w:tcMar>
              <w:left w:w="108" w:type="dxa"/>
            </w:tcMar>
            <w:vAlign w:val="center"/>
          </w:tcPr>
          <w:p w14:paraId="4D694EC2" w14:textId="77777777"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&gt;&gt;</w:t>
            </w:r>
          </w:p>
        </w:tc>
        <w:tc>
          <w:tcPr>
            <w:tcW w:w="3630" w:type="dxa"/>
            <w:shd w:val="clear" w:color="auto" w:fill="auto"/>
            <w:tcMar>
              <w:left w:w="108" w:type="dxa"/>
            </w:tcMar>
            <w:vAlign w:val="center"/>
          </w:tcPr>
          <w:p w14:paraId="5BFF4E87" w14:textId="77777777" w:rsidR="00B34661" w:rsidRDefault="005331F7">
            <w:pPr>
              <w:rPr>
                <w:rFonts w:ascii="新細明體" w:eastAsia="新細明體" w:hAnsi="新細明體" w:cs="新細明體"/>
                <w:color w:val="000000"/>
                <w:szCs w:val="24"/>
              </w:rPr>
            </w:pPr>
            <w:r>
              <w:rPr>
                <w:color w:val="000000"/>
                <w:szCs w:val="24"/>
              </w:rPr>
              <w:t>CTL_BD_FORWARD</w:t>
            </w:r>
          </w:p>
        </w:tc>
        <w:tc>
          <w:tcPr>
            <w:tcW w:w="2463" w:type="dxa"/>
            <w:shd w:val="clear" w:color="auto" w:fill="auto"/>
            <w:tcMar>
              <w:left w:w="108" w:type="dxa"/>
            </w:tcMar>
          </w:tcPr>
          <w:p w14:paraId="6C747A04" w14:textId="77777777" w:rsidR="00B34661" w:rsidRDefault="005331F7">
            <w:pPr>
              <w:rPr>
                <w:szCs w:val="24"/>
              </w:rPr>
            </w:pPr>
            <w:r>
              <w:rPr>
                <w:szCs w:val="24"/>
              </w:rPr>
              <w:t>{</w:t>
            </w:r>
          </w:p>
          <w:p w14:paraId="4B79D7A6" w14:textId="77777777" w:rsidR="00B34661" w:rsidRDefault="005331F7">
            <w:pPr>
              <w:rPr>
                <w:szCs w:val="24"/>
              </w:rPr>
            </w:pPr>
            <w:r>
              <w:rPr>
                <w:szCs w:val="24"/>
              </w:rPr>
              <w:t xml:space="preserve">    "function": 8,</w:t>
            </w:r>
          </w:p>
          <w:p w14:paraId="1C52E03C" w14:textId="77777777" w:rsidR="00B34661" w:rsidRDefault="005331F7">
            <w:pPr>
              <w:rPr>
                <w:szCs w:val="24"/>
              </w:rPr>
            </w:pPr>
            <w:r>
              <w:rPr>
                <w:szCs w:val="24"/>
              </w:rPr>
              <w:t xml:space="preserve">    "device": 0,</w:t>
            </w:r>
          </w:p>
          <w:p w14:paraId="32712AF9" w14:textId="77777777" w:rsidR="00B34661" w:rsidRDefault="005331F7">
            <w:pPr>
              <w:rPr>
                <w:szCs w:val="24"/>
              </w:rPr>
            </w:pPr>
            <w:r>
              <w:rPr>
                <w:szCs w:val="24"/>
              </w:rPr>
              <w:t xml:space="preserve">    "control":24</w:t>
            </w:r>
          </w:p>
          <w:p w14:paraId="3A8A6FBE" w14:textId="77777777" w:rsidR="00B34661" w:rsidRDefault="005331F7">
            <w:pPr>
              <w:rPr>
                <w:szCs w:val="24"/>
              </w:rPr>
            </w:pPr>
            <w:r>
              <w:rPr>
                <w:szCs w:val="24"/>
              </w:rPr>
              <w:t>}</w:t>
            </w:r>
          </w:p>
        </w:tc>
      </w:tr>
      <w:tr w:rsidR="00B34661" w14:paraId="2CD9D3CF" w14:textId="77777777">
        <w:tc>
          <w:tcPr>
            <w:tcW w:w="2429" w:type="dxa"/>
            <w:shd w:val="clear" w:color="auto" w:fill="auto"/>
            <w:tcMar>
              <w:left w:w="108" w:type="dxa"/>
            </w:tcMar>
            <w:vAlign w:val="center"/>
          </w:tcPr>
          <w:p w14:paraId="17D2B785" w14:textId="77777777" w:rsidR="00B34661" w:rsidRDefault="005331F7">
            <w:pPr>
              <w:rPr>
                <w:rFonts w:ascii="新細明體" w:eastAsia="新細明體" w:hAnsi="新細明體" w:cs="新細明體"/>
                <w:color w:val="000000"/>
                <w:szCs w:val="24"/>
              </w:rPr>
            </w:pPr>
            <w:r>
              <w:rPr>
                <w:color w:val="000000"/>
                <w:szCs w:val="24"/>
              </w:rPr>
              <w:t>藍光</w:t>
            </w:r>
            <w:r>
              <w:rPr>
                <w:color w:val="000000"/>
                <w:szCs w:val="24"/>
              </w:rPr>
              <w:t>DVD &lt;&lt;</w:t>
            </w:r>
          </w:p>
        </w:tc>
        <w:tc>
          <w:tcPr>
            <w:tcW w:w="3630" w:type="dxa"/>
            <w:shd w:val="clear" w:color="auto" w:fill="auto"/>
            <w:tcMar>
              <w:left w:w="108" w:type="dxa"/>
            </w:tcMar>
            <w:vAlign w:val="center"/>
          </w:tcPr>
          <w:p w14:paraId="09D7227E" w14:textId="77777777" w:rsidR="00B34661" w:rsidRDefault="005331F7">
            <w:pPr>
              <w:rPr>
                <w:rFonts w:ascii="新細明體" w:eastAsia="新細明體" w:hAnsi="新細明體" w:cs="新細明體"/>
                <w:color w:val="000000"/>
                <w:szCs w:val="24"/>
              </w:rPr>
            </w:pPr>
            <w:r>
              <w:rPr>
                <w:color w:val="000000"/>
                <w:szCs w:val="24"/>
              </w:rPr>
              <w:t>CTL_BD_REVIEW</w:t>
            </w:r>
          </w:p>
        </w:tc>
        <w:tc>
          <w:tcPr>
            <w:tcW w:w="2463" w:type="dxa"/>
            <w:shd w:val="clear" w:color="auto" w:fill="auto"/>
            <w:tcMar>
              <w:left w:w="108" w:type="dxa"/>
            </w:tcMar>
          </w:tcPr>
          <w:p w14:paraId="1D52DF97" w14:textId="77777777" w:rsidR="00B34661" w:rsidRDefault="005331F7">
            <w:pPr>
              <w:rPr>
                <w:szCs w:val="24"/>
              </w:rPr>
            </w:pPr>
            <w:r>
              <w:rPr>
                <w:szCs w:val="24"/>
              </w:rPr>
              <w:t>{</w:t>
            </w:r>
          </w:p>
          <w:p w14:paraId="0F5876F4" w14:textId="77777777" w:rsidR="00B34661" w:rsidRDefault="005331F7">
            <w:pPr>
              <w:rPr>
                <w:szCs w:val="24"/>
              </w:rPr>
            </w:pPr>
            <w:r>
              <w:rPr>
                <w:szCs w:val="24"/>
              </w:rPr>
              <w:t xml:space="preserve">    "function": 8,</w:t>
            </w:r>
          </w:p>
          <w:p w14:paraId="4FD832F9" w14:textId="77777777" w:rsidR="00B34661" w:rsidRDefault="005331F7">
            <w:pPr>
              <w:rPr>
                <w:szCs w:val="24"/>
              </w:rPr>
            </w:pPr>
            <w:r>
              <w:rPr>
                <w:szCs w:val="24"/>
              </w:rPr>
              <w:t xml:space="preserve">    "device": 0,</w:t>
            </w:r>
          </w:p>
          <w:p w14:paraId="34286D79" w14:textId="77777777" w:rsidR="00B34661" w:rsidRDefault="005331F7">
            <w:pPr>
              <w:rPr>
                <w:szCs w:val="24"/>
              </w:rPr>
            </w:pPr>
            <w:r>
              <w:rPr>
                <w:szCs w:val="24"/>
              </w:rPr>
              <w:t xml:space="preserve">    "control":25</w:t>
            </w:r>
          </w:p>
          <w:p w14:paraId="0DFC8DD5" w14:textId="77777777" w:rsidR="00B34661" w:rsidRDefault="005331F7">
            <w:pPr>
              <w:rPr>
                <w:szCs w:val="24"/>
              </w:rPr>
            </w:pPr>
            <w:r>
              <w:rPr>
                <w:szCs w:val="24"/>
              </w:rPr>
              <w:t>}</w:t>
            </w:r>
          </w:p>
        </w:tc>
      </w:tr>
      <w:tr w:rsidR="00B34661" w14:paraId="47855697" w14:textId="77777777">
        <w:tc>
          <w:tcPr>
            <w:tcW w:w="2429" w:type="dxa"/>
            <w:shd w:val="clear" w:color="auto" w:fill="auto"/>
            <w:tcMar>
              <w:left w:w="108" w:type="dxa"/>
            </w:tcMar>
            <w:vAlign w:val="center"/>
          </w:tcPr>
          <w:p w14:paraId="3B9F8537" w14:textId="77777777"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上</w:t>
            </w:r>
          </w:p>
        </w:tc>
        <w:tc>
          <w:tcPr>
            <w:tcW w:w="3630" w:type="dxa"/>
            <w:shd w:val="clear" w:color="auto" w:fill="auto"/>
            <w:tcMar>
              <w:left w:w="108" w:type="dxa"/>
            </w:tcMar>
            <w:vAlign w:val="center"/>
          </w:tcPr>
          <w:p w14:paraId="71C660B9" w14:textId="77777777" w:rsidR="00B34661" w:rsidRDefault="005331F7">
            <w:pPr>
              <w:rPr>
                <w:rFonts w:ascii="新細明體" w:eastAsia="新細明體" w:hAnsi="新細明體" w:cs="新細明體"/>
                <w:color w:val="000000"/>
                <w:szCs w:val="24"/>
              </w:rPr>
            </w:pPr>
            <w:r>
              <w:rPr>
                <w:color w:val="000000"/>
                <w:szCs w:val="24"/>
              </w:rPr>
              <w:t>CTL_BD_UP</w:t>
            </w:r>
          </w:p>
        </w:tc>
        <w:tc>
          <w:tcPr>
            <w:tcW w:w="2463" w:type="dxa"/>
            <w:shd w:val="clear" w:color="auto" w:fill="auto"/>
            <w:tcMar>
              <w:left w:w="108" w:type="dxa"/>
            </w:tcMar>
          </w:tcPr>
          <w:p w14:paraId="62799FED" w14:textId="77777777" w:rsidR="00B34661" w:rsidRDefault="005331F7">
            <w:pPr>
              <w:rPr>
                <w:szCs w:val="24"/>
              </w:rPr>
            </w:pPr>
            <w:r>
              <w:rPr>
                <w:szCs w:val="24"/>
              </w:rPr>
              <w:t>{</w:t>
            </w:r>
          </w:p>
          <w:p w14:paraId="6EF937B6" w14:textId="77777777" w:rsidR="00B34661" w:rsidRDefault="005331F7">
            <w:pPr>
              <w:rPr>
                <w:szCs w:val="24"/>
              </w:rPr>
            </w:pPr>
            <w:r>
              <w:rPr>
                <w:szCs w:val="24"/>
              </w:rPr>
              <w:t xml:space="preserve">    "function": 8,</w:t>
            </w:r>
          </w:p>
          <w:p w14:paraId="69DB418B" w14:textId="77777777" w:rsidR="00B34661" w:rsidRDefault="005331F7">
            <w:pPr>
              <w:rPr>
                <w:szCs w:val="24"/>
              </w:rPr>
            </w:pPr>
            <w:r>
              <w:rPr>
                <w:szCs w:val="24"/>
              </w:rPr>
              <w:t xml:space="preserve">    "device": 0,</w:t>
            </w:r>
          </w:p>
          <w:p w14:paraId="1B6E583A" w14:textId="77777777" w:rsidR="00B34661" w:rsidRDefault="005331F7">
            <w:pPr>
              <w:rPr>
                <w:szCs w:val="24"/>
              </w:rPr>
            </w:pPr>
            <w:r>
              <w:rPr>
                <w:szCs w:val="24"/>
              </w:rPr>
              <w:t xml:space="preserve">    "control":26</w:t>
            </w:r>
          </w:p>
          <w:p w14:paraId="733B5DAB" w14:textId="77777777" w:rsidR="00B34661" w:rsidRDefault="005331F7">
            <w:pPr>
              <w:rPr>
                <w:szCs w:val="24"/>
              </w:rPr>
            </w:pPr>
            <w:r>
              <w:rPr>
                <w:szCs w:val="24"/>
              </w:rPr>
              <w:t>}</w:t>
            </w:r>
          </w:p>
        </w:tc>
      </w:tr>
      <w:tr w:rsidR="00B34661" w14:paraId="2BA32476" w14:textId="77777777">
        <w:tc>
          <w:tcPr>
            <w:tcW w:w="2429" w:type="dxa"/>
            <w:shd w:val="clear" w:color="auto" w:fill="auto"/>
            <w:tcMar>
              <w:left w:w="108" w:type="dxa"/>
            </w:tcMar>
            <w:vAlign w:val="center"/>
          </w:tcPr>
          <w:p w14:paraId="6157C73B" w14:textId="77777777"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下</w:t>
            </w:r>
          </w:p>
        </w:tc>
        <w:tc>
          <w:tcPr>
            <w:tcW w:w="3630" w:type="dxa"/>
            <w:shd w:val="clear" w:color="auto" w:fill="auto"/>
            <w:tcMar>
              <w:left w:w="108" w:type="dxa"/>
            </w:tcMar>
            <w:vAlign w:val="center"/>
          </w:tcPr>
          <w:p w14:paraId="7F82FD3E" w14:textId="77777777" w:rsidR="00B34661" w:rsidRDefault="005331F7">
            <w:pPr>
              <w:rPr>
                <w:rFonts w:ascii="新細明體" w:eastAsia="新細明體" w:hAnsi="新細明體" w:cs="新細明體"/>
                <w:color w:val="000000"/>
                <w:szCs w:val="24"/>
              </w:rPr>
            </w:pPr>
            <w:r>
              <w:rPr>
                <w:color w:val="000000"/>
                <w:szCs w:val="24"/>
              </w:rPr>
              <w:t>CTL_BD_DOWN</w:t>
            </w:r>
          </w:p>
        </w:tc>
        <w:tc>
          <w:tcPr>
            <w:tcW w:w="2463" w:type="dxa"/>
            <w:shd w:val="clear" w:color="auto" w:fill="auto"/>
            <w:tcMar>
              <w:left w:w="108" w:type="dxa"/>
            </w:tcMar>
          </w:tcPr>
          <w:p w14:paraId="5F3A396B" w14:textId="77777777" w:rsidR="00B34661" w:rsidRDefault="005331F7">
            <w:pPr>
              <w:rPr>
                <w:szCs w:val="24"/>
              </w:rPr>
            </w:pPr>
            <w:r>
              <w:rPr>
                <w:szCs w:val="24"/>
              </w:rPr>
              <w:t>{</w:t>
            </w:r>
          </w:p>
          <w:p w14:paraId="57B9AE7D" w14:textId="77777777" w:rsidR="00B34661" w:rsidRDefault="005331F7">
            <w:pPr>
              <w:rPr>
                <w:szCs w:val="24"/>
              </w:rPr>
            </w:pPr>
            <w:r>
              <w:rPr>
                <w:szCs w:val="24"/>
              </w:rPr>
              <w:t xml:space="preserve">    "function": 8,</w:t>
            </w:r>
          </w:p>
          <w:p w14:paraId="0967CB7A" w14:textId="77777777" w:rsidR="00B34661" w:rsidRDefault="005331F7">
            <w:pPr>
              <w:rPr>
                <w:szCs w:val="24"/>
              </w:rPr>
            </w:pPr>
            <w:r>
              <w:rPr>
                <w:szCs w:val="24"/>
              </w:rPr>
              <w:t xml:space="preserve">    "device": 0,</w:t>
            </w:r>
          </w:p>
          <w:p w14:paraId="6DF5C788" w14:textId="77777777" w:rsidR="00B34661" w:rsidRDefault="005331F7">
            <w:pPr>
              <w:rPr>
                <w:szCs w:val="24"/>
              </w:rPr>
            </w:pPr>
            <w:r>
              <w:rPr>
                <w:szCs w:val="24"/>
              </w:rPr>
              <w:t xml:space="preserve">    "control":27</w:t>
            </w:r>
          </w:p>
          <w:p w14:paraId="08F49FCD" w14:textId="77777777" w:rsidR="00B34661" w:rsidRDefault="005331F7">
            <w:pPr>
              <w:rPr>
                <w:szCs w:val="24"/>
              </w:rPr>
            </w:pPr>
            <w:r>
              <w:rPr>
                <w:szCs w:val="24"/>
              </w:rPr>
              <w:t>}</w:t>
            </w:r>
          </w:p>
        </w:tc>
      </w:tr>
      <w:tr w:rsidR="00B34661" w14:paraId="7F41F7C0" w14:textId="77777777">
        <w:tc>
          <w:tcPr>
            <w:tcW w:w="2429" w:type="dxa"/>
            <w:shd w:val="clear" w:color="auto" w:fill="auto"/>
            <w:tcMar>
              <w:left w:w="108" w:type="dxa"/>
            </w:tcMar>
            <w:vAlign w:val="center"/>
          </w:tcPr>
          <w:p w14:paraId="2CBA840E" w14:textId="77777777"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左</w:t>
            </w:r>
          </w:p>
        </w:tc>
        <w:tc>
          <w:tcPr>
            <w:tcW w:w="3630" w:type="dxa"/>
            <w:shd w:val="clear" w:color="auto" w:fill="auto"/>
            <w:tcMar>
              <w:left w:w="108" w:type="dxa"/>
            </w:tcMar>
            <w:vAlign w:val="center"/>
          </w:tcPr>
          <w:p w14:paraId="0A68E7FA" w14:textId="77777777" w:rsidR="00B34661" w:rsidRDefault="005331F7">
            <w:pPr>
              <w:rPr>
                <w:rFonts w:ascii="新細明體" w:eastAsia="新細明體" w:hAnsi="新細明體" w:cs="新細明體"/>
                <w:color w:val="000000"/>
                <w:szCs w:val="24"/>
              </w:rPr>
            </w:pPr>
            <w:r>
              <w:rPr>
                <w:color w:val="000000"/>
                <w:szCs w:val="24"/>
              </w:rPr>
              <w:t>CTL_BD_LEFT</w:t>
            </w:r>
          </w:p>
        </w:tc>
        <w:tc>
          <w:tcPr>
            <w:tcW w:w="2463" w:type="dxa"/>
            <w:shd w:val="clear" w:color="auto" w:fill="auto"/>
            <w:tcMar>
              <w:left w:w="108" w:type="dxa"/>
            </w:tcMar>
          </w:tcPr>
          <w:p w14:paraId="759821F5" w14:textId="77777777" w:rsidR="00B34661" w:rsidRDefault="005331F7">
            <w:pPr>
              <w:rPr>
                <w:szCs w:val="24"/>
              </w:rPr>
            </w:pPr>
            <w:r>
              <w:rPr>
                <w:szCs w:val="24"/>
              </w:rPr>
              <w:t>{</w:t>
            </w:r>
          </w:p>
          <w:p w14:paraId="685BA06C" w14:textId="77777777" w:rsidR="00B34661" w:rsidRDefault="005331F7">
            <w:pPr>
              <w:rPr>
                <w:szCs w:val="24"/>
              </w:rPr>
            </w:pPr>
            <w:r>
              <w:rPr>
                <w:szCs w:val="24"/>
              </w:rPr>
              <w:t xml:space="preserve">    "function": 8,</w:t>
            </w:r>
          </w:p>
          <w:p w14:paraId="1E264925" w14:textId="77777777" w:rsidR="00B34661" w:rsidRDefault="005331F7">
            <w:pPr>
              <w:rPr>
                <w:szCs w:val="24"/>
              </w:rPr>
            </w:pPr>
            <w:r>
              <w:rPr>
                <w:szCs w:val="24"/>
              </w:rPr>
              <w:t xml:space="preserve">    "device": 0,</w:t>
            </w:r>
          </w:p>
          <w:p w14:paraId="3DD0D839" w14:textId="77777777" w:rsidR="00B34661" w:rsidRDefault="005331F7">
            <w:pPr>
              <w:rPr>
                <w:szCs w:val="24"/>
              </w:rPr>
            </w:pPr>
            <w:r>
              <w:rPr>
                <w:szCs w:val="24"/>
              </w:rPr>
              <w:t xml:space="preserve">    "control":28</w:t>
            </w:r>
          </w:p>
          <w:p w14:paraId="1003DD00" w14:textId="77777777" w:rsidR="00B34661" w:rsidRDefault="005331F7">
            <w:pPr>
              <w:rPr>
                <w:szCs w:val="24"/>
              </w:rPr>
            </w:pPr>
            <w:r>
              <w:rPr>
                <w:szCs w:val="24"/>
              </w:rPr>
              <w:t>}</w:t>
            </w:r>
          </w:p>
        </w:tc>
      </w:tr>
      <w:tr w:rsidR="00B34661" w14:paraId="2C33B00B" w14:textId="77777777">
        <w:tc>
          <w:tcPr>
            <w:tcW w:w="2429" w:type="dxa"/>
            <w:shd w:val="clear" w:color="auto" w:fill="auto"/>
            <w:tcMar>
              <w:left w:w="108" w:type="dxa"/>
            </w:tcMar>
            <w:vAlign w:val="center"/>
          </w:tcPr>
          <w:p w14:paraId="20CA8E24" w14:textId="77777777"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右</w:t>
            </w:r>
          </w:p>
        </w:tc>
        <w:tc>
          <w:tcPr>
            <w:tcW w:w="3630" w:type="dxa"/>
            <w:shd w:val="clear" w:color="auto" w:fill="auto"/>
            <w:tcMar>
              <w:left w:w="108" w:type="dxa"/>
            </w:tcMar>
            <w:vAlign w:val="center"/>
          </w:tcPr>
          <w:p w14:paraId="15BBCBA1" w14:textId="77777777" w:rsidR="00B34661" w:rsidRDefault="005331F7">
            <w:pPr>
              <w:rPr>
                <w:rFonts w:ascii="新細明體" w:eastAsia="新細明體" w:hAnsi="新細明體" w:cs="新細明體"/>
                <w:color w:val="000000"/>
                <w:szCs w:val="24"/>
              </w:rPr>
            </w:pPr>
            <w:r>
              <w:rPr>
                <w:color w:val="000000"/>
                <w:szCs w:val="24"/>
              </w:rPr>
              <w:t>CTL_BD_RIGHT</w:t>
            </w:r>
          </w:p>
        </w:tc>
        <w:tc>
          <w:tcPr>
            <w:tcW w:w="2463" w:type="dxa"/>
            <w:shd w:val="clear" w:color="auto" w:fill="auto"/>
            <w:tcMar>
              <w:left w:w="108" w:type="dxa"/>
            </w:tcMar>
          </w:tcPr>
          <w:p w14:paraId="607F9D14" w14:textId="77777777" w:rsidR="00B34661" w:rsidRDefault="005331F7">
            <w:pPr>
              <w:rPr>
                <w:szCs w:val="24"/>
              </w:rPr>
            </w:pPr>
            <w:r>
              <w:rPr>
                <w:szCs w:val="24"/>
              </w:rPr>
              <w:t>{</w:t>
            </w:r>
          </w:p>
          <w:p w14:paraId="1AB9EDF2" w14:textId="77777777" w:rsidR="00B34661" w:rsidRDefault="005331F7">
            <w:pPr>
              <w:rPr>
                <w:szCs w:val="24"/>
              </w:rPr>
            </w:pPr>
            <w:r>
              <w:rPr>
                <w:szCs w:val="24"/>
              </w:rPr>
              <w:lastRenderedPageBreak/>
              <w:t xml:space="preserve">    "function": 8,</w:t>
            </w:r>
          </w:p>
          <w:p w14:paraId="69EA230B" w14:textId="77777777" w:rsidR="00B34661" w:rsidRDefault="005331F7">
            <w:pPr>
              <w:rPr>
                <w:szCs w:val="24"/>
              </w:rPr>
            </w:pPr>
            <w:r>
              <w:rPr>
                <w:szCs w:val="24"/>
              </w:rPr>
              <w:t xml:space="preserve">    "device": 0,</w:t>
            </w:r>
          </w:p>
          <w:p w14:paraId="564F5DCC" w14:textId="77777777" w:rsidR="00B34661" w:rsidRDefault="005331F7">
            <w:pPr>
              <w:rPr>
                <w:szCs w:val="24"/>
              </w:rPr>
            </w:pPr>
            <w:r>
              <w:rPr>
                <w:szCs w:val="24"/>
              </w:rPr>
              <w:t xml:space="preserve">    "control":29</w:t>
            </w:r>
          </w:p>
          <w:p w14:paraId="3DCE3E2A" w14:textId="77777777" w:rsidR="00B34661" w:rsidRDefault="005331F7">
            <w:pPr>
              <w:rPr>
                <w:szCs w:val="24"/>
              </w:rPr>
            </w:pPr>
            <w:r>
              <w:rPr>
                <w:szCs w:val="24"/>
              </w:rPr>
              <w:t>}</w:t>
            </w:r>
          </w:p>
        </w:tc>
      </w:tr>
      <w:tr w:rsidR="00B34661" w14:paraId="1D8AB5CF" w14:textId="77777777">
        <w:tc>
          <w:tcPr>
            <w:tcW w:w="2429" w:type="dxa"/>
            <w:shd w:val="clear" w:color="auto" w:fill="auto"/>
            <w:tcMar>
              <w:left w:w="108" w:type="dxa"/>
            </w:tcMar>
            <w:vAlign w:val="center"/>
          </w:tcPr>
          <w:p w14:paraId="55F56738" w14:textId="77777777" w:rsidR="00B34661" w:rsidRDefault="005331F7">
            <w:pPr>
              <w:rPr>
                <w:rFonts w:ascii="新細明體" w:eastAsia="新細明體" w:hAnsi="新細明體" w:cs="新細明體"/>
                <w:color w:val="000000"/>
                <w:szCs w:val="24"/>
              </w:rPr>
            </w:pPr>
            <w:r>
              <w:rPr>
                <w:color w:val="000000"/>
                <w:szCs w:val="24"/>
              </w:rPr>
              <w:lastRenderedPageBreak/>
              <w:t>藍光</w:t>
            </w:r>
            <w:r>
              <w:rPr>
                <w:color w:val="000000"/>
                <w:szCs w:val="24"/>
              </w:rPr>
              <w:t>DVD OK</w:t>
            </w:r>
          </w:p>
        </w:tc>
        <w:tc>
          <w:tcPr>
            <w:tcW w:w="3630" w:type="dxa"/>
            <w:shd w:val="clear" w:color="auto" w:fill="auto"/>
            <w:tcMar>
              <w:left w:w="108" w:type="dxa"/>
            </w:tcMar>
            <w:vAlign w:val="center"/>
          </w:tcPr>
          <w:p w14:paraId="4285A549" w14:textId="77777777" w:rsidR="00B34661" w:rsidRDefault="005331F7">
            <w:pPr>
              <w:rPr>
                <w:rFonts w:ascii="新細明體" w:eastAsia="新細明體" w:hAnsi="新細明體" w:cs="新細明體"/>
                <w:color w:val="000000"/>
                <w:szCs w:val="24"/>
              </w:rPr>
            </w:pPr>
            <w:r>
              <w:rPr>
                <w:color w:val="000000"/>
                <w:szCs w:val="24"/>
              </w:rPr>
              <w:t>CTL_BD_OK</w:t>
            </w:r>
          </w:p>
        </w:tc>
        <w:tc>
          <w:tcPr>
            <w:tcW w:w="2463" w:type="dxa"/>
            <w:shd w:val="clear" w:color="auto" w:fill="auto"/>
            <w:tcMar>
              <w:left w:w="108" w:type="dxa"/>
            </w:tcMar>
          </w:tcPr>
          <w:p w14:paraId="1C22C879" w14:textId="77777777" w:rsidR="00B34661" w:rsidRDefault="005331F7">
            <w:pPr>
              <w:rPr>
                <w:szCs w:val="24"/>
              </w:rPr>
            </w:pPr>
            <w:r>
              <w:rPr>
                <w:szCs w:val="24"/>
              </w:rPr>
              <w:t>{</w:t>
            </w:r>
          </w:p>
          <w:p w14:paraId="7D719375" w14:textId="77777777" w:rsidR="00B34661" w:rsidRDefault="005331F7">
            <w:pPr>
              <w:rPr>
                <w:szCs w:val="24"/>
              </w:rPr>
            </w:pPr>
            <w:r>
              <w:rPr>
                <w:szCs w:val="24"/>
              </w:rPr>
              <w:t xml:space="preserve">    "function": 8,</w:t>
            </w:r>
          </w:p>
          <w:p w14:paraId="0932F6FA" w14:textId="77777777" w:rsidR="00B34661" w:rsidRDefault="005331F7">
            <w:pPr>
              <w:rPr>
                <w:szCs w:val="24"/>
              </w:rPr>
            </w:pPr>
            <w:r>
              <w:rPr>
                <w:szCs w:val="24"/>
              </w:rPr>
              <w:t xml:space="preserve">    "device": 0,</w:t>
            </w:r>
          </w:p>
          <w:p w14:paraId="033997E3" w14:textId="77777777" w:rsidR="00B34661" w:rsidRDefault="005331F7">
            <w:pPr>
              <w:rPr>
                <w:szCs w:val="24"/>
              </w:rPr>
            </w:pPr>
            <w:r>
              <w:rPr>
                <w:szCs w:val="24"/>
              </w:rPr>
              <w:t xml:space="preserve">    "control":30</w:t>
            </w:r>
          </w:p>
          <w:p w14:paraId="53848261" w14:textId="77777777" w:rsidR="00B34661" w:rsidRDefault="005331F7">
            <w:pPr>
              <w:rPr>
                <w:szCs w:val="24"/>
              </w:rPr>
            </w:pPr>
            <w:r>
              <w:rPr>
                <w:szCs w:val="24"/>
              </w:rPr>
              <w:t>}</w:t>
            </w:r>
          </w:p>
        </w:tc>
      </w:tr>
      <w:tr w:rsidR="00B34661" w14:paraId="7B0D8C7D" w14:textId="77777777">
        <w:tc>
          <w:tcPr>
            <w:tcW w:w="2429" w:type="dxa"/>
            <w:shd w:val="clear" w:color="auto" w:fill="auto"/>
            <w:tcMar>
              <w:left w:w="108" w:type="dxa"/>
            </w:tcMar>
            <w:vAlign w:val="center"/>
          </w:tcPr>
          <w:p w14:paraId="6D6D8643" w14:textId="77777777"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返回</w:t>
            </w:r>
          </w:p>
        </w:tc>
        <w:tc>
          <w:tcPr>
            <w:tcW w:w="3630" w:type="dxa"/>
            <w:shd w:val="clear" w:color="auto" w:fill="auto"/>
            <w:tcMar>
              <w:left w:w="108" w:type="dxa"/>
            </w:tcMar>
            <w:vAlign w:val="center"/>
          </w:tcPr>
          <w:p w14:paraId="1DC49DCC" w14:textId="77777777" w:rsidR="00B34661" w:rsidRDefault="005331F7">
            <w:pPr>
              <w:rPr>
                <w:rFonts w:ascii="新細明體" w:eastAsia="新細明體" w:hAnsi="新細明體" w:cs="新細明體"/>
                <w:color w:val="000000"/>
                <w:szCs w:val="24"/>
              </w:rPr>
            </w:pPr>
            <w:r>
              <w:rPr>
                <w:color w:val="000000"/>
                <w:szCs w:val="24"/>
              </w:rPr>
              <w:t>CTL_BD_BACK</w:t>
            </w:r>
          </w:p>
        </w:tc>
        <w:tc>
          <w:tcPr>
            <w:tcW w:w="2463" w:type="dxa"/>
            <w:shd w:val="clear" w:color="auto" w:fill="auto"/>
            <w:tcMar>
              <w:left w:w="108" w:type="dxa"/>
            </w:tcMar>
          </w:tcPr>
          <w:p w14:paraId="1AE64C7D" w14:textId="77777777" w:rsidR="00B34661" w:rsidRDefault="005331F7">
            <w:pPr>
              <w:rPr>
                <w:szCs w:val="24"/>
              </w:rPr>
            </w:pPr>
            <w:r>
              <w:rPr>
                <w:szCs w:val="24"/>
              </w:rPr>
              <w:t>{</w:t>
            </w:r>
          </w:p>
          <w:p w14:paraId="101125CA" w14:textId="77777777" w:rsidR="00B34661" w:rsidRDefault="005331F7">
            <w:pPr>
              <w:rPr>
                <w:szCs w:val="24"/>
              </w:rPr>
            </w:pPr>
            <w:r>
              <w:rPr>
                <w:szCs w:val="24"/>
              </w:rPr>
              <w:t xml:space="preserve">    "function": 8,</w:t>
            </w:r>
          </w:p>
          <w:p w14:paraId="7CE369B5" w14:textId="77777777" w:rsidR="00B34661" w:rsidRDefault="005331F7">
            <w:pPr>
              <w:rPr>
                <w:szCs w:val="24"/>
              </w:rPr>
            </w:pPr>
            <w:r>
              <w:rPr>
                <w:szCs w:val="24"/>
              </w:rPr>
              <w:t xml:space="preserve">    "device": 0,</w:t>
            </w:r>
          </w:p>
          <w:p w14:paraId="3B5B2EDA" w14:textId="77777777" w:rsidR="00B34661" w:rsidRDefault="005331F7">
            <w:pPr>
              <w:rPr>
                <w:szCs w:val="24"/>
              </w:rPr>
            </w:pPr>
            <w:r>
              <w:rPr>
                <w:szCs w:val="24"/>
              </w:rPr>
              <w:t xml:space="preserve">    "control":31</w:t>
            </w:r>
          </w:p>
          <w:p w14:paraId="342142D4" w14:textId="77777777" w:rsidR="00B34661" w:rsidRDefault="005331F7">
            <w:pPr>
              <w:rPr>
                <w:szCs w:val="24"/>
              </w:rPr>
            </w:pPr>
            <w:r>
              <w:rPr>
                <w:szCs w:val="24"/>
              </w:rPr>
              <w:t>}</w:t>
            </w:r>
          </w:p>
        </w:tc>
      </w:tr>
      <w:tr w:rsidR="00B34661" w14:paraId="3E34A1DF" w14:textId="77777777">
        <w:tc>
          <w:tcPr>
            <w:tcW w:w="2429" w:type="dxa"/>
            <w:shd w:val="clear" w:color="auto" w:fill="auto"/>
            <w:tcMar>
              <w:left w:w="108" w:type="dxa"/>
            </w:tcMar>
            <w:vAlign w:val="center"/>
          </w:tcPr>
          <w:p w14:paraId="51D39092" w14:textId="77777777"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選單</w:t>
            </w:r>
          </w:p>
        </w:tc>
        <w:tc>
          <w:tcPr>
            <w:tcW w:w="3630" w:type="dxa"/>
            <w:shd w:val="clear" w:color="auto" w:fill="auto"/>
            <w:tcMar>
              <w:left w:w="108" w:type="dxa"/>
            </w:tcMar>
            <w:vAlign w:val="center"/>
          </w:tcPr>
          <w:p w14:paraId="3C5DFFF0" w14:textId="77777777" w:rsidR="00B34661" w:rsidRDefault="005331F7">
            <w:pPr>
              <w:rPr>
                <w:rFonts w:ascii="新細明體" w:eastAsia="新細明體" w:hAnsi="新細明體" w:cs="新細明體"/>
                <w:color w:val="000000"/>
                <w:szCs w:val="24"/>
              </w:rPr>
            </w:pPr>
            <w:r>
              <w:rPr>
                <w:color w:val="000000"/>
                <w:szCs w:val="24"/>
              </w:rPr>
              <w:t>CTL_BD_MENU</w:t>
            </w:r>
          </w:p>
        </w:tc>
        <w:tc>
          <w:tcPr>
            <w:tcW w:w="2463" w:type="dxa"/>
            <w:shd w:val="clear" w:color="auto" w:fill="auto"/>
            <w:tcMar>
              <w:left w:w="108" w:type="dxa"/>
            </w:tcMar>
          </w:tcPr>
          <w:p w14:paraId="7D307E4A" w14:textId="77777777" w:rsidR="00B34661" w:rsidRDefault="005331F7">
            <w:pPr>
              <w:rPr>
                <w:szCs w:val="24"/>
              </w:rPr>
            </w:pPr>
            <w:r>
              <w:rPr>
                <w:szCs w:val="24"/>
              </w:rPr>
              <w:t>{</w:t>
            </w:r>
          </w:p>
          <w:p w14:paraId="4869D07F" w14:textId="77777777" w:rsidR="00B34661" w:rsidRDefault="005331F7">
            <w:pPr>
              <w:rPr>
                <w:szCs w:val="24"/>
              </w:rPr>
            </w:pPr>
            <w:r>
              <w:rPr>
                <w:szCs w:val="24"/>
              </w:rPr>
              <w:t xml:space="preserve">    "function": 8,</w:t>
            </w:r>
          </w:p>
          <w:p w14:paraId="1E707C78" w14:textId="77777777" w:rsidR="00B34661" w:rsidRDefault="005331F7">
            <w:pPr>
              <w:rPr>
                <w:szCs w:val="24"/>
              </w:rPr>
            </w:pPr>
            <w:r>
              <w:rPr>
                <w:szCs w:val="24"/>
              </w:rPr>
              <w:t xml:space="preserve">    "device": 0,</w:t>
            </w:r>
          </w:p>
          <w:p w14:paraId="5C63C363" w14:textId="77777777" w:rsidR="00B34661" w:rsidRDefault="005331F7">
            <w:pPr>
              <w:rPr>
                <w:szCs w:val="24"/>
              </w:rPr>
            </w:pPr>
            <w:r>
              <w:rPr>
                <w:szCs w:val="24"/>
              </w:rPr>
              <w:t xml:space="preserve">    "control":32</w:t>
            </w:r>
          </w:p>
          <w:p w14:paraId="7A4B84DA" w14:textId="77777777" w:rsidR="00B34661" w:rsidRDefault="005331F7">
            <w:pPr>
              <w:rPr>
                <w:szCs w:val="24"/>
              </w:rPr>
            </w:pPr>
            <w:r>
              <w:rPr>
                <w:szCs w:val="24"/>
              </w:rPr>
              <w:t>}</w:t>
            </w:r>
          </w:p>
        </w:tc>
      </w:tr>
      <w:tr w:rsidR="00B34661" w14:paraId="5C10B2FA" w14:textId="77777777">
        <w:tc>
          <w:tcPr>
            <w:tcW w:w="2429" w:type="dxa"/>
            <w:shd w:val="clear" w:color="auto" w:fill="auto"/>
            <w:tcMar>
              <w:left w:w="108" w:type="dxa"/>
            </w:tcMar>
            <w:vAlign w:val="center"/>
          </w:tcPr>
          <w:p w14:paraId="0432B976" w14:textId="77777777"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主選單</w:t>
            </w:r>
          </w:p>
        </w:tc>
        <w:tc>
          <w:tcPr>
            <w:tcW w:w="3630" w:type="dxa"/>
            <w:shd w:val="clear" w:color="auto" w:fill="auto"/>
            <w:tcMar>
              <w:left w:w="108" w:type="dxa"/>
            </w:tcMar>
            <w:vAlign w:val="center"/>
          </w:tcPr>
          <w:p w14:paraId="2901A85A" w14:textId="77777777" w:rsidR="00B34661" w:rsidRDefault="005331F7">
            <w:pPr>
              <w:rPr>
                <w:rFonts w:ascii="新細明體" w:eastAsia="新細明體" w:hAnsi="新細明體" w:cs="新細明體"/>
                <w:color w:val="000000"/>
                <w:szCs w:val="24"/>
              </w:rPr>
            </w:pPr>
            <w:r>
              <w:rPr>
                <w:color w:val="000000"/>
                <w:szCs w:val="24"/>
              </w:rPr>
              <w:t>CTL_BD_TOPMENU</w:t>
            </w:r>
          </w:p>
        </w:tc>
        <w:tc>
          <w:tcPr>
            <w:tcW w:w="2463" w:type="dxa"/>
            <w:shd w:val="clear" w:color="auto" w:fill="auto"/>
            <w:tcMar>
              <w:left w:w="108" w:type="dxa"/>
            </w:tcMar>
          </w:tcPr>
          <w:p w14:paraId="3FA45F49" w14:textId="77777777" w:rsidR="00B34661" w:rsidRDefault="005331F7">
            <w:pPr>
              <w:rPr>
                <w:szCs w:val="24"/>
              </w:rPr>
            </w:pPr>
            <w:r>
              <w:rPr>
                <w:szCs w:val="24"/>
              </w:rPr>
              <w:t>{</w:t>
            </w:r>
          </w:p>
          <w:p w14:paraId="1FE83E27" w14:textId="77777777" w:rsidR="00B34661" w:rsidRDefault="005331F7">
            <w:pPr>
              <w:rPr>
                <w:szCs w:val="24"/>
              </w:rPr>
            </w:pPr>
            <w:r>
              <w:rPr>
                <w:szCs w:val="24"/>
              </w:rPr>
              <w:t xml:space="preserve">    "function": 8,</w:t>
            </w:r>
          </w:p>
          <w:p w14:paraId="2BA50E59" w14:textId="77777777" w:rsidR="00B34661" w:rsidRDefault="005331F7">
            <w:pPr>
              <w:rPr>
                <w:szCs w:val="24"/>
              </w:rPr>
            </w:pPr>
            <w:r>
              <w:rPr>
                <w:szCs w:val="24"/>
              </w:rPr>
              <w:t xml:space="preserve">    "device": 0,</w:t>
            </w:r>
          </w:p>
          <w:p w14:paraId="76243E4D" w14:textId="77777777" w:rsidR="00B34661" w:rsidRDefault="005331F7">
            <w:pPr>
              <w:rPr>
                <w:szCs w:val="24"/>
              </w:rPr>
            </w:pPr>
            <w:r>
              <w:rPr>
                <w:szCs w:val="24"/>
              </w:rPr>
              <w:t xml:space="preserve">    "control":33</w:t>
            </w:r>
          </w:p>
          <w:p w14:paraId="6777053C" w14:textId="77777777" w:rsidR="00B34661" w:rsidRDefault="005331F7">
            <w:pPr>
              <w:rPr>
                <w:szCs w:val="24"/>
              </w:rPr>
            </w:pPr>
            <w:r>
              <w:rPr>
                <w:szCs w:val="24"/>
              </w:rPr>
              <w:t>}</w:t>
            </w:r>
          </w:p>
        </w:tc>
      </w:tr>
      <w:tr w:rsidR="00B34661" w14:paraId="628D3B09" w14:textId="77777777">
        <w:tc>
          <w:tcPr>
            <w:tcW w:w="2429" w:type="dxa"/>
            <w:shd w:val="clear" w:color="auto" w:fill="auto"/>
            <w:tcMar>
              <w:left w:w="108" w:type="dxa"/>
            </w:tcMar>
            <w:vAlign w:val="center"/>
          </w:tcPr>
          <w:p w14:paraId="07AEF50B" w14:textId="77777777"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首頁</w:t>
            </w:r>
          </w:p>
        </w:tc>
        <w:tc>
          <w:tcPr>
            <w:tcW w:w="3630" w:type="dxa"/>
            <w:shd w:val="clear" w:color="auto" w:fill="auto"/>
            <w:tcMar>
              <w:left w:w="108" w:type="dxa"/>
            </w:tcMar>
            <w:vAlign w:val="center"/>
          </w:tcPr>
          <w:p w14:paraId="5DFB60C4" w14:textId="77777777" w:rsidR="00B34661" w:rsidRDefault="005331F7">
            <w:pPr>
              <w:rPr>
                <w:rFonts w:ascii="新細明體" w:eastAsia="新細明體" w:hAnsi="新細明體" w:cs="新細明體"/>
                <w:color w:val="000000"/>
                <w:szCs w:val="24"/>
              </w:rPr>
            </w:pPr>
            <w:r>
              <w:rPr>
                <w:color w:val="000000"/>
                <w:szCs w:val="24"/>
              </w:rPr>
              <w:t>CTL_BD_HOME</w:t>
            </w:r>
          </w:p>
        </w:tc>
        <w:tc>
          <w:tcPr>
            <w:tcW w:w="2463" w:type="dxa"/>
            <w:shd w:val="clear" w:color="auto" w:fill="auto"/>
            <w:tcMar>
              <w:left w:w="108" w:type="dxa"/>
            </w:tcMar>
          </w:tcPr>
          <w:p w14:paraId="0FBC1AC5" w14:textId="77777777" w:rsidR="00B34661" w:rsidRDefault="005331F7">
            <w:pPr>
              <w:rPr>
                <w:szCs w:val="24"/>
              </w:rPr>
            </w:pPr>
            <w:r>
              <w:rPr>
                <w:szCs w:val="24"/>
              </w:rPr>
              <w:t>{</w:t>
            </w:r>
          </w:p>
          <w:p w14:paraId="3E5BA9B2" w14:textId="77777777" w:rsidR="00B34661" w:rsidRDefault="005331F7">
            <w:pPr>
              <w:rPr>
                <w:szCs w:val="24"/>
              </w:rPr>
            </w:pPr>
            <w:r>
              <w:rPr>
                <w:szCs w:val="24"/>
              </w:rPr>
              <w:t xml:space="preserve">    "function": 8,</w:t>
            </w:r>
          </w:p>
          <w:p w14:paraId="5D89D8FF" w14:textId="77777777" w:rsidR="00B34661" w:rsidRDefault="005331F7">
            <w:pPr>
              <w:rPr>
                <w:szCs w:val="24"/>
              </w:rPr>
            </w:pPr>
            <w:r>
              <w:rPr>
                <w:szCs w:val="24"/>
              </w:rPr>
              <w:t xml:space="preserve">    "device": 0,</w:t>
            </w:r>
          </w:p>
          <w:p w14:paraId="0C56857B" w14:textId="77777777" w:rsidR="00B34661" w:rsidRDefault="005331F7">
            <w:pPr>
              <w:rPr>
                <w:szCs w:val="24"/>
              </w:rPr>
            </w:pPr>
            <w:r>
              <w:rPr>
                <w:szCs w:val="24"/>
              </w:rPr>
              <w:t xml:space="preserve">    "control":34</w:t>
            </w:r>
          </w:p>
          <w:p w14:paraId="6E4B872A" w14:textId="77777777" w:rsidR="00B34661" w:rsidRDefault="005331F7">
            <w:pPr>
              <w:rPr>
                <w:szCs w:val="24"/>
              </w:rPr>
            </w:pPr>
            <w:r>
              <w:rPr>
                <w:szCs w:val="24"/>
              </w:rPr>
              <w:t>}</w:t>
            </w:r>
          </w:p>
        </w:tc>
      </w:tr>
      <w:tr w:rsidR="00B34661" w14:paraId="7926D78D" w14:textId="77777777">
        <w:tc>
          <w:tcPr>
            <w:tcW w:w="2429" w:type="dxa"/>
            <w:shd w:val="clear" w:color="auto" w:fill="auto"/>
            <w:tcMar>
              <w:left w:w="108" w:type="dxa"/>
            </w:tcMar>
            <w:vAlign w:val="center"/>
          </w:tcPr>
          <w:p w14:paraId="5F1EADF2" w14:textId="77777777" w:rsidR="00B34661" w:rsidRDefault="005331F7">
            <w:pPr>
              <w:rPr>
                <w:rFonts w:ascii="新細明體" w:eastAsia="新細明體" w:hAnsi="新細明體" w:cs="新細明體"/>
                <w:color w:val="000000"/>
                <w:szCs w:val="24"/>
              </w:rPr>
            </w:pPr>
            <w:r>
              <w:rPr>
                <w:color w:val="000000"/>
                <w:szCs w:val="24"/>
              </w:rPr>
              <w:t>藍光</w:t>
            </w:r>
            <w:r>
              <w:rPr>
                <w:color w:val="000000"/>
                <w:szCs w:val="24"/>
              </w:rPr>
              <w:t xml:space="preserve">DVD </w:t>
            </w:r>
            <w:r>
              <w:rPr>
                <w:color w:val="000000"/>
                <w:szCs w:val="24"/>
              </w:rPr>
              <w:t>字幕</w:t>
            </w:r>
          </w:p>
        </w:tc>
        <w:tc>
          <w:tcPr>
            <w:tcW w:w="3630" w:type="dxa"/>
            <w:shd w:val="clear" w:color="auto" w:fill="auto"/>
            <w:tcMar>
              <w:left w:w="108" w:type="dxa"/>
            </w:tcMar>
            <w:vAlign w:val="center"/>
          </w:tcPr>
          <w:p w14:paraId="37040969" w14:textId="77777777" w:rsidR="00B34661" w:rsidRDefault="005331F7">
            <w:pPr>
              <w:rPr>
                <w:rFonts w:ascii="新細明體" w:eastAsia="新細明體" w:hAnsi="新細明體" w:cs="新細明體"/>
                <w:color w:val="000000"/>
                <w:szCs w:val="24"/>
              </w:rPr>
            </w:pPr>
            <w:r>
              <w:rPr>
                <w:color w:val="000000"/>
                <w:szCs w:val="24"/>
              </w:rPr>
              <w:t>CTL_BD_SUBTITLE</w:t>
            </w:r>
          </w:p>
        </w:tc>
        <w:tc>
          <w:tcPr>
            <w:tcW w:w="2463" w:type="dxa"/>
            <w:shd w:val="clear" w:color="auto" w:fill="auto"/>
            <w:tcMar>
              <w:left w:w="108" w:type="dxa"/>
            </w:tcMar>
          </w:tcPr>
          <w:p w14:paraId="30E9DB96" w14:textId="77777777" w:rsidR="00B34661" w:rsidRDefault="005331F7">
            <w:pPr>
              <w:rPr>
                <w:szCs w:val="24"/>
              </w:rPr>
            </w:pPr>
            <w:r>
              <w:rPr>
                <w:szCs w:val="24"/>
              </w:rPr>
              <w:t>{</w:t>
            </w:r>
          </w:p>
          <w:p w14:paraId="1699C630" w14:textId="77777777" w:rsidR="00B34661" w:rsidRDefault="005331F7">
            <w:pPr>
              <w:rPr>
                <w:szCs w:val="24"/>
              </w:rPr>
            </w:pPr>
            <w:r>
              <w:rPr>
                <w:szCs w:val="24"/>
              </w:rPr>
              <w:t xml:space="preserve">    "function": 8,</w:t>
            </w:r>
          </w:p>
          <w:p w14:paraId="2454D7DC" w14:textId="77777777" w:rsidR="00B34661" w:rsidRDefault="005331F7">
            <w:pPr>
              <w:rPr>
                <w:szCs w:val="24"/>
              </w:rPr>
            </w:pPr>
            <w:r>
              <w:rPr>
                <w:szCs w:val="24"/>
              </w:rPr>
              <w:t xml:space="preserve">    "device": 0,</w:t>
            </w:r>
          </w:p>
          <w:p w14:paraId="65E9E424" w14:textId="77777777" w:rsidR="00B34661" w:rsidRDefault="005331F7">
            <w:pPr>
              <w:rPr>
                <w:szCs w:val="24"/>
              </w:rPr>
            </w:pPr>
            <w:r>
              <w:rPr>
                <w:szCs w:val="24"/>
              </w:rPr>
              <w:t xml:space="preserve">    "control":35</w:t>
            </w:r>
          </w:p>
          <w:p w14:paraId="58E23562" w14:textId="77777777" w:rsidR="00B34661" w:rsidRDefault="005331F7">
            <w:pPr>
              <w:rPr>
                <w:szCs w:val="24"/>
              </w:rPr>
            </w:pPr>
            <w:r>
              <w:rPr>
                <w:szCs w:val="24"/>
              </w:rPr>
              <w:t>}</w:t>
            </w:r>
          </w:p>
        </w:tc>
      </w:tr>
    </w:tbl>
    <w:p w14:paraId="62282C17" w14:textId="77777777" w:rsidR="00B34661" w:rsidRDefault="00B34661"/>
    <w:p w14:paraId="3A304F8A" w14:textId="77777777" w:rsidR="00B34661" w:rsidRDefault="00B34661"/>
    <w:p w14:paraId="6A682B29" w14:textId="77777777" w:rsidR="00B34661" w:rsidRDefault="00B34661"/>
    <w:p w14:paraId="394CAF6B" w14:textId="77777777" w:rsidR="00B34661" w:rsidRDefault="005331F7" w:rsidP="00427CCF">
      <w:pPr>
        <w:pStyle w:val="31"/>
      </w:pPr>
      <w:bookmarkStart w:id="103" w:name="_Ref464129603"/>
      <w:bookmarkStart w:id="104" w:name="_Toc479769056"/>
      <w:bookmarkEnd w:id="103"/>
      <w:r>
        <w:t>AMX Status Command Type</w:t>
      </w:r>
      <w:bookmarkEnd w:id="104"/>
    </w:p>
    <w:p w14:paraId="4DF26873" w14:textId="77777777" w:rsidR="00B34661" w:rsidRDefault="005331F7">
      <w:r>
        <w:t>Request:</w:t>
      </w:r>
    </w:p>
    <w:p w14:paraId="679DCFAD" w14:textId="77777777" w:rsidR="00B34661" w:rsidRDefault="005331F7">
      <w:r>
        <w:t>{</w:t>
      </w:r>
    </w:p>
    <w:p w14:paraId="2C352020" w14:textId="77777777" w:rsidR="00B34661" w:rsidRDefault="005331F7">
      <w:r>
        <w:t>“function”:1,</w:t>
      </w:r>
    </w:p>
    <w:p w14:paraId="0D1E4445" w14:textId="77777777" w:rsidR="00B34661" w:rsidRDefault="005331F7">
      <w:r>
        <w:t>“device”:0,</w:t>
      </w:r>
    </w:p>
    <w:p w14:paraId="5D2DB9F8" w14:textId="77777777" w:rsidR="00B34661" w:rsidRDefault="005331F7">
      <w:r>
        <w:t>“request-status”:1</w:t>
      </w:r>
    </w:p>
    <w:p w14:paraId="3E44540F" w14:textId="77777777" w:rsidR="00B34661" w:rsidRDefault="00B34661"/>
    <w:p w14:paraId="5E598BAE" w14:textId="77777777" w:rsidR="00B34661" w:rsidRDefault="005331F7">
      <w:r>
        <w:lastRenderedPageBreak/>
        <w:t>}</w:t>
      </w:r>
    </w:p>
    <w:p w14:paraId="2C506FF3" w14:textId="77777777" w:rsidR="00B34661" w:rsidRDefault="005331F7">
      <w:r>
        <w:t>Response</w:t>
      </w:r>
    </w:p>
    <w:p w14:paraId="24E379AC" w14:textId="77777777" w:rsidR="00B34661" w:rsidRDefault="005331F7">
      <w:r>
        <w:t>{</w:t>
      </w:r>
    </w:p>
    <w:p w14:paraId="45BF7E65" w14:textId="77777777" w:rsidR="00B34661" w:rsidRDefault="005331F7">
      <w:r>
        <w:tab/>
        <w:t>“function”:1,</w:t>
      </w:r>
    </w:p>
    <w:p w14:paraId="5E60CA65" w14:textId="77777777" w:rsidR="00B34661" w:rsidRDefault="005331F7">
      <w:pPr>
        <w:ind w:firstLine="480"/>
      </w:pPr>
      <w:r>
        <w:t>“device”:0,</w:t>
      </w:r>
    </w:p>
    <w:p w14:paraId="42417F80" w14:textId="77777777" w:rsidR="00B34661" w:rsidRDefault="005331F7">
      <w:pPr>
        <w:ind w:firstLine="480"/>
      </w:pPr>
      <w:r>
        <w:t>“status”:1</w:t>
      </w:r>
    </w:p>
    <w:p w14:paraId="65C5202C" w14:textId="77777777" w:rsidR="00B34661" w:rsidRDefault="005331F7">
      <w:r>
        <w:t>}</w:t>
      </w:r>
    </w:p>
    <w:p w14:paraId="56702D8C" w14:textId="77777777" w:rsidR="00B34661" w:rsidRDefault="00B34661"/>
    <w:p w14:paraId="28902D7A" w14:textId="77777777" w:rsidR="00B34661" w:rsidRDefault="00B34661"/>
    <w:p w14:paraId="3E2D5E16" w14:textId="77777777" w:rsidR="00B34661" w:rsidRDefault="00B34661"/>
    <w:p w14:paraId="6D7F57BE" w14:textId="77777777" w:rsidR="00B34661" w:rsidRDefault="00B34661"/>
    <w:p w14:paraId="4956077D" w14:textId="77777777" w:rsidR="00B34661" w:rsidRDefault="00B34661"/>
    <w:tbl>
      <w:tblPr>
        <w:tblStyle w:val="af8"/>
        <w:tblW w:w="8362" w:type="dxa"/>
        <w:tblLook w:val="04A0" w:firstRow="1" w:lastRow="0" w:firstColumn="1" w:lastColumn="0" w:noHBand="0" w:noVBand="1"/>
      </w:tblPr>
      <w:tblGrid>
        <w:gridCol w:w="4182"/>
        <w:gridCol w:w="4180"/>
      </w:tblGrid>
      <w:tr w:rsidR="00B34661" w14:paraId="75DFCEDE" w14:textId="77777777">
        <w:tc>
          <w:tcPr>
            <w:tcW w:w="8361" w:type="dxa"/>
            <w:gridSpan w:val="2"/>
            <w:shd w:val="clear" w:color="auto" w:fill="BFBFBF" w:themeFill="background1" w:themeFillShade="BF"/>
            <w:tcMar>
              <w:left w:w="108" w:type="dxa"/>
            </w:tcMar>
          </w:tcPr>
          <w:p w14:paraId="046A1CCE" w14:textId="77777777" w:rsidR="00B34661" w:rsidRDefault="005331F7">
            <w:r>
              <w:t>function</w:t>
            </w:r>
          </w:p>
        </w:tc>
      </w:tr>
      <w:tr w:rsidR="00B34661" w14:paraId="650E8FD8" w14:textId="77777777">
        <w:tc>
          <w:tcPr>
            <w:tcW w:w="4181" w:type="dxa"/>
            <w:shd w:val="clear" w:color="auto" w:fill="BFBFBF" w:themeFill="background1" w:themeFillShade="BF"/>
            <w:tcMar>
              <w:left w:w="108" w:type="dxa"/>
            </w:tcMar>
          </w:tcPr>
          <w:p w14:paraId="26101828" w14:textId="77777777" w:rsidR="00B34661" w:rsidRDefault="005331F7">
            <w:r>
              <w:t>名稱</w:t>
            </w:r>
          </w:p>
        </w:tc>
        <w:tc>
          <w:tcPr>
            <w:tcW w:w="4180" w:type="dxa"/>
            <w:shd w:val="clear" w:color="auto" w:fill="BFBFBF" w:themeFill="background1" w:themeFillShade="BF"/>
            <w:tcMar>
              <w:left w:w="108" w:type="dxa"/>
            </w:tcMar>
          </w:tcPr>
          <w:p w14:paraId="527B7399" w14:textId="77777777" w:rsidR="00B34661" w:rsidRDefault="005331F7">
            <w:r>
              <w:t>數值</w:t>
            </w:r>
          </w:p>
        </w:tc>
      </w:tr>
      <w:tr w:rsidR="00B34661" w14:paraId="6068578F" w14:textId="77777777">
        <w:tc>
          <w:tcPr>
            <w:tcW w:w="4181" w:type="dxa"/>
            <w:shd w:val="clear" w:color="auto" w:fill="auto"/>
            <w:tcMar>
              <w:left w:w="108" w:type="dxa"/>
            </w:tcMar>
          </w:tcPr>
          <w:p w14:paraId="7AB13472" w14:textId="77777777" w:rsidR="00B34661" w:rsidRDefault="005331F7">
            <w:r>
              <w:t>系統電源</w:t>
            </w:r>
          </w:p>
        </w:tc>
        <w:tc>
          <w:tcPr>
            <w:tcW w:w="4180" w:type="dxa"/>
            <w:shd w:val="clear" w:color="auto" w:fill="auto"/>
            <w:tcMar>
              <w:left w:w="108" w:type="dxa"/>
            </w:tcMar>
          </w:tcPr>
          <w:p w14:paraId="7B35F797" w14:textId="77777777" w:rsidR="00B34661" w:rsidRDefault="005331F7">
            <w:r>
              <w:t>1</w:t>
            </w:r>
          </w:p>
        </w:tc>
      </w:tr>
      <w:tr w:rsidR="00B34661" w14:paraId="7CE35D9D" w14:textId="77777777">
        <w:tc>
          <w:tcPr>
            <w:tcW w:w="4181" w:type="dxa"/>
            <w:shd w:val="clear" w:color="auto" w:fill="auto"/>
            <w:tcMar>
              <w:left w:w="108" w:type="dxa"/>
            </w:tcMar>
          </w:tcPr>
          <w:p w14:paraId="1DF404F5" w14:textId="77777777" w:rsidR="00B34661" w:rsidRDefault="005331F7">
            <w:r>
              <w:t>模式切換</w:t>
            </w:r>
          </w:p>
        </w:tc>
        <w:tc>
          <w:tcPr>
            <w:tcW w:w="4180" w:type="dxa"/>
            <w:shd w:val="clear" w:color="auto" w:fill="auto"/>
            <w:tcMar>
              <w:left w:w="108" w:type="dxa"/>
            </w:tcMar>
          </w:tcPr>
          <w:p w14:paraId="356EF615" w14:textId="77777777" w:rsidR="00B34661" w:rsidRDefault="005331F7">
            <w:r>
              <w:t>2</w:t>
            </w:r>
          </w:p>
        </w:tc>
      </w:tr>
      <w:tr w:rsidR="00B34661" w14:paraId="18246F5A" w14:textId="77777777">
        <w:tc>
          <w:tcPr>
            <w:tcW w:w="4181" w:type="dxa"/>
            <w:shd w:val="clear" w:color="auto" w:fill="auto"/>
            <w:tcMar>
              <w:left w:w="108" w:type="dxa"/>
            </w:tcMar>
          </w:tcPr>
          <w:p w14:paraId="398B5602" w14:textId="77777777" w:rsidR="00B34661" w:rsidRDefault="005331F7">
            <w:r>
              <w:t>影像切換</w:t>
            </w:r>
          </w:p>
        </w:tc>
        <w:tc>
          <w:tcPr>
            <w:tcW w:w="4180" w:type="dxa"/>
            <w:shd w:val="clear" w:color="auto" w:fill="auto"/>
            <w:tcMar>
              <w:left w:w="108" w:type="dxa"/>
            </w:tcMar>
          </w:tcPr>
          <w:p w14:paraId="316F5BE0" w14:textId="77777777" w:rsidR="00B34661" w:rsidRDefault="005331F7">
            <w:r>
              <w:t>3</w:t>
            </w:r>
          </w:p>
        </w:tc>
      </w:tr>
      <w:tr w:rsidR="00B34661" w14:paraId="3F7A2946" w14:textId="77777777">
        <w:tc>
          <w:tcPr>
            <w:tcW w:w="4181" w:type="dxa"/>
            <w:shd w:val="clear" w:color="auto" w:fill="auto"/>
            <w:tcMar>
              <w:left w:w="108" w:type="dxa"/>
            </w:tcMar>
          </w:tcPr>
          <w:p w14:paraId="48D09468" w14:textId="77777777" w:rsidR="00B34661" w:rsidRDefault="005331F7">
            <w:r>
              <w:t>投影機</w:t>
            </w:r>
          </w:p>
        </w:tc>
        <w:tc>
          <w:tcPr>
            <w:tcW w:w="4180" w:type="dxa"/>
            <w:shd w:val="clear" w:color="auto" w:fill="auto"/>
            <w:tcMar>
              <w:left w:w="108" w:type="dxa"/>
            </w:tcMar>
          </w:tcPr>
          <w:p w14:paraId="04DA22EA" w14:textId="77777777" w:rsidR="00B34661" w:rsidRDefault="005331F7">
            <w:r>
              <w:t>4</w:t>
            </w:r>
          </w:p>
        </w:tc>
      </w:tr>
      <w:tr w:rsidR="00B34661" w14:paraId="4681D138" w14:textId="77777777">
        <w:tc>
          <w:tcPr>
            <w:tcW w:w="4181" w:type="dxa"/>
            <w:shd w:val="clear" w:color="auto" w:fill="auto"/>
            <w:tcMar>
              <w:left w:w="108" w:type="dxa"/>
            </w:tcMar>
          </w:tcPr>
          <w:p w14:paraId="4C8E3A18" w14:textId="77777777" w:rsidR="00B34661" w:rsidRDefault="005331F7">
            <w:r>
              <w:t>音量</w:t>
            </w:r>
          </w:p>
        </w:tc>
        <w:tc>
          <w:tcPr>
            <w:tcW w:w="4180" w:type="dxa"/>
            <w:shd w:val="clear" w:color="auto" w:fill="auto"/>
            <w:tcMar>
              <w:left w:w="108" w:type="dxa"/>
            </w:tcMar>
          </w:tcPr>
          <w:p w14:paraId="0757987E" w14:textId="77777777" w:rsidR="00B34661" w:rsidRDefault="005331F7">
            <w:r>
              <w:t>5</w:t>
            </w:r>
          </w:p>
        </w:tc>
      </w:tr>
      <w:tr w:rsidR="00B34661" w14:paraId="799CD8BE" w14:textId="77777777">
        <w:tc>
          <w:tcPr>
            <w:tcW w:w="4181" w:type="dxa"/>
            <w:shd w:val="clear" w:color="auto" w:fill="auto"/>
            <w:tcMar>
              <w:left w:w="108" w:type="dxa"/>
            </w:tcMar>
          </w:tcPr>
          <w:p w14:paraId="7D443B10" w14:textId="77777777" w:rsidR="00B34661" w:rsidRDefault="005331F7">
            <w:r>
              <w:t>窗簾</w:t>
            </w:r>
          </w:p>
        </w:tc>
        <w:tc>
          <w:tcPr>
            <w:tcW w:w="4180" w:type="dxa"/>
            <w:shd w:val="clear" w:color="auto" w:fill="auto"/>
            <w:tcMar>
              <w:left w:w="108" w:type="dxa"/>
            </w:tcMar>
          </w:tcPr>
          <w:p w14:paraId="3D9AE054" w14:textId="77777777" w:rsidR="00B34661" w:rsidRDefault="005331F7">
            <w:r>
              <w:t>6</w:t>
            </w:r>
          </w:p>
        </w:tc>
      </w:tr>
      <w:tr w:rsidR="00B34661" w14:paraId="296E3BD5" w14:textId="77777777">
        <w:tc>
          <w:tcPr>
            <w:tcW w:w="4181" w:type="dxa"/>
            <w:shd w:val="clear" w:color="auto" w:fill="auto"/>
            <w:tcMar>
              <w:left w:w="108" w:type="dxa"/>
            </w:tcMar>
          </w:tcPr>
          <w:p w14:paraId="1133F640" w14:textId="77777777" w:rsidR="00B34661" w:rsidRDefault="005331F7">
            <w:r>
              <w:t>燈光</w:t>
            </w:r>
          </w:p>
        </w:tc>
        <w:tc>
          <w:tcPr>
            <w:tcW w:w="4180" w:type="dxa"/>
            <w:shd w:val="clear" w:color="auto" w:fill="auto"/>
            <w:tcMar>
              <w:left w:w="108" w:type="dxa"/>
            </w:tcMar>
          </w:tcPr>
          <w:p w14:paraId="117AA73B" w14:textId="77777777" w:rsidR="00B34661" w:rsidRDefault="005331F7">
            <w:r>
              <w:t>7</w:t>
            </w:r>
          </w:p>
        </w:tc>
      </w:tr>
      <w:tr w:rsidR="00B34661" w14:paraId="1F0A112C" w14:textId="77777777">
        <w:tc>
          <w:tcPr>
            <w:tcW w:w="4181" w:type="dxa"/>
            <w:shd w:val="clear" w:color="auto" w:fill="auto"/>
            <w:tcMar>
              <w:left w:w="108" w:type="dxa"/>
            </w:tcMar>
          </w:tcPr>
          <w:p w14:paraId="04FA131B" w14:textId="77777777" w:rsidR="00B34661" w:rsidRDefault="005331F7">
            <w:r>
              <w:t>藍光</w:t>
            </w:r>
            <w:r>
              <w:t>DVD</w:t>
            </w:r>
          </w:p>
        </w:tc>
        <w:tc>
          <w:tcPr>
            <w:tcW w:w="4180" w:type="dxa"/>
            <w:shd w:val="clear" w:color="auto" w:fill="auto"/>
            <w:tcMar>
              <w:left w:w="108" w:type="dxa"/>
            </w:tcMar>
          </w:tcPr>
          <w:p w14:paraId="08BB932E" w14:textId="77777777" w:rsidR="00B34661" w:rsidRDefault="005331F7">
            <w:r>
              <w:t>8</w:t>
            </w:r>
          </w:p>
        </w:tc>
      </w:tr>
    </w:tbl>
    <w:p w14:paraId="60418712" w14:textId="77777777" w:rsidR="00B34661" w:rsidRDefault="00B34661"/>
    <w:p w14:paraId="4CE79F52" w14:textId="77777777" w:rsidR="00B34661" w:rsidRDefault="00B34661"/>
    <w:tbl>
      <w:tblPr>
        <w:tblStyle w:val="af8"/>
        <w:tblW w:w="8522" w:type="dxa"/>
        <w:tblLook w:val="04A0" w:firstRow="1" w:lastRow="0" w:firstColumn="1" w:lastColumn="0" w:noHBand="0" w:noVBand="1"/>
      </w:tblPr>
      <w:tblGrid>
        <w:gridCol w:w="2848"/>
        <w:gridCol w:w="2802"/>
        <w:gridCol w:w="2872"/>
      </w:tblGrid>
      <w:tr w:rsidR="00B34661" w14:paraId="73832E0F" w14:textId="77777777">
        <w:tc>
          <w:tcPr>
            <w:tcW w:w="2848" w:type="dxa"/>
            <w:shd w:val="clear" w:color="auto" w:fill="BFBFBF" w:themeFill="background1" w:themeFillShade="BF"/>
            <w:tcMar>
              <w:left w:w="108" w:type="dxa"/>
            </w:tcMar>
          </w:tcPr>
          <w:p w14:paraId="6CD7E833" w14:textId="77777777" w:rsidR="00B34661" w:rsidRDefault="005331F7">
            <w:pPr>
              <w:rPr>
                <w:b/>
                <w:color w:val="FF0000"/>
              </w:rPr>
            </w:pPr>
            <w:r>
              <w:rPr>
                <w:b/>
                <w:color w:val="FF0000"/>
              </w:rPr>
              <w:t>function</w:t>
            </w:r>
          </w:p>
        </w:tc>
        <w:tc>
          <w:tcPr>
            <w:tcW w:w="5674" w:type="dxa"/>
            <w:gridSpan w:val="2"/>
            <w:shd w:val="clear" w:color="auto" w:fill="BFBFBF" w:themeFill="background1" w:themeFillShade="BF"/>
            <w:tcMar>
              <w:left w:w="108" w:type="dxa"/>
            </w:tcMar>
          </w:tcPr>
          <w:p w14:paraId="31F3DD72" w14:textId="77777777" w:rsidR="00B34661" w:rsidRDefault="005331F7">
            <w:pPr>
              <w:rPr>
                <w:b/>
                <w:color w:val="FF0000"/>
              </w:rPr>
            </w:pPr>
            <w:r>
              <w:rPr>
                <w:b/>
                <w:color w:val="FF0000"/>
              </w:rPr>
              <w:t>device</w:t>
            </w:r>
          </w:p>
        </w:tc>
      </w:tr>
      <w:tr w:rsidR="00B34661" w14:paraId="51D1CC5D" w14:textId="77777777">
        <w:tc>
          <w:tcPr>
            <w:tcW w:w="2848" w:type="dxa"/>
            <w:shd w:val="clear" w:color="auto" w:fill="BFBFBF" w:themeFill="background1" w:themeFillShade="BF"/>
            <w:tcMar>
              <w:left w:w="108" w:type="dxa"/>
            </w:tcMar>
          </w:tcPr>
          <w:p w14:paraId="0A8AF8E1" w14:textId="77777777" w:rsidR="00B34661" w:rsidRDefault="005331F7">
            <w:pPr>
              <w:rPr>
                <w:b/>
              </w:rPr>
            </w:pPr>
            <w:r>
              <w:rPr>
                <w:b/>
              </w:rPr>
              <w:t>名稱</w:t>
            </w:r>
          </w:p>
        </w:tc>
        <w:tc>
          <w:tcPr>
            <w:tcW w:w="2802" w:type="dxa"/>
            <w:shd w:val="clear" w:color="auto" w:fill="BFBFBF" w:themeFill="background1" w:themeFillShade="BF"/>
            <w:tcMar>
              <w:left w:w="108" w:type="dxa"/>
            </w:tcMar>
          </w:tcPr>
          <w:p w14:paraId="107A73EF" w14:textId="77777777" w:rsidR="00B34661" w:rsidRDefault="005331F7">
            <w:pPr>
              <w:rPr>
                <w:b/>
              </w:rPr>
            </w:pPr>
            <w:r>
              <w:rPr>
                <w:b/>
              </w:rPr>
              <w:t>名稱</w:t>
            </w:r>
          </w:p>
        </w:tc>
        <w:tc>
          <w:tcPr>
            <w:tcW w:w="2872" w:type="dxa"/>
            <w:shd w:val="clear" w:color="auto" w:fill="BFBFBF" w:themeFill="background1" w:themeFillShade="BF"/>
            <w:tcMar>
              <w:left w:w="108" w:type="dxa"/>
            </w:tcMar>
          </w:tcPr>
          <w:p w14:paraId="44BE4109" w14:textId="77777777" w:rsidR="00B34661" w:rsidRDefault="005331F7">
            <w:pPr>
              <w:rPr>
                <w:b/>
              </w:rPr>
            </w:pPr>
            <w:r>
              <w:rPr>
                <w:b/>
              </w:rPr>
              <w:t>數值</w:t>
            </w:r>
          </w:p>
        </w:tc>
      </w:tr>
      <w:tr w:rsidR="00B34661" w14:paraId="3D7348FB" w14:textId="77777777">
        <w:tc>
          <w:tcPr>
            <w:tcW w:w="2848" w:type="dxa"/>
            <w:shd w:val="clear" w:color="auto" w:fill="auto"/>
            <w:tcMar>
              <w:left w:w="108" w:type="dxa"/>
            </w:tcMar>
          </w:tcPr>
          <w:p w14:paraId="7899DA4F" w14:textId="77777777" w:rsidR="00B34661" w:rsidRDefault="00B34661"/>
        </w:tc>
        <w:tc>
          <w:tcPr>
            <w:tcW w:w="2802" w:type="dxa"/>
            <w:shd w:val="clear" w:color="auto" w:fill="auto"/>
            <w:tcMar>
              <w:left w:w="108" w:type="dxa"/>
            </w:tcMar>
          </w:tcPr>
          <w:p w14:paraId="4158F053" w14:textId="77777777" w:rsidR="00B34661" w:rsidRDefault="00B34661"/>
        </w:tc>
        <w:tc>
          <w:tcPr>
            <w:tcW w:w="2872" w:type="dxa"/>
            <w:shd w:val="clear" w:color="auto" w:fill="auto"/>
            <w:tcMar>
              <w:left w:w="108" w:type="dxa"/>
            </w:tcMar>
          </w:tcPr>
          <w:p w14:paraId="0C088216" w14:textId="77777777" w:rsidR="00B34661" w:rsidRDefault="00B34661"/>
        </w:tc>
      </w:tr>
      <w:tr w:rsidR="00B34661" w14:paraId="2E93A70D" w14:textId="77777777">
        <w:tc>
          <w:tcPr>
            <w:tcW w:w="2848" w:type="dxa"/>
            <w:shd w:val="clear" w:color="auto" w:fill="auto"/>
            <w:tcMar>
              <w:left w:w="108" w:type="dxa"/>
            </w:tcMar>
          </w:tcPr>
          <w:p w14:paraId="0AC38780" w14:textId="77777777" w:rsidR="00B34661" w:rsidRDefault="005331F7">
            <w:r>
              <w:t>投影機</w:t>
            </w:r>
          </w:p>
        </w:tc>
        <w:tc>
          <w:tcPr>
            <w:tcW w:w="2802" w:type="dxa"/>
            <w:shd w:val="clear" w:color="auto" w:fill="auto"/>
            <w:tcMar>
              <w:left w:w="108" w:type="dxa"/>
            </w:tcMar>
          </w:tcPr>
          <w:p w14:paraId="0A31E377" w14:textId="77777777" w:rsidR="00B34661" w:rsidRDefault="005331F7">
            <w:r>
              <w:t>左</w:t>
            </w:r>
          </w:p>
        </w:tc>
        <w:tc>
          <w:tcPr>
            <w:tcW w:w="2872" w:type="dxa"/>
            <w:shd w:val="clear" w:color="auto" w:fill="auto"/>
            <w:tcMar>
              <w:left w:w="108" w:type="dxa"/>
            </w:tcMar>
          </w:tcPr>
          <w:p w14:paraId="36EFF4EB" w14:textId="77777777" w:rsidR="00B34661" w:rsidRDefault="005331F7">
            <w:r>
              <w:t>1</w:t>
            </w:r>
          </w:p>
        </w:tc>
      </w:tr>
      <w:tr w:rsidR="00B34661" w14:paraId="01D4F90C" w14:textId="77777777">
        <w:tc>
          <w:tcPr>
            <w:tcW w:w="2848" w:type="dxa"/>
            <w:shd w:val="clear" w:color="auto" w:fill="auto"/>
            <w:tcMar>
              <w:left w:w="108" w:type="dxa"/>
            </w:tcMar>
          </w:tcPr>
          <w:p w14:paraId="717C62BB" w14:textId="77777777" w:rsidR="00B34661" w:rsidRDefault="005331F7">
            <w:r>
              <w:t>投影機</w:t>
            </w:r>
          </w:p>
        </w:tc>
        <w:tc>
          <w:tcPr>
            <w:tcW w:w="2802" w:type="dxa"/>
            <w:shd w:val="clear" w:color="auto" w:fill="auto"/>
            <w:tcMar>
              <w:left w:w="108" w:type="dxa"/>
            </w:tcMar>
          </w:tcPr>
          <w:p w14:paraId="4BE484F0" w14:textId="77777777" w:rsidR="00B34661" w:rsidRDefault="005331F7">
            <w:r>
              <w:t>中</w:t>
            </w:r>
          </w:p>
        </w:tc>
        <w:tc>
          <w:tcPr>
            <w:tcW w:w="2872" w:type="dxa"/>
            <w:shd w:val="clear" w:color="auto" w:fill="auto"/>
            <w:tcMar>
              <w:left w:w="108" w:type="dxa"/>
            </w:tcMar>
          </w:tcPr>
          <w:p w14:paraId="18CCBF56" w14:textId="77777777" w:rsidR="00B34661" w:rsidRDefault="005331F7">
            <w:r>
              <w:t>2</w:t>
            </w:r>
          </w:p>
        </w:tc>
      </w:tr>
      <w:tr w:rsidR="00B34661" w14:paraId="6A781BE4" w14:textId="77777777">
        <w:tc>
          <w:tcPr>
            <w:tcW w:w="2848" w:type="dxa"/>
            <w:shd w:val="clear" w:color="auto" w:fill="auto"/>
            <w:tcMar>
              <w:left w:w="108" w:type="dxa"/>
            </w:tcMar>
          </w:tcPr>
          <w:p w14:paraId="6262FAAE" w14:textId="77777777" w:rsidR="00B34661" w:rsidRDefault="005331F7">
            <w:r>
              <w:t>投影機</w:t>
            </w:r>
          </w:p>
        </w:tc>
        <w:tc>
          <w:tcPr>
            <w:tcW w:w="2802" w:type="dxa"/>
            <w:shd w:val="clear" w:color="auto" w:fill="auto"/>
            <w:tcMar>
              <w:left w:w="108" w:type="dxa"/>
            </w:tcMar>
          </w:tcPr>
          <w:p w14:paraId="0A37BD55" w14:textId="77777777" w:rsidR="00B34661" w:rsidRDefault="005331F7">
            <w:r>
              <w:t>右</w:t>
            </w:r>
          </w:p>
        </w:tc>
        <w:tc>
          <w:tcPr>
            <w:tcW w:w="2872" w:type="dxa"/>
            <w:shd w:val="clear" w:color="auto" w:fill="auto"/>
            <w:tcMar>
              <w:left w:w="108" w:type="dxa"/>
            </w:tcMar>
          </w:tcPr>
          <w:p w14:paraId="17672160" w14:textId="77777777" w:rsidR="00B34661" w:rsidRDefault="005331F7">
            <w:r>
              <w:t>3</w:t>
            </w:r>
          </w:p>
        </w:tc>
      </w:tr>
      <w:tr w:rsidR="00B34661" w14:paraId="5805393D" w14:textId="77777777">
        <w:tc>
          <w:tcPr>
            <w:tcW w:w="2848" w:type="dxa"/>
            <w:shd w:val="clear" w:color="auto" w:fill="auto"/>
            <w:tcMar>
              <w:left w:w="108" w:type="dxa"/>
            </w:tcMar>
          </w:tcPr>
          <w:p w14:paraId="1CD2E6A0" w14:textId="77777777" w:rsidR="00B34661" w:rsidRDefault="00B34661"/>
        </w:tc>
        <w:tc>
          <w:tcPr>
            <w:tcW w:w="2802" w:type="dxa"/>
            <w:shd w:val="clear" w:color="auto" w:fill="auto"/>
            <w:tcMar>
              <w:left w:w="108" w:type="dxa"/>
            </w:tcMar>
          </w:tcPr>
          <w:p w14:paraId="61E65812" w14:textId="77777777" w:rsidR="00B34661" w:rsidRDefault="00B34661"/>
        </w:tc>
        <w:tc>
          <w:tcPr>
            <w:tcW w:w="2872" w:type="dxa"/>
            <w:shd w:val="clear" w:color="auto" w:fill="auto"/>
            <w:tcMar>
              <w:left w:w="108" w:type="dxa"/>
            </w:tcMar>
          </w:tcPr>
          <w:p w14:paraId="5CCDA379" w14:textId="77777777" w:rsidR="00B34661" w:rsidRDefault="00B34661"/>
        </w:tc>
      </w:tr>
      <w:tr w:rsidR="00B34661" w14:paraId="2D8B34FB" w14:textId="77777777">
        <w:tc>
          <w:tcPr>
            <w:tcW w:w="2848" w:type="dxa"/>
            <w:shd w:val="clear" w:color="auto" w:fill="auto"/>
            <w:tcMar>
              <w:left w:w="108" w:type="dxa"/>
            </w:tcMar>
          </w:tcPr>
          <w:p w14:paraId="5B71C2A8" w14:textId="77777777" w:rsidR="00B34661" w:rsidRDefault="005331F7">
            <w:r>
              <w:t>音量</w:t>
            </w:r>
          </w:p>
        </w:tc>
        <w:tc>
          <w:tcPr>
            <w:tcW w:w="2802" w:type="dxa"/>
            <w:shd w:val="clear" w:color="auto" w:fill="auto"/>
            <w:tcMar>
              <w:left w:w="108" w:type="dxa"/>
            </w:tcMar>
          </w:tcPr>
          <w:p w14:paraId="36459DA5" w14:textId="77777777" w:rsidR="00B34661" w:rsidRDefault="005331F7">
            <w:r>
              <w:t>無線</w:t>
            </w:r>
            <w:r>
              <w:t>Mic(</w:t>
            </w:r>
            <w:r>
              <w:t>紅</w:t>
            </w:r>
            <w:r>
              <w:t>)</w:t>
            </w:r>
          </w:p>
        </w:tc>
        <w:tc>
          <w:tcPr>
            <w:tcW w:w="2872" w:type="dxa"/>
            <w:shd w:val="clear" w:color="auto" w:fill="auto"/>
            <w:tcMar>
              <w:left w:w="108" w:type="dxa"/>
            </w:tcMar>
          </w:tcPr>
          <w:p w14:paraId="27BD8B06" w14:textId="77777777" w:rsidR="00B34661" w:rsidRDefault="005331F7">
            <w:r>
              <w:t>1</w:t>
            </w:r>
          </w:p>
        </w:tc>
      </w:tr>
      <w:tr w:rsidR="00B34661" w14:paraId="384D0956" w14:textId="77777777">
        <w:tc>
          <w:tcPr>
            <w:tcW w:w="2848" w:type="dxa"/>
            <w:shd w:val="clear" w:color="auto" w:fill="auto"/>
            <w:tcMar>
              <w:left w:w="108" w:type="dxa"/>
            </w:tcMar>
          </w:tcPr>
          <w:p w14:paraId="507C45D1" w14:textId="77777777" w:rsidR="00B34661" w:rsidRDefault="005331F7">
            <w:r>
              <w:t>音量</w:t>
            </w:r>
          </w:p>
        </w:tc>
        <w:tc>
          <w:tcPr>
            <w:tcW w:w="2802" w:type="dxa"/>
            <w:shd w:val="clear" w:color="auto" w:fill="auto"/>
            <w:tcMar>
              <w:left w:w="108" w:type="dxa"/>
            </w:tcMar>
          </w:tcPr>
          <w:p w14:paraId="4A8F4B73" w14:textId="77777777" w:rsidR="00B34661" w:rsidRDefault="005331F7">
            <w:r>
              <w:t>無線</w:t>
            </w:r>
            <w:r>
              <w:t>Mic(</w:t>
            </w:r>
            <w:r>
              <w:t>黃</w:t>
            </w:r>
            <w:r>
              <w:t>)</w:t>
            </w:r>
          </w:p>
        </w:tc>
        <w:tc>
          <w:tcPr>
            <w:tcW w:w="2872" w:type="dxa"/>
            <w:shd w:val="clear" w:color="auto" w:fill="auto"/>
            <w:tcMar>
              <w:left w:w="108" w:type="dxa"/>
            </w:tcMar>
          </w:tcPr>
          <w:p w14:paraId="764E6386" w14:textId="77777777" w:rsidR="00B34661" w:rsidRDefault="005331F7">
            <w:r>
              <w:t>2</w:t>
            </w:r>
          </w:p>
        </w:tc>
      </w:tr>
      <w:tr w:rsidR="00B34661" w14:paraId="5632A5DD" w14:textId="77777777">
        <w:tc>
          <w:tcPr>
            <w:tcW w:w="2848" w:type="dxa"/>
            <w:shd w:val="clear" w:color="auto" w:fill="auto"/>
            <w:tcMar>
              <w:left w:w="108" w:type="dxa"/>
            </w:tcMar>
          </w:tcPr>
          <w:p w14:paraId="7E6BF33E" w14:textId="77777777" w:rsidR="00B34661" w:rsidRDefault="005331F7">
            <w:r>
              <w:t>音量</w:t>
            </w:r>
          </w:p>
        </w:tc>
        <w:tc>
          <w:tcPr>
            <w:tcW w:w="2802" w:type="dxa"/>
            <w:shd w:val="clear" w:color="auto" w:fill="auto"/>
            <w:tcMar>
              <w:left w:w="108" w:type="dxa"/>
            </w:tcMar>
          </w:tcPr>
          <w:p w14:paraId="0E5F8AE9" w14:textId="77777777" w:rsidR="00B34661" w:rsidRDefault="005331F7">
            <w:r>
              <w:t>無線</w:t>
            </w:r>
            <w:r>
              <w:t>Mic(</w:t>
            </w:r>
            <w:r>
              <w:t>藍</w:t>
            </w:r>
            <w:r>
              <w:t>)</w:t>
            </w:r>
          </w:p>
        </w:tc>
        <w:tc>
          <w:tcPr>
            <w:tcW w:w="2872" w:type="dxa"/>
            <w:shd w:val="clear" w:color="auto" w:fill="auto"/>
            <w:tcMar>
              <w:left w:w="108" w:type="dxa"/>
            </w:tcMar>
          </w:tcPr>
          <w:p w14:paraId="0260CA04" w14:textId="77777777" w:rsidR="00B34661" w:rsidRDefault="005331F7">
            <w:r>
              <w:t>3</w:t>
            </w:r>
          </w:p>
        </w:tc>
      </w:tr>
      <w:tr w:rsidR="00B34661" w14:paraId="2544F1BC" w14:textId="77777777">
        <w:tc>
          <w:tcPr>
            <w:tcW w:w="2848" w:type="dxa"/>
            <w:shd w:val="clear" w:color="auto" w:fill="auto"/>
            <w:tcMar>
              <w:left w:w="108" w:type="dxa"/>
            </w:tcMar>
          </w:tcPr>
          <w:p w14:paraId="7011E1C8" w14:textId="77777777" w:rsidR="00B34661" w:rsidRDefault="005331F7">
            <w:r>
              <w:t>音量</w:t>
            </w:r>
          </w:p>
        </w:tc>
        <w:tc>
          <w:tcPr>
            <w:tcW w:w="2802" w:type="dxa"/>
            <w:shd w:val="clear" w:color="auto" w:fill="auto"/>
            <w:tcMar>
              <w:left w:w="108" w:type="dxa"/>
            </w:tcMar>
          </w:tcPr>
          <w:p w14:paraId="790FA5F8" w14:textId="77777777" w:rsidR="00B34661" w:rsidRDefault="005331F7">
            <w:r>
              <w:t>無線</w:t>
            </w:r>
            <w:r>
              <w:t>Mic(</w:t>
            </w:r>
            <w:r>
              <w:t>綠</w:t>
            </w:r>
            <w:r>
              <w:t>)</w:t>
            </w:r>
          </w:p>
        </w:tc>
        <w:tc>
          <w:tcPr>
            <w:tcW w:w="2872" w:type="dxa"/>
            <w:shd w:val="clear" w:color="auto" w:fill="auto"/>
            <w:tcMar>
              <w:left w:w="108" w:type="dxa"/>
            </w:tcMar>
          </w:tcPr>
          <w:p w14:paraId="685F2615" w14:textId="77777777" w:rsidR="00B34661" w:rsidRDefault="005331F7">
            <w:r>
              <w:t>4</w:t>
            </w:r>
          </w:p>
        </w:tc>
      </w:tr>
      <w:tr w:rsidR="00B34661" w14:paraId="6F428442" w14:textId="77777777">
        <w:tc>
          <w:tcPr>
            <w:tcW w:w="2848" w:type="dxa"/>
            <w:shd w:val="clear" w:color="auto" w:fill="auto"/>
            <w:tcMar>
              <w:left w:w="108" w:type="dxa"/>
            </w:tcMar>
          </w:tcPr>
          <w:p w14:paraId="60FA87AC" w14:textId="77777777" w:rsidR="00B34661" w:rsidRDefault="005331F7">
            <w:r>
              <w:t>音量</w:t>
            </w:r>
          </w:p>
        </w:tc>
        <w:tc>
          <w:tcPr>
            <w:tcW w:w="2802" w:type="dxa"/>
            <w:shd w:val="clear" w:color="auto" w:fill="auto"/>
            <w:tcMar>
              <w:left w:w="108" w:type="dxa"/>
            </w:tcMar>
          </w:tcPr>
          <w:p w14:paraId="0633AB2D" w14:textId="77777777" w:rsidR="00B34661" w:rsidRDefault="005331F7">
            <w:r>
              <w:t>面板</w:t>
            </w:r>
            <w:r>
              <w:t>Mic1</w:t>
            </w:r>
          </w:p>
        </w:tc>
        <w:tc>
          <w:tcPr>
            <w:tcW w:w="2872" w:type="dxa"/>
            <w:shd w:val="clear" w:color="auto" w:fill="auto"/>
            <w:tcMar>
              <w:left w:w="108" w:type="dxa"/>
            </w:tcMar>
          </w:tcPr>
          <w:p w14:paraId="073AA116" w14:textId="77777777" w:rsidR="00B34661" w:rsidRDefault="005331F7">
            <w:r>
              <w:t>5</w:t>
            </w:r>
          </w:p>
        </w:tc>
      </w:tr>
      <w:tr w:rsidR="00B34661" w14:paraId="4E9486D3" w14:textId="77777777">
        <w:tc>
          <w:tcPr>
            <w:tcW w:w="2848" w:type="dxa"/>
            <w:shd w:val="clear" w:color="auto" w:fill="auto"/>
            <w:tcMar>
              <w:left w:w="108" w:type="dxa"/>
            </w:tcMar>
          </w:tcPr>
          <w:p w14:paraId="65D8CBD0" w14:textId="77777777" w:rsidR="00B34661" w:rsidRDefault="005331F7">
            <w:r>
              <w:t>音量</w:t>
            </w:r>
          </w:p>
        </w:tc>
        <w:tc>
          <w:tcPr>
            <w:tcW w:w="2802" w:type="dxa"/>
            <w:shd w:val="clear" w:color="auto" w:fill="auto"/>
            <w:tcMar>
              <w:left w:w="108" w:type="dxa"/>
            </w:tcMar>
          </w:tcPr>
          <w:p w14:paraId="490FE3DF" w14:textId="77777777" w:rsidR="00B34661" w:rsidRDefault="005331F7">
            <w:r>
              <w:t>面板</w:t>
            </w:r>
            <w:r>
              <w:t>Mic2</w:t>
            </w:r>
          </w:p>
        </w:tc>
        <w:tc>
          <w:tcPr>
            <w:tcW w:w="2872" w:type="dxa"/>
            <w:shd w:val="clear" w:color="auto" w:fill="auto"/>
            <w:tcMar>
              <w:left w:w="108" w:type="dxa"/>
            </w:tcMar>
          </w:tcPr>
          <w:p w14:paraId="01A5BEC7" w14:textId="77777777" w:rsidR="00B34661" w:rsidRDefault="005331F7">
            <w:r>
              <w:t>6</w:t>
            </w:r>
          </w:p>
        </w:tc>
      </w:tr>
      <w:tr w:rsidR="00B34661" w14:paraId="11947073" w14:textId="77777777">
        <w:tc>
          <w:tcPr>
            <w:tcW w:w="2848" w:type="dxa"/>
            <w:shd w:val="clear" w:color="auto" w:fill="auto"/>
            <w:tcMar>
              <w:left w:w="108" w:type="dxa"/>
            </w:tcMar>
          </w:tcPr>
          <w:p w14:paraId="33051EC7" w14:textId="77777777" w:rsidR="00B34661" w:rsidRDefault="005331F7">
            <w:r>
              <w:t>音量</w:t>
            </w:r>
          </w:p>
        </w:tc>
        <w:tc>
          <w:tcPr>
            <w:tcW w:w="2802" w:type="dxa"/>
            <w:shd w:val="clear" w:color="auto" w:fill="auto"/>
            <w:tcMar>
              <w:left w:w="108" w:type="dxa"/>
            </w:tcMar>
          </w:tcPr>
          <w:p w14:paraId="667A7A3A" w14:textId="77777777" w:rsidR="00B34661" w:rsidRDefault="005331F7">
            <w:r>
              <w:t>影音音源</w:t>
            </w:r>
          </w:p>
        </w:tc>
        <w:tc>
          <w:tcPr>
            <w:tcW w:w="2872" w:type="dxa"/>
            <w:shd w:val="clear" w:color="auto" w:fill="auto"/>
            <w:tcMar>
              <w:left w:w="108" w:type="dxa"/>
            </w:tcMar>
          </w:tcPr>
          <w:p w14:paraId="03AFFD48" w14:textId="77777777" w:rsidR="00B34661" w:rsidRDefault="005331F7">
            <w:r>
              <w:t>7</w:t>
            </w:r>
          </w:p>
        </w:tc>
      </w:tr>
      <w:tr w:rsidR="00B34661" w14:paraId="69557C4B" w14:textId="77777777">
        <w:tc>
          <w:tcPr>
            <w:tcW w:w="2848" w:type="dxa"/>
            <w:shd w:val="clear" w:color="auto" w:fill="auto"/>
            <w:tcMar>
              <w:left w:w="108" w:type="dxa"/>
            </w:tcMar>
          </w:tcPr>
          <w:p w14:paraId="06AAB596" w14:textId="77777777" w:rsidR="00B34661" w:rsidRDefault="005331F7">
            <w:r>
              <w:t>音量</w:t>
            </w:r>
          </w:p>
        </w:tc>
        <w:tc>
          <w:tcPr>
            <w:tcW w:w="2802" w:type="dxa"/>
            <w:shd w:val="clear" w:color="auto" w:fill="auto"/>
            <w:tcMar>
              <w:left w:w="108" w:type="dxa"/>
            </w:tcMar>
          </w:tcPr>
          <w:p w14:paraId="5E04EBBF" w14:textId="77777777" w:rsidR="00B34661" w:rsidRDefault="005331F7">
            <w:r>
              <w:t>中控室</w:t>
            </w:r>
          </w:p>
        </w:tc>
        <w:tc>
          <w:tcPr>
            <w:tcW w:w="2872" w:type="dxa"/>
            <w:shd w:val="clear" w:color="auto" w:fill="auto"/>
            <w:tcMar>
              <w:left w:w="108" w:type="dxa"/>
            </w:tcMar>
          </w:tcPr>
          <w:p w14:paraId="7DD4D753" w14:textId="77777777" w:rsidR="00B34661" w:rsidRDefault="005331F7">
            <w:r>
              <w:t>8</w:t>
            </w:r>
          </w:p>
        </w:tc>
      </w:tr>
      <w:tr w:rsidR="00B34661" w14:paraId="7D6C383A" w14:textId="77777777">
        <w:tc>
          <w:tcPr>
            <w:tcW w:w="2848" w:type="dxa"/>
            <w:shd w:val="clear" w:color="auto" w:fill="auto"/>
            <w:tcMar>
              <w:left w:w="108" w:type="dxa"/>
            </w:tcMar>
          </w:tcPr>
          <w:p w14:paraId="0F8E2DE1" w14:textId="77777777" w:rsidR="00B34661" w:rsidRDefault="005331F7">
            <w:r>
              <w:t>音量</w:t>
            </w:r>
          </w:p>
        </w:tc>
        <w:tc>
          <w:tcPr>
            <w:tcW w:w="2802" w:type="dxa"/>
            <w:shd w:val="clear" w:color="auto" w:fill="auto"/>
            <w:tcMar>
              <w:left w:w="108" w:type="dxa"/>
            </w:tcMar>
          </w:tcPr>
          <w:p w14:paraId="5C82C20A" w14:textId="77777777" w:rsidR="00B34661" w:rsidRDefault="005331F7">
            <w:r>
              <w:t>視訊輸入</w:t>
            </w:r>
          </w:p>
        </w:tc>
        <w:tc>
          <w:tcPr>
            <w:tcW w:w="2872" w:type="dxa"/>
            <w:shd w:val="clear" w:color="auto" w:fill="auto"/>
            <w:tcMar>
              <w:left w:w="108" w:type="dxa"/>
            </w:tcMar>
          </w:tcPr>
          <w:p w14:paraId="1F5AE768" w14:textId="77777777" w:rsidR="00B34661" w:rsidRDefault="005331F7">
            <w:r>
              <w:t>9</w:t>
            </w:r>
          </w:p>
        </w:tc>
      </w:tr>
      <w:tr w:rsidR="00B34661" w14:paraId="35848707" w14:textId="77777777">
        <w:tc>
          <w:tcPr>
            <w:tcW w:w="2848" w:type="dxa"/>
            <w:shd w:val="clear" w:color="auto" w:fill="auto"/>
            <w:tcMar>
              <w:left w:w="108" w:type="dxa"/>
            </w:tcMar>
          </w:tcPr>
          <w:p w14:paraId="3BB5F2CB" w14:textId="77777777" w:rsidR="00B34661" w:rsidRDefault="005331F7">
            <w:r>
              <w:t>音量</w:t>
            </w:r>
          </w:p>
        </w:tc>
        <w:tc>
          <w:tcPr>
            <w:tcW w:w="2802" w:type="dxa"/>
            <w:shd w:val="clear" w:color="auto" w:fill="auto"/>
            <w:tcMar>
              <w:left w:w="108" w:type="dxa"/>
            </w:tcMar>
          </w:tcPr>
          <w:p w14:paraId="4E303AF9" w14:textId="77777777" w:rsidR="00B34661" w:rsidRDefault="005331F7">
            <w:r>
              <w:t>主喇叭</w:t>
            </w:r>
          </w:p>
        </w:tc>
        <w:tc>
          <w:tcPr>
            <w:tcW w:w="2872" w:type="dxa"/>
            <w:shd w:val="clear" w:color="auto" w:fill="auto"/>
            <w:tcMar>
              <w:left w:w="108" w:type="dxa"/>
            </w:tcMar>
          </w:tcPr>
          <w:p w14:paraId="2B534B82" w14:textId="77777777" w:rsidR="00B34661" w:rsidRDefault="005331F7">
            <w:r>
              <w:t>10</w:t>
            </w:r>
          </w:p>
        </w:tc>
      </w:tr>
      <w:tr w:rsidR="00B34661" w14:paraId="4A71A55F" w14:textId="77777777">
        <w:tc>
          <w:tcPr>
            <w:tcW w:w="2848" w:type="dxa"/>
            <w:shd w:val="clear" w:color="auto" w:fill="auto"/>
            <w:tcMar>
              <w:left w:w="108" w:type="dxa"/>
            </w:tcMar>
          </w:tcPr>
          <w:p w14:paraId="383CF85A" w14:textId="77777777" w:rsidR="00B34661" w:rsidRDefault="005331F7">
            <w:r>
              <w:t>音量</w:t>
            </w:r>
          </w:p>
        </w:tc>
        <w:tc>
          <w:tcPr>
            <w:tcW w:w="2802" w:type="dxa"/>
            <w:shd w:val="clear" w:color="auto" w:fill="auto"/>
            <w:tcMar>
              <w:left w:w="108" w:type="dxa"/>
            </w:tcMar>
          </w:tcPr>
          <w:p w14:paraId="16106240" w14:textId="77777777" w:rsidR="00B34661" w:rsidRDefault="005331F7">
            <w:r>
              <w:t>吸頂喇叭</w:t>
            </w:r>
          </w:p>
        </w:tc>
        <w:tc>
          <w:tcPr>
            <w:tcW w:w="2872" w:type="dxa"/>
            <w:shd w:val="clear" w:color="auto" w:fill="auto"/>
            <w:tcMar>
              <w:left w:w="108" w:type="dxa"/>
            </w:tcMar>
          </w:tcPr>
          <w:p w14:paraId="0D95E4A7" w14:textId="77777777" w:rsidR="00B34661" w:rsidRDefault="005331F7">
            <w:r>
              <w:t>11</w:t>
            </w:r>
          </w:p>
        </w:tc>
      </w:tr>
      <w:tr w:rsidR="00B34661" w14:paraId="6D1F0A71" w14:textId="77777777">
        <w:tc>
          <w:tcPr>
            <w:tcW w:w="2848" w:type="dxa"/>
            <w:shd w:val="clear" w:color="auto" w:fill="auto"/>
            <w:tcMar>
              <w:left w:w="108" w:type="dxa"/>
            </w:tcMar>
          </w:tcPr>
          <w:p w14:paraId="04E20B07" w14:textId="77777777" w:rsidR="00B34661" w:rsidRDefault="005331F7">
            <w:r>
              <w:lastRenderedPageBreak/>
              <w:t>音量</w:t>
            </w:r>
          </w:p>
        </w:tc>
        <w:tc>
          <w:tcPr>
            <w:tcW w:w="2802" w:type="dxa"/>
            <w:shd w:val="clear" w:color="auto" w:fill="auto"/>
            <w:tcMar>
              <w:left w:w="108" w:type="dxa"/>
            </w:tcMar>
          </w:tcPr>
          <w:p w14:paraId="6ECDB307" w14:textId="77777777" w:rsidR="00B34661" w:rsidRDefault="005331F7">
            <w:r>
              <w:t>導播台</w:t>
            </w:r>
          </w:p>
        </w:tc>
        <w:tc>
          <w:tcPr>
            <w:tcW w:w="2872" w:type="dxa"/>
            <w:shd w:val="clear" w:color="auto" w:fill="auto"/>
            <w:tcMar>
              <w:left w:w="108" w:type="dxa"/>
            </w:tcMar>
          </w:tcPr>
          <w:p w14:paraId="645A092E" w14:textId="77777777" w:rsidR="00B34661" w:rsidRDefault="005331F7">
            <w:r>
              <w:t>12</w:t>
            </w:r>
          </w:p>
        </w:tc>
      </w:tr>
      <w:tr w:rsidR="00B34661" w14:paraId="5F8E29B0" w14:textId="77777777">
        <w:tc>
          <w:tcPr>
            <w:tcW w:w="2848" w:type="dxa"/>
            <w:shd w:val="clear" w:color="auto" w:fill="auto"/>
            <w:tcMar>
              <w:left w:w="108" w:type="dxa"/>
            </w:tcMar>
          </w:tcPr>
          <w:p w14:paraId="5AE07DFF" w14:textId="77777777" w:rsidR="00B34661" w:rsidRDefault="005331F7">
            <w:r>
              <w:t>音量</w:t>
            </w:r>
          </w:p>
        </w:tc>
        <w:tc>
          <w:tcPr>
            <w:tcW w:w="2802" w:type="dxa"/>
            <w:shd w:val="clear" w:color="auto" w:fill="auto"/>
            <w:tcMar>
              <w:left w:w="108" w:type="dxa"/>
            </w:tcMar>
          </w:tcPr>
          <w:p w14:paraId="714E7DAB" w14:textId="77777777" w:rsidR="00B34661" w:rsidRDefault="005331F7">
            <w:r>
              <w:t>視訊輸出</w:t>
            </w:r>
          </w:p>
        </w:tc>
        <w:tc>
          <w:tcPr>
            <w:tcW w:w="2872" w:type="dxa"/>
            <w:shd w:val="clear" w:color="auto" w:fill="auto"/>
            <w:tcMar>
              <w:left w:w="108" w:type="dxa"/>
            </w:tcMar>
          </w:tcPr>
          <w:p w14:paraId="6B3807BF" w14:textId="77777777" w:rsidR="00B34661" w:rsidRDefault="005331F7">
            <w:r>
              <w:t>13</w:t>
            </w:r>
          </w:p>
        </w:tc>
      </w:tr>
      <w:tr w:rsidR="00B34661" w14:paraId="50AFCC7E" w14:textId="77777777">
        <w:tc>
          <w:tcPr>
            <w:tcW w:w="2848" w:type="dxa"/>
            <w:shd w:val="clear" w:color="auto" w:fill="auto"/>
            <w:tcMar>
              <w:left w:w="108" w:type="dxa"/>
            </w:tcMar>
          </w:tcPr>
          <w:p w14:paraId="6BE23627" w14:textId="77777777" w:rsidR="00B34661" w:rsidRDefault="00B34661"/>
        </w:tc>
        <w:tc>
          <w:tcPr>
            <w:tcW w:w="2802" w:type="dxa"/>
            <w:shd w:val="clear" w:color="auto" w:fill="auto"/>
            <w:tcMar>
              <w:left w:w="108" w:type="dxa"/>
            </w:tcMar>
          </w:tcPr>
          <w:p w14:paraId="6044619D" w14:textId="77777777" w:rsidR="00B34661" w:rsidRDefault="00B34661"/>
        </w:tc>
        <w:tc>
          <w:tcPr>
            <w:tcW w:w="2872" w:type="dxa"/>
            <w:shd w:val="clear" w:color="auto" w:fill="auto"/>
            <w:tcMar>
              <w:left w:w="108" w:type="dxa"/>
            </w:tcMar>
          </w:tcPr>
          <w:p w14:paraId="3A61B028" w14:textId="77777777" w:rsidR="00B34661" w:rsidRDefault="00B34661"/>
        </w:tc>
      </w:tr>
      <w:tr w:rsidR="00B34661" w14:paraId="4963798D" w14:textId="77777777">
        <w:tc>
          <w:tcPr>
            <w:tcW w:w="2848" w:type="dxa"/>
            <w:shd w:val="clear" w:color="auto" w:fill="auto"/>
            <w:tcMar>
              <w:left w:w="108" w:type="dxa"/>
            </w:tcMar>
          </w:tcPr>
          <w:p w14:paraId="0344CF13" w14:textId="77777777" w:rsidR="00B34661" w:rsidRDefault="005331F7">
            <w:r>
              <w:t>燈光</w:t>
            </w:r>
          </w:p>
        </w:tc>
        <w:tc>
          <w:tcPr>
            <w:tcW w:w="2802" w:type="dxa"/>
            <w:shd w:val="clear" w:color="auto" w:fill="auto"/>
            <w:tcMar>
              <w:left w:w="108" w:type="dxa"/>
            </w:tcMar>
          </w:tcPr>
          <w:p w14:paraId="01C8C274" w14:textId="77777777" w:rsidR="00B34661" w:rsidRDefault="005331F7">
            <w:r>
              <w:t>白板燈</w:t>
            </w:r>
            <w:r>
              <w:t>(</w:t>
            </w:r>
            <w:r>
              <w:t>右</w:t>
            </w:r>
            <w:r>
              <w:t>)</w:t>
            </w:r>
          </w:p>
        </w:tc>
        <w:tc>
          <w:tcPr>
            <w:tcW w:w="2872" w:type="dxa"/>
            <w:shd w:val="clear" w:color="auto" w:fill="auto"/>
            <w:tcMar>
              <w:left w:w="108" w:type="dxa"/>
            </w:tcMar>
          </w:tcPr>
          <w:p w14:paraId="0DD8989D" w14:textId="77777777" w:rsidR="00B34661" w:rsidRDefault="005331F7">
            <w:r>
              <w:t>1</w:t>
            </w:r>
          </w:p>
        </w:tc>
      </w:tr>
      <w:tr w:rsidR="00B34661" w14:paraId="72BFB269" w14:textId="77777777">
        <w:tc>
          <w:tcPr>
            <w:tcW w:w="2848" w:type="dxa"/>
            <w:shd w:val="clear" w:color="auto" w:fill="auto"/>
            <w:tcMar>
              <w:left w:w="108" w:type="dxa"/>
            </w:tcMar>
          </w:tcPr>
          <w:p w14:paraId="083AE31F" w14:textId="77777777" w:rsidR="00B34661" w:rsidRDefault="005331F7">
            <w:r>
              <w:t>燈光</w:t>
            </w:r>
          </w:p>
        </w:tc>
        <w:tc>
          <w:tcPr>
            <w:tcW w:w="2802" w:type="dxa"/>
            <w:shd w:val="clear" w:color="auto" w:fill="auto"/>
            <w:tcMar>
              <w:left w:w="108" w:type="dxa"/>
            </w:tcMar>
          </w:tcPr>
          <w:p w14:paraId="5627D5CE" w14:textId="77777777" w:rsidR="00B34661" w:rsidRDefault="005331F7">
            <w:r>
              <w:t>後方筒燈</w:t>
            </w:r>
          </w:p>
        </w:tc>
        <w:tc>
          <w:tcPr>
            <w:tcW w:w="2872" w:type="dxa"/>
            <w:shd w:val="clear" w:color="auto" w:fill="auto"/>
            <w:tcMar>
              <w:left w:w="108" w:type="dxa"/>
            </w:tcMar>
          </w:tcPr>
          <w:p w14:paraId="51422CDB" w14:textId="77777777" w:rsidR="00B34661" w:rsidRDefault="005331F7">
            <w:r>
              <w:t>2</w:t>
            </w:r>
          </w:p>
        </w:tc>
      </w:tr>
      <w:tr w:rsidR="00B34661" w14:paraId="5788181A" w14:textId="77777777">
        <w:tc>
          <w:tcPr>
            <w:tcW w:w="2848" w:type="dxa"/>
            <w:shd w:val="clear" w:color="auto" w:fill="auto"/>
            <w:tcMar>
              <w:left w:w="108" w:type="dxa"/>
            </w:tcMar>
          </w:tcPr>
          <w:p w14:paraId="3F2C52B7" w14:textId="77777777" w:rsidR="00B34661" w:rsidRDefault="005331F7">
            <w:r>
              <w:t>燈光</w:t>
            </w:r>
          </w:p>
        </w:tc>
        <w:tc>
          <w:tcPr>
            <w:tcW w:w="2802" w:type="dxa"/>
            <w:shd w:val="clear" w:color="auto" w:fill="auto"/>
            <w:tcMar>
              <w:left w:w="108" w:type="dxa"/>
            </w:tcMar>
          </w:tcPr>
          <w:p w14:paraId="226E17F7" w14:textId="77777777" w:rsidR="00B34661" w:rsidRDefault="005331F7">
            <w:r>
              <w:t>白板燈</w:t>
            </w:r>
            <w:r>
              <w:t>(</w:t>
            </w:r>
            <w:r>
              <w:t>左</w:t>
            </w:r>
            <w:r>
              <w:t>)</w:t>
            </w:r>
          </w:p>
        </w:tc>
        <w:tc>
          <w:tcPr>
            <w:tcW w:w="2872" w:type="dxa"/>
            <w:shd w:val="clear" w:color="auto" w:fill="auto"/>
            <w:tcMar>
              <w:left w:w="108" w:type="dxa"/>
            </w:tcMar>
          </w:tcPr>
          <w:p w14:paraId="749A1E44" w14:textId="77777777" w:rsidR="00B34661" w:rsidRDefault="005331F7">
            <w:r>
              <w:t>3</w:t>
            </w:r>
          </w:p>
        </w:tc>
      </w:tr>
      <w:tr w:rsidR="00B34661" w14:paraId="56002036" w14:textId="77777777">
        <w:tc>
          <w:tcPr>
            <w:tcW w:w="2848" w:type="dxa"/>
            <w:shd w:val="clear" w:color="auto" w:fill="auto"/>
            <w:tcMar>
              <w:left w:w="108" w:type="dxa"/>
            </w:tcMar>
          </w:tcPr>
          <w:p w14:paraId="1B1191F6" w14:textId="77777777" w:rsidR="00B34661" w:rsidRDefault="005331F7">
            <w:r>
              <w:t>燈光</w:t>
            </w:r>
          </w:p>
        </w:tc>
        <w:tc>
          <w:tcPr>
            <w:tcW w:w="2802" w:type="dxa"/>
            <w:shd w:val="clear" w:color="auto" w:fill="auto"/>
            <w:tcMar>
              <w:left w:w="108" w:type="dxa"/>
            </w:tcMar>
          </w:tcPr>
          <w:p w14:paraId="0C194F28" w14:textId="77777777" w:rsidR="00B34661" w:rsidRDefault="005331F7">
            <w:r>
              <w:t>講台間照</w:t>
            </w:r>
          </w:p>
        </w:tc>
        <w:tc>
          <w:tcPr>
            <w:tcW w:w="2872" w:type="dxa"/>
            <w:shd w:val="clear" w:color="auto" w:fill="auto"/>
            <w:tcMar>
              <w:left w:w="108" w:type="dxa"/>
            </w:tcMar>
          </w:tcPr>
          <w:p w14:paraId="41FE5B44" w14:textId="77777777" w:rsidR="00B34661" w:rsidRDefault="005331F7">
            <w:r>
              <w:t>4</w:t>
            </w:r>
          </w:p>
        </w:tc>
      </w:tr>
      <w:tr w:rsidR="00B34661" w14:paraId="2D7AF605" w14:textId="77777777">
        <w:tc>
          <w:tcPr>
            <w:tcW w:w="2848" w:type="dxa"/>
            <w:shd w:val="clear" w:color="auto" w:fill="auto"/>
            <w:tcMar>
              <w:left w:w="108" w:type="dxa"/>
            </w:tcMar>
          </w:tcPr>
          <w:p w14:paraId="5DE08FA8" w14:textId="77777777" w:rsidR="00B34661" w:rsidRDefault="005331F7">
            <w:r>
              <w:t>燈光</w:t>
            </w:r>
          </w:p>
        </w:tc>
        <w:tc>
          <w:tcPr>
            <w:tcW w:w="2802" w:type="dxa"/>
            <w:shd w:val="clear" w:color="auto" w:fill="auto"/>
            <w:tcMar>
              <w:left w:w="108" w:type="dxa"/>
            </w:tcMar>
          </w:tcPr>
          <w:p w14:paraId="0AF40A48" w14:textId="77777777" w:rsidR="00B34661" w:rsidRDefault="005331F7">
            <w:r>
              <w:t>後方間照</w:t>
            </w:r>
          </w:p>
        </w:tc>
        <w:tc>
          <w:tcPr>
            <w:tcW w:w="2872" w:type="dxa"/>
            <w:shd w:val="clear" w:color="auto" w:fill="auto"/>
            <w:tcMar>
              <w:left w:w="108" w:type="dxa"/>
            </w:tcMar>
          </w:tcPr>
          <w:p w14:paraId="4F3B355C" w14:textId="77777777" w:rsidR="00B34661" w:rsidRDefault="005331F7">
            <w:r>
              <w:t>5</w:t>
            </w:r>
          </w:p>
        </w:tc>
      </w:tr>
      <w:tr w:rsidR="00B34661" w14:paraId="484700EC" w14:textId="77777777">
        <w:tc>
          <w:tcPr>
            <w:tcW w:w="2848" w:type="dxa"/>
            <w:shd w:val="clear" w:color="auto" w:fill="auto"/>
            <w:tcMar>
              <w:left w:w="108" w:type="dxa"/>
            </w:tcMar>
          </w:tcPr>
          <w:p w14:paraId="613CF15C" w14:textId="77777777" w:rsidR="00B34661" w:rsidRDefault="005331F7">
            <w:r>
              <w:t>燈光</w:t>
            </w:r>
          </w:p>
        </w:tc>
        <w:tc>
          <w:tcPr>
            <w:tcW w:w="2802" w:type="dxa"/>
            <w:shd w:val="clear" w:color="auto" w:fill="auto"/>
            <w:tcMar>
              <w:left w:w="108" w:type="dxa"/>
            </w:tcMar>
          </w:tcPr>
          <w:p w14:paraId="7A044490" w14:textId="77777777" w:rsidR="00B34661" w:rsidRDefault="005331F7">
            <w:r>
              <w:t>講台筒燈</w:t>
            </w:r>
          </w:p>
        </w:tc>
        <w:tc>
          <w:tcPr>
            <w:tcW w:w="2872" w:type="dxa"/>
            <w:shd w:val="clear" w:color="auto" w:fill="auto"/>
            <w:tcMar>
              <w:left w:w="108" w:type="dxa"/>
            </w:tcMar>
          </w:tcPr>
          <w:p w14:paraId="10C748F8" w14:textId="77777777" w:rsidR="00B34661" w:rsidRDefault="005331F7">
            <w:r>
              <w:t>6</w:t>
            </w:r>
          </w:p>
        </w:tc>
      </w:tr>
      <w:tr w:rsidR="00B34661" w14:paraId="45D97004" w14:textId="77777777">
        <w:tc>
          <w:tcPr>
            <w:tcW w:w="2848" w:type="dxa"/>
            <w:shd w:val="clear" w:color="auto" w:fill="auto"/>
            <w:tcMar>
              <w:left w:w="108" w:type="dxa"/>
            </w:tcMar>
          </w:tcPr>
          <w:p w14:paraId="66FB4BBA" w14:textId="77777777" w:rsidR="00B34661" w:rsidRDefault="005331F7">
            <w:r>
              <w:t>燈光</w:t>
            </w:r>
          </w:p>
        </w:tc>
        <w:tc>
          <w:tcPr>
            <w:tcW w:w="2802" w:type="dxa"/>
            <w:shd w:val="clear" w:color="auto" w:fill="auto"/>
            <w:tcMar>
              <w:left w:w="108" w:type="dxa"/>
            </w:tcMar>
          </w:tcPr>
          <w:p w14:paraId="51951149" w14:textId="77777777" w:rsidR="00B34661" w:rsidRDefault="005331F7">
            <w:r>
              <w:t>白板燈</w:t>
            </w:r>
            <w:r>
              <w:t>(</w:t>
            </w:r>
            <w:r>
              <w:t>中</w:t>
            </w:r>
            <w:r>
              <w:t>)</w:t>
            </w:r>
          </w:p>
        </w:tc>
        <w:tc>
          <w:tcPr>
            <w:tcW w:w="2872" w:type="dxa"/>
            <w:shd w:val="clear" w:color="auto" w:fill="auto"/>
            <w:tcMar>
              <w:left w:w="108" w:type="dxa"/>
            </w:tcMar>
          </w:tcPr>
          <w:p w14:paraId="5EC4FAE1" w14:textId="77777777" w:rsidR="00B34661" w:rsidRDefault="005331F7">
            <w:r>
              <w:t>7</w:t>
            </w:r>
          </w:p>
        </w:tc>
      </w:tr>
    </w:tbl>
    <w:p w14:paraId="41AB20F8" w14:textId="77777777" w:rsidR="00B34661" w:rsidRDefault="00B34661"/>
    <w:p w14:paraId="5D1CA9ED" w14:textId="77777777" w:rsidR="00B34661" w:rsidRDefault="00B34661"/>
    <w:tbl>
      <w:tblPr>
        <w:tblStyle w:val="af8"/>
        <w:tblW w:w="8362" w:type="dxa"/>
        <w:tblLook w:val="04A0" w:firstRow="1" w:lastRow="0" w:firstColumn="1" w:lastColumn="0" w:noHBand="0" w:noVBand="1"/>
      </w:tblPr>
      <w:tblGrid>
        <w:gridCol w:w="4182"/>
        <w:gridCol w:w="4180"/>
      </w:tblGrid>
      <w:tr w:rsidR="00B34661" w14:paraId="06AACDC8" w14:textId="77777777">
        <w:tc>
          <w:tcPr>
            <w:tcW w:w="8361" w:type="dxa"/>
            <w:gridSpan w:val="2"/>
            <w:shd w:val="clear" w:color="auto" w:fill="BFBFBF" w:themeFill="background1" w:themeFillShade="BF"/>
            <w:tcMar>
              <w:left w:w="108" w:type="dxa"/>
            </w:tcMar>
          </w:tcPr>
          <w:p w14:paraId="2FAFCF27" w14:textId="77777777" w:rsidR="00B34661" w:rsidRDefault="005331F7">
            <w:r>
              <w:t>request-status</w:t>
            </w:r>
          </w:p>
        </w:tc>
      </w:tr>
      <w:tr w:rsidR="00B34661" w14:paraId="54AA25C8" w14:textId="77777777">
        <w:tc>
          <w:tcPr>
            <w:tcW w:w="4181" w:type="dxa"/>
            <w:shd w:val="clear" w:color="auto" w:fill="BFBFBF" w:themeFill="background1" w:themeFillShade="BF"/>
            <w:tcMar>
              <w:left w:w="108" w:type="dxa"/>
            </w:tcMar>
          </w:tcPr>
          <w:p w14:paraId="61A5377D" w14:textId="77777777" w:rsidR="00B34661" w:rsidRDefault="005331F7">
            <w:r>
              <w:t>名稱</w:t>
            </w:r>
          </w:p>
        </w:tc>
        <w:tc>
          <w:tcPr>
            <w:tcW w:w="4180" w:type="dxa"/>
            <w:shd w:val="clear" w:color="auto" w:fill="BFBFBF" w:themeFill="background1" w:themeFillShade="BF"/>
            <w:tcMar>
              <w:left w:w="108" w:type="dxa"/>
            </w:tcMar>
          </w:tcPr>
          <w:p w14:paraId="1A4E9B57" w14:textId="77777777" w:rsidR="00B34661" w:rsidRDefault="005331F7">
            <w:r>
              <w:t>數值</w:t>
            </w:r>
          </w:p>
        </w:tc>
      </w:tr>
      <w:tr w:rsidR="00B34661" w14:paraId="337E558F" w14:textId="77777777">
        <w:tc>
          <w:tcPr>
            <w:tcW w:w="4181" w:type="dxa"/>
            <w:shd w:val="clear" w:color="auto" w:fill="auto"/>
            <w:tcMar>
              <w:left w:w="108" w:type="dxa"/>
            </w:tcMar>
          </w:tcPr>
          <w:p w14:paraId="1E7846F2" w14:textId="77777777" w:rsidR="00B34661" w:rsidRDefault="005331F7">
            <w:r>
              <w:t>Power</w:t>
            </w:r>
          </w:p>
        </w:tc>
        <w:tc>
          <w:tcPr>
            <w:tcW w:w="4180" w:type="dxa"/>
            <w:shd w:val="clear" w:color="auto" w:fill="auto"/>
            <w:tcMar>
              <w:left w:w="108" w:type="dxa"/>
            </w:tcMar>
          </w:tcPr>
          <w:p w14:paraId="07466ADD" w14:textId="77777777" w:rsidR="00B34661" w:rsidRDefault="005331F7">
            <w:r>
              <w:t>1</w:t>
            </w:r>
          </w:p>
        </w:tc>
      </w:tr>
      <w:tr w:rsidR="00B34661" w14:paraId="05F5BB47" w14:textId="77777777">
        <w:tc>
          <w:tcPr>
            <w:tcW w:w="4181" w:type="dxa"/>
            <w:shd w:val="clear" w:color="auto" w:fill="auto"/>
            <w:tcMar>
              <w:left w:w="108" w:type="dxa"/>
            </w:tcMar>
          </w:tcPr>
          <w:p w14:paraId="10A52E69" w14:textId="77777777" w:rsidR="00B34661" w:rsidRDefault="005331F7">
            <w:r>
              <w:t>Signal</w:t>
            </w:r>
          </w:p>
        </w:tc>
        <w:tc>
          <w:tcPr>
            <w:tcW w:w="4180" w:type="dxa"/>
            <w:shd w:val="clear" w:color="auto" w:fill="auto"/>
            <w:tcMar>
              <w:left w:w="108" w:type="dxa"/>
            </w:tcMar>
          </w:tcPr>
          <w:p w14:paraId="2BF2355B" w14:textId="77777777" w:rsidR="00B34661" w:rsidRDefault="005331F7">
            <w:r>
              <w:t>2</w:t>
            </w:r>
          </w:p>
        </w:tc>
      </w:tr>
      <w:tr w:rsidR="00B34661" w14:paraId="4978A9FF" w14:textId="77777777">
        <w:tc>
          <w:tcPr>
            <w:tcW w:w="4181" w:type="dxa"/>
            <w:shd w:val="clear" w:color="auto" w:fill="auto"/>
            <w:tcMar>
              <w:left w:w="108" w:type="dxa"/>
            </w:tcMar>
          </w:tcPr>
          <w:p w14:paraId="3F1E56C1" w14:textId="77777777" w:rsidR="00B34661" w:rsidRDefault="005331F7">
            <w:r>
              <w:t>Mute</w:t>
            </w:r>
          </w:p>
        </w:tc>
        <w:tc>
          <w:tcPr>
            <w:tcW w:w="4180" w:type="dxa"/>
            <w:shd w:val="clear" w:color="auto" w:fill="auto"/>
            <w:tcMar>
              <w:left w:w="108" w:type="dxa"/>
            </w:tcMar>
          </w:tcPr>
          <w:p w14:paraId="09F2FA4A" w14:textId="77777777" w:rsidR="00B34661" w:rsidRDefault="005331F7">
            <w:r>
              <w:t>3</w:t>
            </w:r>
          </w:p>
        </w:tc>
      </w:tr>
      <w:tr w:rsidR="00B34661" w14:paraId="07C52E4E" w14:textId="77777777">
        <w:tc>
          <w:tcPr>
            <w:tcW w:w="4181" w:type="dxa"/>
            <w:shd w:val="clear" w:color="auto" w:fill="auto"/>
            <w:tcMar>
              <w:left w:w="108" w:type="dxa"/>
            </w:tcMar>
          </w:tcPr>
          <w:p w14:paraId="351E6F8F" w14:textId="77777777" w:rsidR="00B34661" w:rsidRDefault="005331F7">
            <w:r>
              <w:t>Matrix</w:t>
            </w:r>
          </w:p>
        </w:tc>
        <w:tc>
          <w:tcPr>
            <w:tcW w:w="4180" w:type="dxa"/>
            <w:shd w:val="clear" w:color="auto" w:fill="auto"/>
            <w:tcMar>
              <w:left w:w="108" w:type="dxa"/>
            </w:tcMar>
          </w:tcPr>
          <w:p w14:paraId="6BAA8535" w14:textId="77777777" w:rsidR="00B34661" w:rsidRDefault="005331F7">
            <w:r>
              <w:t>4</w:t>
            </w:r>
          </w:p>
        </w:tc>
      </w:tr>
      <w:tr w:rsidR="00B34661" w14:paraId="40BE7D1F" w14:textId="77777777">
        <w:tc>
          <w:tcPr>
            <w:tcW w:w="4181" w:type="dxa"/>
            <w:shd w:val="clear" w:color="auto" w:fill="auto"/>
            <w:tcMar>
              <w:left w:w="108" w:type="dxa"/>
            </w:tcMar>
          </w:tcPr>
          <w:p w14:paraId="328E171E" w14:textId="77777777" w:rsidR="00B34661" w:rsidRDefault="005331F7">
            <w:pPr>
              <w:rPr>
                <w:color w:val="FF0000"/>
              </w:rPr>
            </w:pPr>
            <w:commentRangeStart w:id="105"/>
            <w:ins w:id="106" w:author="161003" w:date="2017-03-22T16:04:00Z">
              <w:r>
                <w:rPr>
                  <w:color w:val="FF0000"/>
                </w:rPr>
                <w:t>Level</w:t>
              </w:r>
            </w:ins>
            <w:del w:id="107" w:author="161003" w:date="2017-03-22T16:03:00Z">
              <w:r>
                <w:rPr>
                  <w:color w:val="FF0000"/>
                </w:rPr>
                <w:delText>Level</w:delText>
              </w:r>
            </w:del>
          </w:p>
        </w:tc>
        <w:tc>
          <w:tcPr>
            <w:tcW w:w="4180" w:type="dxa"/>
            <w:shd w:val="clear" w:color="auto" w:fill="auto"/>
            <w:tcMar>
              <w:left w:w="108" w:type="dxa"/>
            </w:tcMar>
          </w:tcPr>
          <w:p w14:paraId="101996E5" w14:textId="77777777" w:rsidR="00B34661" w:rsidRDefault="005331F7">
            <w:pPr>
              <w:rPr>
                <w:color w:val="FF0000"/>
              </w:rPr>
            </w:pPr>
            <w:ins w:id="108" w:author="161003" w:date="2017-03-22T16:04:00Z">
              <w:r>
                <w:rPr>
                  <w:color w:val="FF0000"/>
                </w:rPr>
                <w:t>5</w:t>
              </w:r>
            </w:ins>
            <w:del w:id="109" w:author="161003" w:date="2017-03-22T16:03:00Z">
              <w:r>
                <w:rPr>
                  <w:color w:val="FF0000"/>
                </w:rPr>
                <w:delText>5</w:delText>
              </w:r>
            </w:del>
            <w:commentRangeEnd w:id="105"/>
            <w:r>
              <w:commentReference w:id="105"/>
            </w:r>
          </w:p>
        </w:tc>
      </w:tr>
      <w:tr w:rsidR="00B34661" w14:paraId="32DD31F0" w14:textId="77777777">
        <w:tc>
          <w:tcPr>
            <w:tcW w:w="4181" w:type="dxa"/>
            <w:shd w:val="clear" w:color="auto" w:fill="auto"/>
            <w:tcMar>
              <w:left w:w="108" w:type="dxa"/>
            </w:tcMar>
          </w:tcPr>
          <w:p w14:paraId="66D2F55C" w14:textId="77777777" w:rsidR="00B34661" w:rsidRDefault="00B34661"/>
        </w:tc>
        <w:tc>
          <w:tcPr>
            <w:tcW w:w="4180" w:type="dxa"/>
            <w:shd w:val="clear" w:color="auto" w:fill="auto"/>
            <w:tcMar>
              <w:left w:w="108" w:type="dxa"/>
            </w:tcMar>
          </w:tcPr>
          <w:p w14:paraId="461BC83A" w14:textId="77777777" w:rsidR="00B34661" w:rsidRDefault="00B34661"/>
        </w:tc>
      </w:tr>
    </w:tbl>
    <w:p w14:paraId="6AD187FF" w14:textId="77777777" w:rsidR="00B34661" w:rsidRDefault="00B34661"/>
    <w:p w14:paraId="035B2A3E" w14:textId="77777777" w:rsidR="00B34661" w:rsidRDefault="00B34661"/>
    <w:p w14:paraId="5B702F83" w14:textId="77777777" w:rsidR="00B34661" w:rsidRDefault="00B34661"/>
    <w:p w14:paraId="79DBAE1F" w14:textId="77777777" w:rsidR="00B34661" w:rsidRDefault="00B34661"/>
    <w:tbl>
      <w:tblPr>
        <w:tblStyle w:val="af8"/>
        <w:tblW w:w="8362" w:type="dxa"/>
        <w:tblLook w:val="04A0" w:firstRow="1" w:lastRow="0" w:firstColumn="1" w:lastColumn="0" w:noHBand="0" w:noVBand="1"/>
      </w:tblPr>
      <w:tblGrid>
        <w:gridCol w:w="4182"/>
        <w:gridCol w:w="4180"/>
      </w:tblGrid>
      <w:tr w:rsidR="00B34661" w14:paraId="3BC98F11" w14:textId="77777777">
        <w:tc>
          <w:tcPr>
            <w:tcW w:w="8361" w:type="dxa"/>
            <w:gridSpan w:val="2"/>
            <w:shd w:val="clear" w:color="auto" w:fill="BFBFBF" w:themeFill="background1" w:themeFillShade="BF"/>
            <w:tcMar>
              <w:left w:w="108" w:type="dxa"/>
            </w:tcMar>
          </w:tcPr>
          <w:p w14:paraId="7BB3CCED" w14:textId="77777777" w:rsidR="00B34661" w:rsidRDefault="005331F7">
            <w:r>
              <w:t>status</w:t>
            </w:r>
          </w:p>
        </w:tc>
      </w:tr>
      <w:tr w:rsidR="00B34661" w14:paraId="3986E05C" w14:textId="77777777">
        <w:tc>
          <w:tcPr>
            <w:tcW w:w="4181" w:type="dxa"/>
            <w:shd w:val="clear" w:color="auto" w:fill="BFBFBF" w:themeFill="background1" w:themeFillShade="BF"/>
            <w:tcMar>
              <w:left w:w="108" w:type="dxa"/>
            </w:tcMar>
          </w:tcPr>
          <w:p w14:paraId="3E825977" w14:textId="77777777" w:rsidR="00B34661" w:rsidRDefault="005331F7">
            <w:r>
              <w:t>名稱</w:t>
            </w:r>
          </w:p>
        </w:tc>
        <w:tc>
          <w:tcPr>
            <w:tcW w:w="4180" w:type="dxa"/>
            <w:shd w:val="clear" w:color="auto" w:fill="BFBFBF" w:themeFill="background1" w:themeFillShade="BF"/>
            <w:tcMar>
              <w:left w:w="108" w:type="dxa"/>
            </w:tcMar>
          </w:tcPr>
          <w:p w14:paraId="29AEFF5A" w14:textId="77777777" w:rsidR="00B34661" w:rsidRDefault="005331F7">
            <w:r>
              <w:t>數值</w:t>
            </w:r>
          </w:p>
        </w:tc>
      </w:tr>
      <w:tr w:rsidR="00B34661" w14:paraId="2C84DF26" w14:textId="77777777">
        <w:tc>
          <w:tcPr>
            <w:tcW w:w="4181" w:type="dxa"/>
            <w:shd w:val="clear" w:color="auto" w:fill="auto"/>
            <w:tcMar>
              <w:left w:w="108" w:type="dxa"/>
            </w:tcMar>
          </w:tcPr>
          <w:p w14:paraId="0659F9E6" w14:textId="77777777" w:rsidR="00B34661" w:rsidRDefault="005331F7">
            <w:r>
              <w:t>ON</w:t>
            </w:r>
          </w:p>
        </w:tc>
        <w:tc>
          <w:tcPr>
            <w:tcW w:w="4180" w:type="dxa"/>
            <w:shd w:val="clear" w:color="auto" w:fill="auto"/>
            <w:tcMar>
              <w:left w:w="108" w:type="dxa"/>
            </w:tcMar>
          </w:tcPr>
          <w:p w14:paraId="44D4A32D" w14:textId="77777777" w:rsidR="00B34661" w:rsidRDefault="005331F7">
            <w:r>
              <w:t>1</w:t>
            </w:r>
          </w:p>
        </w:tc>
      </w:tr>
      <w:tr w:rsidR="00B34661" w14:paraId="39B182BB" w14:textId="77777777">
        <w:tc>
          <w:tcPr>
            <w:tcW w:w="4181" w:type="dxa"/>
            <w:shd w:val="clear" w:color="auto" w:fill="auto"/>
            <w:tcMar>
              <w:left w:w="108" w:type="dxa"/>
            </w:tcMar>
          </w:tcPr>
          <w:p w14:paraId="00717A91" w14:textId="77777777" w:rsidR="00B34661" w:rsidRDefault="005331F7">
            <w:r>
              <w:t>OFF</w:t>
            </w:r>
          </w:p>
        </w:tc>
        <w:tc>
          <w:tcPr>
            <w:tcW w:w="4180" w:type="dxa"/>
            <w:shd w:val="clear" w:color="auto" w:fill="auto"/>
            <w:tcMar>
              <w:left w:w="108" w:type="dxa"/>
            </w:tcMar>
          </w:tcPr>
          <w:p w14:paraId="1C77C446" w14:textId="77777777" w:rsidR="00B34661" w:rsidRDefault="005331F7">
            <w:r>
              <w:t>2</w:t>
            </w:r>
          </w:p>
        </w:tc>
      </w:tr>
      <w:tr w:rsidR="00B34661" w14:paraId="588D331D" w14:textId="77777777">
        <w:tc>
          <w:tcPr>
            <w:tcW w:w="4181" w:type="dxa"/>
            <w:shd w:val="clear" w:color="auto" w:fill="auto"/>
            <w:tcMar>
              <w:left w:w="108" w:type="dxa"/>
            </w:tcMar>
          </w:tcPr>
          <w:p w14:paraId="69F101FB" w14:textId="77777777" w:rsidR="00B34661" w:rsidRDefault="005331F7">
            <w:r>
              <w:t>Mute</w:t>
            </w:r>
          </w:p>
        </w:tc>
        <w:tc>
          <w:tcPr>
            <w:tcW w:w="4180" w:type="dxa"/>
            <w:shd w:val="clear" w:color="auto" w:fill="auto"/>
            <w:tcMar>
              <w:left w:w="108" w:type="dxa"/>
            </w:tcMar>
          </w:tcPr>
          <w:p w14:paraId="5DE5EBA0" w14:textId="77777777" w:rsidR="00B34661" w:rsidRDefault="005331F7">
            <w:r>
              <w:t>3</w:t>
            </w:r>
          </w:p>
        </w:tc>
      </w:tr>
      <w:tr w:rsidR="00B34661" w14:paraId="7CEDD2D4" w14:textId="77777777">
        <w:tc>
          <w:tcPr>
            <w:tcW w:w="4181" w:type="dxa"/>
            <w:shd w:val="clear" w:color="auto" w:fill="auto"/>
            <w:tcMar>
              <w:left w:w="108" w:type="dxa"/>
            </w:tcMar>
          </w:tcPr>
          <w:p w14:paraId="3BEEBF25" w14:textId="77777777" w:rsidR="00B34661" w:rsidRDefault="005331F7">
            <w:r>
              <w:t>Unmute</w:t>
            </w:r>
          </w:p>
        </w:tc>
        <w:tc>
          <w:tcPr>
            <w:tcW w:w="4180" w:type="dxa"/>
            <w:shd w:val="clear" w:color="auto" w:fill="auto"/>
            <w:tcMar>
              <w:left w:w="108" w:type="dxa"/>
            </w:tcMar>
          </w:tcPr>
          <w:p w14:paraId="5127BF97" w14:textId="77777777" w:rsidR="00B34661" w:rsidRDefault="005331F7">
            <w:r>
              <w:t>4</w:t>
            </w:r>
          </w:p>
        </w:tc>
      </w:tr>
      <w:tr w:rsidR="00B34661" w14:paraId="4F85128C" w14:textId="77777777">
        <w:tc>
          <w:tcPr>
            <w:tcW w:w="4181" w:type="dxa"/>
            <w:shd w:val="clear" w:color="auto" w:fill="auto"/>
            <w:tcMar>
              <w:left w:w="108" w:type="dxa"/>
            </w:tcMar>
          </w:tcPr>
          <w:p w14:paraId="4ABDFA16" w14:textId="77777777" w:rsidR="00B34661" w:rsidRDefault="00B34661"/>
        </w:tc>
        <w:tc>
          <w:tcPr>
            <w:tcW w:w="4180" w:type="dxa"/>
            <w:shd w:val="clear" w:color="auto" w:fill="auto"/>
            <w:tcMar>
              <w:left w:w="108" w:type="dxa"/>
            </w:tcMar>
          </w:tcPr>
          <w:p w14:paraId="75300D8F" w14:textId="77777777" w:rsidR="00B34661" w:rsidRDefault="00B34661"/>
        </w:tc>
      </w:tr>
      <w:tr w:rsidR="00B34661" w14:paraId="78884F99" w14:textId="77777777">
        <w:tc>
          <w:tcPr>
            <w:tcW w:w="4181" w:type="dxa"/>
            <w:shd w:val="clear" w:color="auto" w:fill="auto"/>
            <w:tcMar>
              <w:left w:w="108" w:type="dxa"/>
            </w:tcMar>
          </w:tcPr>
          <w:p w14:paraId="3F255868" w14:textId="77777777" w:rsidR="00B34661" w:rsidRDefault="00B34661"/>
        </w:tc>
        <w:tc>
          <w:tcPr>
            <w:tcW w:w="4180" w:type="dxa"/>
            <w:shd w:val="clear" w:color="auto" w:fill="auto"/>
            <w:tcMar>
              <w:left w:w="108" w:type="dxa"/>
            </w:tcMar>
          </w:tcPr>
          <w:p w14:paraId="16BD5591" w14:textId="77777777" w:rsidR="00B34661" w:rsidRDefault="00B34661"/>
        </w:tc>
      </w:tr>
      <w:tr w:rsidR="00B34661" w14:paraId="539C2094" w14:textId="77777777">
        <w:tc>
          <w:tcPr>
            <w:tcW w:w="4181" w:type="dxa"/>
            <w:shd w:val="clear" w:color="auto" w:fill="auto"/>
            <w:tcMar>
              <w:left w:w="108" w:type="dxa"/>
            </w:tcMar>
          </w:tcPr>
          <w:p w14:paraId="20629C11" w14:textId="77777777" w:rsidR="00B34661" w:rsidRDefault="005331F7">
            <w:r>
              <w:t>Project_HDMI</w:t>
            </w:r>
          </w:p>
        </w:tc>
        <w:tc>
          <w:tcPr>
            <w:tcW w:w="4180" w:type="dxa"/>
            <w:shd w:val="clear" w:color="auto" w:fill="auto"/>
            <w:tcMar>
              <w:left w:w="108" w:type="dxa"/>
            </w:tcMar>
          </w:tcPr>
          <w:p w14:paraId="0209F8D8" w14:textId="77777777" w:rsidR="00B34661" w:rsidRDefault="005331F7">
            <w:r>
              <w:t>7</w:t>
            </w:r>
          </w:p>
        </w:tc>
      </w:tr>
      <w:tr w:rsidR="00B34661" w14:paraId="4AA46C47" w14:textId="77777777">
        <w:tc>
          <w:tcPr>
            <w:tcW w:w="4181" w:type="dxa"/>
            <w:shd w:val="clear" w:color="auto" w:fill="auto"/>
            <w:tcMar>
              <w:left w:w="108" w:type="dxa"/>
            </w:tcMar>
          </w:tcPr>
          <w:p w14:paraId="279AAAC1" w14:textId="77777777" w:rsidR="00B34661" w:rsidRDefault="005331F7">
            <w:r>
              <w:t>Project_VGA</w:t>
            </w:r>
          </w:p>
        </w:tc>
        <w:tc>
          <w:tcPr>
            <w:tcW w:w="4180" w:type="dxa"/>
            <w:shd w:val="clear" w:color="auto" w:fill="auto"/>
            <w:tcMar>
              <w:left w:w="108" w:type="dxa"/>
            </w:tcMar>
          </w:tcPr>
          <w:p w14:paraId="7395888D" w14:textId="77777777" w:rsidR="00B34661" w:rsidRDefault="005331F7">
            <w:r>
              <w:t>8</w:t>
            </w:r>
          </w:p>
        </w:tc>
      </w:tr>
      <w:tr w:rsidR="00B34661" w14:paraId="112F07A3" w14:textId="77777777">
        <w:tc>
          <w:tcPr>
            <w:tcW w:w="4181" w:type="dxa"/>
            <w:shd w:val="clear" w:color="auto" w:fill="auto"/>
            <w:tcMar>
              <w:left w:w="108" w:type="dxa"/>
            </w:tcMar>
          </w:tcPr>
          <w:p w14:paraId="20DABEBB" w14:textId="77777777" w:rsidR="00B34661" w:rsidRDefault="00B34661"/>
        </w:tc>
        <w:tc>
          <w:tcPr>
            <w:tcW w:w="4180" w:type="dxa"/>
            <w:shd w:val="clear" w:color="auto" w:fill="auto"/>
            <w:tcMar>
              <w:left w:w="108" w:type="dxa"/>
            </w:tcMar>
          </w:tcPr>
          <w:p w14:paraId="02D3C4BC" w14:textId="77777777" w:rsidR="00B34661" w:rsidRDefault="00B34661"/>
        </w:tc>
      </w:tr>
      <w:tr w:rsidR="00B34661" w14:paraId="74E505EA" w14:textId="77777777">
        <w:tc>
          <w:tcPr>
            <w:tcW w:w="4181" w:type="dxa"/>
            <w:shd w:val="clear" w:color="auto" w:fill="auto"/>
            <w:tcMar>
              <w:left w:w="108" w:type="dxa"/>
            </w:tcMar>
          </w:tcPr>
          <w:p w14:paraId="5444B98E" w14:textId="77777777" w:rsidR="00B34661" w:rsidRDefault="005331F7">
            <w:r>
              <w:t>Matrix_input_1</w:t>
            </w:r>
          </w:p>
        </w:tc>
        <w:tc>
          <w:tcPr>
            <w:tcW w:w="4180" w:type="dxa"/>
            <w:shd w:val="clear" w:color="auto" w:fill="auto"/>
            <w:tcMar>
              <w:left w:w="108" w:type="dxa"/>
            </w:tcMar>
          </w:tcPr>
          <w:p w14:paraId="6B8F560C" w14:textId="77777777" w:rsidR="00B34661" w:rsidRDefault="005331F7">
            <w:r>
              <w:t>9</w:t>
            </w:r>
          </w:p>
        </w:tc>
      </w:tr>
      <w:tr w:rsidR="00B34661" w14:paraId="2564CD9B" w14:textId="77777777">
        <w:tc>
          <w:tcPr>
            <w:tcW w:w="4181" w:type="dxa"/>
            <w:shd w:val="clear" w:color="auto" w:fill="auto"/>
            <w:tcMar>
              <w:left w:w="108" w:type="dxa"/>
            </w:tcMar>
          </w:tcPr>
          <w:p w14:paraId="1120D015" w14:textId="77777777" w:rsidR="00B34661" w:rsidRDefault="005331F7">
            <w:r>
              <w:t>Matrix_input_2</w:t>
            </w:r>
          </w:p>
        </w:tc>
        <w:tc>
          <w:tcPr>
            <w:tcW w:w="4180" w:type="dxa"/>
            <w:shd w:val="clear" w:color="auto" w:fill="auto"/>
            <w:tcMar>
              <w:left w:w="108" w:type="dxa"/>
            </w:tcMar>
          </w:tcPr>
          <w:p w14:paraId="32DB62A9" w14:textId="77777777" w:rsidR="00B34661" w:rsidRDefault="005331F7">
            <w:r>
              <w:t>10</w:t>
            </w:r>
          </w:p>
        </w:tc>
      </w:tr>
      <w:tr w:rsidR="00B34661" w14:paraId="6B96A101" w14:textId="77777777">
        <w:tc>
          <w:tcPr>
            <w:tcW w:w="4181" w:type="dxa"/>
            <w:shd w:val="clear" w:color="auto" w:fill="auto"/>
            <w:tcMar>
              <w:left w:w="108" w:type="dxa"/>
            </w:tcMar>
          </w:tcPr>
          <w:p w14:paraId="27306F7A" w14:textId="77777777" w:rsidR="00B34661" w:rsidRDefault="005331F7">
            <w:r>
              <w:t>Matrix_input_3</w:t>
            </w:r>
          </w:p>
        </w:tc>
        <w:tc>
          <w:tcPr>
            <w:tcW w:w="4180" w:type="dxa"/>
            <w:shd w:val="clear" w:color="auto" w:fill="auto"/>
            <w:tcMar>
              <w:left w:w="108" w:type="dxa"/>
            </w:tcMar>
          </w:tcPr>
          <w:p w14:paraId="08316FB1" w14:textId="77777777" w:rsidR="00B34661" w:rsidRDefault="005331F7">
            <w:r>
              <w:t>11</w:t>
            </w:r>
          </w:p>
        </w:tc>
      </w:tr>
      <w:tr w:rsidR="00B34661" w14:paraId="649B0A3B" w14:textId="77777777">
        <w:tc>
          <w:tcPr>
            <w:tcW w:w="4181" w:type="dxa"/>
            <w:shd w:val="clear" w:color="auto" w:fill="auto"/>
            <w:tcMar>
              <w:left w:w="108" w:type="dxa"/>
            </w:tcMar>
          </w:tcPr>
          <w:p w14:paraId="0CAB9D0D" w14:textId="77777777" w:rsidR="00B34661" w:rsidRDefault="005331F7">
            <w:r>
              <w:t>Matrix_input_4</w:t>
            </w:r>
          </w:p>
        </w:tc>
        <w:tc>
          <w:tcPr>
            <w:tcW w:w="4180" w:type="dxa"/>
            <w:shd w:val="clear" w:color="auto" w:fill="auto"/>
            <w:tcMar>
              <w:left w:w="108" w:type="dxa"/>
            </w:tcMar>
          </w:tcPr>
          <w:p w14:paraId="2EB4AE9A" w14:textId="77777777" w:rsidR="00B34661" w:rsidRDefault="005331F7">
            <w:r>
              <w:t>12</w:t>
            </w:r>
          </w:p>
        </w:tc>
      </w:tr>
      <w:tr w:rsidR="00B34661" w14:paraId="072E2163" w14:textId="77777777">
        <w:tc>
          <w:tcPr>
            <w:tcW w:w="4181" w:type="dxa"/>
            <w:shd w:val="clear" w:color="auto" w:fill="auto"/>
            <w:tcMar>
              <w:left w:w="108" w:type="dxa"/>
            </w:tcMar>
          </w:tcPr>
          <w:p w14:paraId="2AE473CB" w14:textId="77777777" w:rsidR="00B34661" w:rsidRDefault="005331F7">
            <w:r>
              <w:t>Matrix_input_5</w:t>
            </w:r>
          </w:p>
        </w:tc>
        <w:tc>
          <w:tcPr>
            <w:tcW w:w="4180" w:type="dxa"/>
            <w:shd w:val="clear" w:color="auto" w:fill="auto"/>
            <w:tcMar>
              <w:left w:w="108" w:type="dxa"/>
            </w:tcMar>
          </w:tcPr>
          <w:p w14:paraId="193AFDFA" w14:textId="77777777" w:rsidR="00B34661" w:rsidRDefault="005331F7">
            <w:r>
              <w:t>13</w:t>
            </w:r>
          </w:p>
        </w:tc>
      </w:tr>
      <w:tr w:rsidR="00B34661" w14:paraId="5CD5E234" w14:textId="77777777">
        <w:tc>
          <w:tcPr>
            <w:tcW w:w="4181" w:type="dxa"/>
            <w:shd w:val="clear" w:color="auto" w:fill="auto"/>
            <w:tcMar>
              <w:left w:w="108" w:type="dxa"/>
            </w:tcMar>
          </w:tcPr>
          <w:p w14:paraId="0FC383F9" w14:textId="77777777" w:rsidR="00B34661" w:rsidRDefault="005331F7">
            <w:r>
              <w:t>Matrix_input_6</w:t>
            </w:r>
          </w:p>
        </w:tc>
        <w:tc>
          <w:tcPr>
            <w:tcW w:w="4180" w:type="dxa"/>
            <w:shd w:val="clear" w:color="auto" w:fill="auto"/>
            <w:tcMar>
              <w:left w:w="108" w:type="dxa"/>
            </w:tcMar>
          </w:tcPr>
          <w:p w14:paraId="5AAA92FD" w14:textId="77777777" w:rsidR="00B34661" w:rsidRDefault="005331F7">
            <w:r>
              <w:t>14</w:t>
            </w:r>
          </w:p>
        </w:tc>
      </w:tr>
      <w:tr w:rsidR="00B34661" w14:paraId="48B9C7B5" w14:textId="77777777">
        <w:tc>
          <w:tcPr>
            <w:tcW w:w="4181" w:type="dxa"/>
            <w:shd w:val="clear" w:color="auto" w:fill="auto"/>
            <w:tcMar>
              <w:left w:w="108" w:type="dxa"/>
            </w:tcMar>
          </w:tcPr>
          <w:p w14:paraId="1453CD1E" w14:textId="77777777" w:rsidR="00B34661" w:rsidRDefault="005331F7">
            <w:r>
              <w:t>Matrix_input_7</w:t>
            </w:r>
          </w:p>
        </w:tc>
        <w:tc>
          <w:tcPr>
            <w:tcW w:w="4180" w:type="dxa"/>
            <w:shd w:val="clear" w:color="auto" w:fill="auto"/>
            <w:tcMar>
              <w:left w:w="108" w:type="dxa"/>
            </w:tcMar>
          </w:tcPr>
          <w:p w14:paraId="6DF0C4C6" w14:textId="77777777" w:rsidR="00B34661" w:rsidRDefault="005331F7">
            <w:r>
              <w:t>15</w:t>
            </w:r>
          </w:p>
        </w:tc>
      </w:tr>
      <w:tr w:rsidR="00B34661" w14:paraId="0807740F" w14:textId="77777777">
        <w:tc>
          <w:tcPr>
            <w:tcW w:w="4181" w:type="dxa"/>
            <w:shd w:val="clear" w:color="auto" w:fill="auto"/>
            <w:tcMar>
              <w:left w:w="108" w:type="dxa"/>
            </w:tcMar>
          </w:tcPr>
          <w:p w14:paraId="1A2F3443" w14:textId="77777777" w:rsidR="00B34661" w:rsidRDefault="005331F7">
            <w:r>
              <w:t>Matrix_input_8</w:t>
            </w:r>
          </w:p>
        </w:tc>
        <w:tc>
          <w:tcPr>
            <w:tcW w:w="4180" w:type="dxa"/>
            <w:shd w:val="clear" w:color="auto" w:fill="auto"/>
            <w:tcMar>
              <w:left w:w="108" w:type="dxa"/>
            </w:tcMar>
          </w:tcPr>
          <w:p w14:paraId="1FF4A916" w14:textId="77777777" w:rsidR="00B34661" w:rsidRDefault="005331F7">
            <w:r>
              <w:t>16</w:t>
            </w:r>
          </w:p>
        </w:tc>
      </w:tr>
      <w:tr w:rsidR="00B34661" w14:paraId="61B91C1E" w14:textId="77777777">
        <w:tc>
          <w:tcPr>
            <w:tcW w:w="4181" w:type="dxa"/>
            <w:shd w:val="clear" w:color="auto" w:fill="auto"/>
            <w:tcMar>
              <w:left w:w="108" w:type="dxa"/>
            </w:tcMar>
          </w:tcPr>
          <w:p w14:paraId="20FC065E" w14:textId="77777777" w:rsidR="00B34661" w:rsidRDefault="00B34661"/>
        </w:tc>
        <w:tc>
          <w:tcPr>
            <w:tcW w:w="4180" w:type="dxa"/>
            <w:shd w:val="clear" w:color="auto" w:fill="auto"/>
            <w:tcMar>
              <w:left w:w="108" w:type="dxa"/>
            </w:tcMar>
          </w:tcPr>
          <w:p w14:paraId="7F8D1059" w14:textId="77777777" w:rsidR="00B34661" w:rsidRDefault="00B34661"/>
        </w:tc>
      </w:tr>
      <w:tr w:rsidR="00B34661" w14:paraId="49617817" w14:textId="77777777">
        <w:tc>
          <w:tcPr>
            <w:tcW w:w="4181" w:type="dxa"/>
            <w:shd w:val="clear" w:color="auto" w:fill="auto"/>
            <w:tcMar>
              <w:left w:w="108" w:type="dxa"/>
            </w:tcMar>
          </w:tcPr>
          <w:p w14:paraId="1578996C" w14:textId="77777777" w:rsidR="00B34661" w:rsidRDefault="00B34661"/>
        </w:tc>
        <w:tc>
          <w:tcPr>
            <w:tcW w:w="4180" w:type="dxa"/>
            <w:shd w:val="clear" w:color="auto" w:fill="auto"/>
            <w:tcMar>
              <w:left w:w="108" w:type="dxa"/>
            </w:tcMar>
          </w:tcPr>
          <w:p w14:paraId="4EA274A3" w14:textId="77777777" w:rsidR="00B34661" w:rsidRDefault="00B34661"/>
        </w:tc>
      </w:tr>
    </w:tbl>
    <w:p w14:paraId="3B48F341" w14:textId="77777777" w:rsidR="00B34661" w:rsidRDefault="00B34661"/>
    <w:tbl>
      <w:tblPr>
        <w:tblStyle w:val="af8"/>
        <w:tblW w:w="8362" w:type="dxa"/>
        <w:tblLook w:val="04A0" w:firstRow="1" w:lastRow="0" w:firstColumn="1" w:lastColumn="0" w:noHBand="0" w:noVBand="1"/>
      </w:tblPr>
      <w:tblGrid>
        <w:gridCol w:w="4182"/>
        <w:gridCol w:w="4180"/>
      </w:tblGrid>
      <w:tr w:rsidR="00B34661" w14:paraId="031FC629" w14:textId="77777777">
        <w:trPr>
          <w:ins w:id="110" w:author="161003" w:date="2017-03-22T16:05:00Z"/>
        </w:trPr>
        <w:tc>
          <w:tcPr>
            <w:tcW w:w="8361" w:type="dxa"/>
            <w:gridSpan w:val="2"/>
            <w:shd w:val="clear" w:color="auto" w:fill="948A54" w:themeFill="background2" w:themeFillShade="80"/>
            <w:tcMar>
              <w:left w:w="108" w:type="dxa"/>
            </w:tcMar>
          </w:tcPr>
          <w:p w14:paraId="78A8E9D7" w14:textId="77777777" w:rsidR="00B34661" w:rsidRDefault="005331F7">
            <w:commentRangeStart w:id="111"/>
            <w:ins w:id="112" w:author="161003" w:date="2017-03-22T16:05:00Z">
              <w:r>
                <w:t>level</w:t>
              </w:r>
            </w:ins>
            <w:commentRangeEnd w:id="111"/>
            <w:r>
              <w:commentReference w:id="111"/>
            </w:r>
          </w:p>
        </w:tc>
      </w:tr>
      <w:tr w:rsidR="00B34661" w14:paraId="483F6259" w14:textId="77777777">
        <w:trPr>
          <w:ins w:id="113" w:author="161003" w:date="2017-03-22T16:05:00Z"/>
        </w:trPr>
        <w:tc>
          <w:tcPr>
            <w:tcW w:w="4181" w:type="dxa"/>
            <w:shd w:val="clear" w:color="auto" w:fill="BFBFBF" w:themeFill="background1" w:themeFillShade="BF"/>
            <w:tcMar>
              <w:left w:w="108" w:type="dxa"/>
            </w:tcMar>
          </w:tcPr>
          <w:p w14:paraId="7501B97B" w14:textId="77777777" w:rsidR="00B34661" w:rsidRDefault="005331F7">
            <w:ins w:id="114" w:author="161003" w:date="2017-03-22T16:05:00Z">
              <w:r>
                <w:t>名稱</w:t>
              </w:r>
            </w:ins>
          </w:p>
        </w:tc>
        <w:tc>
          <w:tcPr>
            <w:tcW w:w="4180" w:type="dxa"/>
            <w:shd w:val="clear" w:color="auto" w:fill="BFBFBF" w:themeFill="background1" w:themeFillShade="BF"/>
            <w:tcMar>
              <w:left w:w="108" w:type="dxa"/>
            </w:tcMar>
          </w:tcPr>
          <w:p w14:paraId="5E35926E" w14:textId="77777777" w:rsidR="00B34661" w:rsidRDefault="005331F7">
            <w:ins w:id="115" w:author="161003" w:date="2017-03-22T16:05:00Z">
              <w:r>
                <w:t>數值</w:t>
              </w:r>
            </w:ins>
          </w:p>
        </w:tc>
      </w:tr>
      <w:tr w:rsidR="00B34661" w14:paraId="445BE980" w14:textId="77777777">
        <w:trPr>
          <w:ins w:id="116" w:author="161003" w:date="2017-03-22T16:05:00Z"/>
        </w:trPr>
        <w:tc>
          <w:tcPr>
            <w:tcW w:w="4181" w:type="dxa"/>
            <w:shd w:val="clear" w:color="auto" w:fill="auto"/>
            <w:tcMar>
              <w:left w:w="108" w:type="dxa"/>
            </w:tcMar>
          </w:tcPr>
          <w:p w14:paraId="42ACC8BF" w14:textId="77777777" w:rsidR="00B34661" w:rsidRDefault="00B34661"/>
        </w:tc>
        <w:tc>
          <w:tcPr>
            <w:tcW w:w="4180" w:type="dxa"/>
            <w:shd w:val="clear" w:color="auto" w:fill="auto"/>
            <w:tcMar>
              <w:left w:w="108" w:type="dxa"/>
            </w:tcMar>
          </w:tcPr>
          <w:p w14:paraId="799E2E1C" w14:textId="77777777" w:rsidR="00B34661" w:rsidRDefault="005331F7">
            <w:ins w:id="117" w:author="161003" w:date="2017-03-22T16:17:00Z">
              <w:r>
                <w:t>-40~12</w:t>
              </w:r>
            </w:ins>
          </w:p>
        </w:tc>
      </w:tr>
    </w:tbl>
    <w:p w14:paraId="15199AC2" w14:textId="77777777" w:rsidR="00B34661" w:rsidRDefault="00B34661"/>
    <w:p w14:paraId="1252D45A" w14:textId="77777777" w:rsidR="00B34661" w:rsidRDefault="00B34661"/>
    <w:p w14:paraId="0EA94C4D" w14:textId="77777777" w:rsidR="00B34661" w:rsidRDefault="00B34661"/>
    <w:p w14:paraId="0FE0E404" w14:textId="77777777" w:rsidR="00B34661" w:rsidRDefault="005331F7">
      <w:r>
        <w:t>Request</w:t>
      </w:r>
    </w:p>
    <w:tbl>
      <w:tblPr>
        <w:tblStyle w:val="af8"/>
        <w:tblW w:w="6995" w:type="dxa"/>
        <w:jc w:val="center"/>
        <w:tblLook w:val="04A0" w:firstRow="1" w:lastRow="0" w:firstColumn="1" w:lastColumn="0" w:noHBand="0" w:noVBand="1"/>
      </w:tblPr>
      <w:tblGrid>
        <w:gridCol w:w="3857"/>
        <w:gridCol w:w="3138"/>
      </w:tblGrid>
      <w:tr w:rsidR="00B34661" w14:paraId="3E447F70" w14:textId="77777777">
        <w:trPr>
          <w:jc w:val="center"/>
        </w:trPr>
        <w:tc>
          <w:tcPr>
            <w:tcW w:w="3810" w:type="dxa"/>
            <w:shd w:val="clear" w:color="auto" w:fill="BFBFBF" w:themeFill="background1" w:themeFillShade="BF"/>
            <w:tcMar>
              <w:left w:w="108" w:type="dxa"/>
            </w:tcMar>
          </w:tcPr>
          <w:p w14:paraId="41983037" w14:textId="77777777" w:rsidR="00B34661" w:rsidRDefault="005331F7">
            <w:r>
              <w:t xml:space="preserve">Request </w:t>
            </w:r>
            <w:r>
              <w:rPr>
                <w:szCs w:val="24"/>
              </w:rPr>
              <w:t>Status Command</w:t>
            </w:r>
          </w:p>
        </w:tc>
        <w:tc>
          <w:tcPr>
            <w:tcW w:w="3184" w:type="dxa"/>
            <w:shd w:val="clear" w:color="auto" w:fill="BFBFBF" w:themeFill="background1" w:themeFillShade="BF"/>
            <w:tcMar>
              <w:left w:w="108" w:type="dxa"/>
            </w:tcMar>
          </w:tcPr>
          <w:p w14:paraId="067E81C1" w14:textId="77777777" w:rsidR="00B34661" w:rsidRDefault="005331F7">
            <w:pPr>
              <w:rPr>
                <w:szCs w:val="24"/>
              </w:rPr>
            </w:pPr>
            <w:r>
              <w:rPr>
                <w:szCs w:val="24"/>
              </w:rPr>
              <w:t xml:space="preserve">Json </w:t>
            </w:r>
            <w:r>
              <w:rPr>
                <w:szCs w:val="24"/>
              </w:rPr>
              <w:t>格式</w:t>
            </w:r>
          </w:p>
        </w:tc>
      </w:tr>
      <w:tr w:rsidR="00B34661" w14:paraId="36D4A9DF" w14:textId="77777777">
        <w:trPr>
          <w:jc w:val="center"/>
        </w:trPr>
        <w:tc>
          <w:tcPr>
            <w:tcW w:w="3810" w:type="dxa"/>
            <w:shd w:val="clear" w:color="auto" w:fill="auto"/>
            <w:tcMar>
              <w:left w:w="108" w:type="dxa"/>
            </w:tcMar>
            <w:vAlign w:val="center"/>
          </w:tcPr>
          <w:p w14:paraId="64D9B99C" w14:textId="77777777" w:rsidR="00B34661" w:rsidRDefault="005331F7">
            <w:pPr>
              <w:rPr>
                <w:rFonts w:ascii="新細明體" w:eastAsia="新細明體" w:hAnsi="新細明體" w:cs="新細明體"/>
                <w:color w:val="000000"/>
                <w:szCs w:val="24"/>
              </w:rPr>
            </w:pPr>
            <w:r>
              <w:rPr>
                <w:color w:val="000000"/>
                <w:szCs w:val="24"/>
              </w:rPr>
              <w:t>STATUS_SYSTEM</w:t>
            </w:r>
          </w:p>
        </w:tc>
        <w:tc>
          <w:tcPr>
            <w:tcW w:w="3184" w:type="dxa"/>
            <w:shd w:val="clear" w:color="auto" w:fill="auto"/>
            <w:tcMar>
              <w:left w:w="108" w:type="dxa"/>
            </w:tcMar>
          </w:tcPr>
          <w:p w14:paraId="0FB29248" w14:textId="77777777" w:rsidR="00B34661" w:rsidRDefault="005331F7">
            <w:pPr>
              <w:rPr>
                <w:szCs w:val="24"/>
              </w:rPr>
            </w:pPr>
            <w:r>
              <w:rPr>
                <w:szCs w:val="24"/>
              </w:rPr>
              <w:t>{</w:t>
            </w:r>
          </w:p>
          <w:p w14:paraId="50A28A41" w14:textId="77777777" w:rsidR="00B34661" w:rsidRDefault="005331F7">
            <w:pPr>
              <w:jc w:val="center"/>
              <w:rPr>
                <w:szCs w:val="24"/>
              </w:rPr>
            </w:pPr>
            <w:r>
              <w:rPr>
                <w:szCs w:val="24"/>
              </w:rPr>
              <w:t xml:space="preserve">    "function": 1,</w:t>
            </w:r>
          </w:p>
          <w:p w14:paraId="069EBF00" w14:textId="77777777" w:rsidR="00B34661" w:rsidRDefault="005331F7">
            <w:pPr>
              <w:jc w:val="center"/>
              <w:rPr>
                <w:szCs w:val="24"/>
              </w:rPr>
            </w:pPr>
            <w:r>
              <w:rPr>
                <w:szCs w:val="24"/>
              </w:rPr>
              <w:t xml:space="preserve">    "device": 0,</w:t>
            </w:r>
          </w:p>
          <w:p w14:paraId="13121F3F" w14:textId="77777777" w:rsidR="00B34661" w:rsidRDefault="005331F7">
            <w:pPr>
              <w:jc w:val="center"/>
              <w:rPr>
                <w:szCs w:val="24"/>
              </w:rPr>
            </w:pPr>
            <w:r>
              <w:rPr>
                <w:szCs w:val="24"/>
              </w:rPr>
              <w:t xml:space="preserve">    "</w:t>
            </w:r>
            <w:r>
              <w:t xml:space="preserve"> request-status</w:t>
            </w:r>
            <w:r>
              <w:rPr>
                <w:szCs w:val="24"/>
              </w:rPr>
              <w:t xml:space="preserve"> ": 1</w:t>
            </w:r>
          </w:p>
          <w:p w14:paraId="394568DD" w14:textId="77777777" w:rsidR="00B34661" w:rsidRDefault="005331F7">
            <w:pPr>
              <w:rPr>
                <w:szCs w:val="24"/>
              </w:rPr>
            </w:pPr>
            <w:r>
              <w:rPr>
                <w:szCs w:val="24"/>
              </w:rPr>
              <w:t>}</w:t>
            </w:r>
          </w:p>
        </w:tc>
      </w:tr>
      <w:tr w:rsidR="00B34661" w14:paraId="1ECA8213" w14:textId="77777777">
        <w:trPr>
          <w:jc w:val="center"/>
        </w:trPr>
        <w:tc>
          <w:tcPr>
            <w:tcW w:w="3810" w:type="dxa"/>
            <w:shd w:val="clear" w:color="auto" w:fill="auto"/>
            <w:tcMar>
              <w:left w:w="108" w:type="dxa"/>
            </w:tcMar>
            <w:vAlign w:val="center"/>
          </w:tcPr>
          <w:p w14:paraId="1785A3B6" w14:textId="77777777" w:rsidR="00B34661" w:rsidRDefault="005331F7">
            <w:pPr>
              <w:rPr>
                <w:rFonts w:ascii="新細明體" w:eastAsia="新細明體" w:hAnsi="新細明體" w:cs="新細明體"/>
                <w:color w:val="000000"/>
                <w:szCs w:val="24"/>
              </w:rPr>
            </w:pPr>
            <w:r>
              <w:rPr>
                <w:color w:val="000000"/>
                <w:szCs w:val="24"/>
              </w:rPr>
              <w:t>STATUS_MATRIX</w:t>
            </w:r>
          </w:p>
        </w:tc>
        <w:tc>
          <w:tcPr>
            <w:tcW w:w="3184" w:type="dxa"/>
            <w:shd w:val="clear" w:color="auto" w:fill="auto"/>
            <w:tcMar>
              <w:left w:w="108" w:type="dxa"/>
            </w:tcMar>
          </w:tcPr>
          <w:p w14:paraId="7CE62C78" w14:textId="77777777" w:rsidR="00B34661" w:rsidRDefault="005331F7">
            <w:pPr>
              <w:rPr>
                <w:szCs w:val="24"/>
              </w:rPr>
            </w:pPr>
            <w:r>
              <w:rPr>
                <w:szCs w:val="24"/>
              </w:rPr>
              <w:t>{</w:t>
            </w:r>
          </w:p>
          <w:p w14:paraId="2544F001" w14:textId="77777777" w:rsidR="00B34661" w:rsidRDefault="005331F7">
            <w:pPr>
              <w:rPr>
                <w:szCs w:val="24"/>
              </w:rPr>
            </w:pPr>
            <w:r>
              <w:rPr>
                <w:szCs w:val="24"/>
              </w:rPr>
              <w:t xml:space="preserve">    "function": 3,</w:t>
            </w:r>
          </w:p>
          <w:p w14:paraId="60B82C4E" w14:textId="77777777" w:rsidR="00B34661" w:rsidRDefault="005331F7">
            <w:pPr>
              <w:rPr>
                <w:szCs w:val="24"/>
              </w:rPr>
            </w:pPr>
            <w:r>
              <w:rPr>
                <w:szCs w:val="24"/>
              </w:rPr>
              <w:t xml:space="preserve">    "device": 0,</w:t>
            </w:r>
          </w:p>
          <w:p w14:paraId="1488934A" w14:textId="77777777" w:rsidR="00B34661" w:rsidRDefault="005331F7">
            <w:pPr>
              <w:rPr>
                <w:szCs w:val="24"/>
              </w:rPr>
            </w:pPr>
            <w:r>
              <w:rPr>
                <w:szCs w:val="24"/>
              </w:rPr>
              <w:t xml:space="preserve">    "</w:t>
            </w:r>
            <w:r>
              <w:t xml:space="preserve"> request-status</w:t>
            </w:r>
            <w:r>
              <w:rPr>
                <w:szCs w:val="24"/>
              </w:rPr>
              <w:t xml:space="preserve"> ": 4</w:t>
            </w:r>
          </w:p>
          <w:p w14:paraId="56874763" w14:textId="77777777" w:rsidR="00B34661" w:rsidRDefault="005331F7">
            <w:pPr>
              <w:rPr>
                <w:szCs w:val="24"/>
              </w:rPr>
            </w:pPr>
            <w:r>
              <w:rPr>
                <w:szCs w:val="24"/>
              </w:rPr>
              <w:t>}</w:t>
            </w:r>
          </w:p>
        </w:tc>
      </w:tr>
      <w:tr w:rsidR="00B34661" w14:paraId="3FC6F54B" w14:textId="77777777">
        <w:trPr>
          <w:jc w:val="center"/>
        </w:trPr>
        <w:tc>
          <w:tcPr>
            <w:tcW w:w="3810" w:type="dxa"/>
            <w:shd w:val="clear" w:color="auto" w:fill="auto"/>
            <w:tcMar>
              <w:left w:w="108" w:type="dxa"/>
            </w:tcMar>
            <w:vAlign w:val="center"/>
          </w:tcPr>
          <w:p w14:paraId="59ECD5F6" w14:textId="77777777" w:rsidR="00B34661" w:rsidRDefault="00B34661">
            <w:pPr>
              <w:rPr>
                <w:color w:val="000000"/>
                <w:szCs w:val="24"/>
              </w:rPr>
            </w:pPr>
          </w:p>
        </w:tc>
        <w:tc>
          <w:tcPr>
            <w:tcW w:w="3184" w:type="dxa"/>
            <w:shd w:val="clear" w:color="auto" w:fill="auto"/>
            <w:tcMar>
              <w:left w:w="108" w:type="dxa"/>
            </w:tcMar>
          </w:tcPr>
          <w:p w14:paraId="6DD92E02" w14:textId="77777777" w:rsidR="00B34661" w:rsidRDefault="00B34661">
            <w:pPr>
              <w:rPr>
                <w:szCs w:val="24"/>
              </w:rPr>
            </w:pPr>
          </w:p>
        </w:tc>
      </w:tr>
      <w:tr w:rsidR="00B34661" w14:paraId="321AAD15" w14:textId="77777777">
        <w:trPr>
          <w:jc w:val="center"/>
        </w:trPr>
        <w:tc>
          <w:tcPr>
            <w:tcW w:w="3810" w:type="dxa"/>
            <w:shd w:val="clear" w:color="auto" w:fill="auto"/>
            <w:tcMar>
              <w:left w:w="108" w:type="dxa"/>
            </w:tcMar>
            <w:vAlign w:val="center"/>
          </w:tcPr>
          <w:p w14:paraId="4EBD0DBF" w14:textId="77777777" w:rsidR="00B34661" w:rsidRDefault="005331F7">
            <w:pPr>
              <w:rPr>
                <w:color w:val="000000"/>
                <w:szCs w:val="24"/>
              </w:rPr>
            </w:pPr>
            <w:r>
              <w:rPr>
                <w:color w:val="000000"/>
                <w:szCs w:val="24"/>
              </w:rPr>
              <w:t>STATUS_PROJ_POWER_LEFT</w:t>
            </w:r>
          </w:p>
        </w:tc>
        <w:tc>
          <w:tcPr>
            <w:tcW w:w="3184" w:type="dxa"/>
            <w:shd w:val="clear" w:color="auto" w:fill="auto"/>
            <w:tcMar>
              <w:left w:w="108" w:type="dxa"/>
            </w:tcMar>
          </w:tcPr>
          <w:p w14:paraId="45C52783" w14:textId="77777777" w:rsidR="00B34661" w:rsidRDefault="005331F7">
            <w:pPr>
              <w:rPr>
                <w:szCs w:val="24"/>
              </w:rPr>
            </w:pPr>
            <w:r>
              <w:rPr>
                <w:szCs w:val="24"/>
              </w:rPr>
              <w:t>{</w:t>
            </w:r>
          </w:p>
          <w:p w14:paraId="37899F3D" w14:textId="77777777" w:rsidR="00B34661" w:rsidRDefault="005331F7">
            <w:pPr>
              <w:rPr>
                <w:szCs w:val="24"/>
              </w:rPr>
            </w:pPr>
            <w:r>
              <w:rPr>
                <w:szCs w:val="24"/>
              </w:rPr>
              <w:t xml:space="preserve">    "function": 4,</w:t>
            </w:r>
          </w:p>
          <w:p w14:paraId="35AEA80D" w14:textId="77777777" w:rsidR="00B34661" w:rsidRDefault="005331F7">
            <w:pPr>
              <w:rPr>
                <w:szCs w:val="24"/>
              </w:rPr>
            </w:pPr>
            <w:r>
              <w:rPr>
                <w:szCs w:val="24"/>
              </w:rPr>
              <w:t xml:space="preserve">    "device": 1,</w:t>
            </w:r>
          </w:p>
          <w:p w14:paraId="0871B9BE" w14:textId="77777777" w:rsidR="00B34661" w:rsidRDefault="005331F7">
            <w:pPr>
              <w:rPr>
                <w:szCs w:val="24"/>
              </w:rPr>
            </w:pPr>
            <w:r>
              <w:rPr>
                <w:szCs w:val="24"/>
              </w:rPr>
              <w:t xml:space="preserve">    "</w:t>
            </w:r>
            <w:r>
              <w:t xml:space="preserve"> request-status</w:t>
            </w:r>
            <w:r>
              <w:rPr>
                <w:szCs w:val="24"/>
              </w:rPr>
              <w:t xml:space="preserve"> ": 1</w:t>
            </w:r>
          </w:p>
          <w:p w14:paraId="0DEF5849" w14:textId="77777777" w:rsidR="00B34661" w:rsidRDefault="005331F7">
            <w:pPr>
              <w:rPr>
                <w:szCs w:val="24"/>
              </w:rPr>
            </w:pPr>
            <w:r>
              <w:rPr>
                <w:szCs w:val="24"/>
              </w:rPr>
              <w:t>}</w:t>
            </w:r>
          </w:p>
        </w:tc>
      </w:tr>
      <w:tr w:rsidR="00B34661" w14:paraId="5CB8ACCA" w14:textId="77777777">
        <w:trPr>
          <w:jc w:val="center"/>
        </w:trPr>
        <w:tc>
          <w:tcPr>
            <w:tcW w:w="3810" w:type="dxa"/>
            <w:shd w:val="clear" w:color="auto" w:fill="auto"/>
            <w:tcMar>
              <w:left w:w="108" w:type="dxa"/>
            </w:tcMar>
            <w:vAlign w:val="center"/>
          </w:tcPr>
          <w:p w14:paraId="446EB9D3" w14:textId="77777777" w:rsidR="00B34661" w:rsidRDefault="005331F7">
            <w:pPr>
              <w:rPr>
                <w:color w:val="000000"/>
                <w:szCs w:val="24"/>
              </w:rPr>
            </w:pPr>
            <w:r>
              <w:rPr>
                <w:color w:val="000000"/>
                <w:szCs w:val="24"/>
              </w:rPr>
              <w:t>STATUS_PROJ_SIGNAL_LEFT</w:t>
            </w:r>
          </w:p>
        </w:tc>
        <w:tc>
          <w:tcPr>
            <w:tcW w:w="3184" w:type="dxa"/>
            <w:shd w:val="clear" w:color="auto" w:fill="auto"/>
            <w:tcMar>
              <w:left w:w="108" w:type="dxa"/>
            </w:tcMar>
          </w:tcPr>
          <w:p w14:paraId="66DB9A28" w14:textId="77777777" w:rsidR="00B34661" w:rsidRDefault="005331F7">
            <w:pPr>
              <w:rPr>
                <w:szCs w:val="24"/>
              </w:rPr>
            </w:pPr>
            <w:r>
              <w:rPr>
                <w:szCs w:val="24"/>
              </w:rPr>
              <w:t>{</w:t>
            </w:r>
          </w:p>
          <w:p w14:paraId="11B5EDD1" w14:textId="77777777" w:rsidR="00B34661" w:rsidRDefault="005331F7">
            <w:pPr>
              <w:rPr>
                <w:szCs w:val="24"/>
              </w:rPr>
            </w:pPr>
            <w:r>
              <w:rPr>
                <w:szCs w:val="24"/>
              </w:rPr>
              <w:t xml:space="preserve">    "function": 4,</w:t>
            </w:r>
          </w:p>
          <w:p w14:paraId="0B711304" w14:textId="77777777" w:rsidR="00B34661" w:rsidRDefault="005331F7">
            <w:pPr>
              <w:rPr>
                <w:szCs w:val="24"/>
              </w:rPr>
            </w:pPr>
            <w:r>
              <w:rPr>
                <w:szCs w:val="24"/>
              </w:rPr>
              <w:t xml:space="preserve">    "device": 1,</w:t>
            </w:r>
          </w:p>
          <w:p w14:paraId="0BF33AC0" w14:textId="77777777" w:rsidR="00B34661" w:rsidRDefault="005331F7">
            <w:pPr>
              <w:rPr>
                <w:szCs w:val="24"/>
              </w:rPr>
            </w:pPr>
            <w:r>
              <w:rPr>
                <w:szCs w:val="24"/>
              </w:rPr>
              <w:t xml:space="preserve">    "</w:t>
            </w:r>
            <w:r>
              <w:t xml:space="preserve"> request-status</w:t>
            </w:r>
            <w:r>
              <w:rPr>
                <w:szCs w:val="24"/>
              </w:rPr>
              <w:t xml:space="preserve"> ": 2</w:t>
            </w:r>
          </w:p>
          <w:p w14:paraId="0D21975E" w14:textId="77777777" w:rsidR="00B34661" w:rsidRDefault="005331F7">
            <w:pPr>
              <w:rPr>
                <w:szCs w:val="24"/>
              </w:rPr>
            </w:pPr>
            <w:r>
              <w:rPr>
                <w:szCs w:val="24"/>
              </w:rPr>
              <w:t>}</w:t>
            </w:r>
          </w:p>
        </w:tc>
      </w:tr>
      <w:tr w:rsidR="00B34661" w14:paraId="558FAF26" w14:textId="77777777">
        <w:trPr>
          <w:jc w:val="center"/>
        </w:trPr>
        <w:tc>
          <w:tcPr>
            <w:tcW w:w="3810" w:type="dxa"/>
            <w:shd w:val="clear" w:color="auto" w:fill="auto"/>
            <w:tcMar>
              <w:left w:w="108" w:type="dxa"/>
            </w:tcMar>
            <w:vAlign w:val="center"/>
          </w:tcPr>
          <w:p w14:paraId="33C9B1B4" w14:textId="77777777" w:rsidR="00B34661" w:rsidRDefault="005331F7">
            <w:pPr>
              <w:rPr>
                <w:color w:val="000000"/>
                <w:szCs w:val="24"/>
              </w:rPr>
            </w:pPr>
            <w:r>
              <w:rPr>
                <w:color w:val="000000"/>
                <w:szCs w:val="24"/>
              </w:rPr>
              <w:t>STATUS_PROJ_MUTE_LEFT</w:t>
            </w:r>
          </w:p>
        </w:tc>
        <w:tc>
          <w:tcPr>
            <w:tcW w:w="3184" w:type="dxa"/>
            <w:shd w:val="clear" w:color="auto" w:fill="auto"/>
            <w:tcMar>
              <w:left w:w="108" w:type="dxa"/>
            </w:tcMar>
          </w:tcPr>
          <w:p w14:paraId="5BB30494" w14:textId="77777777" w:rsidR="00B34661" w:rsidRDefault="005331F7">
            <w:pPr>
              <w:rPr>
                <w:szCs w:val="24"/>
              </w:rPr>
            </w:pPr>
            <w:r>
              <w:rPr>
                <w:szCs w:val="24"/>
              </w:rPr>
              <w:t>{</w:t>
            </w:r>
          </w:p>
          <w:p w14:paraId="7DC398D3" w14:textId="77777777" w:rsidR="00B34661" w:rsidRDefault="005331F7">
            <w:pPr>
              <w:rPr>
                <w:szCs w:val="24"/>
              </w:rPr>
            </w:pPr>
            <w:r>
              <w:rPr>
                <w:szCs w:val="24"/>
              </w:rPr>
              <w:t xml:space="preserve">    "function": 4,</w:t>
            </w:r>
          </w:p>
          <w:p w14:paraId="53CAC88B" w14:textId="77777777" w:rsidR="00B34661" w:rsidRDefault="005331F7">
            <w:pPr>
              <w:rPr>
                <w:szCs w:val="24"/>
              </w:rPr>
            </w:pPr>
            <w:r>
              <w:rPr>
                <w:szCs w:val="24"/>
              </w:rPr>
              <w:t xml:space="preserve">    "device": 1,</w:t>
            </w:r>
          </w:p>
          <w:p w14:paraId="257C59EF" w14:textId="77777777" w:rsidR="00B34661" w:rsidRDefault="005331F7">
            <w:pPr>
              <w:rPr>
                <w:szCs w:val="24"/>
              </w:rPr>
            </w:pPr>
            <w:r>
              <w:rPr>
                <w:szCs w:val="24"/>
              </w:rPr>
              <w:t xml:space="preserve">    "</w:t>
            </w:r>
            <w:r>
              <w:t xml:space="preserve"> request-status</w:t>
            </w:r>
            <w:r>
              <w:rPr>
                <w:szCs w:val="24"/>
              </w:rPr>
              <w:t xml:space="preserve"> ": 3</w:t>
            </w:r>
          </w:p>
          <w:p w14:paraId="2E92ECB5" w14:textId="77777777" w:rsidR="00B34661" w:rsidRDefault="005331F7">
            <w:pPr>
              <w:rPr>
                <w:szCs w:val="24"/>
              </w:rPr>
            </w:pPr>
            <w:r>
              <w:rPr>
                <w:szCs w:val="24"/>
              </w:rPr>
              <w:t>}</w:t>
            </w:r>
          </w:p>
        </w:tc>
      </w:tr>
      <w:tr w:rsidR="00B34661" w14:paraId="787F9621" w14:textId="77777777">
        <w:trPr>
          <w:jc w:val="center"/>
        </w:trPr>
        <w:tc>
          <w:tcPr>
            <w:tcW w:w="3810" w:type="dxa"/>
            <w:shd w:val="clear" w:color="auto" w:fill="auto"/>
            <w:tcMar>
              <w:left w:w="108" w:type="dxa"/>
            </w:tcMar>
            <w:vAlign w:val="center"/>
          </w:tcPr>
          <w:p w14:paraId="043F2504" w14:textId="77777777" w:rsidR="00B34661" w:rsidRDefault="00B34661">
            <w:pPr>
              <w:rPr>
                <w:color w:val="000000"/>
                <w:szCs w:val="24"/>
              </w:rPr>
            </w:pPr>
          </w:p>
        </w:tc>
        <w:tc>
          <w:tcPr>
            <w:tcW w:w="3184" w:type="dxa"/>
            <w:shd w:val="clear" w:color="auto" w:fill="auto"/>
            <w:tcMar>
              <w:left w:w="108" w:type="dxa"/>
            </w:tcMar>
          </w:tcPr>
          <w:p w14:paraId="057BC6A0" w14:textId="77777777" w:rsidR="00B34661" w:rsidRDefault="00B34661">
            <w:pPr>
              <w:rPr>
                <w:szCs w:val="24"/>
              </w:rPr>
            </w:pPr>
          </w:p>
        </w:tc>
      </w:tr>
      <w:tr w:rsidR="00B34661" w14:paraId="755A6A8E" w14:textId="77777777">
        <w:trPr>
          <w:jc w:val="center"/>
        </w:trPr>
        <w:tc>
          <w:tcPr>
            <w:tcW w:w="3810" w:type="dxa"/>
            <w:shd w:val="clear" w:color="auto" w:fill="auto"/>
            <w:tcMar>
              <w:left w:w="108" w:type="dxa"/>
            </w:tcMar>
            <w:vAlign w:val="center"/>
          </w:tcPr>
          <w:p w14:paraId="51AF5E0F" w14:textId="77777777" w:rsidR="00B34661" w:rsidRDefault="005331F7">
            <w:pPr>
              <w:rPr>
                <w:rFonts w:ascii="新細明體" w:eastAsia="新細明體" w:hAnsi="新細明體" w:cs="新細明體"/>
                <w:color w:val="000000"/>
                <w:szCs w:val="24"/>
              </w:rPr>
            </w:pPr>
            <w:r>
              <w:rPr>
                <w:color w:val="000000"/>
              </w:rPr>
              <w:t>STATUS_PROJ_POWER_CENTER</w:t>
            </w:r>
          </w:p>
        </w:tc>
        <w:tc>
          <w:tcPr>
            <w:tcW w:w="3184" w:type="dxa"/>
            <w:shd w:val="clear" w:color="auto" w:fill="auto"/>
            <w:tcMar>
              <w:left w:w="108" w:type="dxa"/>
            </w:tcMar>
          </w:tcPr>
          <w:p w14:paraId="4FB838D8" w14:textId="77777777" w:rsidR="00B34661" w:rsidRDefault="005331F7">
            <w:pPr>
              <w:rPr>
                <w:szCs w:val="24"/>
              </w:rPr>
            </w:pPr>
            <w:r>
              <w:rPr>
                <w:szCs w:val="24"/>
              </w:rPr>
              <w:t>{</w:t>
            </w:r>
          </w:p>
          <w:p w14:paraId="696996AD" w14:textId="77777777" w:rsidR="00B34661" w:rsidRDefault="005331F7">
            <w:pPr>
              <w:rPr>
                <w:szCs w:val="24"/>
              </w:rPr>
            </w:pPr>
            <w:r>
              <w:rPr>
                <w:szCs w:val="24"/>
              </w:rPr>
              <w:t xml:space="preserve">    "function": 4,</w:t>
            </w:r>
          </w:p>
          <w:p w14:paraId="12C64D62" w14:textId="77777777" w:rsidR="00B34661" w:rsidRDefault="005331F7">
            <w:pPr>
              <w:rPr>
                <w:szCs w:val="24"/>
              </w:rPr>
            </w:pPr>
            <w:r>
              <w:rPr>
                <w:szCs w:val="24"/>
              </w:rPr>
              <w:t xml:space="preserve">    "device": 2,</w:t>
            </w:r>
          </w:p>
          <w:p w14:paraId="5C93569B" w14:textId="77777777" w:rsidR="00B34661" w:rsidRDefault="005331F7">
            <w:pPr>
              <w:rPr>
                <w:szCs w:val="24"/>
              </w:rPr>
            </w:pPr>
            <w:r>
              <w:rPr>
                <w:szCs w:val="24"/>
              </w:rPr>
              <w:t xml:space="preserve">    "</w:t>
            </w:r>
            <w:r>
              <w:t xml:space="preserve"> request-status</w:t>
            </w:r>
            <w:r>
              <w:rPr>
                <w:szCs w:val="24"/>
              </w:rPr>
              <w:t xml:space="preserve"> ": 1</w:t>
            </w:r>
          </w:p>
          <w:p w14:paraId="1B6E6661" w14:textId="77777777" w:rsidR="00B34661" w:rsidRDefault="005331F7">
            <w:pPr>
              <w:rPr>
                <w:szCs w:val="24"/>
              </w:rPr>
            </w:pPr>
            <w:r>
              <w:rPr>
                <w:szCs w:val="24"/>
              </w:rPr>
              <w:t>}</w:t>
            </w:r>
          </w:p>
        </w:tc>
      </w:tr>
      <w:tr w:rsidR="00B34661" w14:paraId="67531EA4" w14:textId="77777777">
        <w:trPr>
          <w:jc w:val="center"/>
        </w:trPr>
        <w:tc>
          <w:tcPr>
            <w:tcW w:w="3810" w:type="dxa"/>
            <w:shd w:val="clear" w:color="auto" w:fill="auto"/>
            <w:tcMar>
              <w:left w:w="108" w:type="dxa"/>
            </w:tcMar>
            <w:vAlign w:val="center"/>
          </w:tcPr>
          <w:p w14:paraId="28B6C931" w14:textId="77777777" w:rsidR="00B34661" w:rsidRDefault="005331F7">
            <w:pPr>
              <w:rPr>
                <w:rFonts w:ascii="新細明體" w:eastAsia="新細明體" w:hAnsi="新細明體" w:cs="新細明體"/>
                <w:color w:val="000000"/>
                <w:szCs w:val="24"/>
              </w:rPr>
            </w:pPr>
            <w:r>
              <w:rPr>
                <w:color w:val="000000"/>
              </w:rPr>
              <w:t>STATUS_PROJ_SIGNAL_CENTER</w:t>
            </w:r>
          </w:p>
        </w:tc>
        <w:tc>
          <w:tcPr>
            <w:tcW w:w="3184" w:type="dxa"/>
            <w:shd w:val="clear" w:color="auto" w:fill="auto"/>
            <w:tcMar>
              <w:left w:w="108" w:type="dxa"/>
            </w:tcMar>
          </w:tcPr>
          <w:p w14:paraId="07511D2B" w14:textId="77777777" w:rsidR="00B34661" w:rsidRDefault="005331F7">
            <w:pPr>
              <w:rPr>
                <w:szCs w:val="24"/>
              </w:rPr>
            </w:pPr>
            <w:r>
              <w:rPr>
                <w:szCs w:val="24"/>
              </w:rPr>
              <w:t>{</w:t>
            </w:r>
          </w:p>
          <w:p w14:paraId="4DD8AF38" w14:textId="77777777" w:rsidR="00B34661" w:rsidRDefault="005331F7">
            <w:pPr>
              <w:rPr>
                <w:szCs w:val="24"/>
              </w:rPr>
            </w:pPr>
            <w:r>
              <w:rPr>
                <w:szCs w:val="24"/>
              </w:rPr>
              <w:t xml:space="preserve">    "function": 4,</w:t>
            </w:r>
          </w:p>
          <w:p w14:paraId="0CC6E4D1" w14:textId="77777777" w:rsidR="00B34661" w:rsidRDefault="005331F7">
            <w:pPr>
              <w:rPr>
                <w:szCs w:val="24"/>
              </w:rPr>
            </w:pPr>
            <w:r>
              <w:rPr>
                <w:szCs w:val="24"/>
              </w:rPr>
              <w:t xml:space="preserve">    "device": 2,</w:t>
            </w:r>
          </w:p>
          <w:p w14:paraId="4544E7DD" w14:textId="77777777" w:rsidR="00B34661" w:rsidRDefault="005331F7">
            <w:pPr>
              <w:rPr>
                <w:szCs w:val="24"/>
              </w:rPr>
            </w:pPr>
            <w:r>
              <w:rPr>
                <w:szCs w:val="24"/>
              </w:rPr>
              <w:t xml:space="preserve">    "</w:t>
            </w:r>
            <w:r>
              <w:t xml:space="preserve"> request-status</w:t>
            </w:r>
            <w:r>
              <w:rPr>
                <w:szCs w:val="24"/>
              </w:rPr>
              <w:t xml:space="preserve"> ": 2</w:t>
            </w:r>
          </w:p>
          <w:p w14:paraId="7F7FDD20" w14:textId="77777777" w:rsidR="00B34661" w:rsidRDefault="005331F7">
            <w:pPr>
              <w:rPr>
                <w:szCs w:val="24"/>
              </w:rPr>
            </w:pPr>
            <w:r>
              <w:rPr>
                <w:szCs w:val="24"/>
              </w:rPr>
              <w:t>}</w:t>
            </w:r>
          </w:p>
        </w:tc>
      </w:tr>
      <w:tr w:rsidR="00B34661" w14:paraId="419EFAC5" w14:textId="77777777">
        <w:trPr>
          <w:jc w:val="center"/>
        </w:trPr>
        <w:tc>
          <w:tcPr>
            <w:tcW w:w="3810" w:type="dxa"/>
            <w:shd w:val="clear" w:color="auto" w:fill="auto"/>
            <w:tcMar>
              <w:left w:w="108" w:type="dxa"/>
            </w:tcMar>
            <w:vAlign w:val="center"/>
          </w:tcPr>
          <w:p w14:paraId="7ACB69E4" w14:textId="77777777" w:rsidR="00B34661" w:rsidRDefault="005331F7">
            <w:pPr>
              <w:rPr>
                <w:rFonts w:ascii="新細明體" w:eastAsia="新細明體" w:hAnsi="新細明體" w:cs="新細明體"/>
                <w:color w:val="000000"/>
                <w:szCs w:val="24"/>
              </w:rPr>
            </w:pPr>
            <w:r>
              <w:rPr>
                <w:color w:val="000000"/>
              </w:rPr>
              <w:t>STATUS_PROJ_MUTE_CENTER</w:t>
            </w:r>
          </w:p>
        </w:tc>
        <w:tc>
          <w:tcPr>
            <w:tcW w:w="3184" w:type="dxa"/>
            <w:shd w:val="clear" w:color="auto" w:fill="auto"/>
            <w:tcMar>
              <w:left w:w="108" w:type="dxa"/>
            </w:tcMar>
          </w:tcPr>
          <w:p w14:paraId="68AA5ABE" w14:textId="77777777" w:rsidR="00B34661" w:rsidRDefault="005331F7">
            <w:pPr>
              <w:rPr>
                <w:szCs w:val="24"/>
              </w:rPr>
            </w:pPr>
            <w:r>
              <w:rPr>
                <w:szCs w:val="24"/>
              </w:rPr>
              <w:t>{</w:t>
            </w:r>
          </w:p>
          <w:p w14:paraId="6A68223B" w14:textId="77777777" w:rsidR="00B34661" w:rsidRDefault="005331F7">
            <w:pPr>
              <w:rPr>
                <w:szCs w:val="24"/>
              </w:rPr>
            </w:pPr>
            <w:r>
              <w:rPr>
                <w:szCs w:val="24"/>
              </w:rPr>
              <w:t xml:space="preserve">    "function": 4,</w:t>
            </w:r>
          </w:p>
          <w:p w14:paraId="37F63143" w14:textId="77777777" w:rsidR="00B34661" w:rsidRDefault="005331F7">
            <w:pPr>
              <w:rPr>
                <w:szCs w:val="24"/>
              </w:rPr>
            </w:pPr>
            <w:r>
              <w:rPr>
                <w:szCs w:val="24"/>
              </w:rPr>
              <w:lastRenderedPageBreak/>
              <w:t xml:space="preserve">    "device": 2,</w:t>
            </w:r>
          </w:p>
          <w:p w14:paraId="7ACCAC88" w14:textId="77777777" w:rsidR="00B34661" w:rsidRDefault="005331F7">
            <w:pPr>
              <w:rPr>
                <w:szCs w:val="24"/>
              </w:rPr>
            </w:pPr>
            <w:r>
              <w:rPr>
                <w:szCs w:val="24"/>
              </w:rPr>
              <w:t xml:space="preserve">    "</w:t>
            </w:r>
            <w:r>
              <w:t xml:space="preserve"> request-status</w:t>
            </w:r>
            <w:r>
              <w:rPr>
                <w:szCs w:val="24"/>
              </w:rPr>
              <w:t xml:space="preserve"> ": 3</w:t>
            </w:r>
          </w:p>
          <w:p w14:paraId="1903CB67" w14:textId="77777777" w:rsidR="00B34661" w:rsidRDefault="005331F7">
            <w:pPr>
              <w:rPr>
                <w:szCs w:val="24"/>
              </w:rPr>
            </w:pPr>
            <w:r>
              <w:rPr>
                <w:szCs w:val="24"/>
              </w:rPr>
              <w:t>}</w:t>
            </w:r>
          </w:p>
        </w:tc>
      </w:tr>
      <w:tr w:rsidR="00B34661" w14:paraId="71799063" w14:textId="77777777">
        <w:trPr>
          <w:jc w:val="center"/>
        </w:trPr>
        <w:tc>
          <w:tcPr>
            <w:tcW w:w="3810" w:type="dxa"/>
            <w:shd w:val="clear" w:color="auto" w:fill="auto"/>
            <w:tcMar>
              <w:left w:w="108" w:type="dxa"/>
            </w:tcMar>
            <w:vAlign w:val="center"/>
          </w:tcPr>
          <w:p w14:paraId="0B0734EE" w14:textId="77777777" w:rsidR="00B34661" w:rsidRDefault="00B34661">
            <w:pPr>
              <w:rPr>
                <w:color w:val="000000"/>
              </w:rPr>
            </w:pPr>
          </w:p>
        </w:tc>
        <w:tc>
          <w:tcPr>
            <w:tcW w:w="3184" w:type="dxa"/>
            <w:shd w:val="clear" w:color="auto" w:fill="auto"/>
            <w:tcMar>
              <w:left w:w="108" w:type="dxa"/>
            </w:tcMar>
          </w:tcPr>
          <w:p w14:paraId="2E864E60" w14:textId="77777777" w:rsidR="00B34661" w:rsidRDefault="00B34661">
            <w:pPr>
              <w:rPr>
                <w:szCs w:val="24"/>
              </w:rPr>
            </w:pPr>
          </w:p>
        </w:tc>
      </w:tr>
      <w:tr w:rsidR="00B34661" w14:paraId="093001B6" w14:textId="77777777">
        <w:trPr>
          <w:jc w:val="center"/>
        </w:trPr>
        <w:tc>
          <w:tcPr>
            <w:tcW w:w="3810" w:type="dxa"/>
            <w:shd w:val="clear" w:color="auto" w:fill="auto"/>
            <w:tcMar>
              <w:left w:w="108" w:type="dxa"/>
            </w:tcMar>
            <w:vAlign w:val="center"/>
          </w:tcPr>
          <w:p w14:paraId="5FA52C29" w14:textId="77777777" w:rsidR="00B34661" w:rsidRDefault="005331F7">
            <w:pPr>
              <w:rPr>
                <w:rFonts w:ascii="新細明體" w:eastAsia="新細明體" w:hAnsi="新細明體" w:cs="新細明體"/>
                <w:color w:val="000000"/>
                <w:szCs w:val="24"/>
              </w:rPr>
            </w:pPr>
            <w:r>
              <w:rPr>
                <w:color w:val="000000"/>
              </w:rPr>
              <w:t>STATUS_PROJ_POWER_RIGHT</w:t>
            </w:r>
          </w:p>
        </w:tc>
        <w:tc>
          <w:tcPr>
            <w:tcW w:w="3184" w:type="dxa"/>
            <w:shd w:val="clear" w:color="auto" w:fill="auto"/>
            <w:tcMar>
              <w:left w:w="108" w:type="dxa"/>
            </w:tcMar>
          </w:tcPr>
          <w:p w14:paraId="5E9C0705" w14:textId="77777777" w:rsidR="00B34661" w:rsidRDefault="005331F7">
            <w:pPr>
              <w:rPr>
                <w:szCs w:val="24"/>
              </w:rPr>
            </w:pPr>
            <w:r>
              <w:rPr>
                <w:szCs w:val="24"/>
              </w:rPr>
              <w:t>{</w:t>
            </w:r>
          </w:p>
          <w:p w14:paraId="22C63AC3" w14:textId="77777777" w:rsidR="00B34661" w:rsidRDefault="005331F7">
            <w:pPr>
              <w:rPr>
                <w:szCs w:val="24"/>
              </w:rPr>
            </w:pPr>
            <w:r>
              <w:rPr>
                <w:szCs w:val="24"/>
              </w:rPr>
              <w:t xml:space="preserve">    "function": 4,</w:t>
            </w:r>
          </w:p>
          <w:p w14:paraId="29C90C8E" w14:textId="77777777" w:rsidR="00B34661" w:rsidRDefault="005331F7">
            <w:pPr>
              <w:rPr>
                <w:szCs w:val="24"/>
              </w:rPr>
            </w:pPr>
            <w:r>
              <w:rPr>
                <w:szCs w:val="24"/>
              </w:rPr>
              <w:t xml:space="preserve">    "device": 3,</w:t>
            </w:r>
          </w:p>
          <w:p w14:paraId="20F36287" w14:textId="77777777" w:rsidR="00B34661" w:rsidRDefault="005331F7">
            <w:pPr>
              <w:rPr>
                <w:szCs w:val="24"/>
              </w:rPr>
            </w:pPr>
            <w:r>
              <w:rPr>
                <w:szCs w:val="24"/>
              </w:rPr>
              <w:t xml:space="preserve">    "</w:t>
            </w:r>
            <w:r>
              <w:t xml:space="preserve"> request-status</w:t>
            </w:r>
            <w:r>
              <w:rPr>
                <w:szCs w:val="24"/>
              </w:rPr>
              <w:t xml:space="preserve"> ": 1</w:t>
            </w:r>
          </w:p>
          <w:p w14:paraId="34179EB3" w14:textId="77777777" w:rsidR="00B34661" w:rsidRDefault="005331F7">
            <w:pPr>
              <w:rPr>
                <w:szCs w:val="24"/>
              </w:rPr>
            </w:pPr>
            <w:r>
              <w:rPr>
                <w:szCs w:val="24"/>
              </w:rPr>
              <w:t>}</w:t>
            </w:r>
          </w:p>
        </w:tc>
      </w:tr>
      <w:tr w:rsidR="00B34661" w14:paraId="48AE8C3A" w14:textId="77777777">
        <w:trPr>
          <w:jc w:val="center"/>
        </w:trPr>
        <w:tc>
          <w:tcPr>
            <w:tcW w:w="3810" w:type="dxa"/>
            <w:shd w:val="clear" w:color="auto" w:fill="auto"/>
            <w:tcMar>
              <w:left w:w="108" w:type="dxa"/>
            </w:tcMar>
            <w:vAlign w:val="center"/>
          </w:tcPr>
          <w:p w14:paraId="11BE5DF0" w14:textId="77777777" w:rsidR="00B34661" w:rsidRDefault="005331F7">
            <w:pPr>
              <w:rPr>
                <w:rFonts w:ascii="新細明體" w:eastAsia="新細明體" w:hAnsi="新細明體" w:cs="新細明體"/>
                <w:color w:val="000000"/>
                <w:szCs w:val="24"/>
              </w:rPr>
            </w:pPr>
            <w:r>
              <w:rPr>
                <w:color w:val="000000"/>
              </w:rPr>
              <w:t>STATUS_PROJ_SIGNAL_RIGHT</w:t>
            </w:r>
          </w:p>
        </w:tc>
        <w:tc>
          <w:tcPr>
            <w:tcW w:w="3184" w:type="dxa"/>
            <w:shd w:val="clear" w:color="auto" w:fill="auto"/>
            <w:tcMar>
              <w:left w:w="108" w:type="dxa"/>
            </w:tcMar>
          </w:tcPr>
          <w:p w14:paraId="4F268A37" w14:textId="77777777" w:rsidR="00B34661" w:rsidRDefault="005331F7">
            <w:pPr>
              <w:rPr>
                <w:szCs w:val="24"/>
              </w:rPr>
            </w:pPr>
            <w:r>
              <w:rPr>
                <w:szCs w:val="24"/>
              </w:rPr>
              <w:t>{</w:t>
            </w:r>
          </w:p>
          <w:p w14:paraId="14914B81" w14:textId="77777777" w:rsidR="00B34661" w:rsidRDefault="005331F7">
            <w:pPr>
              <w:rPr>
                <w:szCs w:val="24"/>
              </w:rPr>
            </w:pPr>
            <w:r>
              <w:rPr>
                <w:szCs w:val="24"/>
              </w:rPr>
              <w:t xml:space="preserve">    "function": 4,</w:t>
            </w:r>
          </w:p>
          <w:p w14:paraId="250A6071" w14:textId="77777777" w:rsidR="00B34661" w:rsidRDefault="005331F7">
            <w:pPr>
              <w:rPr>
                <w:szCs w:val="24"/>
              </w:rPr>
            </w:pPr>
            <w:r>
              <w:rPr>
                <w:szCs w:val="24"/>
              </w:rPr>
              <w:t xml:space="preserve">    "device": 3,</w:t>
            </w:r>
          </w:p>
          <w:p w14:paraId="1A229AF5" w14:textId="77777777" w:rsidR="00B34661" w:rsidRDefault="005331F7">
            <w:pPr>
              <w:rPr>
                <w:szCs w:val="24"/>
              </w:rPr>
            </w:pPr>
            <w:r>
              <w:rPr>
                <w:szCs w:val="24"/>
              </w:rPr>
              <w:t xml:space="preserve">    "</w:t>
            </w:r>
            <w:r>
              <w:t xml:space="preserve"> request-status</w:t>
            </w:r>
            <w:r>
              <w:rPr>
                <w:szCs w:val="24"/>
              </w:rPr>
              <w:t xml:space="preserve"> ": 2</w:t>
            </w:r>
          </w:p>
          <w:p w14:paraId="3C9F5C8E" w14:textId="77777777" w:rsidR="00B34661" w:rsidRDefault="005331F7">
            <w:pPr>
              <w:rPr>
                <w:szCs w:val="24"/>
              </w:rPr>
            </w:pPr>
            <w:r>
              <w:rPr>
                <w:szCs w:val="24"/>
              </w:rPr>
              <w:t>}</w:t>
            </w:r>
          </w:p>
        </w:tc>
      </w:tr>
      <w:tr w:rsidR="00B34661" w14:paraId="2F0C72F3" w14:textId="77777777">
        <w:trPr>
          <w:jc w:val="center"/>
        </w:trPr>
        <w:tc>
          <w:tcPr>
            <w:tcW w:w="3810" w:type="dxa"/>
            <w:shd w:val="clear" w:color="auto" w:fill="auto"/>
            <w:tcMar>
              <w:left w:w="108" w:type="dxa"/>
            </w:tcMar>
            <w:vAlign w:val="center"/>
          </w:tcPr>
          <w:p w14:paraId="6B466256" w14:textId="77777777" w:rsidR="00B34661" w:rsidRDefault="005331F7">
            <w:pPr>
              <w:rPr>
                <w:rFonts w:ascii="新細明體" w:eastAsia="新細明體" w:hAnsi="新細明體" w:cs="新細明體"/>
                <w:color w:val="000000"/>
                <w:szCs w:val="24"/>
              </w:rPr>
            </w:pPr>
            <w:r>
              <w:rPr>
                <w:color w:val="000000"/>
              </w:rPr>
              <w:t>STATUS_PROJ_MUTE_RIGHT</w:t>
            </w:r>
          </w:p>
        </w:tc>
        <w:tc>
          <w:tcPr>
            <w:tcW w:w="3184" w:type="dxa"/>
            <w:shd w:val="clear" w:color="auto" w:fill="auto"/>
            <w:tcMar>
              <w:left w:w="108" w:type="dxa"/>
            </w:tcMar>
          </w:tcPr>
          <w:p w14:paraId="06377236" w14:textId="77777777" w:rsidR="00B34661" w:rsidRDefault="005331F7">
            <w:pPr>
              <w:rPr>
                <w:szCs w:val="24"/>
              </w:rPr>
            </w:pPr>
            <w:r>
              <w:rPr>
                <w:szCs w:val="24"/>
              </w:rPr>
              <w:t>{</w:t>
            </w:r>
          </w:p>
          <w:p w14:paraId="18252390" w14:textId="77777777" w:rsidR="00B34661" w:rsidRDefault="005331F7">
            <w:pPr>
              <w:rPr>
                <w:szCs w:val="24"/>
              </w:rPr>
            </w:pPr>
            <w:r>
              <w:rPr>
                <w:szCs w:val="24"/>
              </w:rPr>
              <w:t xml:space="preserve">    "function": 4,</w:t>
            </w:r>
          </w:p>
          <w:p w14:paraId="63D209A7" w14:textId="77777777" w:rsidR="00B34661" w:rsidRDefault="005331F7">
            <w:pPr>
              <w:rPr>
                <w:szCs w:val="24"/>
              </w:rPr>
            </w:pPr>
            <w:r>
              <w:rPr>
                <w:szCs w:val="24"/>
              </w:rPr>
              <w:t xml:space="preserve">    "device": 3,</w:t>
            </w:r>
          </w:p>
          <w:p w14:paraId="0BC92A4E" w14:textId="77777777" w:rsidR="00B34661" w:rsidRDefault="005331F7">
            <w:pPr>
              <w:rPr>
                <w:szCs w:val="24"/>
              </w:rPr>
            </w:pPr>
            <w:r>
              <w:rPr>
                <w:szCs w:val="24"/>
              </w:rPr>
              <w:t xml:space="preserve">    "</w:t>
            </w:r>
            <w:r>
              <w:t xml:space="preserve"> request-status</w:t>
            </w:r>
            <w:r>
              <w:rPr>
                <w:szCs w:val="24"/>
              </w:rPr>
              <w:t xml:space="preserve"> ": 3</w:t>
            </w:r>
          </w:p>
          <w:p w14:paraId="3F68B59F" w14:textId="77777777" w:rsidR="00B34661" w:rsidRDefault="005331F7">
            <w:pPr>
              <w:rPr>
                <w:szCs w:val="24"/>
              </w:rPr>
            </w:pPr>
            <w:r>
              <w:rPr>
                <w:szCs w:val="24"/>
              </w:rPr>
              <w:t>}</w:t>
            </w:r>
          </w:p>
        </w:tc>
      </w:tr>
      <w:tr w:rsidR="00B34661" w14:paraId="180BE05F" w14:textId="77777777">
        <w:trPr>
          <w:jc w:val="center"/>
        </w:trPr>
        <w:tc>
          <w:tcPr>
            <w:tcW w:w="3810" w:type="dxa"/>
            <w:shd w:val="clear" w:color="auto" w:fill="auto"/>
            <w:tcMar>
              <w:left w:w="108" w:type="dxa"/>
            </w:tcMar>
            <w:vAlign w:val="center"/>
          </w:tcPr>
          <w:p w14:paraId="0BA2941F" w14:textId="77777777" w:rsidR="00B34661" w:rsidRDefault="00B34661">
            <w:pPr>
              <w:rPr>
                <w:color w:val="000000"/>
              </w:rPr>
            </w:pPr>
          </w:p>
        </w:tc>
        <w:tc>
          <w:tcPr>
            <w:tcW w:w="3184" w:type="dxa"/>
            <w:shd w:val="clear" w:color="auto" w:fill="auto"/>
            <w:tcMar>
              <w:left w:w="108" w:type="dxa"/>
            </w:tcMar>
          </w:tcPr>
          <w:p w14:paraId="77191371" w14:textId="77777777" w:rsidR="00B34661" w:rsidRDefault="00B34661">
            <w:pPr>
              <w:rPr>
                <w:szCs w:val="24"/>
              </w:rPr>
            </w:pPr>
          </w:p>
        </w:tc>
      </w:tr>
      <w:tr w:rsidR="00B34661" w14:paraId="0EF480AB" w14:textId="77777777">
        <w:trPr>
          <w:jc w:val="center"/>
        </w:trPr>
        <w:tc>
          <w:tcPr>
            <w:tcW w:w="3810" w:type="dxa"/>
            <w:shd w:val="clear" w:color="auto" w:fill="auto"/>
            <w:tcMar>
              <w:left w:w="108" w:type="dxa"/>
            </w:tcMar>
            <w:vAlign w:val="center"/>
          </w:tcPr>
          <w:p w14:paraId="1AAB5BFB" w14:textId="77777777" w:rsidR="00B34661" w:rsidRDefault="005331F7">
            <w:pPr>
              <w:rPr>
                <w:color w:val="000000"/>
              </w:rPr>
            </w:pPr>
            <w:r>
              <w:rPr>
                <w:color w:val="000000"/>
              </w:rPr>
              <w:t>STATUS_INPUT1_MUTE</w:t>
            </w:r>
          </w:p>
        </w:tc>
        <w:tc>
          <w:tcPr>
            <w:tcW w:w="3184" w:type="dxa"/>
            <w:shd w:val="clear" w:color="auto" w:fill="auto"/>
            <w:tcMar>
              <w:left w:w="108" w:type="dxa"/>
            </w:tcMar>
          </w:tcPr>
          <w:p w14:paraId="3AF459E4" w14:textId="77777777" w:rsidR="00B34661" w:rsidRDefault="005331F7">
            <w:pPr>
              <w:rPr>
                <w:szCs w:val="24"/>
              </w:rPr>
            </w:pPr>
            <w:r>
              <w:rPr>
                <w:szCs w:val="24"/>
              </w:rPr>
              <w:t>{</w:t>
            </w:r>
          </w:p>
          <w:p w14:paraId="4B295206" w14:textId="77777777" w:rsidR="00B34661" w:rsidRDefault="005331F7">
            <w:pPr>
              <w:rPr>
                <w:szCs w:val="24"/>
              </w:rPr>
            </w:pPr>
            <w:r>
              <w:rPr>
                <w:szCs w:val="24"/>
              </w:rPr>
              <w:t xml:space="preserve">    "function": 5,</w:t>
            </w:r>
          </w:p>
          <w:p w14:paraId="0B3C93FD" w14:textId="77777777" w:rsidR="00B34661" w:rsidRDefault="005331F7">
            <w:pPr>
              <w:rPr>
                <w:szCs w:val="24"/>
              </w:rPr>
            </w:pPr>
            <w:r>
              <w:rPr>
                <w:szCs w:val="24"/>
              </w:rPr>
              <w:t xml:space="preserve">    "device":1,</w:t>
            </w:r>
          </w:p>
          <w:p w14:paraId="2E06024A" w14:textId="77777777" w:rsidR="00B34661" w:rsidRDefault="005331F7">
            <w:pPr>
              <w:rPr>
                <w:szCs w:val="24"/>
              </w:rPr>
            </w:pPr>
            <w:r>
              <w:rPr>
                <w:szCs w:val="24"/>
              </w:rPr>
              <w:t xml:space="preserve">    "</w:t>
            </w:r>
            <w:r>
              <w:t xml:space="preserve"> request-status</w:t>
            </w:r>
            <w:r>
              <w:rPr>
                <w:szCs w:val="24"/>
              </w:rPr>
              <w:t xml:space="preserve"> ": 3</w:t>
            </w:r>
          </w:p>
          <w:p w14:paraId="37929F42" w14:textId="77777777" w:rsidR="00B34661" w:rsidRDefault="005331F7">
            <w:pPr>
              <w:rPr>
                <w:szCs w:val="24"/>
              </w:rPr>
            </w:pPr>
            <w:r>
              <w:rPr>
                <w:szCs w:val="24"/>
              </w:rPr>
              <w:t>}</w:t>
            </w:r>
          </w:p>
        </w:tc>
      </w:tr>
      <w:tr w:rsidR="00B34661" w14:paraId="59B8841C" w14:textId="77777777">
        <w:trPr>
          <w:jc w:val="center"/>
        </w:trPr>
        <w:tc>
          <w:tcPr>
            <w:tcW w:w="3810" w:type="dxa"/>
            <w:shd w:val="clear" w:color="auto" w:fill="auto"/>
            <w:tcMar>
              <w:left w:w="108" w:type="dxa"/>
            </w:tcMar>
            <w:vAlign w:val="center"/>
          </w:tcPr>
          <w:p w14:paraId="54F8E3DB" w14:textId="77777777" w:rsidR="00B34661" w:rsidRDefault="005331F7">
            <w:pPr>
              <w:rPr>
                <w:color w:val="000000"/>
              </w:rPr>
            </w:pPr>
            <w:r>
              <w:rPr>
                <w:color w:val="000000"/>
              </w:rPr>
              <w:t>STATUS_INPUT2_MUTE</w:t>
            </w:r>
          </w:p>
        </w:tc>
        <w:tc>
          <w:tcPr>
            <w:tcW w:w="3184" w:type="dxa"/>
            <w:shd w:val="clear" w:color="auto" w:fill="auto"/>
            <w:tcMar>
              <w:left w:w="108" w:type="dxa"/>
            </w:tcMar>
          </w:tcPr>
          <w:p w14:paraId="6B4A2A30" w14:textId="77777777" w:rsidR="00B34661" w:rsidRDefault="005331F7">
            <w:pPr>
              <w:rPr>
                <w:szCs w:val="24"/>
              </w:rPr>
            </w:pPr>
            <w:r>
              <w:rPr>
                <w:szCs w:val="24"/>
              </w:rPr>
              <w:t>{</w:t>
            </w:r>
          </w:p>
          <w:p w14:paraId="17416748" w14:textId="77777777" w:rsidR="00B34661" w:rsidRDefault="005331F7">
            <w:pPr>
              <w:rPr>
                <w:szCs w:val="24"/>
              </w:rPr>
            </w:pPr>
            <w:r>
              <w:rPr>
                <w:szCs w:val="24"/>
              </w:rPr>
              <w:t xml:space="preserve">    "function": 5,</w:t>
            </w:r>
          </w:p>
          <w:p w14:paraId="4323E1BD" w14:textId="77777777" w:rsidR="00B34661" w:rsidRDefault="005331F7">
            <w:pPr>
              <w:rPr>
                <w:szCs w:val="24"/>
              </w:rPr>
            </w:pPr>
            <w:r>
              <w:rPr>
                <w:szCs w:val="24"/>
              </w:rPr>
              <w:t xml:space="preserve">    "device":2,</w:t>
            </w:r>
          </w:p>
          <w:p w14:paraId="5297EC6C" w14:textId="77777777" w:rsidR="00B34661" w:rsidRDefault="005331F7">
            <w:pPr>
              <w:rPr>
                <w:szCs w:val="24"/>
              </w:rPr>
            </w:pPr>
            <w:r>
              <w:rPr>
                <w:szCs w:val="24"/>
              </w:rPr>
              <w:t xml:space="preserve">    "</w:t>
            </w:r>
            <w:r>
              <w:t xml:space="preserve"> request-status</w:t>
            </w:r>
            <w:r>
              <w:rPr>
                <w:szCs w:val="24"/>
              </w:rPr>
              <w:t xml:space="preserve"> ": 3</w:t>
            </w:r>
          </w:p>
          <w:p w14:paraId="2955C021" w14:textId="77777777" w:rsidR="00B34661" w:rsidRDefault="005331F7">
            <w:pPr>
              <w:rPr>
                <w:szCs w:val="24"/>
              </w:rPr>
            </w:pPr>
            <w:r>
              <w:rPr>
                <w:szCs w:val="24"/>
              </w:rPr>
              <w:t>}</w:t>
            </w:r>
          </w:p>
        </w:tc>
      </w:tr>
      <w:tr w:rsidR="00B34661" w14:paraId="53EB7EB7" w14:textId="77777777">
        <w:trPr>
          <w:jc w:val="center"/>
        </w:trPr>
        <w:tc>
          <w:tcPr>
            <w:tcW w:w="3810" w:type="dxa"/>
            <w:shd w:val="clear" w:color="auto" w:fill="auto"/>
            <w:tcMar>
              <w:left w:w="108" w:type="dxa"/>
            </w:tcMar>
            <w:vAlign w:val="center"/>
          </w:tcPr>
          <w:p w14:paraId="16B10303" w14:textId="77777777" w:rsidR="00B34661" w:rsidRDefault="005331F7">
            <w:pPr>
              <w:rPr>
                <w:rFonts w:ascii="新細明體" w:eastAsia="新細明體" w:hAnsi="新細明體" w:cs="新細明體"/>
                <w:color w:val="000000"/>
                <w:szCs w:val="24"/>
              </w:rPr>
            </w:pPr>
            <w:r>
              <w:rPr>
                <w:color w:val="000000"/>
              </w:rPr>
              <w:t>STATUS_INPUT3_MUTE</w:t>
            </w:r>
          </w:p>
        </w:tc>
        <w:tc>
          <w:tcPr>
            <w:tcW w:w="3184" w:type="dxa"/>
            <w:shd w:val="clear" w:color="auto" w:fill="auto"/>
            <w:tcMar>
              <w:left w:w="108" w:type="dxa"/>
            </w:tcMar>
          </w:tcPr>
          <w:p w14:paraId="1FCD3F97" w14:textId="77777777" w:rsidR="00B34661" w:rsidRDefault="005331F7">
            <w:pPr>
              <w:rPr>
                <w:szCs w:val="24"/>
              </w:rPr>
            </w:pPr>
            <w:r>
              <w:rPr>
                <w:szCs w:val="24"/>
              </w:rPr>
              <w:t>{</w:t>
            </w:r>
          </w:p>
          <w:p w14:paraId="200D51DC" w14:textId="77777777" w:rsidR="00B34661" w:rsidRDefault="005331F7">
            <w:pPr>
              <w:rPr>
                <w:szCs w:val="24"/>
              </w:rPr>
            </w:pPr>
            <w:r>
              <w:rPr>
                <w:szCs w:val="24"/>
              </w:rPr>
              <w:t xml:space="preserve">    "function": 5,</w:t>
            </w:r>
          </w:p>
          <w:p w14:paraId="3A0A1BC5" w14:textId="77777777" w:rsidR="00B34661" w:rsidRDefault="005331F7">
            <w:pPr>
              <w:rPr>
                <w:szCs w:val="24"/>
              </w:rPr>
            </w:pPr>
            <w:r>
              <w:rPr>
                <w:szCs w:val="24"/>
              </w:rPr>
              <w:t xml:space="preserve">    "device":3,</w:t>
            </w:r>
          </w:p>
          <w:p w14:paraId="30D82CE8" w14:textId="77777777" w:rsidR="00B34661" w:rsidRDefault="005331F7">
            <w:pPr>
              <w:rPr>
                <w:szCs w:val="24"/>
              </w:rPr>
            </w:pPr>
            <w:r>
              <w:rPr>
                <w:szCs w:val="24"/>
              </w:rPr>
              <w:t xml:space="preserve">    "</w:t>
            </w:r>
            <w:r>
              <w:t xml:space="preserve"> request-status</w:t>
            </w:r>
            <w:r>
              <w:rPr>
                <w:szCs w:val="24"/>
              </w:rPr>
              <w:t xml:space="preserve"> ": 3</w:t>
            </w:r>
          </w:p>
          <w:p w14:paraId="703FA009" w14:textId="77777777" w:rsidR="00B34661" w:rsidRDefault="005331F7">
            <w:pPr>
              <w:rPr>
                <w:szCs w:val="24"/>
              </w:rPr>
            </w:pPr>
            <w:r>
              <w:rPr>
                <w:szCs w:val="24"/>
              </w:rPr>
              <w:t>}</w:t>
            </w:r>
          </w:p>
        </w:tc>
      </w:tr>
      <w:tr w:rsidR="00B34661" w14:paraId="059E63FA" w14:textId="77777777">
        <w:trPr>
          <w:jc w:val="center"/>
        </w:trPr>
        <w:tc>
          <w:tcPr>
            <w:tcW w:w="3810" w:type="dxa"/>
            <w:shd w:val="clear" w:color="auto" w:fill="auto"/>
            <w:tcMar>
              <w:left w:w="108" w:type="dxa"/>
            </w:tcMar>
            <w:vAlign w:val="center"/>
          </w:tcPr>
          <w:p w14:paraId="0C691FA8" w14:textId="77777777" w:rsidR="00B34661" w:rsidRDefault="005331F7">
            <w:pPr>
              <w:rPr>
                <w:rFonts w:ascii="新細明體" w:eastAsia="新細明體" w:hAnsi="新細明體" w:cs="新細明體"/>
                <w:color w:val="000000"/>
                <w:szCs w:val="24"/>
              </w:rPr>
            </w:pPr>
            <w:r>
              <w:rPr>
                <w:color w:val="000000"/>
              </w:rPr>
              <w:t>STATUS_INPUT4_MUTE</w:t>
            </w:r>
          </w:p>
        </w:tc>
        <w:tc>
          <w:tcPr>
            <w:tcW w:w="3184" w:type="dxa"/>
            <w:shd w:val="clear" w:color="auto" w:fill="auto"/>
            <w:tcMar>
              <w:left w:w="108" w:type="dxa"/>
            </w:tcMar>
          </w:tcPr>
          <w:p w14:paraId="37F01618" w14:textId="77777777" w:rsidR="00B34661" w:rsidRDefault="005331F7">
            <w:pPr>
              <w:rPr>
                <w:szCs w:val="24"/>
              </w:rPr>
            </w:pPr>
            <w:r>
              <w:rPr>
                <w:szCs w:val="24"/>
              </w:rPr>
              <w:t>{</w:t>
            </w:r>
          </w:p>
          <w:p w14:paraId="108C7B0D" w14:textId="77777777" w:rsidR="00B34661" w:rsidRDefault="005331F7">
            <w:pPr>
              <w:rPr>
                <w:szCs w:val="24"/>
              </w:rPr>
            </w:pPr>
            <w:r>
              <w:rPr>
                <w:szCs w:val="24"/>
              </w:rPr>
              <w:t xml:space="preserve">    "function": 5,</w:t>
            </w:r>
          </w:p>
          <w:p w14:paraId="78595D83" w14:textId="77777777" w:rsidR="00B34661" w:rsidRDefault="005331F7">
            <w:pPr>
              <w:rPr>
                <w:szCs w:val="24"/>
              </w:rPr>
            </w:pPr>
            <w:r>
              <w:rPr>
                <w:szCs w:val="24"/>
              </w:rPr>
              <w:t xml:space="preserve">    "device":4,</w:t>
            </w:r>
          </w:p>
          <w:p w14:paraId="176568D9" w14:textId="77777777" w:rsidR="00B34661" w:rsidRDefault="005331F7">
            <w:pPr>
              <w:rPr>
                <w:szCs w:val="24"/>
              </w:rPr>
            </w:pPr>
            <w:r>
              <w:rPr>
                <w:szCs w:val="24"/>
              </w:rPr>
              <w:t xml:space="preserve">    "</w:t>
            </w:r>
            <w:r>
              <w:t xml:space="preserve"> request-status</w:t>
            </w:r>
            <w:r>
              <w:rPr>
                <w:szCs w:val="24"/>
              </w:rPr>
              <w:t xml:space="preserve"> ": 3</w:t>
            </w:r>
          </w:p>
          <w:p w14:paraId="287402DB" w14:textId="77777777" w:rsidR="00B34661" w:rsidRDefault="005331F7">
            <w:pPr>
              <w:rPr>
                <w:szCs w:val="24"/>
              </w:rPr>
            </w:pPr>
            <w:r>
              <w:rPr>
                <w:szCs w:val="24"/>
              </w:rPr>
              <w:t>}</w:t>
            </w:r>
          </w:p>
        </w:tc>
      </w:tr>
      <w:tr w:rsidR="00B34661" w14:paraId="280F233C" w14:textId="77777777">
        <w:trPr>
          <w:jc w:val="center"/>
        </w:trPr>
        <w:tc>
          <w:tcPr>
            <w:tcW w:w="3810" w:type="dxa"/>
            <w:shd w:val="clear" w:color="auto" w:fill="auto"/>
            <w:tcMar>
              <w:left w:w="108" w:type="dxa"/>
            </w:tcMar>
            <w:vAlign w:val="center"/>
          </w:tcPr>
          <w:p w14:paraId="286E2E2F" w14:textId="77777777" w:rsidR="00B34661" w:rsidRDefault="005331F7">
            <w:pPr>
              <w:rPr>
                <w:rFonts w:ascii="新細明體" w:eastAsia="新細明體" w:hAnsi="新細明體" w:cs="新細明體"/>
                <w:color w:val="000000"/>
                <w:szCs w:val="24"/>
              </w:rPr>
            </w:pPr>
            <w:r>
              <w:rPr>
                <w:color w:val="000000"/>
              </w:rPr>
              <w:t>STATUS_INPUT5_MUTE</w:t>
            </w:r>
          </w:p>
        </w:tc>
        <w:tc>
          <w:tcPr>
            <w:tcW w:w="3184" w:type="dxa"/>
            <w:shd w:val="clear" w:color="auto" w:fill="auto"/>
            <w:tcMar>
              <w:left w:w="108" w:type="dxa"/>
            </w:tcMar>
          </w:tcPr>
          <w:p w14:paraId="25EE9C0A" w14:textId="77777777" w:rsidR="00B34661" w:rsidRDefault="005331F7">
            <w:pPr>
              <w:rPr>
                <w:szCs w:val="24"/>
              </w:rPr>
            </w:pPr>
            <w:r>
              <w:rPr>
                <w:szCs w:val="24"/>
              </w:rPr>
              <w:t>{</w:t>
            </w:r>
          </w:p>
          <w:p w14:paraId="4DE4F2BD" w14:textId="77777777" w:rsidR="00B34661" w:rsidRDefault="005331F7">
            <w:pPr>
              <w:rPr>
                <w:szCs w:val="24"/>
              </w:rPr>
            </w:pPr>
            <w:r>
              <w:rPr>
                <w:szCs w:val="24"/>
              </w:rPr>
              <w:t xml:space="preserve">    "function": 5,</w:t>
            </w:r>
          </w:p>
          <w:p w14:paraId="634124F5" w14:textId="77777777" w:rsidR="00B34661" w:rsidRDefault="005331F7">
            <w:pPr>
              <w:rPr>
                <w:szCs w:val="24"/>
              </w:rPr>
            </w:pPr>
            <w:r>
              <w:rPr>
                <w:szCs w:val="24"/>
              </w:rPr>
              <w:t xml:space="preserve">    "device":5,</w:t>
            </w:r>
          </w:p>
          <w:p w14:paraId="5533C536" w14:textId="77777777" w:rsidR="00B34661" w:rsidRDefault="005331F7">
            <w:pPr>
              <w:rPr>
                <w:szCs w:val="24"/>
              </w:rPr>
            </w:pPr>
            <w:r>
              <w:rPr>
                <w:szCs w:val="24"/>
              </w:rPr>
              <w:t xml:space="preserve">    "</w:t>
            </w:r>
            <w:r>
              <w:t xml:space="preserve"> request-status</w:t>
            </w:r>
            <w:r>
              <w:rPr>
                <w:szCs w:val="24"/>
              </w:rPr>
              <w:t xml:space="preserve"> ": 3</w:t>
            </w:r>
          </w:p>
          <w:p w14:paraId="3E218C46" w14:textId="77777777" w:rsidR="00B34661" w:rsidRDefault="005331F7">
            <w:pPr>
              <w:rPr>
                <w:szCs w:val="24"/>
              </w:rPr>
            </w:pPr>
            <w:r>
              <w:rPr>
                <w:szCs w:val="24"/>
              </w:rPr>
              <w:t>}</w:t>
            </w:r>
          </w:p>
        </w:tc>
      </w:tr>
      <w:tr w:rsidR="00B34661" w14:paraId="4B057FBE" w14:textId="77777777">
        <w:trPr>
          <w:jc w:val="center"/>
        </w:trPr>
        <w:tc>
          <w:tcPr>
            <w:tcW w:w="3810" w:type="dxa"/>
            <w:shd w:val="clear" w:color="auto" w:fill="auto"/>
            <w:tcMar>
              <w:left w:w="108" w:type="dxa"/>
            </w:tcMar>
            <w:vAlign w:val="center"/>
          </w:tcPr>
          <w:p w14:paraId="67C78B69" w14:textId="77777777" w:rsidR="00B34661" w:rsidRDefault="005331F7">
            <w:pPr>
              <w:rPr>
                <w:rFonts w:ascii="新細明體" w:eastAsia="新細明體" w:hAnsi="新細明體" w:cs="新細明體"/>
                <w:color w:val="FF0000"/>
                <w:szCs w:val="24"/>
              </w:rPr>
            </w:pPr>
            <w:r>
              <w:rPr>
                <w:color w:val="FF0000"/>
              </w:rPr>
              <w:t>STATUS_INPUT6_MUTE</w:t>
            </w:r>
          </w:p>
        </w:tc>
        <w:tc>
          <w:tcPr>
            <w:tcW w:w="3184" w:type="dxa"/>
            <w:shd w:val="clear" w:color="auto" w:fill="auto"/>
            <w:tcMar>
              <w:left w:w="108" w:type="dxa"/>
            </w:tcMar>
          </w:tcPr>
          <w:p w14:paraId="6D3C3A72" w14:textId="77777777" w:rsidR="00B34661" w:rsidRDefault="005331F7">
            <w:pPr>
              <w:rPr>
                <w:szCs w:val="24"/>
              </w:rPr>
            </w:pPr>
            <w:r>
              <w:rPr>
                <w:szCs w:val="24"/>
              </w:rPr>
              <w:t>{</w:t>
            </w:r>
          </w:p>
          <w:p w14:paraId="3A9B188E" w14:textId="77777777" w:rsidR="00B34661" w:rsidRDefault="005331F7">
            <w:pPr>
              <w:rPr>
                <w:szCs w:val="24"/>
              </w:rPr>
            </w:pPr>
            <w:r>
              <w:rPr>
                <w:szCs w:val="24"/>
              </w:rPr>
              <w:t xml:space="preserve">    "function": 5,</w:t>
            </w:r>
          </w:p>
          <w:p w14:paraId="6B09E436" w14:textId="77777777" w:rsidR="00B34661" w:rsidRDefault="005331F7">
            <w:pPr>
              <w:rPr>
                <w:szCs w:val="24"/>
              </w:rPr>
            </w:pPr>
            <w:r>
              <w:rPr>
                <w:szCs w:val="24"/>
              </w:rPr>
              <w:t xml:space="preserve">    "device":6,</w:t>
            </w:r>
          </w:p>
          <w:p w14:paraId="7584E9A5" w14:textId="77777777" w:rsidR="00B34661" w:rsidRDefault="005331F7">
            <w:pPr>
              <w:rPr>
                <w:szCs w:val="24"/>
              </w:rPr>
            </w:pPr>
            <w:r>
              <w:rPr>
                <w:szCs w:val="24"/>
              </w:rPr>
              <w:t xml:space="preserve">    "</w:t>
            </w:r>
            <w:r>
              <w:t xml:space="preserve"> request-status</w:t>
            </w:r>
            <w:r>
              <w:rPr>
                <w:szCs w:val="24"/>
              </w:rPr>
              <w:t xml:space="preserve"> ": </w:t>
            </w:r>
            <w:r>
              <w:rPr>
                <w:color w:val="FF0000"/>
                <w:szCs w:val="24"/>
              </w:rPr>
              <w:t>3</w:t>
            </w:r>
          </w:p>
          <w:p w14:paraId="07044CDD" w14:textId="77777777" w:rsidR="00B34661" w:rsidRDefault="005331F7">
            <w:pPr>
              <w:rPr>
                <w:szCs w:val="24"/>
              </w:rPr>
            </w:pPr>
            <w:r>
              <w:rPr>
                <w:szCs w:val="24"/>
              </w:rPr>
              <w:t>}</w:t>
            </w:r>
          </w:p>
        </w:tc>
      </w:tr>
      <w:tr w:rsidR="00B34661" w14:paraId="297378F3" w14:textId="77777777">
        <w:trPr>
          <w:jc w:val="center"/>
        </w:trPr>
        <w:tc>
          <w:tcPr>
            <w:tcW w:w="3810" w:type="dxa"/>
            <w:shd w:val="clear" w:color="auto" w:fill="auto"/>
            <w:tcMar>
              <w:left w:w="108" w:type="dxa"/>
            </w:tcMar>
            <w:vAlign w:val="center"/>
          </w:tcPr>
          <w:p w14:paraId="2D02847A" w14:textId="77777777" w:rsidR="00B34661" w:rsidRDefault="005331F7">
            <w:pPr>
              <w:rPr>
                <w:rFonts w:ascii="新細明體" w:eastAsia="新細明體" w:hAnsi="新細明體" w:cs="新細明體"/>
                <w:color w:val="000000"/>
                <w:szCs w:val="24"/>
              </w:rPr>
            </w:pPr>
            <w:r>
              <w:rPr>
                <w:color w:val="000000"/>
              </w:rPr>
              <w:lastRenderedPageBreak/>
              <w:t>STATUS_INPUT7_MUTE</w:t>
            </w:r>
          </w:p>
        </w:tc>
        <w:tc>
          <w:tcPr>
            <w:tcW w:w="3184" w:type="dxa"/>
            <w:shd w:val="clear" w:color="auto" w:fill="auto"/>
            <w:tcMar>
              <w:left w:w="108" w:type="dxa"/>
            </w:tcMar>
          </w:tcPr>
          <w:p w14:paraId="54A0F7BD" w14:textId="77777777" w:rsidR="00B34661" w:rsidRDefault="005331F7">
            <w:pPr>
              <w:rPr>
                <w:szCs w:val="24"/>
              </w:rPr>
            </w:pPr>
            <w:r>
              <w:rPr>
                <w:szCs w:val="24"/>
              </w:rPr>
              <w:t>{</w:t>
            </w:r>
          </w:p>
          <w:p w14:paraId="3E4CE913" w14:textId="77777777" w:rsidR="00B34661" w:rsidRDefault="005331F7">
            <w:pPr>
              <w:rPr>
                <w:szCs w:val="24"/>
              </w:rPr>
            </w:pPr>
            <w:r>
              <w:rPr>
                <w:szCs w:val="24"/>
              </w:rPr>
              <w:t xml:space="preserve">    "function": 5,</w:t>
            </w:r>
          </w:p>
          <w:p w14:paraId="27964875" w14:textId="77777777" w:rsidR="00B34661" w:rsidRDefault="005331F7">
            <w:pPr>
              <w:rPr>
                <w:szCs w:val="24"/>
              </w:rPr>
            </w:pPr>
            <w:r>
              <w:rPr>
                <w:szCs w:val="24"/>
              </w:rPr>
              <w:t xml:space="preserve">    "device":7,</w:t>
            </w:r>
          </w:p>
          <w:p w14:paraId="4B668014" w14:textId="77777777" w:rsidR="00B34661" w:rsidRDefault="005331F7">
            <w:pPr>
              <w:rPr>
                <w:szCs w:val="24"/>
              </w:rPr>
            </w:pPr>
            <w:r>
              <w:rPr>
                <w:szCs w:val="24"/>
              </w:rPr>
              <w:t xml:space="preserve">    "</w:t>
            </w:r>
            <w:r>
              <w:t xml:space="preserve"> request-status</w:t>
            </w:r>
            <w:r>
              <w:rPr>
                <w:szCs w:val="24"/>
              </w:rPr>
              <w:t xml:space="preserve"> ": 3</w:t>
            </w:r>
          </w:p>
          <w:p w14:paraId="364C555C" w14:textId="77777777" w:rsidR="00B34661" w:rsidRDefault="005331F7">
            <w:pPr>
              <w:rPr>
                <w:szCs w:val="24"/>
              </w:rPr>
            </w:pPr>
            <w:r>
              <w:rPr>
                <w:szCs w:val="24"/>
              </w:rPr>
              <w:t>}</w:t>
            </w:r>
          </w:p>
        </w:tc>
      </w:tr>
      <w:tr w:rsidR="00B34661" w14:paraId="7C7E9461" w14:textId="77777777">
        <w:trPr>
          <w:jc w:val="center"/>
        </w:trPr>
        <w:tc>
          <w:tcPr>
            <w:tcW w:w="3810" w:type="dxa"/>
            <w:shd w:val="clear" w:color="auto" w:fill="auto"/>
            <w:tcMar>
              <w:left w:w="108" w:type="dxa"/>
            </w:tcMar>
            <w:vAlign w:val="center"/>
          </w:tcPr>
          <w:p w14:paraId="4DF3C38A" w14:textId="77777777" w:rsidR="00B34661" w:rsidRDefault="005331F7">
            <w:pPr>
              <w:rPr>
                <w:rFonts w:ascii="新細明體" w:eastAsia="新細明體" w:hAnsi="新細明體" w:cs="新細明體"/>
                <w:color w:val="000000"/>
                <w:szCs w:val="24"/>
              </w:rPr>
            </w:pPr>
            <w:r>
              <w:rPr>
                <w:color w:val="000000"/>
              </w:rPr>
              <w:t>STATUS_INPUT9_MUTE</w:t>
            </w:r>
          </w:p>
        </w:tc>
        <w:tc>
          <w:tcPr>
            <w:tcW w:w="3184" w:type="dxa"/>
            <w:shd w:val="clear" w:color="auto" w:fill="auto"/>
            <w:tcMar>
              <w:left w:w="108" w:type="dxa"/>
            </w:tcMar>
          </w:tcPr>
          <w:p w14:paraId="1BA166FE" w14:textId="77777777" w:rsidR="00B34661" w:rsidRDefault="005331F7">
            <w:pPr>
              <w:rPr>
                <w:szCs w:val="24"/>
              </w:rPr>
            </w:pPr>
            <w:r>
              <w:rPr>
                <w:szCs w:val="24"/>
              </w:rPr>
              <w:t>{</w:t>
            </w:r>
          </w:p>
          <w:p w14:paraId="19F8DA4B" w14:textId="77777777" w:rsidR="00B34661" w:rsidRDefault="005331F7">
            <w:pPr>
              <w:rPr>
                <w:szCs w:val="24"/>
              </w:rPr>
            </w:pPr>
            <w:r>
              <w:rPr>
                <w:szCs w:val="24"/>
              </w:rPr>
              <w:t xml:space="preserve">    "function": 5,</w:t>
            </w:r>
          </w:p>
          <w:p w14:paraId="7ADB35AD" w14:textId="77777777" w:rsidR="00B34661" w:rsidRDefault="005331F7">
            <w:pPr>
              <w:rPr>
                <w:szCs w:val="24"/>
              </w:rPr>
            </w:pPr>
            <w:r>
              <w:rPr>
                <w:szCs w:val="24"/>
              </w:rPr>
              <w:t xml:space="preserve">    "device":8,</w:t>
            </w:r>
          </w:p>
          <w:p w14:paraId="46A72429" w14:textId="77777777" w:rsidR="00B34661" w:rsidRDefault="005331F7">
            <w:pPr>
              <w:rPr>
                <w:szCs w:val="24"/>
              </w:rPr>
            </w:pPr>
            <w:r>
              <w:rPr>
                <w:szCs w:val="24"/>
              </w:rPr>
              <w:t xml:space="preserve">    "</w:t>
            </w:r>
            <w:r>
              <w:t xml:space="preserve"> request-status</w:t>
            </w:r>
            <w:r>
              <w:rPr>
                <w:szCs w:val="24"/>
              </w:rPr>
              <w:t xml:space="preserve"> ": 3</w:t>
            </w:r>
          </w:p>
          <w:p w14:paraId="15230B8B" w14:textId="77777777" w:rsidR="00B34661" w:rsidRDefault="005331F7">
            <w:pPr>
              <w:rPr>
                <w:szCs w:val="24"/>
              </w:rPr>
            </w:pPr>
            <w:r>
              <w:rPr>
                <w:szCs w:val="24"/>
              </w:rPr>
              <w:t>}</w:t>
            </w:r>
          </w:p>
        </w:tc>
      </w:tr>
      <w:tr w:rsidR="00B34661" w14:paraId="3DDA02B7" w14:textId="77777777">
        <w:trPr>
          <w:jc w:val="center"/>
        </w:trPr>
        <w:tc>
          <w:tcPr>
            <w:tcW w:w="3810" w:type="dxa"/>
            <w:shd w:val="clear" w:color="auto" w:fill="auto"/>
            <w:tcMar>
              <w:left w:w="108" w:type="dxa"/>
            </w:tcMar>
            <w:vAlign w:val="center"/>
          </w:tcPr>
          <w:p w14:paraId="1F0F58FB" w14:textId="77777777" w:rsidR="00B34661" w:rsidRDefault="005331F7">
            <w:pPr>
              <w:rPr>
                <w:rFonts w:ascii="新細明體" w:eastAsia="新細明體" w:hAnsi="新細明體" w:cs="新細明體"/>
                <w:color w:val="000000"/>
                <w:szCs w:val="24"/>
              </w:rPr>
            </w:pPr>
            <w:r>
              <w:rPr>
                <w:color w:val="000000"/>
              </w:rPr>
              <w:t>STATUS_INPUT10_MUTE</w:t>
            </w:r>
          </w:p>
        </w:tc>
        <w:tc>
          <w:tcPr>
            <w:tcW w:w="3184" w:type="dxa"/>
            <w:shd w:val="clear" w:color="auto" w:fill="auto"/>
            <w:tcMar>
              <w:left w:w="108" w:type="dxa"/>
            </w:tcMar>
          </w:tcPr>
          <w:p w14:paraId="2AD565E2" w14:textId="77777777" w:rsidR="00B34661" w:rsidRDefault="005331F7">
            <w:pPr>
              <w:rPr>
                <w:szCs w:val="24"/>
              </w:rPr>
            </w:pPr>
            <w:r>
              <w:rPr>
                <w:szCs w:val="24"/>
              </w:rPr>
              <w:t>{</w:t>
            </w:r>
          </w:p>
          <w:p w14:paraId="57B25AA1" w14:textId="77777777" w:rsidR="00B34661" w:rsidRDefault="005331F7">
            <w:pPr>
              <w:rPr>
                <w:szCs w:val="24"/>
              </w:rPr>
            </w:pPr>
            <w:r>
              <w:rPr>
                <w:szCs w:val="24"/>
              </w:rPr>
              <w:t xml:space="preserve">    "function": 5,</w:t>
            </w:r>
          </w:p>
          <w:p w14:paraId="704BAFEC" w14:textId="77777777" w:rsidR="00B34661" w:rsidRDefault="005331F7">
            <w:pPr>
              <w:rPr>
                <w:szCs w:val="24"/>
              </w:rPr>
            </w:pPr>
            <w:r>
              <w:rPr>
                <w:szCs w:val="24"/>
              </w:rPr>
              <w:t xml:space="preserve">    "device":9,</w:t>
            </w:r>
          </w:p>
          <w:p w14:paraId="22A8DDFB" w14:textId="77777777" w:rsidR="00B34661" w:rsidRDefault="005331F7">
            <w:pPr>
              <w:rPr>
                <w:szCs w:val="24"/>
              </w:rPr>
            </w:pPr>
            <w:r>
              <w:rPr>
                <w:szCs w:val="24"/>
              </w:rPr>
              <w:t xml:space="preserve">    "</w:t>
            </w:r>
            <w:r>
              <w:t xml:space="preserve"> request-status</w:t>
            </w:r>
            <w:r>
              <w:rPr>
                <w:szCs w:val="24"/>
              </w:rPr>
              <w:t xml:space="preserve"> ": 3</w:t>
            </w:r>
          </w:p>
          <w:p w14:paraId="4358B9BB" w14:textId="77777777" w:rsidR="00B34661" w:rsidRDefault="005331F7">
            <w:pPr>
              <w:rPr>
                <w:szCs w:val="24"/>
              </w:rPr>
            </w:pPr>
            <w:r>
              <w:rPr>
                <w:szCs w:val="24"/>
              </w:rPr>
              <w:t>}</w:t>
            </w:r>
          </w:p>
        </w:tc>
      </w:tr>
      <w:tr w:rsidR="00B34661" w14:paraId="2BC78162" w14:textId="77777777">
        <w:trPr>
          <w:jc w:val="center"/>
        </w:trPr>
        <w:tc>
          <w:tcPr>
            <w:tcW w:w="3810" w:type="dxa"/>
            <w:shd w:val="clear" w:color="auto" w:fill="auto"/>
            <w:tcMar>
              <w:left w:w="108" w:type="dxa"/>
            </w:tcMar>
            <w:vAlign w:val="center"/>
          </w:tcPr>
          <w:p w14:paraId="6FA700C4" w14:textId="77777777" w:rsidR="00B34661" w:rsidRDefault="005331F7">
            <w:pPr>
              <w:rPr>
                <w:rFonts w:ascii="新細明體" w:eastAsia="新細明體" w:hAnsi="新細明體" w:cs="新細明體"/>
                <w:color w:val="000000"/>
                <w:szCs w:val="24"/>
              </w:rPr>
            </w:pPr>
            <w:r>
              <w:rPr>
                <w:color w:val="000000"/>
              </w:rPr>
              <w:t>STATUS_OUTPUT1_MUTE</w:t>
            </w:r>
          </w:p>
        </w:tc>
        <w:tc>
          <w:tcPr>
            <w:tcW w:w="3184" w:type="dxa"/>
            <w:shd w:val="clear" w:color="auto" w:fill="auto"/>
            <w:tcMar>
              <w:left w:w="108" w:type="dxa"/>
            </w:tcMar>
          </w:tcPr>
          <w:p w14:paraId="74D55AAF" w14:textId="77777777" w:rsidR="00B34661" w:rsidRDefault="005331F7">
            <w:pPr>
              <w:rPr>
                <w:szCs w:val="24"/>
              </w:rPr>
            </w:pPr>
            <w:r>
              <w:rPr>
                <w:szCs w:val="24"/>
              </w:rPr>
              <w:t>{</w:t>
            </w:r>
          </w:p>
          <w:p w14:paraId="3804D29A" w14:textId="77777777" w:rsidR="00B34661" w:rsidRDefault="005331F7">
            <w:pPr>
              <w:rPr>
                <w:szCs w:val="24"/>
              </w:rPr>
            </w:pPr>
            <w:r>
              <w:rPr>
                <w:szCs w:val="24"/>
              </w:rPr>
              <w:t xml:space="preserve">    "function": 5,</w:t>
            </w:r>
          </w:p>
          <w:p w14:paraId="2C102E7F" w14:textId="77777777" w:rsidR="00B34661" w:rsidRDefault="005331F7">
            <w:pPr>
              <w:rPr>
                <w:szCs w:val="24"/>
              </w:rPr>
            </w:pPr>
            <w:r>
              <w:rPr>
                <w:szCs w:val="24"/>
              </w:rPr>
              <w:t xml:space="preserve">    "device":10,</w:t>
            </w:r>
          </w:p>
          <w:p w14:paraId="03D47BBB" w14:textId="77777777" w:rsidR="00B34661" w:rsidRDefault="005331F7">
            <w:pPr>
              <w:rPr>
                <w:szCs w:val="24"/>
              </w:rPr>
            </w:pPr>
            <w:r>
              <w:rPr>
                <w:szCs w:val="24"/>
              </w:rPr>
              <w:t xml:space="preserve">    "</w:t>
            </w:r>
            <w:r>
              <w:t xml:space="preserve"> request-status</w:t>
            </w:r>
            <w:r>
              <w:rPr>
                <w:szCs w:val="24"/>
              </w:rPr>
              <w:t xml:space="preserve"> ": 3</w:t>
            </w:r>
          </w:p>
          <w:p w14:paraId="099B7440" w14:textId="77777777" w:rsidR="00B34661" w:rsidRDefault="005331F7">
            <w:pPr>
              <w:rPr>
                <w:szCs w:val="24"/>
              </w:rPr>
            </w:pPr>
            <w:r>
              <w:rPr>
                <w:szCs w:val="24"/>
              </w:rPr>
              <w:t>}</w:t>
            </w:r>
          </w:p>
        </w:tc>
      </w:tr>
      <w:tr w:rsidR="00B34661" w14:paraId="29032AB9" w14:textId="77777777">
        <w:trPr>
          <w:jc w:val="center"/>
        </w:trPr>
        <w:tc>
          <w:tcPr>
            <w:tcW w:w="3810" w:type="dxa"/>
            <w:shd w:val="clear" w:color="auto" w:fill="auto"/>
            <w:tcMar>
              <w:left w:w="108" w:type="dxa"/>
            </w:tcMar>
            <w:vAlign w:val="center"/>
          </w:tcPr>
          <w:p w14:paraId="1FBB670B" w14:textId="77777777" w:rsidR="00B34661" w:rsidRDefault="005331F7">
            <w:pPr>
              <w:rPr>
                <w:rFonts w:ascii="新細明體" w:eastAsia="新細明體" w:hAnsi="新細明體" w:cs="新細明體"/>
                <w:color w:val="000000"/>
                <w:szCs w:val="24"/>
              </w:rPr>
            </w:pPr>
            <w:r>
              <w:rPr>
                <w:color w:val="000000"/>
              </w:rPr>
              <w:t>STATUS_OUTPUT2_MUTE</w:t>
            </w:r>
          </w:p>
        </w:tc>
        <w:tc>
          <w:tcPr>
            <w:tcW w:w="3184" w:type="dxa"/>
            <w:shd w:val="clear" w:color="auto" w:fill="auto"/>
            <w:tcMar>
              <w:left w:w="108" w:type="dxa"/>
            </w:tcMar>
          </w:tcPr>
          <w:p w14:paraId="736CCDAF" w14:textId="77777777" w:rsidR="00B34661" w:rsidRDefault="005331F7">
            <w:pPr>
              <w:rPr>
                <w:szCs w:val="24"/>
              </w:rPr>
            </w:pPr>
            <w:r>
              <w:rPr>
                <w:szCs w:val="24"/>
              </w:rPr>
              <w:t>{</w:t>
            </w:r>
          </w:p>
          <w:p w14:paraId="301BB7B9" w14:textId="77777777" w:rsidR="00B34661" w:rsidRDefault="005331F7">
            <w:pPr>
              <w:rPr>
                <w:szCs w:val="24"/>
              </w:rPr>
            </w:pPr>
            <w:r>
              <w:rPr>
                <w:szCs w:val="24"/>
              </w:rPr>
              <w:t xml:space="preserve">    "function": 5,</w:t>
            </w:r>
          </w:p>
          <w:p w14:paraId="32640581" w14:textId="77777777" w:rsidR="00B34661" w:rsidRDefault="005331F7">
            <w:pPr>
              <w:rPr>
                <w:szCs w:val="24"/>
              </w:rPr>
            </w:pPr>
            <w:r>
              <w:rPr>
                <w:szCs w:val="24"/>
              </w:rPr>
              <w:t xml:space="preserve">    "device":11,</w:t>
            </w:r>
          </w:p>
          <w:p w14:paraId="423402C6" w14:textId="77777777" w:rsidR="00B34661" w:rsidRDefault="005331F7">
            <w:pPr>
              <w:rPr>
                <w:szCs w:val="24"/>
              </w:rPr>
            </w:pPr>
            <w:r>
              <w:rPr>
                <w:szCs w:val="24"/>
              </w:rPr>
              <w:t xml:space="preserve">    "</w:t>
            </w:r>
            <w:r>
              <w:t xml:space="preserve"> request-status</w:t>
            </w:r>
            <w:r>
              <w:rPr>
                <w:szCs w:val="24"/>
              </w:rPr>
              <w:t xml:space="preserve"> ": 3</w:t>
            </w:r>
          </w:p>
          <w:p w14:paraId="605B48C2" w14:textId="77777777" w:rsidR="00B34661" w:rsidRDefault="005331F7">
            <w:pPr>
              <w:rPr>
                <w:szCs w:val="24"/>
              </w:rPr>
            </w:pPr>
            <w:r>
              <w:rPr>
                <w:szCs w:val="24"/>
              </w:rPr>
              <w:t>}</w:t>
            </w:r>
          </w:p>
        </w:tc>
      </w:tr>
      <w:tr w:rsidR="00B34661" w14:paraId="53D1A2D7" w14:textId="77777777">
        <w:trPr>
          <w:jc w:val="center"/>
        </w:trPr>
        <w:tc>
          <w:tcPr>
            <w:tcW w:w="3810" w:type="dxa"/>
            <w:shd w:val="clear" w:color="auto" w:fill="auto"/>
            <w:tcMar>
              <w:left w:w="108" w:type="dxa"/>
            </w:tcMar>
            <w:vAlign w:val="center"/>
          </w:tcPr>
          <w:p w14:paraId="798AB26D" w14:textId="77777777" w:rsidR="00B34661" w:rsidRDefault="005331F7">
            <w:pPr>
              <w:rPr>
                <w:rFonts w:ascii="新細明體" w:eastAsia="新細明體" w:hAnsi="新細明體" w:cs="新細明體"/>
                <w:color w:val="000000"/>
                <w:szCs w:val="24"/>
              </w:rPr>
            </w:pPr>
            <w:r>
              <w:rPr>
                <w:color w:val="000000"/>
              </w:rPr>
              <w:t>STATUS_OUTPUT3_MUTE</w:t>
            </w:r>
          </w:p>
        </w:tc>
        <w:tc>
          <w:tcPr>
            <w:tcW w:w="3184" w:type="dxa"/>
            <w:shd w:val="clear" w:color="auto" w:fill="auto"/>
            <w:tcMar>
              <w:left w:w="108" w:type="dxa"/>
            </w:tcMar>
          </w:tcPr>
          <w:p w14:paraId="58EBFAC7" w14:textId="77777777" w:rsidR="00B34661" w:rsidRDefault="005331F7">
            <w:pPr>
              <w:rPr>
                <w:szCs w:val="24"/>
              </w:rPr>
            </w:pPr>
            <w:r>
              <w:rPr>
                <w:szCs w:val="24"/>
              </w:rPr>
              <w:t>{</w:t>
            </w:r>
          </w:p>
          <w:p w14:paraId="700095CF" w14:textId="77777777" w:rsidR="00B34661" w:rsidRDefault="005331F7">
            <w:pPr>
              <w:rPr>
                <w:szCs w:val="24"/>
              </w:rPr>
            </w:pPr>
            <w:r>
              <w:rPr>
                <w:szCs w:val="24"/>
              </w:rPr>
              <w:t xml:space="preserve">    "function": 5,</w:t>
            </w:r>
          </w:p>
          <w:p w14:paraId="61800728" w14:textId="77777777" w:rsidR="00B34661" w:rsidRDefault="005331F7">
            <w:pPr>
              <w:rPr>
                <w:szCs w:val="24"/>
              </w:rPr>
            </w:pPr>
            <w:r>
              <w:rPr>
                <w:szCs w:val="24"/>
              </w:rPr>
              <w:t xml:space="preserve">    "device":12,</w:t>
            </w:r>
          </w:p>
          <w:p w14:paraId="079F652C" w14:textId="77777777" w:rsidR="00B34661" w:rsidRDefault="005331F7">
            <w:pPr>
              <w:rPr>
                <w:szCs w:val="24"/>
              </w:rPr>
            </w:pPr>
            <w:r>
              <w:rPr>
                <w:szCs w:val="24"/>
              </w:rPr>
              <w:t xml:space="preserve">    "</w:t>
            </w:r>
            <w:r>
              <w:t xml:space="preserve"> request-status</w:t>
            </w:r>
            <w:r>
              <w:rPr>
                <w:szCs w:val="24"/>
              </w:rPr>
              <w:t xml:space="preserve"> ": 3</w:t>
            </w:r>
          </w:p>
          <w:p w14:paraId="08F90215" w14:textId="77777777" w:rsidR="00B34661" w:rsidRDefault="005331F7">
            <w:pPr>
              <w:rPr>
                <w:szCs w:val="24"/>
              </w:rPr>
            </w:pPr>
            <w:r>
              <w:rPr>
                <w:szCs w:val="24"/>
              </w:rPr>
              <w:t>}</w:t>
            </w:r>
          </w:p>
        </w:tc>
      </w:tr>
      <w:tr w:rsidR="00B34661" w14:paraId="4828D75D" w14:textId="77777777">
        <w:trPr>
          <w:jc w:val="center"/>
        </w:trPr>
        <w:tc>
          <w:tcPr>
            <w:tcW w:w="3810" w:type="dxa"/>
            <w:shd w:val="clear" w:color="auto" w:fill="auto"/>
            <w:tcMar>
              <w:left w:w="108" w:type="dxa"/>
            </w:tcMar>
            <w:vAlign w:val="center"/>
          </w:tcPr>
          <w:p w14:paraId="2C60E953" w14:textId="77777777" w:rsidR="00B34661" w:rsidRDefault="005331F7">
            <w:pPr>
              <w:rPr>
                <w:rFonts w:ascii="新細明體" w:eastAsia="新細明體" w:hAnsi="新細明體" w:cs="新細明體"/>
                <w:color w:val="000000"/>
                <w:szCs w:val="24"/>
              </w:rPr>
            </w:pPr>
            <w:r>
              <w:rPr>
                <w:color w:val="000000"/>
              </w:rPr>
              <w:t>STATUS_OUTPUT6_MUTE</w:t>
            </w:r>
          </w:p>
        </w:tc>
        <w:tc>
          <w:tcPr>
            <w:tcW w:w="3184" w:type="dxa"/>
            <w:shd w:val="clear" w:color="auto" w:fill="auto"/>
            <w:tcMar>
              <w:left w:w="108" w:type="dxa"/>
            </w:tcMar>
          </w:tcPr>
          <w:p w14:paraId="1CE3D91D" w14:textId="77777777" w:rsidR="00B34661" w:rsidRDefault="005331F7">
            <w:pPr>
              <w:rPr>
                <w:szCs w:val="24"/>
              </w:rPr>
            </w:pPr>
            <w:r>
              <w:rPr>
                <w:szCs w:val="24"/>
              </w:rPr>
              <w:t>{</w:t>
            </w:r>
          </w:p>
          <w:p w14:paraId="6C0CFDB5" w14:textId="77777777" w:rsidR="00B34661" w:rsidRDefault="005331F7">
            <w:pPr>
              <w:rPr>
                <w:szCs w:val="24"/>
              </w:rPr>
            </w:pPr>
            <w:r>
              <w:rPr>
                <w:szCs w:val="24"/>
              </w:rPr>
              <w:t xml:space="preserve">    "function": 5,</w:t>
            </w:r>
          </w:p>
          <w:p w14:paraId="496DF03B" w14:textId="77777777" w:rsidR="00B34661" w:rsidRDefault="005331F7">
            <w:pPr>
              <w:rPr>
                <w:szCs w:val="24"/>
              </w:rPr>
            </w:pPr>
            <w:r>
              <w:rPr>
                <w:szCs w:val="24"/>
              </w:rPr>
              <w:t xml:space="preserve">    "device":13,</w:t>
            </w:r>
          </w:p>
          <w:p w14:paraId="19A5DB6E" w14:textId="77777777" w:rsidR="00B34661" w:rsidRDefault="005331F7">
            <w:pPr>
              <w:rPr>
                <w:szCs w:val="24"/>
              </w:rPr>
            </w:pPr>
            <w:r>
              <w:rPr>
                <w:szCs w:val="24"/>
              </w:rPr>
              <w:t xml:space="preserve">    "</w:t>
            </w:r>
            <w:r>
              <w:t xml:space="preserve"> request-status</w:t>
            </w:r>
            <w:r>
              <w:rPr>
                <w:szCs w:val="24"/>
              </w:rPr>
              <w:t xml:space="preserve"> ": 3</w:t>
            </w:r>
          </w:p>
          <w:p w14:paraId="0ADFD631" w14:textId="77777777" w:rsidR="00B34661" w:rsidRDefault="005331F7">
            <w:pPr>
              <w:rPr>
                <w:szCs w:val="24"/>
              </w:rPr>
            </w:pPr>
            <w:r>
              <w:rPr>
                <w:szCs w:val="24"/>
              </w:rPr>
              <w:t>}</w:t>
            </w:r>
          </w:p>
        </w:tc>
      </w:tr>
      <w:tr w:rsidR="00B34661" w14:paraId="41C8881B" w14:textId="77777777">
        <w:trPr>
          <w:jc w:val="center"/>
        </w:trPr>
        <w:tc>
          <w:tcPr>
            <w:tcW w:w="3810" w:type="dxa"/>
            <w:shd w:val="clear" w:color="auto" w:fill="auto"/>
            <w:tcMar>
              <w:left w:w="108" w:type="dxa"/>
            </w:tcMar>
            <w:vAlign w:val="center"/>
          </w:tcPr>
          <w:p w14:paraId="61DAE226" w14:textId="77777777" w:rsidR="00B34661" w:rsidRDefault="005331F7">
            <w:pPr>
              <w:rPr>
                <w:color w:val="000000"/>
              </w:rPr>
            </w:pPr>
            <w:r>
              <w:commentReference w:id="118"/>
            </w:r>
          </w:p>
        </w:tc>
        <w:tc>
          <w:tcPr>
            <w:tcW w:w="3184" w:type="dxa"/>
            <w:shd w:val="clear" w:color="auto" w:fill="auto"/>
            <w:tcMar>
              <w:left w:w="108" w:type="dxa"/>
            </w:tcMar>
          </w:tcPr>
          <w:p w14:paraId="2522C411" w14:textId="77777777" w:rsidR="00B34661" w:rsidRDefault="00B34661">
            <w:pPr>
              <w:rPr>
                <w:szCs w:val="24"/>
              </w:rPr>
            </w:pPr>
          </w:p>
        </w:tc>
      </w:tr>
      <w:tr w:rsidR="00B34661" w14:paraId="394C7AFC" w14:textId="77777777">
        <w:trPr>
          <w:jc w:val="center"/>
          <w:ins w:id="119" w:author="161003" w:date="2017-03-22T16:07:00Z"/>
        </w:trPr>
        <w:tc>
          <w:tcPr>
            <w:tcW w:w="3810" w:type="dxa"/>
            <w:shd w:val="clear" w:color="auto" w:fill="auto"/>
            <w:tcMar>
              <w:left w:w="108" w:type="dxa"/>
            </w:tcMar>
            <w:vAlign w:val="center"/>
          </w:tcPr>
          <w:p w14:paraId="451A5C09" w14:textId="77777777" w:rsidR="00B34661" w:rsidRDefault="005331F7">
            <w:pPr>
              <w:rPr>
                <w:color w:val="000000"/>
              </w:rPr>
            </w:pPr>
            <w:ins w:id="120" w:author="161003" w:date="2017-03-22T16:08:00Z">
              <w:r>
                <w:rPr>
                  <w:color w:val="000000"/>
                </w:rPr>
                <w:t>STATUS_INPUT1_VOL</w:t>
              </w:r>
            </w:ins>
          </w:p>
        </w:tc>
        <w:tc>
          <w:tcPr>
            <w:tcW w:w="3184" w:type="dxa"/>
            <w:shd w:val="clear" w:color="auto" w:fill="auto"/>
            <w:tcMar>
              <w:left w:w="108" w:type="dxa"/>
            </w:tcMar>
          </w:tcPr>
          <w:p w14:paraId="1F499226" w14:textId="77777777" w:rsidR="00B34661" w:rsidRDefault="005331F7">
            <w:pPr>
              <w:rPr>
                <w:szCs w:val="24"/>
              </w:rPr>
            </w:pPr>
            <w:ins w:id="121" w:author="161003" w:date="2017-03-22T16:08:00Z">
              <w:r>
                <w:rPr>
                  <w:szCs w:val="24"/>
                </w:rPr>
                <w:t>{</w:t>
              </w:r>
            </w:ins>
          </w:p>
          <w:p w14:paraId="64787D37" w14:textId="77777777" w:rsidR="00B34661" w:rsidRDefault="005331F7">
            <w:pPr>
              <w:rPr>
                <w:szCs w:val="24"/>
              </w:rPr>
            </w:pPr>
            <w:ins w:id="122" w:author="161003" w:date="2017-03-22T16:08:00Z">
              <w:r>
                <w:rPr>
                  <w:szCs w:val="24"/>
                </w:rPr>
                <w:t xml:space="preserve">    "function": 5,</w:t>
              </w:r>
            </w:ins>
          </w:p>
          <w:p w14:paraId="7D6896C5" w14:textId="77777777" w:rsidR="00B34661" w:rsidRDefault="005331F7">
            <w:pPr>
              <w:rPr>
                <w:szCs w:val="24"/>
              </w:rPr>
            </w:pPr>
            <w:ins w:id="123" w:author="161003" w:date="2017-03-22T16:08:00Z">
              <w:r>
                <w:rPr>
                  <w:szCs w:val="24"/>
                </w:rPr>
                <w:t xml:space="preserve">    "device":</w:t>
              </w:r>
            </w:ins>
            <w:ins w:id="124" w:author="161003" w:date="2017-03-22T16:11:00Z">
              <w:r>
                <w:rPr>
                  <w:szCs w:val="24"/>
                </w:rPr>
                <w:t>1</w:t>
              </w:r>
            </w:ins>
            <w:ins w:id="125" w:author="161003" w:date="2017-03-22T16:08:00Z">
              <w:r>
                <w:rPr>
                  <w:szCs w:val="24"/>
                </w:rPr>
                <w:t>,</w:t>
              </w:r>
            </w:ins>
          </w:p>
          <w:p w14:paraId="306D0412" w14:textId="77777777" w:rsidR="00B34661" w:rsidRDefault="005331F7">
            <w:pPr>
              <w:rPr>
                <w:szCs w:val="24"/>
              </w:rPr>
            </w:pPr>
            <w:ins w:id="126" w:author="161003" w:date="2017-03-22T16:08:00Z">
              <w:r>
                <w:rPr>
                  <w:szCs w:val="24"/>
                </w:rPr>
                <w:t xml:space="preserve">    "</w:t>
              </w:r>
              <w:r>
                <w:t xml:space="preserve"> request-status</w:t>
              </w:r>
              <w:r>
                <w:rPr>
                  <w:szCs w:val="24"/>
                </w:rPr>
                <w:t xml:space="preserve"> ": </w:t>
              </w:r>
            </w:ins>
            <w:ins w:id="127" w:author="161003" w:date="2017-03-22T16:09:00Z">
              <w:r>
                <w:rPr>
                  <w:szCs w:val="24"/>
                </w:rPr>
                <w:t>5</w:t>
              </w:r>
            </w:ins>
          </w:p>
          <w:p w14:paraId="6141EDCB" w14:textId="77777777" w:rsidR="00B34661" w:rsidRDefault="005331F7">
            <w:pPr>
              <w:rPr>
                <w:szCs w:val="24"/>
              </w:rPr>
            </w:pPr>
            <w:ins w:id="128" w:author="161003" w:date="2017-03-22T16:08:00Z">
              <w:r>
                <w:rPr>
                  <w:szCs w:val="24"/>
                </w:rPr>
                <w:t>}</w:t>
              </w:r>
            </w:ins>
          </w:p>
        </w:tc>
      </w:tr>
      <w:tr w:rsidR="00B34661" w14:paraId="012BF5AA" w14:textId="77777777">
        <w:trPr>
          <w:jc w:val="center"/>
          <w:ins w:id="129" w:author="161003" w:date="2017-03-22T16:07:00Z"/>
        </w:trPr>
        <w:tc>
          <w:tcPr>
            <w:tcW w:w="3810" w:type="dxa"/>
            <w:shd w:val="clear" w:color="auto" w:fill="auto"/>
            <w:tcMar>
              <w:left w:w="108" w:type="dxa"/>
            </w:tcMar>
            <w:vAlign w:val="center"/>
          </w:tcPr>
          <w:p w14:paraId="4616E126" w14:textId="77777777" w:rsidR="00B34661" w:rsidRDefault="005331F7">
            <w:pPr>
              <w:rPr>
                <w:color w:val="000000"/>
              </w:rPr>
            </w:pPr>
            <w:ins w:id="130" w:author="161003" w:date="2017-03-22T16:08:00Z">
              <w:r>
                <w:rPr>
                  <w:color w:val="000000"/>
                </w:rPr>
                <w:t>STATUS_INPUT2_VOL</w:t>
              </w:r>
            </w:ins>
          </w:p>
        </w:tc>
        <w:tc>
          <w:tcPr>
            <w:tcW w:w="3184" w:type="dxa"/>
            <w:shd w:val="clear" w:color="auto" w:fill="auto"/>
            <w:tcMar>
              <w:left w:w="108" w:type="dxa"/>
            </w:tcMar>
          </w:tcPr>
          <w:p w14:paraId="76C85335" w14:textId="77777777" w:rsidR="00B34661" w:rsidRDefault="005331F7">
            <w:pPr>
              <w:rPr>
                <w:szCs w:val="24"/>
              </w:rPr>
            </w:pPr>
            <w:ins w:id="131" w:author="161003" w:date="2017-03-22T16:11:00Z">
              <w:r>
                <w:rPr>
                  <w:szCs w:val="24"/>
                </w:rPr>
                <w:t>{</w:t>
              </w:r>
            </w:ins>
          </w:p>
          <w:p w14:paraId="7E2D0160" w14:textId="77777777" w:rsidR="00B34661" w:rsidRDefault="005331F7">
            <w:pPr>
              <w:rPr>
                <w:szCs w:val="24"/>
              </w:rPr>
            </w:pPr>
            <w:ins w:id="132" w:author="161003" w:date="2017-03-22T16:11:00Z">
              <w:r>
                <w:rPr>
                  <w:szCs w:val="24"/>
                </w:rPr>
                <w:t xml:space="preserve">    "function": 5,</w:t>
              </w:r>
            </w:ins>
          </w:p>
          <w:p w14:paraId="1F9ABA16" w14:textId="77777777" w:rsidR="00B34661" w:rsidRDefault="005331F7">
            <w:pPr>
              <w:rPr>
                <w:szCs w:val="24"/>
              </w:rPr>
            </w:pPr>
            <w:ins w:id="133" w:author="161003" w:date="2017-03-22T16:11:00Z">
              <w:r>
                <w:rPr>
                  <w:szCs w:val="24"/>
                </w:rPr>
                <w:t xml:space="preserve">    "device":2,</w:t>
              </w:r>
            </w:ins>
          </w:p>
          <w:p w14:paraId="0DE19B5D" w14:textId="77777777" w:rsidR="00B34661" w:rsidRDefault="005331F7">
            <w:pPr>
              <w:rPr>
                <w:szCs w:val="24"/>
              </w:rPr>
            </w:pPr>
            <w:ins w:id="134" w:author="161003" w:date="2017-03-22T16:11:00Z">
              <w:r>
                <w:rPr>
                  <w:szCs w:val="24"/>
                </w:rPr>
                <w:t xml:space="preserve">    "</w:t>
              </w:r>
              <w:r>
                <w:t xml:space="preserve"> request-status</w:t>
              </w:r>
              <w:r>
                <w:rPr>
                  <w:szCs w:val="24"/>
                </w:rPr>
                <w:t xml:space="preserve"> ": 5</w:t>
              </w:r>
            </w:ins>
          </w:p>
          <w:p w14:paraId="2311E932" w14:textId="77777777" w:rsidR="00B34661" w:rsidRDefault="005331F7">
            <w:pPr>
              <w:rPr>
                <w:szCs w:val="24"/>
              </w:rPr>
            </w:pPr>
            <w:ins w:id="135" w:author="161003" w:date="2017-03-22T16:11:00Z">
              <w:r>
                <w:rPr>
                  <w:szCs w:val="24"/>
                </w:rPr>
                <w:t>}</w:t>
              </w:r>
            </w:ins>
          </w:p>
        </w:tc>
      </w:tr>
      <w:tr w:rsidR="00B34661" w14:paraId="2AECE5EF" w14:textId="77777777">
        <w:trPr>
          <w:jc w:val="center"/>
          <w:ins w:id="136" w:author="161003" w:date="2017-03-22T16:07:00Z"/>
        </w:trPr>
        <w:tc>
          <w:tcPr>
            <w:tcW w:w="3810" w:type="dxa"/>
            <w:shd w:val="clear" w:color="auto" w:fill="auto"/>
            <w:tcMar>
              <w:left w:w="108" w:type="dxa"/>
            </w:tcMar>
            <w:vAlign w:val="center"/>
          </w:tcPr>
          <w:p w14:paraId="0E7C2DB6" w14:textId="77777777" w:rsidR="00B34661" w:rsidRDefault="005331F7">
            <w:pPr>
              <w:rPr>
                <w:color w:val="000000"/>
              </w:rPr>
            </w:pPr>
            <w:ins w:id="137" w:author="161003" w:date="2017-03-22T16:08:00Z">
              <w:r>
                <w:rPr>
                  <w:color w:val="000000"/>
                </w:rPr>
                <w:t>STATUS_INPUT3_VOL</w:t>
              </w:r>
            </w:ins>
          </w:p>
        </w:tc>
        <w:tc>
          <w:tcPr>
            <w:tcW w:w="3184" w:type="dxa"/>
            <w:shd w:val="clear" w:color="auto" w:fill="auto"/>
            <w:tcMar>
              <w:left w:w="108" w:type="dxa"/>
            </w:tcMar>
          </w:tcPr>
          <w:p w14:paraId="4CF26660" w14:textId="77777777" w:rsidR="00B34661" w:rsidRDefault="005331F7">
            <w:pPr>
              <w:rPr>
                <w:szCs w:val="24"/>
              </w:rPr>
            </w:pPr>
            <w:ins w:id="138" w:author="161003" w:date="2017-03-22T16:11:00Z">
              <w:r>
                <w:rPr>
                  <w:szCs w:val="24"/>
                </w:rPr>
                <w:t>{</w:t>
              </w:r>
            </w:ins>
          </w:p>
          <w:p w14:paraId="0A4E4C41" w14:textId="77777777" w:rsidR="00B34661" w:rsidRDefault="005331F7">
            <w:pPr>
              <w:rPr>
                <w:szCs w:val="24"/>
              </w:rPr>
            </w:pPr>
            <w:ins w:id="139" w:author="161003" w:date="2017-03-22T16:11:00Z">
              <w:r>
                <w:rPr>
                  <w:szCs w:val="24"/>
                </w:rPr>
                <w:t xml:space="preserve">    "function": 5,</w:t>
              </w:r>
            </w:ins>
          </w:p>
          <w:p w14:paraId="78D00D76" w14:textId="77777777" w:rsidR="00B34661" w:rsidRDefault="005331F7">
            <w:pPr>
              <w:rPr>
                <w:szCs w:val="24"/>
              </w:rPr>
            </w:pPr>
            <w:ins w:id="140" w:author="161003" w:date="2017-03-22T16:11:00Z">
              <w:r>
                <w:rPr>
                  <w:szCs w:val="24"/>
                </w:rPr>
                <w:t xml:space="preserve">    "device":3,</w:t>
              </w:r>
            </w:ins>
          </w:p>
          <w:p w14:paraId="60A15C61" w14:textId="77777777" w:rsidR="00B34661" w:rsidRDefault="005331F7">
            <w:pPr>
              <w:rPr>
                <w:szCs w:val="24"/>
              </w:rPr>
            </w:pPr>
            <w:ins w:id="141" w:author="161003" w:date="2017-03-22T16:11:00Z">
              <w:r>
                <w:rPr>
                  <w:szCs w:val="24"/>
                </w:rPr>
                <w:t xml:space="preserve">    "</w:t>
              </w:r>
              <w:r>
                <w:t xml:space="preserve"> request-status</w:t>
              </w:r>
              <w:r>
                <w:rPr>
                  <w:szCs w:val="24"/>
                </w:rPr>
                <w:t xml:space="preserve"> ": 5</w:t>
              </w:r>
            </w:ins>
          </w:p>
          <w:p w14:paraId="2961E076" w14:textId="77777777" w:rsidR="00B34661" w:rsidRDefault="005331F7">
            <w:pPr>
              <w:rPr>
                <w:szCs w:val="24"/>
              </w:rPr>
            </w:pPr>
            <w:ins w:id="142" w:author="161003" w:date="2017-03-22T16:11:00Z">
              <w:r>
                <w:rPr>
                  <w:szCs w:val="24"/>
                </w:rPr>
                <w:lastRenderedPageBreak/>
                <w:t>}</w:t>
              </w:r>
            </w:ins>
          </w:p>
        </w:tc>
      </w:tr>
      <w:tr w:rsidR="00B34661" w14:paraId="796E00F7" w14:textId="77777777">
        <w:trPr>
          <w:jc w:val="center"/>
          <w:ins w:id="143" w:author="161003" w:date="2017-03-22T16:07:00Z"/>
        </w:trPr>
        <w:tc>
          <w:tcPr>
            <w:tcW w:w="3810" w:type="dxa"/>
            <w:shd w:val="clear" w:color="auto" w:fill="auto"/>
            <w:tcMar>
              <w:left w:w="108" w:type="dxa"/>
            </w:tcMar>
            <w:vAlign w:val="center"/>
          </w:tcPr>
          <w:p w14:paraId="5D3DDE36" w14:textId="77777777" w:rsidR="00B34661" w:rsidRDefault="005331F7">
            <w:pPr>
              <w:rPr>
                <w:color w:val="000000"/>
              </w:rPr>
            </w:pPr>
            <w:ins w:id="144" w:author="161003" w:date="2017-03-22T16:08:00Z">
              <w:r>
                <w:rPr>
                  <w:color w:val="000000"/>
                </w:rPr>
                <w:lastRenderedPageBreak/>
                <w:t>STATUS_INPUT4_VOL</w:t>
              </w:r>
            </w:ins>
          </w:p>
        </w:tc>
        <w:tc>
          <w:tcPr>
            <w:tcW w:w="3184" w:type="dxa"/>
            <w:shd w:val="clear" w:color="auto" w:fill="auto"/>
            <w:tcMar>
              <w:left w:w="108" w:type="dxa"/>
            </w:tcMar>
          </w:tcPr>
          <w:p w14:paraId="29829609" w14:textId="77777777" w:rsidR="00B34661" w:rsidRDefault="005331F7">
            <w:pPr>
              <w:rPr>
                <w:szCs w:val="24"/>
              </w:rPr>
            </w:pPr>
            <w:ins w:id="145" w:author="161003" w:date="2017-03-22T16:11:00Z">
              <w:r>
                <w:rPr>
                  <w:szCs w:val="24"/>
                </w:rPr>
                <w:t>{</w:t>
              </w:r>
            </w:ins>
          </w:p>
          <w:p w14:paraId="11C297A3" w14:textId="77777777" w:rsidR="00B34661" w:rsidRDefault="005331F7">
            <w:pPr>
              <w:rPr>
                <w:szCs w:val="24"/>
              </w:rPr>
            </w:pPr>
            <w:ins w:id="146" w:author="161003" w:date="2017-03-22T16:11:00Z">
              <w:r>
                <w:rPr>
                  <w:szCs w:val="24"/>
                </w:rPr>
                <w:t xml:space="preserve">    "function": 5,</w:t>
              </w:r>
            </w:ins>
          </w:p>
          <w:p w14:paraId="713FFCD0" w14:textId="77777777" w:rsidR="00B34661" w:rsidRDefault="005331F7">
            <w:pPr>
              <w:rPr>
                <w:szCs w:val="24"/>
              </w:rPr>
            </w:pPr>
            <w:ins w:id="147" w:author="161003" w:date="2017-03-22T16:11:00Z">
              <w:r>
                <w:rPr>
                  <w:szCs w:val="24"/>
                </w:rPr>
                <w:t xml:space="preserve">    "device":4,</w:t>
              </w:r>
            </w:ins>
          </w:p>
          <w:p w14:paraId="3ED2A508" w14:textId="77777777" w:rsidR="00B34661" w:rsidRDefault="005331F7">
            <w:pPr>
              <w:rPr>
                <w:szCs w:val="24"/>
              </w:rPr>
            </w:pPr>
            <w:ins w:id="148" w:author="161003" w:date="2017-03-22T16:11:00Z">
              <w:r>
                <w:rPr>
                  <w:szCs w:val="24"/>
                </w:rPr>
                <w:t xml:space="preserve">    "</w:t>
              </w:r>
              <w:r>
                <w:t xml:space="preserve"> request-status</w:t>
              </w:r>
              <w:r>
                <w:rPr>
                  <w:szCs w:val="24"/>
                </w:rPr>
                <w:t xml:space="preserve"> ": 5</w:t>
              </w:r>
            </w:ins>
          </w:p>
          <w:p w14:paraId="32120C48" w14:textId="77777777" w:rsidR="00B34661" w:rsidRDefault="005331F7">
            <w:pPr>
              <w:rPr>
                <w:szCs w:val="24"/>
              </w:rPr>
            </w:pPr>
            <w:ins w:id="149" w:author="161003" w:date="2017-03-22T16:11:00Z">
              <w:r>
                <w:rPr>
                  <w:szCs w:val="24"/>
                </w:rPr>
                <w:t>}</w:t>
              </w:r>
            </w:ins>
          </w:p>
        </w:tc>
      </w:tr>
      <w:tr w:rsidR="00B34661" w14:paraId="374089B6" w14:textId="77777777">
        <w:trPr>
          <w:jc w:val="center"/>
          <w:ins w:id="150" w:author="161003" w:date="2017-03-22T16:07:00Z"/>
        </w:trPr>
        <w:tc>
          <w:tcPr>
            <w:tcW w:w="3810" w:type="dxa"/>
            <w:shd w:val="clear" w:color="auto" w:fill="auto"/>
            <w:tcMar>
              <w:left w:w="108" w:type="dxa"/>
            </w:tcMar>
            <w:vAlign w:val="center"/>
          </w:tcPr>
          <w:p w14:paraId="0C2809A1" w14:textId="77777777" w:rsidR="00B34661" w:rsidRDefault="005331F7">
            <w:pPr>
              <w:rPr>
                <w:color w:val="000000"/>
              </w:rPr>
            </w:pPr>
            <w:ins w:id="151" w:author="161003" w:date="2017-03-22T16:08:00Z">
              <w:r>
                <w:rPr>
                  <w:color w:val="000000"/>
                </w:rPr>
                <w:t>STATUS_INPUT5_VOL</w:t>
              </w:r>
            </w:ins>
          </w:p>
        </w:tc>
        <w:tc>
          <w:tcPr>
            <w:tcW w:w="3184" w:type="dxa"/>
            <w:shd w:val="clear" w:color="auto" w:fill="auto"/>
            <w:tcMar>
              <w:left w:w="108" w:type="dxa"/>
            </w:tcMar>
          </w:tcPr>
          <w:p w14:paraId="77062FBD" w14:textId="77777777" w:rsidR="00B34661" w:rsidRDefault="005331F7">
            <w:pPr>
              <w:rPr>
                <w:szCs w:val="24"/>
              </w:rPr>
            </w:pPr>
            <w:ins w:id="152" w:author="161003" w:date="2017-03-22T16:11:00Z">
              <w:r>
                <w:rPr>
                  <w:szCs w:val="24"/>
                </w:rPr>
                <w:t>{</w:t>
              </w:r>
            </w:ins>
          </w:p>
          <w:p w14:paraId="43626616" w14:textId="77777777" w:rsidR="00B34661" w:rsidRDefault="005331F7">
            <w:pPr>
              <w:rPr>
                <w:szCs w:val="24"/>
              </w:rPr>
            </w:pPr>
            <w:ins w:id="153" w:author="161003" w:date="2017-03-22T16:11:00Z">
              <w:r>
                <w:rPr>
                  <w:szCs w:val="24"/>
                </w:rPr>
                <w:t xml:space="preserve">    "function": 5,</w:t>
              </w:r>
            </w:ins>
          </w:p>
          <w:p w14:paraId="30F340B8" w14:textId="77777777" w:rsidR="00B34661" w:rsidRDefault="005331F7">
            <w:pPr>
              <w:rPr>
                <w:szCs w:val="24"/>
              </w:rPr>
            </w:pPr>
            <w:ins w:id="154" w:author="161003" w:date="2017-03-22T16:11:00Z">
              <w:r>
                <w:rPr>
                  <w:szCs w:val="24"/>
                </w:rPr>
                <w:t xml:space="preserve">    "device":5,</w:t>
              </w:r>
            </w:ins>
          </w:p>
          <w:p w14:paraId="7F06ADCE" w14:textId="77777777" w:rsidR="00B34661" w:rsidRDefault="005331F7">
            <w:pPr>
              <w:rPr>
                <w:szCs w:val="24"/>
              </w:rPr>
            </w:pPr>
            <w:ins w:id="155" w:author="161003" w:date="2017-03-22T16:11:00Z">
              <w:r>
                <w:rPr>
                  <w:szCs w:val="24"/>
                </w:rPr>
                <w:t xml:space="preserve">    "</w:t>
              </w:r>
              <w:r>
                <w:t xml:space="preserve"> request-status</w:t>
              </w:r>
              <w:r>
                <w:rPr>
                  <w:szCs w:val="24"/>
                </w:rPr>
                <w:t xml:space="preserve"> ": 5</w:t>
              </w:r>
            </w:ins>
          </w:p>
          <w:p w14:paraId="3E46A54E" w14:textId="77777777" w:rsidR="00B34661" w:rsidRDefault="005331F7">
            <w:pPr>
              <w:rPr>
                <w:szCs w:val="24"/>
              </w:rPr>
            </w:pPr>
            <w:ins w:id="156" w:author="161003" w:date="2017-03-22T16:11:00Z">
              <w:r>
                <w:rPr>
                  <w:szCs w:val="24"/>
                </w:rPr>
                <w:t>}</w:t>
              </w:r>
            </w:ins>
          </w:p>
        </w:tc>
      </w:tr>
      <w:tr w:rsidR="00B34661" w14:paraId="63E4A011" w14:textId="77777777">
        <w:trPr>
          <w:jc w:val="center"/>
          <w:ins w:id="157" w:author="161003" w:date="2017-03-22T16:07:00Z"/>
        </w:trPr>
        <w:tc>
          <w:tcPr>
            <w:tcW w:w="3810" w:type="dxa"/>
            <w:shd w:val="clear" w:color="auto" w:fill="auto"/>
            <w:tcMar>
              <w:left w:w="108" w:type="dxa"/>
            </w:tcMar>
            <w:vAlign w:val="center"/>
          </w:tcPr>
          <w:p w14:paraId="41EFE5EE" w14:textId="77777777" w:rsidR="00B34661" w:rsidRDefault="005331F7">
            <w:pPr>
              <w:rPr>
                <w:color w:val="000000"/>
              </w:rPr>
            </w:pPr>
            <w:ins w:id="158" w:author="161003" w:date="2017-03-22T16:08:00Z">
              <w:r>
                <w:rPr>
                  <w:color w:val="000000"/>
                </w:rPr>
                <w:t>STATUS_INPUT6_VOL</w:t>
              </w:r>
            </w:ins>
          </w:p>
        </w:tc>
        <w:tc>
          <w:tcPr>
            <w:tcW w:w="3184" w:type="dxa"/>
            <w:shd w:val="clear" w:color="auto" w:fill="auto"/>
            <w:tcMar>
              <w:left w:w="108" w:type="dxa"/>
            </w:tcMar>
          </w:tcPr>
          <w:p w14:paraId="2B54BAFF" w14:textId="77777777" w:rsidR="00B34661" w:rsidRDefault="005331F7">
            <w:pPr>
              <w:rPr>
                <w:szCs w:val="24"/>
              </w:rPr>
            </w:pPr>
            <w:ins w:id="159" w:author="161003" w:date="2017-03-22T16:11:00Z">
              <w:r>
                <w:rPr>
                  <w:szCs w:val="24"/>
                </w:rPr>
                <w:t>{</w:t>
              </w:r>
            </w:ins>
          </w:p>
          <w:p w14:paraId="6C9692D0" w14:textId="77777777" w:rsidR="00B34661" w:rsidRDefault="005331F7">
            <w:pPr>
              <w:rPr>
                <w:szCs w:val="24"/>
              </w:rPr>
            </w:pPr>
            <w:ins w:id="160" w:author="161003" w:date="2017-03-22T16:11:00Z">
              <w:r>
                <w:rPr>
                  <w:szCs w:val="24"/>
                </w:rPr>
                <w:t xml:space="preserve">    "function": 5,</w:t>
              </w:r>
            </w:ins>
          </w:p>
          <w:p w14:paraId="678B2F05" w14:textId="77777777" w:rsidR="00B34661" w:rsidRDefault="005331F7">
            <w:pPr>
              <w:rPr>
                <w:szCs w:val="24"/>
              </w:rPr>
            </w:pPr>
            <w:ins w:id="161" w:author="161003" w:date="2017-03-22T16:11:00Z">
              <w:r>
                <w:rPr>
                  <w:szCs w:val="24"/>
                </w:rPr>
                <w:t xml:space="preserve">    "device":6,</w:t>
              </w:r>
            </w:ins>
          </w:p>
          <w:p w14:paraId="6197BD96" w14:textId="77777777" w:rsidR="00B34661" w:rsidRDefault="005331F7">
            <w:pPr>
              <w:rPr>
                <w:szCs w:val="24"/>
              </w:rPr>
            </w:pPr>
            <w:ins w:id="162" w:author="161003" w:date="2017-03-22T16:11:00Z">
              <w:r>
                <w:rPr>
                  <w:szCs w:val="24"/>
                </w:rPr>
                <w:t xml:space="preserve">    "</w:t>
              </w:r>
              <w:r>
                <w:t xml:space="preserve"> request-status</w:t>
              </w:r>
              <w:r>
                <w:rPr>
                  <w:szCs w:val="24"/>
                </w:rPr>
                <w:t xml:space="preserve"> ": 5</w:t>
              </w:r>
            </w:ins>
          </w:p>
          <w:p w14:paraId="15511D7A" w14:textId="77777777" w:rsidR="00B34661" w:rsidRDefault="005331F7">
            <w:pPr>
              <w:rPr>
                <w:szCs w:val="24"/>
              </w:rPr>
            </w:pPr>
            <w:ins w:id="163" w:author="161003" w:date="2017-03-22T16:11:00Z">
              <w:r>
                <w:rPr>
                  <w:szCs w:val="24"/>
                </w:rPr>
                <w:t>}</w:t>
              </w:r>
            </w:ins>
          </w:p>
        </w:tc>
      </w:tr>
      <w:tr w:rsidR="00B34661" w14:paraId="5CF3E626" w14:textId="77777777">
        <w:trPr>
          <w:jc w:val="center"/>
          <w:ins w:id="164" w:author="161003" w:date="2017-03-22T16:07:00Z"/>
        </w:trPr>
        <w:tc>
          <w:tcPr>
            <w:tcW w:w="3810" w:type="dxa"/>
            <w:shd w:val="clear" w:color="auto" w:fill="auto"/>
            <w:tcMar>
              <w:left w:w="108" w:type="dxa"/>
            </w:tcMar>
            <w:vAlign w:val="center"/>
          </w:tcPr>
          <w:p w14:paraId="54DDA8B5" w14:textId="77777777" w:rsidR="00B34661" w:rsidRDefault="005331F7">
            <w:pPr>
              <w:rPr>
                <w:color w:val="000000"/>
              </w:rPr>
            </w:pPr>
            <w:ins w:id="165" w:author="161003" w:date="2017-03-22T16:08:00Z">
              <w:r>
                <w:rPr>
                  <w:color w:val="000000"/>
                </w:rPr>
                <w:t>STATUS_INPUT7_VOL</w:t>
              </w:r>
            </w:ins>
          </w:p>
        </w:tc>
        <w:tc>
          <w:tcPr>
            <w:tcW w:w="3184" w:type="dxa"/>
            <w:shd w:val="clear" w:color="auto" w:fill="auto"/>
            <w:tcMar>
              <w:left w:w="108" w:type="dxa"/>
            </w:tcMar>
          </w:tcPr>
          <w:p w14:paraId="569DFD3F" w14:textId="77777777" w:rsidR="00B34661" w:rsidRDefault="005331F7">
            <w:pPr>
              <w:rPr>
                <w:szCs w:val="24"/>
              </w:rPr>
            </w:pPr>
            <w:ins w:id="166" w:author="161003" w:date="2017-03-22T16:11:00Z">
              <w:r>
                <w:rPr>
                  <w:szCs w:val="24"/>
                </w:rPr>
                <w:t>{</w:t>
              </w:r>
            </w:ins>
          </w:p>
          <w:p w14:paraId="06093D65" w14:textId="77777777" w:rsidR="00B34661" w:rsidRDefault="005331F7">
            <w:pPr>
              <w:rPr>
                <w:szCs w:val="24"/>
              </w:rPr>
            </w:pPr>
            <w:ins w:id="167" w:author="161003" w:date="2017-03-22T16:11:00Z">
              <w:r>
                <w:rPr>
                  <w:szCs w:val="24"/>
                </w:rPr>
                <w:t xml:space="preserve">    "function": 5,</w:t>
              </w:r>
            </w:ins>
          </w:p>
          <w:p w14:paraId="2B850790" w14:textId="77777777" w:rsidR="00B34661" w:rsidRDefault="005331F7">
            <w:pPr>
              <w:rPr>
                <w:szCs w:val="24"/>
              </w:rPr>
            </w:pPr>
            <w:ins w:id="168" w:author="161003" w:date="2017-03-22T16:11:00Z">
              <w:r>
                <w:rPr>
                  <w:szCs w:val="24"/>
                </w:rPr>
                <w:t xml:space="preserve">    "device":7,</w:t>
              </w:r>
            </w:ins>
          </w:p>
          <w:p w14:paraId="297FD7CF" w14:textId="77777777" w:rsidR="00B34661" w:rsidRDefault="005331F7">
            <w:pPr>
              <w:rPr>
                <w:szCs w:val="24"/>
              </w:rPr>
            </w:pPr>
            <w:ins w:id="169" w:author="161003" w:date="2017-03-22T16:11:00Z">
              <w:r>
                <w:rPr>
                  <w:szCs w:val="24"/>
                </w:rPr>
                <w:t xml:space="preserve">    "</w:t>
              </w:r>
              <w:r>
                <w:t xml:space="preserve"> request-status</w:t>
              </w:r>
              <w:r>
                <w:rPr>
                  <w:szCs w:val="24"/>
                </w:rPr>
                <w:t xml:space="preserve"> ": 5</w:t>
              </w:r>
            </w:ins>
          </w:p>
          <w:p w14:paraId="2886F864" w14:textId="77777777" w:rsidR="00B34661" w:rsidRDefault="005331F7">
            <w:pPr>
              <w:rPr>
                <w:szCs w:val="24"/>
              </w:rPr>
            </w:pPr>
            <w:ins w:id="170" w:author="161003" w:date="2017-03-22T16:11:00Z">
              <w:r>
                <w:rPr>
                  <w:szCs w:val="24"/>
                </w:rPr>
                <w:t>}</w:t>
              </w:r>
            </w:ins>
          </w:p>
        </w:tc>
      </w:tr>
      <w:tr w:rsidR="00B34661" w14:paraId="5964B529" w14:textId="77777777">
        <w:trPr>
          <w:jc w:val="center"/>
          <w:ins w:id="171" w:author="161003" w:date="2017-03-22T16:07:00Z"/>
        </w:trPr>
        <w:tc>
          <w:tcPr>
            <w:tcW w:w="3810" w:type="dxa"/>
            <w:shd w:val="clear" w:color="auto" w:fill="auto"/>
            <w:tcMar>
              <w:left w:w="108" w:type="dxa"/>
            </w:tcMar>
            <w:vAlign w:val="center"/>
          </w:tcPr>
          <w:p w14:paraId="13D12722" w14:textId="77777777" w:rsidR="00B34661" w:rsidRDefault="005331F7">
            <w:pPr>
              <w:rPr>
                <w:color w:val="000000"/>
              </w:rPr>
            </w:pPr>
            <w:ins w:id="172" w:author="161003" w:date="2017-03-22T16:08:00Z">
              <w:r>
                <w:rPr>
                  <w:color w:val="000000"/>
                </w:rPr>
                <w:t>STATUS_INPUT9_VOL</w:t>
              </w:r>
            </w:ins>
          </w:p>
        </w:tc>
        <w:tc>
          <w:tcPr>
            <w:tcW w:w="3184" w:type="dxa"/>
            <w:shd w:val="clear" w:color="auto" w:fill="auto"/>
            <w:tcMar>
              <w:left w:w="108" w:type="dxa"/>
            </w:tcMar>
          </w:tcPr>
          <w:p w14:paraId="59D70955" w14:textId="77777777" w:rsidR="00B34661" w:rsidRDefault="005331F7">
            <w:pPr>
              <w:rPr>
                <w:szCs w:val="24"/>
              </w:rPr>
            </w:pPr>
            <w:ins w:id="173" w:author="161003" w:date="2017-03-22T16:11:00Z">
              <w:r>
                <w:rPr>
                  <w:szCs w:val="24"/>
                </w:rPr>
                <w:t>{</w:t>
              </w:r>
            </w:ins>
          </w:p>
          <w:p w14:paraId="298DF4BF" w14:textId="77777777" w:rsidR="00B34661" w:rsidRDefault="005331F7">
            <w:pPr>
              <w:rPr>
                <w:szCs w:val="24"/>
              </w:rPr>
            </w:pPr>
            <w:ins w:id="174" w:author="161003" w:date="2017-03-22T16:11:00Z">
              <w:r>
                <w:rPr>
                  <w:szCs w:val="24"/>
                </w:rPr>
                <w:t xml:space="preserve">    "function": 5,</w:t>
              </w:r>
            </w:ins>
          </w:p>
          <w:p w14:paraId="45F30852" w14:textId="77777777" w:rsidR="00B34661" w:rsidRDefault="005331F7">
            <w:pPr>
              <w:rPr>
                <w:szCs w:val="24"/>
              </w:rPr>
            </w:pPr>
            <w:ins w:id="175" w:author="161003" w:date="2017-03-22T16:11:00Z">
              <w:r>
                <w:rPr>
                  <w:szCs w:val="24"/>
                </w:rPr>
                <w:t xml:space="preserve">    "device":8,</w:t>
              </w:r>
            </w:ins>
          </w:p>
          <w:p w14:paraId="17930FD4" w14:textId="77777777" w:rsidR="00B34661" w:rsidRDefault="005331F7">
            <w:pPr>
              <w:rPr>
                <w:szCs w:val="24"/>
              </w:rPr>
            </w:pPr>
            <w:ins w:id="176" w:author="161003" w:date="2017-03-22T16:11:00Z">
              <w:r>
                <w:rPr>
                  <w:szCs w:val="24"/>
                </w:rPr>
                <w:t xml:space="preserve">    "</w:t>
              </w:r>
              <w:r>
                <w:t xml:space="preserve"> request-status</w:t>
              </w:r>
              <w:r>
                <w:rPr>
                  <w:szCs w:val="24"/>
                </w:rPr>
                <w:t xml:space="preserve"> ": 5</w:t>
              </w:r>
            </w:ins>
          </w:p>
          <w:p w14:paraId="7FD2E9EA" w14:textId="77777777" w:rsidR="00B34661" w:rsidRDefault="005331F7">
            <w:pPr>
              <w:rPr>
                <w:szCs w:val="24"/>
              </w:rPr>
            </w:pPr>
            <w:ins w:id="177" w:author="161003" w:date="2017-03-22T16:11:00Z">
              <w:r>
                <w:rPr>
                  <w:szCs w:val="24"/>
                </w:rPr>
                <w:t>}</w:t>
              </w:r>
            </w:ins>
          </w:p>
        </w:tc>
      </w:tr>
      <w:tr w:rsidR="00B34661" w14:paraId="64A71511" w14:textId="77777777">
        <w:trPr>
          <w:jc w:val="center"/>
          <w:ins w:id="178" w:author="161003" w:date="2017-03-22T16:07:00Z"/>
        </w:trPr>
        <w:tc>
          <w:tcPr>
            <w:tcW w:w="3810" w:type="dxa"/>
            <w:shd w:val="clear" w:color="auto" w:fill="auto"/>
            <w:tcMar>
              <w:left w:w="108" w:type="dxa"/>
            </w:tcMar>
            <w:vAlign w:val="center"/>
          </w:tcPr>
          <w:p w14:paraId="0786C92E" w14:textId="77777777" w:rsidR="00B34661" w:rsidRDefault="005331F7">
            <w:pPr>
              <w:rPr>
                <w:color w:val="000000"/>
              </w:rPr>
            </w:pPr>
            <w:ins w:id="179" w:author="161003" w:date="2017-03-22T16:08:00Z">
              <w:r>
                <w:rPr>
                  <w:color w:val="000000"/>
                </w:rPr>
                <w:t>STATUS_INPUT10_VOL</w:t>
              </w:r>
            </w:ins>
          </w:p>
        </w:tc>
        <w:tc>
          <w:tcPr>
            <w:tcW w:w="3184" w:type="dxa"/>
            <w:shd w:val="clear" w:color="auto" w:fill="auto"/>
            <w:tcMar>
              <w:left w:w="108" w:type="dxa"/>
            </w:tcMar>
          </w:tcPr>
          <w:p w14:paraId="58E090AC" w14:textId="77777777" w:rsidR="00B34661" w:rsidRDefault="005331F7">
            <w:pPr>
              <w:rPr>
                <w:szCs w:val="24"/>
              </w:rPr>
            </w:pPr>
            <w:ins w:id="180" w:author="161003" w:date="2017-03-22T16:11:00Z">
              <w:r>
                <w:rPr>
                  <w:szCs w:val="24"/>
                </w:rPr>
                <w:t>{</w:t>
              </w:r>
            </w:ins>
          </w:p>
          <w:p w14:paraId="3A1B01B5" w14:textId="77777777" w:rsidR="00B34661" w:rsidRDefault="005331F7">
            <w:pPr>
              <w:rPr>
                <w:szCs w:val="24"/>
              </w:rPr>
            </w:pPr>
            <w:ins w:id="181" w:author="161003" w:date="2017-03-22T16:11:00Z">
              <w:r>
                <w:rPr>
                  <w:szCs w:val="24"/>
                </w:rPr>
                <w:t xml:space="preserve">    "function": 5,</w:t>
              </w:r>
            </w:ins>
          </w:p>
          <w:p w14:paraId="391D53D2" w14:textId="77777777" w:rsidR="00B34661" w:rsidRDefault="005331F7">
            <w:pPr>
              <w:rPr>
                <w:szCs w:val="24"/>
              </w:rPr>
            </w:pPr>
            <w:ins w:id="182" w:author="161003" w:date="2017-03-22T16:11:00Z">
              <w:r>
                <w:rPr>
                  <w:szCs w:val="24"/>
                </w:rPr>
                <w:t xml:space="preserve">    "device":9,</w:t>
              </w:r>
            </w:ins>
          </w:p>
          <w:p w14:paraId="35257BAD" w14:textId="77777777" w:rsidR="00B34661" w:rsidRDefault="005331F7">
            <w:pPr>
              <w:rPr>
                <w:szCs w:val="24"/>
              </w:rPr>
            </w:pPr>
            <w:ins w:id="183" w:author="161003" w:date="2017-03-22T16:11:00Z">
              <w:r>
                <w:rPr>
                  <w:szCs w:val="24"/>
                </w:rPr>
                <w:t xml:space="preserve">    "</w:t>
              </w:r>
              <w:r>
                <w:t xml:space="preserve"> request-status</w:t>
              </w:r>
              <w:r>
                <w:rPr>
                  <w:szCs w:val="24"/>
                </w:rPr>
                <w:t xml:space="preserve"> ": 5</w:t>
              </w:r>
            </w:ins>
          </w:p>
          <w:p w14:paraId="7A067443" w14:textId="77777777" w:rsidR="00B34661" w:rsidRDefault="005331F7">
            <w:pPr>
              <w:rPr>
                <w:szCs w:val="24"/>
              </w:rPr>
            </w:pPr>
            <w:ins w:id="184" w:author="161003" w:date="2017-03-22T16:11:00Z">
              <w:r>
                <w:rPr>
                  <w:szCs w:val="24"/>
                </w:rPr>
                <w:t>}</w:t>
              </w:r>
            </w:ins>
          </w:p>
        </w:tc>
      </w:tr>
      <w:tr w:rsidR="00B34661" w14:paraId="1308A8D9" w14:textId="77777777">
        <w:trPr>
          <w:jc w:val="center"/>
          <w:ins w:id="185" w:author="161003" w:date="2017-03-22T16:07:00Z"/>
        </w:trPr>
        <w:tc>
          <w:tcPr>
            <w:tcW w:w="3810" w:type="dxa"/>
            <w:shd w:val="clear" w:color="auto" w:fill="auto"/>
            <w:tcMar>
              <w:left w:w="108" w:type="dxa"/>
            </w:tcMar>
            <w:vAlign w:val="center"/>
          </w:tcPr>
          <w:p w14:paraId="78E00836" w14:textId="77777777" w:rsidR="00B34661" w:rsidRDefault="005331F7">
            <w:pPr>
              <w:rPr>
                <w:color w:val="000000"/>
              </w:rPr>
            </w:pPr>
            <w:ins w:id="186" w:author="161003" w:date="2017-03-22T16:08:00Z">
              <w:r>
                <w:rPr>
                  <w:color w:val="000000"/>
                </w:rPr>
                <w:t>STATUS_OUTPUT1_VOL</w:t>
              </w:r>
            </w:ins>
          </w:p>
        </w:tc>
        <w:tc>
          <w:tcPr>
            <w:tcW w:w="3184" w:type="dxa"/>
            <w:shd w:val="clear" w:color="auto" w:fill="auto"/>
            <w:tcMar>
              <w:left w:w="108" w:type="dxa"/>
            </w:tcMar>
          </w:tcPr>
          <w:p w14:paraId="45A7F40E" w14:textId="77777777" w:rsidR="00B34661" w:rsidRDefault="005331F7">
            <w:pPr>
              <w:rPr>
                <w:szCs w:val="24"/>
              </w:rPr>
            </w:pPr>
            <w:ins w:id="187" w:author="161003" w:date="2017-03-22T16:11:00Z">
              <w:r>
                <w:rPr>
                  <w:szCs w:val="24"/>
                </w:rPr>
                <w:t>{</w:t>
              </w:r>
            </w:ins>
          </w:p>
          <w:p w14:paraId="574AA16A" w14:textId="77777777" w:rsidR="00B34661" w:rsidRDefault="005331F7">
            <w:pPr>
              <w:rPr>
                <w:szCs w:val="24"/>
              </w:rPr>
            </w:pPr>
            <w:ins w:id="188" w:author="161003" w:date="2017-03-22T16:11:00Z">
              <w:r>
                <w:rPr>
                  <w:szCs w:val="24"/>
                </w:rPr>
                <w:t xml:space="preserve">    "function": 5,</w:t>
              </w:r>
            </w:ins>
          </w:p>
          <w:p w14:paraId="651F41A9" w14:textId="77777777" w:rsidR="00B34661" w:rsidRDefault="005331F7">
            <w:pPr>
              <w:rPr>
                <w:szCs w:val="24"/>
              </w:rPr>
            </w:pPr>
            <w:ins w:id="189" w:author="161003" w:date="2017-03-22T16:11:00Z">
              <w:r>
                <w:rPr>
                  <w:szCs w:val="24"/>
                </w:rPr>
                <w:t xml:space="preserve">    "device":10,</w:t>
              </w:r>
            </w:ins>
          </w:p>
          <w:p w14:paraId="7B26EEA5" w14:textId="77777777" w:rsidR="00B34661" w:rsidRDefault="005331F7">
            <w:pPr>
              <w:rPr>
                <w:szCs w:val="24"/>
              </w:rPr>
            </w:pPr>
            <w:ins w:id="190" w:author="161003" w:date="2017-03-22T16:11:00Z">
              <w:r>
                <w:rPr>
                  <w:szCs w:val="24"/>
                </w:rPr>
                <w:t xml:space="preserve">    "</w:t>
              </w:r>
              <w:r>
                <w:t xml:space="preserve"> request-status</w:t>
              </w:r>
              <w:r>
                <w:rPr>
                  <w:szCs w:val="24"/>
                </w:rPr>
                <w:t xml:space="preserve"> ": 5</w:t>
              </w:r>
            </w:ins>
          </w:p>
          <w:p w14:paraId="1F9E329E" w14:textId="77777777" w:rsidR="00B34661" w:rsidRDefault="005331F7">
            <w:pPr>
              <w:rPr>
                <w:szCs w:val="24"/>
              </w:rPr>
            </w:pPr>
            <w:ins w:id="191" w:author="161003" w:date="2017-03-22T16:11:00Z">
              <w:r>
                <w:rPr>
                  <w:szCs w:val="24"/>
                </w:rPr>
                <w:t>}</w:t>
              </w:r>
            </w:ins>
          </w:p>
        </w:tc>
      </w:tr>
      <w:tr w:rsidR="00B34661" w14:paraId="13434CEA" w14:textId="77777777">
        <w:trPr>
          <w:jc w:val="center"/>
          <w:ins w:id="192" w:author="161003" w:date="2017-03-22T16:07:00Z"/>
        </w:trPr>
        <w:tc>
          <w:tcPr>
            <w:tcW w:w="3810" w:type="dxa"/>
            <w:shd w:val="clear" w:color="auto" w:fill="auto"/>
            <w:tcMar>
              <w:left w:w="108" w:type="dxa"/>
            </w:tcMar>
            <w:vAlign w:val="center"/>
          </w:tcPr>
          <w:p w14:paraId="4E425151" w14:textId="77777777" w:rsidR="00B34661" w:rsidRDefault="005331F7">
            <w:pPr>
              <w:rPr>
                <w:color w:val="000000"/>
              </w:rPr>
            </w:pPr>
            <w:ins w:id="193" w:author="161003" w:date="2017-03-22T16:08:00Z">
              <w:r>
                <w:rPr>
                  <w:color w:val="000000"/>
                </w:rPr>
                <w:t>STATUS_OUTPUT2_VOL</w:t>
              </w:r>
            </w:ins>
          </w:p>
        </w:tc>
        <w:tc>
          <w:tcPr>
            <w:tcW w:w="3184" w:type="dxa"/>
            <w:shd w:val="clear" w:color="auto" w:fill="auto"/>
            <w:tcMar>
              <w:left w:w="108" w:type="dxa"/>
            </w:tcMar>
          </w:tcPr>
          <w:p w14:paraId="61366B03" w14:textId="77777777" w:rsidR="00B34661" w:rsidRDefault="005331F7">
            <w:pPr>
              <w:rPr>
                <w:szCs w:val="24"/>
              </w:rPr>
            </w:pPr>
            <w:ins w:id="194" w:author="161003" w:date="2017-03-22T16:11:00Z">
              <w:r>
                <w:rPr>
                  <w:szCs w:val="24"/>
                </w:rPr>
                <w:t>{</w:t>
              </w:r>
            </w:ins>
          </w:p>
          <w:p w14:paraId="7FB44314" w14:textId="77777777" w:rsidR="00B34661" w:rsidRDefault="005331F7">
            <w:pPr>
              <w:rPr>
                <w:szCs w:val="24"/>
              </w:rPr>
            </w:pPr>
            <w:ins w:id="195" w:author="161003" w:date="2017-03-22T16:11:00Z">
              <w:r>
                <w:rPr>
                  <w:szCs w:val="24"/>
                </w:rPr>
                <w:t xml:space="preserve">    "function": 5,</w:t>
              </w:r>
            </w:ins>
          </w:p>
          <w:p w14:paraId="417E532C" w14:textId="77777777" w:rsidR="00B34661" w:rsidRDefault="005331F7">
            <w:pPr>
              <w:rPr>
                <w:szCs w:val="24"/>
              </w:rPr>
            </w:pPr>
            <w:ins w:id="196" w:author="161003" w:date="2017-03-22T16:11:00Z">
              <w:r>
                <w:rPr>
                  <w:szCs w:val="24"/>
                </w:rPr>
                <w:t xml:space="preserve">    "device":11,</w:t>
              </w:r>
            </w:ins>
          </w:p>
          <w:p w14:paraId="26499108" w14:textId="77777777" w:rsidR="00B34661" w:rsidRDefault="005331F7">
            <w:pPr>
              <w:rPr>
                <w:szCs w:val="24"/>
              </w:rPr>
            </w:pPr>
            <w:ins w:id="197" w:author="161003" w:date="2017-03-22T16:11:00Z">
              <w:r>
                <w:rPr>
                  <w:szCs w:val="24"/>
                </w:rPr>
                <w:t xml:space="preserve">    "</w:t>
              </w:r>
              <w:r>
                <w:t xml:space="preserve"> request-status</w:t>
              </w:r>
              <w:r>
                <w:rPr>
                  <w:szCs w:val="24"/>
                </w:rPr>
                <w:t xml:space="preserve"> ": 5</w:t>
              </w:r>
            </w:ins>
          </w:p>
          <w:p w14:paraId="6F4DB5C6" w14:textId="77777777" w:rsidR="00B34661" w:rsidRDefault="005331F7">
            <w:pPr>
              <w:rPr>
                <w:szCs w:val="24"/>
              </w:rPr>
            </w:pPr>
            <w:ins w:id="198" w:author="161003" w:date="2017-03-22T16:11:00Z">
              <w:r>
                <w:rPr>
                  <w:szCs w:val="24"/>
                </w:rPr>
                <w:t>}</w:t>
              </w:r>
            </w:ins>
          </w:p>
        </w:tc>
      </w:tr>
      <w:tr w:rsidR="00B34661" w14:paraId="26E5EA6B" w14:textId="77777777">
        <w:trPr>
          <w:jc w:val="center"/>
          <w:ins w:id="199" w:author="161003" w:date="2017-03-22T16:07:00Z"/>
        </w:trPr>
        <w:tc>
          <w:tcPr>
            <w:tcW w:w="3810" w:type="dxa"/>
            <w:shd w:val="clear" w:color="auto" w:fill="auto"/>
            <w:tcMar>
              <w:left w:w="108" w:type="dxa"/>
            </w:tcMar>
            <w:vAlign w:val="center"/>
          </w:tcPr>
          <w:p w14:paraId="17EA7AB6" w14:textId="77777777" w:rsidR="00B34661" w:rsidRDefault="005331F7">
            <w:pPr>
              <w:rPr>
                <w:color w:val="000000"/>
              </w:rPr>
            </w:pPr>
            <w:ins w:id="200" w:author="161003" w:date="2017-03-22T16:08:00Z">
              <w:r>
                <w:rPr>
                  <w:color w:val="000000"/>
                </w:rPr>
                <w:t>STATUS_OUTPUT3_VOL</w:t>
              </w:r>
            </w:ins>
          </w:p>
        </w:tc>
        <w:tc>
          <w:tcPr>
            <w:tcW w:w="3184" w:type="dxa"/>
            <w:shd w:val="clear" w:color="auto" w:fill="auto"/>
            <w:tcMar>
              <w:left w:w="108" w:type="dxa"/>
            </w:tcMar>
          </w:tcPr>
          <w:p w14:paraId="19725975" w14:textId="77777777" w:rsidR="00B34661" w:rsidRDefault="005331F7">
            <w:pPr>
              <w:rPr>
                <w:szCs w:val="24"/>
              </w:rPr>
            </w:pPr>
            <w:ins w:id="201" w:author="161003" w:date="2017-03-22T16:11:00Z">
              <w:r>
                <w:rPr>
                  <w:szCs w:val="24"/>
                </w:rPr>
                <w:t>{</w:t>
              </w:r>
            </w:ins>
          </w:p>
          <w:p w14:paraId="52DE9FF7" w14:textId="77777777" w:rsidR="00B34661" w:rsidRDefault="005331F7">
            <w:pPr>
              <w:rPr>
                <w:szCs w:val="24"/>
              </w:rPr>
            </w:pPr>
            <w:ins w:id="202" w:author="161003" w:date="2017-03-22T16:11:00Z">
              <w:r>
                <w:rPr>
                  <w:szCs w:val="24"/>
                </w:rPr>
                <w:t xml:space="preserve">    "function": 5,</w:t>
              </w:r>
            </w:ins>
          </w:p>
          <w:p w14:paraId="41ABA4FE" w14:textId="77777777" w:rsidR="00B34661" w:rsidRDefault="005331F7">
            <w:pPr>
              <w:rPr>
                <w:szCs w:val="24"/>
              </w:rPr>
            </w:pPr>
            <w:ins w:id="203" w:author="161003" w:date="2017-03-22T16:11:00Z">
              <w:r>
                <w:rPr>
                  <w:szCs w:val="24"/>
                </w:rPr>
                <w:t xml:space="preserve">    "device":</w:t>
              </w:r>
            </w:ins>
            <w:ins w:id="204" w:author="161003" w:date="2017-03-22T16:12:00Z">
              <w:r>
                <w:rPr>
                  <w:szCs w:val="24"/>
                </w:rPr>
                <w:t>12</w:t>
              </w:r>
            </w:ins>
            <w:ins w:id="205" w:author="161003" w:date="2017-03-22T16:11:00Z">
              <w:r>
                <w:rPr>
                  <w:szCs w:val="24"/>
                </w:rPr>
                <w:t>,</w:t>
              </w:r>
            </w:ins>
          </w:p>
          <w:p w14:paraId="70E56B14" w14:textId="77777777" w:rsidR="00B34661" w:rsidRDefault="005331F7">
            <w:pPr>
              <w:rPr>
                <w:szCs w:val="24"/>
              </w:rPr>
            </w:pPr>
            <w:ins w:id="206" w:author="161003" w:date="2017-03-22T16:11:00Z">
              <w:r>
                <w:rPr>
                  <w:szCs w:val="24"/>
                </w:rPr>
                <w:t xml:space="preserve">    "</w:t>
              </w:r>
              <w:r>
                <w:t xml:space="preserve"> request-status</w:t>
              </w:r>
              <w:r>
                <w:rPr>
                  <w:szCs w:val="24"/>
                </w:rPr>
                <w:t xml:space="preserve"> ": 5</w:t>
              </w:r>
            </w:ins>
          </w:p>
          <w:p w14:paraId="2C49D10F" w14:textId="77777777" w:rsidR="00B34661" w:rsidRDefault="005331F7">
            <w:pPr>
              <w:rPr>
                <w:szCs w:val="24"/>
              </w:rPr>
            </w:pPr>
            <w:ins w:id="207" w:author="161003" w:date="2017-03-22T16:11:00Z">
              <w:r>
                <w:rPr>
                  <w:szCs w:val="24"/>
                </w:rPr>
                <w:t>}</w:t>
              </w:r>
            </w:ins>
          </w:p>
        </w:tc>
      </w:tr>
      <w:tr w:rsidR="00B34661" w14:paraId="72F84014" w14:textId="77777777">
        <w:trPr>
          <w:jc w:val="center"/>
          <w:ins w:id="208" w:author="161003" w:date="2017-03-22T16:07:00Z"/>
        </w:trPr>
        <w:tc>
          <w:tcPr>
            <w:tcW w:w="3810" w:type="dxa"/>
            <w:shd w:val="clear" w:color="auto" w:fill="auto"/>
            <w:tcMar>
              <w:left w:w="108" w:type="dxa"/>
            </w:tcMar>
            <w:vAlign w:val="center"/>
          </w:tcPr>
          <w:p w14:paraId="5D5EC6AA" w14:textId="77777777" w:rsidR="00B34661" w:rsidRDefault="005331F7">
            <w:pPr>
              <w:rPr>
                <w:color w:val="000000"/>
              </w:rPr>
            </w:pPr>
            <w:ins w:id="209" w:author="161003" w:date="2017-03-22T16:08:00Z">
              <w:r>
                <w:rPr>
                  <w:color w:val="000000"/>
                </w:rPr>
                <w:t>STATUS_OUTPUT6_VOL</w:t>
              </w:r>
            </w:ins>
          </w:p>
        </w:tc>
        <w:tc>
          <w:tcPr>
            <w:tcW w:w="3184" w:type="dxa"/>
            <w:shd w:val="clear" w:color="auto" w:fill="auto"/>
            <w:tcMar>
              <w:left w:w="108" w:type="dxa"/>
            </w:tcMar>
          </w:tcPr>
          <w:p w14:paraId="17F83FA7" w14:textId="77777777" w:rsidR="00B34661" w:rsidRDefault="005331F7">
            <w:pPr>
              <w:rPr>
                <w:szCs w:val="24"/>
              </w:rPr>
            </w:pPr>
            <w:ins w:id="210" w:author="161003" w:date="2017-03-22T16:11:00Z">
              <w:r>
                <w:rPr>
                  <w:szCs w:val="24"/>
                </w:rPr>
                <w:t>{</w:t>
              </w:r>
            </w:ins>
          </w:p>
          <w:p w14:paraId="29AE9F9E" w14:textId="77777777" w:rsidR="00B34661" w:rsidRDefault="005331F7">
            <w:pPr>
              <w:rPr>
                <w:szCs w:val="24"/>
              </w:rPr>
            </w:pPr>
            <w:ins w:id="211" w:author="161003" w:date="2017-03-22T16:11:00Z">
              <w:r>
                <w:rPr>
                  <w:szCs w:val="24"/>
                </w:rPr>
                <w:t xml:space="preserve">    "function": 5,</w:t>
              </w:r>
            </w:ins>
          </w:p>
          <w:p w14:paraId="2B2E41D9" w14:textId="77777777" w:rsidR="00B34661" w:rsidRDefault="005331F7">
            <w:pPr>
              <w:rPr>
                <w:szCs w:val="24"/>
              </w:rPr>
            </w:pPr>
            <w:ins w:id="212" w:author="161003" w:date="2017-03-22T16:11:00Z">
              <w:r>
                <w:rPr>
                  <w:szCs w:val="24"/>
                </w:rPr>
                <w:t xml:space="preserve">    "device":</w:t>
              </w:r>
            </w:ins>
            <w:ins w:id="213" w:author="161003" w:date="2017-03-22T16:12:00Z">
              <w:r>
                <w:rPr>
                  <w:szCs w:val="24"/>
                </w:rPr>
                <w:t>13</w:t>
              </w:r>
            </w:ins>
            <w:ins w:id="214" w:author="161003" w:date="2017-03-22T16:11:00Z">
              <w:r>
                <w:rPr>
                  <w:szCs w:val="24"/>
                </w:rPr>
                <w:t>,</w:t>
              </w:r>
            </w:ins>
          </w:p>
          <w:p w14:paraId="28A0E651" w14:textId="77777777" w:rsidR="00B34661" w:rsidRDefault="005331F7">
            <w:pPr>
              <w:rPr>
                <w:szCs w:val="24"/>
              </w:rPr>
            </w:pPr>
            <w:ins w:id="215" w:author="161003" w:date="2017-03-22T16:11:00Z">
              <w:r>
                <w:rPr>
                  <w:szCs w:val="24"/>
                </w:rPr>
                <w:t xml:space="preserve">    "</w:t>
              </w:r>
              <w:r>
                <w:t xml:space="preserve"> request-status</w:t>
              </w:r>
              <w:r>
                <w:rPr>
                  <w:szCs w:val="24"/>
                </w:rPr>
                <w:t xml:space="preserve"> ": 5</w:t>
              </w:r>
            </w:ins>
          </w:p>
          <w:p w14:paraId="3FB08C04" w14:textId="77777777" w:rsidR="00B34661" w:rsidRDefault="005331F7">
            <w:pPr>
              <w:rPr>
                <w:szCs w:val="24"/>
              </w:rPr>
            </w:pPr>
            <w:ins w:id="216" w:author="161003" w:date="2017-03-22T16:11:00Z">
              <w:r>
                <w:rPr>
                  <w:szCs w:val="24"/>
                </w:rPr>
                <w:lastRenderedPageBreak/>
                <w:t>}</w:t>
              </w:r>
            </w:ins>
          </w:p>
        </w:tc>
      </w:tr>
      <w:tr w:rsidR="00B34661" w14:paraId="5449A6C6" w14:textId="77777777">
        <w:trPr>
          <w:jc w:val="center"/>
          <w:ins w:id="217" w:author="161003" w:date="2017-03-22T16:11:00Z"/>
        </w:trPr>
        <w:tc>
          <w:tcPr>
            <w:tcW w:w="3810" w:type="dxa"/>
            <w:shd w:val="clear" w:color="auto" w:fill="auto"/>
            <w:tcMar>
              <w:left w:w="108" w:type="dxa"/>
            </w:tcMar>
            <w:vAlign w:val="center"/>
          </w:tcPr>
          <w:p w14:paraId="38BF3C2C" w14:textId="77777777" w:rsidR="00B34661" w:rsidRDefault="00B34661">
            <w:pPr>
              <w:rPr>
                <w:color w:val="000000"/>
              </w:rPr>
            </w:pPr>
          </w:p>
        </w:tc>
        <w:tc>
          <w:tcPr>
            <w:tcW w:w="3184" w:type="dxa"/>
            <w:shd w:val="clear" w:color="auto" w:fill="auto"/>
            <w:tcMar>
              <w:left w:w="108" w:type="dxa"/>
            </w:tcMar>
          </w:tcPr>
          <w:p w14:paraId="1B743609" w14:textId="77777777" w:rsidR="00B34661" w:rsidRDefault="00B34661">
            <w:pPr>
              <w:rPr>
                <w:szCs w:val="24"/>
              </w:rPr>
            </w:pPr>
          </w:p>
        </w:tc>
      </w:tr>
      <w:tr w:rsidR="00B34661" w14:paraId="6BED5326" w14:textId="77777777">
        <w:trPr>
          <w:jc w:val="center"/>
        </w:trPr>
        <w:tc>
          <w:tcPr>
            <w:tcW w:w="3810" w:type="dxa"/>
            <w:shd w:val="clear" w:color="auto" w:fill="auto"/>
            <w:tcMar>
              <w:left w:w="108" w:type="dxa"/>
            </w:tcMar>
            <w:vAlign w:val="center"/>
          </w:tcPr>
          <w:p w14:paraId="288FD9EA" w14:textId="77777777" w:rsidR="00B34661" w:rsidRDefault="005331F7">
            <w:pPr>
              <w:rPr>
                <w:color w:val="000000"/>
                <w:szCs w:val="24"/>
              </w:rPr>
            </w:pPr>
            <w:r>
              <w:rPr>
                <w:color w:val="000000"/>
                <w:szCs w:val="24"/>
              </w:rPr>
              <w:t>STATUS_LIGHT1</w:t>
            </w:r>
          </w:p>
        </w:tc>
        <w:tc>
          <w:tcPr>
            <w:tcW w:w="3184" w:type="dxa"/>
            <w:shd w:val="clear" w:color="auto" w:fill="auto"/>
            <w:tcMar>
              <w:left w:w="108" w:type="dxa"/>
            </w:tcMar>
          </w:tcPr>
          <w:p w14:paraId="31A7B3A2" w14:textId="77777777" w:rsidR="00B34661" w:rsidRDefault="005331F7">
            <w:pPr>
              <w:rPr>
                <w:szCs w:val="24"/>
              </w:rPr>
            </w:pPr>
            <w:r>
              <w:rPr>
                <w:szCs w:val="24"/>
              </w:rPr>
              <w:t>{</w:t>
            </w:r>
          </w:p>
          <w:p w14:paraId="09A32E96" w14:textId="77777777" w:rsidR="00B34661" w:rsidRDefault="005331F7">
            <w:pPr>
              <w:rPr>
                <w:szCs w:val="24"/>
              </w:rPr>
            </w:pPr>
            <w:r>
              <w:rPr>
                <w:szCs w:val="24"/>
              </w:rPr>
              <w:t xml:space="preserve">    "function": 7,</w:t>
            </w:r>
          </w:p>
          <w:p w14:paraId="543EF713" w14:textId="77777777" w:rsidR="00B34661" w:rsidRDefault="005331F7">
            <w:pPr>
              <w:rPr>
                <w:szCs w:val="24"/>
              </w:rPr>
            </w:pPr>
            <w:r>
              <w:rPr>
                <w:szCs w:val="24"/>
              </w:rPr>
              <w:t xml:space="preserve">    "device": 1,</w:t>
            </w:r>
          </w:p>
          <w:p w14:paraId="0E9971CA" w14:textId="77777777" w:rsidR="00B34661" w:rsidRDefault="005331F7">
            <w:pPr>
              <w:rPr>
                <w:szCs w:val="24"/>
              </w:rPr>
            </w:pPr>
            <w:r>
              <w:rPr>
                <w:szCs w:val="24"/>
              </w:rPr>
              <w:t xml:space="preserve">    "</w:t>
            </w:r>
            <w:r>
              <w:t xml:space="preserve"> request-status</w:t>
            </w:r>
            <w:r>
              <w:rPr>
                <w:szCs w:val="24"/>
              </w:rPr>
              <w:t xml:space="preserve"> ": 1</w:t>
            </w:r>
          </w:p>
          <w:p w14:paraId="2FAF1CB7" w14:textId="77777777" w:rsidR="00B34661" w:rsidRDefault="005331F7">
            <w:pPr>
              <w:rPr>
                <w:szCs w:val="24"/>
              </w:rPr>
            </w:pPr>
            <w:r>
              <w:rPr>
                <w:szCs w:val="24"/>
              </w:rPr>
              <w:t>}</w:t>
            </w:r>
          </w:p>
        </w:tc>
      </w:tr>
      <w:tr w:rsidR="00B34661" w14:paraId="5D056D6F" w14:textId="77777777">
        <w:trPr>
          <w:jc w:val="center"/>
        </w:trPr>
        <w:tc>
          <w:tcPr>
            <w:tcW w:w="3810" w:type="dxa"/>
            <w:shd w:val="clear" w:color="auto" w:fill="auto"/>
            <w:tcMar>
              <w:left w:w="108" w:type="dxa"/>
            </w:tcMar>
            <w:vAlign w:val="center"/>
          </w:tcPr>
          <w:p w14:paraId="0A9BBB44" w14:textId="77777777" w:rsidR="00B34661" w:rsidRDefault="005331F7">
            <w:pPr>
              <w:rPr>
                <w:color w:val="000000"/>
                <w:szCs w:val="24"/>
              </w:rPr>
            </w:pPr>
            <w:r>
              <w:rPr>
                <w:color w:val="000000"/>
                <w:szCs w:val="24"/>
              </w:rPr>
              <w:t>STATUS_LIGHT2</w:t>
            </w:r>
          </w:p>
        </w:tc>
        <w:tc>
          <w:tcPr>
            <w:tcW w:w="3184" w:type="dxa"/>
            <w:shd w:val="clear" w:color="auto" w:fill="auto"/>
            <w:tcMar>
              <w:left w:w="108" w:type="dxa"/>
            </w:tcMar>
          </w:tcPr>
          <w:p w14:paraId="136BC6E5" w14:textId="77777777" w:rsidR="00B34661" w:rsidRDefault="005331F7">
            <w:pPr>
              <w:rPr>
                <w:szCs w:val="24"/>
              </w:rPr>
            </w:pPr>
            <w:r>
              <w:rPr>
                <w:szCs w:val="24"/>
              </w:rPr>
              <w:t>{</w:t>
            </w:r>
          </w:p>
          <w:p w14:paraId="28B9F298" w14:textId="77777777" w:rsidR="00B34661" w:rsidRDefault="005331F7">
            <w:pPr>
              <w:rPr>
                <w:szCs w:val="24"/>
              </w:rPr>
            </w:pPr>
            <w:r>
              <w:rPr>
                <w:szCs w:val="24"/>
              </w:rPr>
              <w:t xml:space="preserve">    "function": 7,</w:t>
            </w:r>
          </w:p>
          <w:p w14:paraId="009C7BED" w14:textId="77777777" w:rsidR="00B34661" w:rsidRDefault="005331F7">
            <w:pPr>
              <w:rPr>
                <w:szCs w:val="24"/>
              </w:rPr>
            </w:pPr>
            <w:r>
              <w:rPr>
                <w:szCs w:val="24"/>
              </w:rPr>
              <w:t xml:space="preserve">    "device": 2,</w:t>
            </w:r>
          </w:p>
          <w:p w14:paraId="0E4AEA40" w14:textId="77777777" w:rsidR="00B34661" w:rsidRDefault="005331F7">
            <w:pPr>
              <w:rPr>
                <w:szCs w:val="24"/>
              </w:rPr>
            </w:pPr>
            <w:r>
              <w:rPr>
                <w:szCs w:val="24"/>
              </w:rPr>
              <w:t xml:space="preserve">    "</w:t>
            </w:r>
            <w:r>
              <w:t xml:space="preserve"> request-status</w:t>
            </w:r>
            <w:r>
              <w:rPr>
                <w:szCs w:val="24"/>
              </w:rPr>
              <w:t xml:space="preserve"> ": 1</w:t>
            </w:r>
          </w:p>
          <w:p w14:paraId="6B0940BC" w14:textId="77777777" w:rsidR="00B34661" w:rsidRDefault="005331F7">
            <w:pPr>
              <w:rPr>
                <w:szCs w:val="24"/>
              </w:rPr>
            </w:pPr>
            <w:r>
              <w:rPr>
                <w:szCs w:val="24"/>
              </w:rPr>
              <w:t>}</w:t>
            </w:r>
          </w:p>
        </w:tc>
      </w:tr>
      <w:tr w:rsidR="00B34661" w14:paraId="6C38B94D" w14:textId="77777777">
        <w:trPr>
          <w:jc w:val="center"/>
        </w:trPr>
        <w:tc>
          <w:tcPr>
            <w:tcW w:w="3810" w:type="dxa"/>
            <w:shd w:val="clear" w:color="auto" w:fill="auto"/>
            <w:tcMar>
              <w:left w:w="108" w:type="dxa"/>
            </w:tcMar>
            <w:vAlign w:val="center"/>
          </w:tcPr>
          <w:p w14:paraId="34442A98" w14:textId="77777777" w:rsidR="00B34661" w:rsidRDefault="005331F7">
            <w:pPr>
              <w:rPr>
                <w:color w:val="000000"/>
                <w:szCs w:val="24"/>
              </w:rPr>
            </w:pPr>
            <w:r>
              <w:rPr>
                <w:color w:val="000000"/>
                <w:szCs w:val="24"/>
              </w:rPr>
              <w:t>STATUS_LIGHT3</w:t>
            </w:r>
          </w:p>
        </w:tc>
        <w:tc>
          <w:tcPr>
            <w:tcW w:w="3184" w:type="dxa"/>
            <w:shd w:val="clear" w:color="auto" w:fill="auto"/>
            <w:tcMar>
              <w:left w:w="108" w:type="dxa"/>
            </w:tcMar>
          </w:tcPr>
          <w:p w14:paraId="3622D8F2" w14:textId="77777777" w:rsidR="00B34661" w:rsidRDefault="005331F7">
            <w:pPr>
              <w:rPr>
                <w:szCs w:val="24"/>
              </w:rPr>
            </w:pPr>
            <w:r>
              <w:rPr>
                <w:szCs w:val="24"/>
              </w:rPr>
              <w:t>{</w:t>
            </w:r>
          </w:p>
          <w:p w14:paraId="71E97994" w14:textId="77777777" w:rsidR="00B34661" w:rsidRDefault="005331F7">
            <w:pPr>
              <w:rPr>
                <w:szCs w:val="24"/>
              </w:rPr>
            </w:pPr>
            <w:r>
              <w:rPr>
                <w:szCs w:val="24"/>
              </w:rPr>
              <w:t xml:space="preserve">    "function": 7,</w:t>
            </w:r>
          </w:p>
          <w:p w14:paraId="24EA0F6A" w14:textId="77777777" w:rsidR="00B34661" w:rsidRDefault="005331F7">
            <w:pPr>
              <w:rPr>
                <w:szCs w:val="24"/>
              </w:rPr>
            </w:pPr>
            <w:r>
              <w:rPr>
                <w:szCs w:val="24"/>
              </w:rPr>
              <w:t xml:space="preserve">    "device": 3,</w:t>
            </w:r>
          </w:p>
          <w:p w14:paraId="425E17AB" w14:textId="77777777" w:rsidR="00B34661" w:rsidRDefault="005331F7">
            <w:pPr>
              <w:rPr>
                <w:szCs w:val="24"/>
              </w:rPr>
            </w:pPr>
            <w:r>
              <w:rPr>
                <w:szCs w:val="24"/>
              </w:rPr>
              <w:t xml:space="preserve">    "</w:t>
            </w:r>
            <w:r>
              <w:t xml:space="preserve"> request-status</w:t>
            </w:r>
            <w:r>
              <w:rPr>
                <w:szCs w:val="24"/>
              </w:rPr>
              <w:t xml:space="preserve"> ": 1</w:t>
            </w:r>
          </w:p>
          <w:p w14:paraId="2EBEE3DF" w14:textId="77777777" w:rsidR="00B34661" w:rsidRDefault="005331F7">
            <w:pPr>
              <w:rPr>
                <w:szCs w:val="24"/>
              </w:rPr>
            </w:pPr>
            <w:r>
              <w:rPr>
                <w:szCs w:val="24"/>
              </w:rPr>
              <w:t>}</w:t>
            </w:r>
          </w:p>
        </w:tc>
      </w:tr>
      <w:tr w:rsidR="00B34661" w14:paraId="22138550" w14:textId="77777777">
        <w:trPr>
          <w:jc w:val="center"/>
        </w:trPr>
        <w:tc>
          <w:tcPr>
            <w:tcW w:w="3810" w:type="dxa"/>
            <w:shd w:val="clear" w:color="auto" w:fill="auto"/>
            <w:tcMar>
              <w:left w:w="108" w:type="dxa"/>
            </w:tcMar>
            <w:vAlign w:val="center"/>
          </w:tcPr>
          <w:p w14:paraId="5729B043" w14:textId="77777777" w:rsidR="00B34661" w:rsidRDefault="005331F7">
            <w:pPr>
              <w:rPr>
                <w:color w:val="000000"/>
                <w:szCs w:val="24"/>
              </w:rPr>
            </w:pPr>
            <w:r>
              <w:rPr>
                <w:color w:val="000000"/>
                <w:szCs w:val="24"/>
              </w:rPr>
              <w:t>STATUS_LIGHT4</w:t>
            </w:r>
          </w:p>
        </w:tc>
        <w:tc>
          <w:tcPr>
            <w:tcW w:w="3184" w:type="dxa"/>
            <w:shd w:val="clear" w:color="auto" w:fill="auto"/>
            <w:tcMar>
              <w:left w:w="108" w:type="dxa"/>
            </w:tcMar>
          </w:tcPr>
          <w:p w14:paraId="755BECC1" w14:textId="77777777" w:rsidR="00B34661" w:rsidRDefault="005331F7">
            <w:pPr>
              <w:rPr>
                <w:szCs w:val="24"/>
              </w:rPr>
            </w:pPr>
            <w:r>
              <w:rPr>
                <w:szCs w:val="24"/>
              </w:rPr>
              <w:t>{</w:t>
            </w:r>
          </w:p>
          <w:p w14:paraId="62968FF6" w14:textId="77777777" w:rsidR="00B34661" w:rsidRDefault="005331F7">
            <w:pPr>
              <w:rPr>
                <w:szCs w:val="24"/>
              </w:rPr>
            </w:pPr>
            <w:r>
              <w:rPr>
                <w:szCs w:val="24"/>
              </w:rPr>
              <w:t xml:space="preserve">    "function": 7,</w:t>
            </w:r>
          </w:p>
          <w:p w14:paraId="451DC747" w14:textId="77777777" w:rsidR="00B34661" w:rsidRDefault="005331F7">
            <w:pPr>
              <w:rPr>
                <w:szCs w:val="24"/>
              </w:rPr>
            </w:pPr>
            <w:r>
              <w:rPr>
                <w:szCs w:val="24"/>
              </w:rPr>
              <w:t xml:space="preserve">    "device": 4,</w:t>
            </w:r>
          </w:p>
          <w:p w14:paraId="2272D2C0" w14:textId="77777777" w:rsidR="00B34661" w:rsidRDefault="005331F7">
            <w:pPr>
              <w:rPr>
                <w:szCs w:val="24"/>
              </w:rPr>
            </w:pPr>
            <w:r>
              <w:rPr>
                <w:szCs w:val="24"/>
              </w:rPr>
              <w:t xml:space="preserve">    "</w:t>
            </w:r>
            <w:r>
              <w:t xml:space="preserve"> request-status</w:t>
            </w:r>
            <w:r>
              <w:rPr>
                <w:szCs w:val="24"/>
              </w:rPr>
              <w:t xml:space="preserve"> ": 1</w:t>
            </w:r>
          </w:p>
          <w:p w14:paraId="2A0BCF11" w14:textId="77777777" w:rsidR="00B34661" w:rsidRDefault="005331F7">
            <w:pPr>
              <w:rPr>
                <w:szCs w:val="24"/>
              </w:rPr>
            </w:pPr>
            <w:r>
              <w:rPr>
                <w:szCs w:val="24"/>
              </w:rPr>
              <w:t>}</w:t>
            </w:r>
          </w:p>
        </w:tc>
      </w:tr>
      <w:tr w:rsidR="00B34661" w14:paraId="791A4C77" w14:textId="77777777">
        <w:trPr>
          <w:jc w:val="center"/>
        </w:trPr>
        <w:tc>
          <w:tcPr>
            <w:tcW w:w="3810" w:type="dxa"/>
            <w:shd w:val="clear" w:color="auto" w:fill="auto"/>
            <w:tcMar>
              <w:left w:w="108" w:type="dxa"/>
            </w:tcMar>
            <w:vAlign w:val="center"/>
          </w:tcPr>
          <w:p w14:paraId="61EE0223" w14:textId="77777777" w:rsidR="00B34661" w:rsidRDefault="005331F7">
            <w:pPr>
              <w:rPr>
                <w:color w:val="000000"/>
                <w:szCs w:val="24"/>
              </w:rPr>
            </w:pPr>
            <w:r>
              <w:rPr>
                <w:color w:val="000000"/>
                <w:szCs w:val="24"/>
              </w:rPr>
              <w:t>STATUS_LIGHT5</w:t>
            </w:r>
          </w:p>
        </w:tc>
        <w:tc>
          <w:tcPr>
            <w:tcW w:w="3184" w:type="dxa"/>
            <w:shd w:val="clear" w:color="auto" w:fill="auto"/>
            <w:tcMar>
              <w:left w:w="108" w:type="dxa"/>
            </w:tcMar>
          </w:tcPr>
          <w:p w14:paraId="02D4DBC6" w14:textId="77777777" w:rsidR="00B34661" w:rsidRDefault="005331F7">
            <w:pPr>
              <w:rPr>
                <w:szCs w:val="24"/>
              </w:rPr>
            </w:pPr>
            <w:r>
              <w:rPr>
                <w:szCs w:val="24"/>
              </w:rPr>
              <w:t>{</w:t>
            </w:r>
          </w:p>
          <w:p w14:paraId="3AFFF35A" w14:textId="77777777" w:rsidR="00B34661" w:rsidRDefault="005331F7">
            <w:pPr>
              <w:rPr>
                <w:szCs w:val="24"/>
              </w:rPr>
            </w:pPr>
            <w:r>
              <w:rPr>
                <w:szCs w:val="24"/>
              </w:rPr>
              <w:t xml:space="preserve">    "function": 7,</w:t>
            </w:r>
          </w:p>
          <w:p w14:paraId="082794EC" w14:textId="77777777" w:rsidR="00B34661" w:rsidRDefault="005331F7">
            <w:pPr>
              <w:rPr>
                <w:szCs w:val="24"/>
              </w:rPr>
            </w:pPr>
            <w:r>
              <w:rPr>
                <w:szCs w:val="24"/>
              </w:rPr>
              <w:t xml:space="preserve">    "device": 5,</w:t>
            </w:r>
          </w:p>
          <w:p w14:paraId="7188E850" w14:textId="77777777" w:rsidR="00B34661" w:rsidRDefault="005331F7">
            <w:pPr>
              <w:rPr>
                <w:szCs w:val="24"/>
              </w:rPr>
            </w:pPr>
            <w:r>
              <w:rPr>
                <w:szCs w:val="24"/>
              </w:rPr>
              <w:t xml:space="preserve">    "</w:t>
            </w:r>
            <w:r>
              <w:t xml:space="preserve"> request-status</w:t>
            </w:r>
            <w:r>
              <w:rPr>
                <w:szCs w:val="24"/>
              </w:rPr>
              <w:t xml:space="preserve"> ": 1</w:t>
            </w:r>
          </w:p>
          <w:p w14:paraId="2C454950" w14:textId="77777777" w:rsidR="00B34661" w:rsidRDefault="005331F7">
            <w:pPr>
              <w:rPr>
                <w:szCs w:val="24"/>
              </w:rPr>
            </w:pPr>
            <w:r>
              <w:rPr>
                <w:szCs w:val="24"/>
              </w:rPr>
              <w:t>}</w:t>
            </w:r>
          </w:p>
        </w:tc>
      </w:tr>
      <w:tr w:rsidR="00B34661" w14:paraId="6FF4C937" w14:textId="77777777">
        <w:trPr>
          <w:jc w:val="center"/>
        </w:trPr>
        <w:tc>
          <w:tcPr>
            <w:tcW w:w="3810" w:type="dxa"/>
            <w:shd w:val="clear" w:color="auto" w:fill="auto"/>
            <w:tcMar>
              <w:left w:w="108" w:type="dxa"/>
            </w:tcMar>
            <w:vAlign w:val="center"/>
          </w:tcPr>
          <w:p w14:paraId="00F4593C" w14:textId="77777777" w:rsidR="00B34661" w:rsidRDefault="005331F7">
            <w:pPr>
              <w:rPr>
                <w:color w:val="000000"/>
                <w:szCs w:val="24"/>
              </w:rPr>
            </w:pPr>
            <w:r>
              <w:rPr>
                <w:color w:val="000000"/>
                <w:szCs w:val="24"/>
              </w:rPr>
              <w:t>STATUS_LIGHT6</w:t>
            </w:r>
          </w:p>
        </w:tc>
        <w:tc>
          <w:tcPr>
            <w:tcW w:w="3184" w:type="dxa"/>
            <w:shd w:val="clear" w:color="auto" w:fill="auto"/>
            <w:tcMar>
              <w:left w:w="108" w:type="dxa"/>
            </w:tcMar>
          </w:tcPr>
          <w:p w14:paraId="39100AC5" w14:textId="77777777" w:rsidR="00B34661" w:rsidRDefault="005331F7">
            <w:pPr>
              <w:rPr>
                <w:szCs w:val="24"/>
              </w:rPr>
            </w:pPr>
            <w:r>
              <w:rPr>
                <w:szCs w:val="24"/>
              </w:rPr>
              <w:t>{</w:t>
            </w:r>
          </w:p>
          <w:p w14:paraId="3779F558" w14:textId="77777777" w:rsidR="00B34661" w:rsidRDefault="005331F7">
            <w:pPr>
              <w:rPr>
                <w:szCs w:val="24"/>
              </w:rPr>
            </w:pPr>
            <w:r>
              <w:rPr>
                <w:szCs w:val="24"/>
              </w:rPr>
              <w:t xml:space="preserve">    "function": 7,</w:t>
            </w:r>
          </w:p>
          <w:p w14:paraId="5CC604BD" w14:textId="77777777" w:rsidR="00B34661" w:rsidRDefault="005331F7">
            <w:pPr>
              <w:rPr>
                <w:szCs w:val="24"/>
              </w:rPr>
            </w:pPr>
            <w:r>
              <w:rPr>
                <w:szCs w:val="24"/>
              </w:rPr>
              <w:t xml:space="preserve">    "device": 6,</w:t>
            </w:r>
          </w:p>
          <w:p w14:paraId="33B0A359" w14:textId="77777777" w:rsidR="00B34661" w:rsidRDefault="005331F7">
            <w:pPr>
              <w:rPr>
                <w:szCs w:val="24"/>
              </w:rPr>
            </w:pPr>
            <w:r>
              <w:rPr>
                <w:szCs w:val="24"/>
              </w:rPr>
              <w:t xml:space="preserve">    "</w:t>
            </w:r>
            <w:r>
              <w:t xml:space="preserve"> request-status</w:t>
            </w:r>
            <w:r>
              <w:rPr>
                <w:szCs w:val="24"/>
              </w:rPr>
              <w:t xml:space="preserve"> ": 1</w:t>
            </w:r>
          </w:p>
          <w:p w14:paraId="1A775B43" w14:textId="77777777" w:rsidR="00B34661" w:rsidRDefault="005331F7">
            <w:pPr>
              <w:rPr>
                <w:szCs w:val="24"/>
              </w:rPr>
            </w:pPr>
            <w:r>
              <w:rPr>
                <w:szCs w:val="24"/>
              </w:rPr>
              <w:t>}</w:t>
            </w:r>
          </w:p>
        </w:tc>
      </w:tr>
      <w:tr w:rsidR="00B34661" w14:paraId="7395930D" w14:textId="77777777">
        <w:trPr>
          <w:jc w:val="center"/>
        </w:trPr>
        <w:tc>
          <w:tcPr>
            <w:tcW w:w="3810" w:type="dxa"/>
            <w:shd w:val="clear" w:color="auto" w:fill="auto"/>
            <w:tcMar>
              <w:left w:w="108" w:type="dxa"/>
            </w:tcMar>
            <w:vAlign w:val="center"/>
          </w:tcPr>
          <w:p w14:paraId="1CD845CF" w14:textId="77777777" w:rsidR="00B34661" w:rsidRDefault="005331F7">
            <w:pPr>
              <w:rPr>
                <w:color w:val="000000"/>
                <w:szCs w:val="24"/>
              </w:rPr>
            </w:pPr>
            <w:r>
              <w:rPr>
                <w:color w:val="000000"/>
                <w:szCs w:val="24"/>
              </w:rPr>
              <w:t>STATUS_LIGHT7</w:t>
            </w:r>
          </w:p>
        </w:tc>
        <w:tc>
          <w:tcPr>
            <w:tcW w:w="3184" w:type="dxa"/>
            <w:shd w:val="clear" w:color="auto" w:fill="auto"/>
            <w:tcMar>
              <w:left w:w="108" w:type="dxa"/>
            </w:tcMar>
          </w:tcPr>
          <w:p w14:paraId="2FFACF5F" w14:textId="77777777" w:rsidR="00B34661" w:rsidRDefault="005331F7">
            <w:pPr>
              <w:rPr>
                <w:szCs w:val="24"/>
              </w:rPr>
            </w:pPr>
            <w:r>
              <w:rPr>
                <w:szCs w:val="24"/>
              </w:rPr>
              <w:t>{</w:t>
            </w:r>
          </w:p>
          <w:p w14:paraId="43F239B1" w14:textId="77777777" w:rsidR="00B34661" w:rsidRDefault="005331F7">
            <w:pPr>
              <w:rPr>
                <w:szCs w:val="24"/>
              </w:rPr>
            </w:pPr>
            <w:r>
              <w:rPr>
                <w:szCs w:val="24"/>
              </w:rPr>
              <w:t xml:space="preserve">    "function": 7,</w:t>
            </w:r>
          </w:p>
          <w:p w14:paraId="3E9C0E66" w14:textId="77777777" w:rsidR="00B34661" w:rsidRDefault="005331F7">
            <w:pPr>
              <w:rPr>
                <w:szCs w:val="24"/>
              </w:rPr>
            </w:pPr>
            <w:r>
              <w:rPr>
                <w:szCs w:val="24"/>
              </w:rPr>
              <w:t xml:space="preserve">    "device": 7,</w:t>
            </w:r>
          </w:p>
          <w:p w14:paraId="03E12365" w14:textId="77777777" w:rsidR="00B34661" w:rsidRDefault="005331F7">
            <w:pPr>
              <w:rPr>
                <w:szCs w:val="24"/>
              </w:rPr>
            </w:pPr>
            <w:r>
              <w:rPr>
                <w:szCs w:val="24"/>
              </w:rPr>
              <w:t xml:space="preserve">    "</w:t>
            </w:r>
            <w:r>
              <w:t xml:space="preserve"> request-status</w:t>
            </w:r>
            <w:r>
              <w:rPr>
                <w:szCs w:val="24"/>
              </w:rPr>
              <w:t xml:space="preserve"> ": 1</w:t>
            </w:r>
          </w:p>
          <w:p w14:paraId="6F177FFA" w14:textId="77777777" w:rsidR="00B34661" w:rsidRDefault="005331F7">
            <w:pPr>
              <w:rPr>
                <w:szCs w:val="24"/>
              </w:rPr>
            </w:pPr>
            <w:r>
              <w:rPr>
                <w:szCs w:val="24"/>
              </w:rPr>
              <w:t>}</w:t>
            </w:r>
          </w:p>
        </w:tc>
      </w:tr>
      <w:tr w:rsidR="00B34661" w14:paraId="5D367E83" w14:textId="77777777">
        <w:trPr>
          <w:jc w:val="center"/>
        </w:trPr>
        <w:tc>
          <w:tcPr>
            <w:tcW w:w="3810" w:type="dxa"/>
            <w:shd w:val="clear" w:color="auto" w:fill="auto"/>
            <w:tcMar>
              <w:left w:w="108" w:type="dxa"/>
            </w:tcMar>
            <w:vAlign w:val="center"/>
          </w:tcPr>
          <w:p w14:paraId="4C375607" w14:textId="77777777" w:rsidR="00B34661" w:rsidRDefault="00B34661">
            <w:pPr>
              <w:rPr>
                <w:color w:val="000000"/>
                <w:szCs w:val="24"/>
              </w:rPr>
            </w:pPr>
          </w:p>
        </w:tc>
        <w:tc>
          <w:tcPr>
            <w:tcW w:w="3184" w:type="dxa"/>
            <w:shd w:val="clear" w:color="auto" w:fill="auto"/>
            <w:tcMar>
              <w:left w:w="108" w:type="dxa"/>
            </w:tcMar>
          </w:tcPr>
          <w:p w14:paraId="01EC3193" w14:textId="77777777" w:rsidR="00B34661" w:rsidRDefault="00B34661">
            <w:pPr>
              <w:rPr>
                <w:szCs w:val="24"/>
              </w:rPr>
            </w:pPr>
          </w:p>
        </w:tc>
      </w:tr>
      <w:tr w:rsidR="00B34661" w14:paraId="78D28EC0" w14:textId="77777777">
        <w:trPr>
          <w:jc w:val="center"/>
        </w:trPr>
        <w:tc>
          <w:tcPr>
            <w:tcW w:w="3810" w:type="dxa"/>
            <w:shd w:val="clear" w:color="auto" w:fill="auto"/>
            <w:tcMar>
              <w:left w:w="108" w:type="dxa"/>
            </w:tcMar>
            <w:vAlign w:val="center"/>
          </w:tcPr>
          <w:p w14:paraId="0EA04495" w14:textId="77777777" w:rsidR="00B34661" w:rsidRDefault="005331F7">
            <w:pPr>
              <w:rPr>
                <w:color w:val="000000"/>
                <w:szCs w:val="24"/>
              </w:rPr>
            </w:pPr>
            <w:r>
              <w:rPr>
                <w:color w:val="000000"/>
                <w:szCs w:val="24"/>
              </w:rPr>
              <w:t>STATUS_BD_POWER</w:t>
            </w:r>
          </w:p>
        </w:tc>
        <w:tc>
          <w:tcPr>
            <w:tcW w:w="3184" w:type="dxa"/>
            <w:shd w:val="clear" w:color="auto" w:fill="auto"/>
            <w:tcMar>
              <w:left w:w="108" w:type="dxa"/>
            </w:tcMar>
          </w:tcPr>
          <w:p w14:paraId="3573BC34" w14:textId="77777777" w:rsidR="00B34661" w:rsidRDefault="005331F7">
            <w:pPr>
              <w:rPr>
                <w:szCs w:val="24"/>
              </w:rPr>
            </w:pPr>
            <w:r>
              <w:rPr>
                <w:szCs w:val="24"/>
              </w:rPr>
              <w:t>{</w:t>
            </w:r>
          </w:p>
          <w:p w14:paraId="3407F9F2" w14:textId="77777777" w:rsidR="00B34661" w:rsidRDefault="005331F7">
            <w:pPr>
              <w:rPr>
                <w:szCs w:val="24"/>
              </w:rPr>
            </w:pPr>
            <w:r>
              <w:rPr>
                <w:szCs w:val="24"/>
              </w:rPr>
              <w:t xml:space="preserve">    "function": 8,</w:t>
            </w:r>
          </w:p>
          <w:p w14:paraId="310C97B3" w14:textId="77777777" w:rsidR="00B34661" w:rsidRDefault="005331F7">
            <w:pPr>
              <w:rPr>
                <w:szCs w:val="24"/>
              </w:rPr>
            </w:pPr>
            <w:r>
              <w:rPr>
                <w:szCs w:val="24"/>
              </w:rPr>
              <w:t xml:space="preserve">    "device": 0,</w:t>
            </w:r>
          </w:p>
          <w:p w14:paraId="4B247F40" w14:textId="77777777" w:rsidR="00B34661" w:rsidRDefault="005331F7">
            <w:pPr>
              <w:rPr>
                <w:szCs w:val="24"/>
              </w:rPr>
            </w:pPr>
            <w:r>
              <w:rPr>
                <w:szCs w:val="24"/>
              </w:rPr>
              <w:t xml:space="preserve">    "</w:t>
            </w:r>
            <w:r>
              <w:t xml:space="preserve"> request-status</w:t>
            </w:r>
            <w:r>
              <w:rPr>
                <w:szCs w:val="24"/>
              </w:rPr>
              <w:t xml:space="preserve"> ": 1</w:t>
            </w:r>
          </w:p>
          <w:p w14:paraId="52329031" w14:textId="77777777" w:rsidR="00B34661" w:rsidRDefault="005331F7">
            <w:pPr>
              <w:rPr>
                <w:szCs w:val="24"/>
              </w:rPr>
            </w:pPr>
            <w:r>
              <w:rPr>
                <w:szCs w:val="24"/>
              </w:rPr>
              <w:t>}</w:t>
            </w:r>
          </w:p>
        </w:tc>
      </w:tr>
    </w:tbl>
    <w:p w14:paraId="40BB4B9E" w14:textId="77777777" w:rsidR="00B34661" w:rsidRDefault="00B34661"/>
    <w:p w14:paraId="6C50CD94" w14:textId="77777777" w:rsidR="00B34661" w:rsidRDefault="005331F7">
      <w:r>
        <w:t xml:space="preserve">Response </w:t>
      </w:r>
    </w:p>
    <w:tbl>
      <w:tblPr>
        <w:tblStyle w:val="af8"/>
        <w:tblW w:w="7142" w:type="dxa"/>
        <w:jc w:val="center"/>
        <w:tblLook w:val="04A0" w:firstRow="1" w:lastRow="0" w:firstColumn="1" w:lastColumn="0" w:noHBand="0" w:noVBand="1"/>
      </w:tblPr>
      <w:tblGrid>
        <w:gridCol w:w="4003"/>
        <w:gridCol w:w="3139"/>
      </w:tblGrid>
      <w:tr w:rsidR="00B34661" w14:paraId="121E76BE" w14:textId="77777777">
        <w:trPr>
          <w:jc w:val="center"/>
        </w:trPr>
        <w:tc>
          <w:tcPr>
            <w:tcW w:w="3958" w:type="dxa"/>
            <w:shd w:val="clear" w:color="auto" w:fill="BFBFBF" w:themeFill="background1" w:themeFillShade="BF"/>
            <w:tcMar>
              <w:left w:w="108" w:type="dxa"/>
            </w:tcMar>
          </w:tcPr>
          <w:p w14:paraId="72EB9728" w14:textId="77777777" w:rsidR="00B34661" w:rsidRDefault="005331F7">
            <w:r>
              <w:t xml:space="preserve">Response </w:t>
            </w:r>
            <w:r>
              <w:rPr>
                <w:szCs w:val="24"/>
              </w:rPr>
              <w:t>Status Command</w:t>
            </w:r>
          </w:p>
        </w:tc>
        <w:tc>
          <w:tcPr>
            <w:tcW w:w="3183" w:type="dxa"/>
            <w:shd w:val="clear" w:color="auto" w:fill="BFBFBF" w:themeFill="background1" w:themeFillShade="BF"/>
            <w:tcMar>
              <w:left w:w="108" w:type="dxa"/>
            </w:tcMar>
          </w:tcPr>
          <w:p w14:paraId="5312C50D" w14:textId="77777777" w:rsidR="00B34661" w:rsidRDefault="005331F7">
            <w:pPr>
              <w:rPr>
                <w:szCs w:val="24"/>
              </w:rPr>
            </w:pPr>
            <w:r>
              <w:rPr>
                <w:szCs w:val="24"/>
              </w:rPr>
              <w:t xml:space="preserve">Json </w:t>
            </w:r>
            <w:r>
              <w:rPr>
                <w:szCs w:val="24"/>
              </w:rPr>
              <w:t>格式</w:t>
            </w:r>
          </w:p>
        </w:tc>
      </w:tr>
      <w:tr w:rsidR="00B34661" w14:paraId="6312B80E" w14:textId="77777777">
        <w:trPr>
          <w:jc w:val="center"/>
        </w:trPr>
        <w:tc>
          <w:tcPr>
            <w:tcW w:w="3958" w:type="dxa"/>
            <w:shd w:val="clear" w:color="auto" w:fill="auto"/>
            <w:tcMar>
              <w:left w:w="108" w:type="dxa"/>
            </w:tcMar>
            <w:vAlign w:val="center"/>
          </w:tcPr>
          <w:p w14:paraId="35BE0388" w14:textId="77777777" w:rsidR="00B34661" w:rsidRDefault="005331F7">
            <w:pPr>
              <w:rPr>
                <w:rFonts w:ascii="新細明體" w:eastAsia="新細明體" w:hAnsi="新細明體" w:cs="新細明體"/>
                <w:color w:val="000000"/>
                <w:szCs w:val="24"/>
              </w:rPr>
            </w:pPr>
            <w:r>
              <w:rPr>
                <w:color w:val="000000"/>
              </w:rPr>
              <w:t>STATUS_SYSTEM_ON</w:t>
            </w:r>
          </w:p>
        </w:tc>
        <w:tc>
          <w:tcPr>
            <w:tcW w:w="3183" w:type="dxa"/>
            <w:shd w:val="clear" w:color="auto" w:fill="auto"/>
            <w:tcMar>
              <w:left w:w="108" w:type="dxa"/>
            </w:tcMar>
          </w:tcPr>
          <w:p w14:paraId="559A4E33" w14:textId="77777777" w:rsidR="00B34661" w:rsidRDefault="005331F7">
            <w:r>
              <w:t>{</w:t>
            </w:r>
          </w:p>
          <w:p w14:paraId="1BB6D38B" w14:textId="77777777" w:rsidR="00B34661" w:rsidRDefault="005331F7">
            <w:r>
              <w:tab/>
              <w:t>“function”:1,</w:t>
            </w:r>
          </w:p>
          <w:p w14:paraId="4FDE4D3E" w14:textId="77777777" w:rsidR="00B34661" w:rsidRDefault="005331F7">
            <w:pPr>
              <w:ind w:firstLine="480"/>
            </w:pPr>
            <w:r>
              <w:t>“device”:0,</w:t>
            </w:r>
          </w:p>
          <w:p w14:paraId="1E4623E2" w14:textId="77777777" w:rsidR="00B34661" w:rsidRDefault="005331F7">
            <w:pPr>
              <w:ind w:firstLine="480"/>
            </w:pPr>
            <w:r>
              <w:lastRenderedPageBreak/>
              <w:t>“status”:1</w:t>
            </w:r>
          </w:p>
          <w:p w14:paraId="03DB5F36" w14:textId="77777777" w:rsidR="00B34661" w:rsidRDefault="005331F7">
            <w:r>
              <w:t>}</w:t>
            </w:r>
          </w:p>
          <w:p w14:paraId="11E04062" w14:textId="77777777" w:rsidR="00B34661" w:rsidRDefault="00B34661">
            <w:pPr>
              <w:rPr>
                <w:szCs w:val="24"/>
              </w:rPr>
            </w:pPr>
          </w:p>
        </w:tc>
      </w:tr>
      <w:tr w:rsidR="00B34661" w14:paraId="39EB8B65" w14:textId="77777777">
        <w:trPr>
          <w:jc w:val="center"/>
        </w:trPr>
        <w:tc>
          <w:tcPr>
            <w:tcW w:w="3958" w:type="dxa"/>
            <w:shd w:val="clear" w:color="auto" w:fill="auto"/>
            <w:tcMar>
              <w:left w:w="108" w:type="dxa"/>
            </w:tcMar>
            <w:vAlign w:val="center"/>
          </w:tcPr>
          <w:p w14:paraId="602BE3B9" w14:textId="77777777" w:rsidR="00B34661" w:rsidRDefault="005331F7">
            <w:pPr>
              <w:rPr>
                <w:rFonts w:ascii="新細明體" w:eastAsia="新細明體" w:hAnsi="新細明體" w:cs="新細明體"/>
                <w:color w:val="000000"/>
                <w:szCs w:val="24"/>
              </w:rPr>
            </w:pPr>
            <w:r>
              <w:rPr>
                <w:color w:val="000000"/>
              </w:rPr>
              <w:lastRenderedPageBreak/>
              <w:t>STATUS_SYSTEM_OFF</w:t>
            </w:r>
          </w:p>
        </w:tc>
        <w:tc>
          <w:tcPr>
            <w:tcW w:w="3183" w:type="dxa"/>
            <w:shd w:val="clear" w:color="auto" w:fill="auto"/>
            <w:tcMar>
              <w:left w:w="108" w:type="dxa"/>
            </w:tcMar>
          </w:tcPr>
          <w:p w14:paraId="0ECC2CF7" w14:textId="77777777" w:rsidR="00B34661" w:rsidRDefault="005331F7">
            <w:r>
              <w:t>{</w:t>
            </w:r>
          </w:p>
          <w:p w14:paraId="49E5C3C4" w14:textId="77777777" w:rsidR="00B34661" w:rsidRDefault="005331F7">
            <w:r>
              <w:tab/>
              <w:t>“function”:1,</w:t>
            </w:r>
          </w:p>
          <w:p w14:paraId="0E940D59" w14:textId="77777777" w:rsidR="00B34661" w:rsidRDefault="005331F7">
            <w:pPr>
              <w:ind w:firstLine="480"/>
            </w:pPr>
            <w:r>
              <w:t>“device”:0,</w:t>
            </w:r>
          </w:p>
          <w:p w14:paraId="60D0CC52" w14:textId="77777777" w:rsidR="00B34661" w:rsidRDefault="005331F7">
            <w:pPr>
              <w:ind w:firstLine="480"/>
            </w:pPr>
            <w:r>
              <w:t>“status”:2</w:t>
            </w:r>
          </w:p>
          <w:p w14:paraId="453B6072" w14:textId="77777777" w:rsidR="00B34661" w:rsidRDefault="005331F7">
            <w:r>
              <w:t>}</w:t>
            </w:r>
          </w:p>
          <w:p w14:paraId="11EFDC85" w14:textId="77777777" w:rsidR="00B34661" w:rsidRDefault="00B34661">
            <w:pPr>
              <w:rPr>
                <w:szCs w:val="24"/>
              </w:rPr>
            </w:pPr>
          </w:p>
        </w:tc>
      </w:tr>
      <w:tr w:rsidR="00B34661" w14:paraId="77549213" w14:textId="77777777">
        <w:trPr>
          <w:jc w:val="center"/>
        </w:trPr>
        <w:tc>
          <w:tcPr>
            <w:tcW w:w="3958" w:type="dxa"/>
            <w:shd w:val="clear" w:color="auto" w:fill="auto"/>
            <w:tcMar>
              <w:left w:w="108" w:type="dxa"/>
            </w:tcMar>
            <w:vAlign w:val="center"/>
          </w:tcPr>
          <w:p w14:paraId="1C4F7A8F" w14:textId="77777777"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14:paraId="301D83C3" w14:textId="77777777" w:rsidR="00B34661" w:rsidRDefault="00B34661">
            <w:pPr>
              <w:rPr>
                <w:szCs w:val="24"/>
              </w:rPr>
            </w:pPr>
          </w:p>
        </w:tc>
      </w:tr>
      <w:tr w:rsidR="00B34661" w14:paraId="6CA04EB7" w14:textId="77777777">
        <w:trPr>
          <w:jc w:val="center"/>
        </w:trPr>
        <w:tc>
          <w:tcPr>
            <w:tcW w:w="3958" w:type="dxa"/>
            <w:shd w:val="clear" w:color="auto" w:fill="auto"/>
            <w:tcMar>
              <w:left w:w="108" w:type="dxa"/>
            </w:tcMar>
            <w:vAlign w:val="center"/>
          </w:tcPr>
          <w:p w14:paraId="0274D2A0" w14:textId="77777777" w:rsidR="00B34661" w:rsidRDefault="005331F7">
            <w:pPr>
              <w:rPr>
                <w:rFonts w:ascii="新細明體" w:eastAsia="新細明體" w:hAnsi="新細明體" w:cs="新細明體"/>
                <w:color w:val="000000"/>
                <w:szCs w:val="24"/>
              </w:rPr>
            </w:pPr>
            <w:r>
              <w:rPr>
                <w:color w:val="000000"/>
              </w:rPr>
              <w:t>STATUS_MATRIX_INPUT1</w:t>
            </w:r>
          </w:p>
        </w:tc>
        <w:tc>
          <w:tcPr>
            <w:tcW w:w="3183" w:type="dxa"/>
            <w:shd w:val="clear" w:color="auto" w:fill="auto"/>
            <w:tcMar>
              <w:left w:w="108" w:type="dxa"/>
            </w:tcMar>
          </w:tcPr>
          <w:p w14:paraId="56C0F102" w14:textId="77777777" w:rsidR="00B34661" w:rsidRDefault="005331F7">
            <w:r>
              <w:t>{</w:t>
            </w:r>
          </w:p>
          <w:p w14:paraId="42EAAC00" w14:textId="77777777" w:rsidR="00B34661" w:rsidRDefault="005331F7">
            <w:r>
              <w:tab/>
              <w:t>“function”:3,</w:t>
            </w:r>
          </w:p>
          <w:p w14:paraId="3FD5576A" w14:textId="77777777" w:rsidR="00B34661" w:rsidRDefault="005331F7">
            <w:pPr>
              <w:ind w:firstLine="480"/>
            </w:pPr>
            <w:r>
              <w:t>“device”:0,</w:t>
            </w:r>
          </w:p>
          <w:p w14:paraId="7687480F" w14:textId="77777777" w:rsidR="00B34661" w:rsidRDefault="005331F7">
            <w:pPr>
              <w:ind w:firstLine="480"/>
            </w:pPr>
            <w:r>
              <w:t>“status”:9</w:t>
            </w:r>
          </w:p>
          <w:p w14:paraId="3EE45D63" w14:textId="77777777" w:rsidR="00B34661" w:rsidRDefault="005331F7">
            <w:r>
              <w:t>}</w:t>
            </w:r>
          </w:p>
          <w:p w14:paraId="59DF7535" w14:textId="77777777" w:rsidR="00B34661" w:rsidRDefault="00B34661">
            <w:pPr>
              <w:rPr>
                <w:szCs w:val="24"/>
              </w:rPr>
            </w:pPr>
          </w:p>
        </w:tc>
      </w:tr>
      <w:tr w:rsidR="00B34661" w14:paraId="1CC1C4B1" w14:textId="77777777">
        <w:trPr>
          <w:jc w:val="center"/>
        </w:trPr>
        <w:tc>
          <w:tcPr>
            <w:tcW w:w="3958" w:type="dxa"/>
            <w:shd w:val="clear" w:color="auto" w:fill="auto"/>
            <w:tcMar>
              <w:left w:w="108" w:type="dxa"/>
            </w:tcMar>
            <w:vAlign w:val="center"/>
          </w:tcPr>
          <w:p w14:paraId="5CF8A1DD" w14:textId="77777777" w:rsidR="00B34661" w:rsidRDefault="005331F7">
            <w:pPr>
              <w:rPr>
                <w:rFonts w:ascii="新細明體" w:eastAsia="新細明體" w:hAnsi="新細明體" w:cs="新細明體"/>
                <w:color w:val="000000"/>
                <w:szCs w:val="24"/>
              </w:rPr>
            </w:pPr>
            <w:r>
              <w:rPr>
                <w:color w:val="000000"/>
              </w:rPr>
              <w:t>STATUS_MATRIX_INPUT2</w:t>
            </w:r>
          </w:p>
        </w:tc>
        <w:tc>
          <w:tcPr>
            <w:tcW w:w="3183" w:type="dxa"/>
            <w:shd w:val="clear" w:color="auto" w:fill="auto"/>
            <w:tcMar>
              <w:left w:w="108" w:type="dxa"/>
            </w:tcMar>
          </w:tcPr>
          <w:p w14:paraId="49667DF7" w14:textId="77777777" w:rsidR="00B34661" w:rsidRDefault="005331F7">
            <w:r>
              <w:t>{</w:t>
            </w:r>
          </w:p>
          <w:p w14:paraId="7BFB4F08" w14:textId="77777777" w:rsidR="00B34661" w:rsidRDefault="005331F7">
            <w:r>
              <w:tab/>
              <w:t>“function”:3,</w:t>
            </w:r>
          </w:p>
          <w:p w14:paraId="7313F218" w14:textId="77777777" w:rsidR="00B34661" w:rsidRDefault="005331F7">
            <w:pPr>
              <w:ind w:firstLine="480"/>
            </w:pPr>
            <w:r>
              <w:t>“device”:0,</w:t>
            </w:r>
          </w:p>
          <w:p w14:paraId="5F3B7D3A" w14:textId="77777777" w:rsidR="00B34661" w:rsidRDefault="005331F7">
            <w:pPr>
              <w:ind w:firstLine="480"/>
            </w:pPr>
            <w:r>
              <w:t>“status”:10</w:t>
            </w:r>
          </w:p>
          <w:p w14:paraId="083FF350" w14:textId="77777777" w:rsidR="00B34661" w:rsidRDefault="005331F7">
            <w:r>
              <w:t>}</w:t>
            </w:r>
          </w:p>
          <w:p w14:paraId="1866045B" w14:textId="77777777" w:rsidR="00B34661" w:rsidRDefault="00B34661">
            <w:pPr>
              <w:rPr>
                <w:szCs w:val="24"/>
              </w:rPr>
            </w:pPr>
          </w:p>
        </w:tc>
      </w:tr>
      <w:tr w:rsidR="00B34661" w14:paraId="1B21B85B" w14:textId="77777777">
        <w:trPr>
          <w:jc w:val="center"/>
        </w:trPr>
        <w:tc>
          <w:tcPr>
            <w:tcW w:w="3958" w:type="dxa"/>
            <w:shd w:val="clear" w:color="auto" w:fill="auto"/>
            <w:tcMar>
              <w:left w:w="108" w:type="dxa"/>
            </w:tcMar>
            <w:vAlign w:val="center"/>
          </w:tcPr>
          <w:p w14:paraId="50A38587" w14:textId="77777777" w:rsidR="00B34661" w:rsidRDefault="005331F7">
            <w:pPr>
              <w:rPr>
                <w:rFonts w:ascii="新細明體" w:eastAsia="新細明體" w:hAnsi="新細明體" w:cs="新細明體"/>
                <w:color w:val="000000"/>
                <w:szCs w:val="24"/>
              </w:rPr>
            </w:pPr>
            <w:r>
              <w:rPr>
                <w:color w:val="000000"/>
              </w:rPr>
              <w:t>STATUS_MATRIX_INPUT3</w:t>
            </w:r>
          </w:p>
        </w:tc>
        <w:tc>
          <w:tcPr>
            <w:tcW w:w="3183" w:type="dxa"/>
            <w:shd w:val="clear" w:color="auto" w:fill="auto"/>
            <w:tcMar>
              <w:left w:w="108" w:type="dxa"/>
            </w:tcMar>
          </w:tcPr>
          <w:p w14:paraId="2C4673F8" w14:textId="77777777" w:rsidR="00B34661" w:rsidRDefault="005331F7">
            <w:r>
              <w:t>{</w:t>
            </w:r>
          </w:p>
          <w:p w14:paraId="25DBC876" w14:textId="77777777" w:rsidR="00B34661" w:rsidRDefault="005331F7">
            <w:r>
              <w:tab/>
              <w:t>“function”:3,</w:t>
            </w:r>
          </w:p>
          <w:p w14:paraId="7BA628C3" w14:textId="77777777" w:rsidR="00B34661" w:rsidRDefault="005331F7">
            <w:pPr>
              <w:ind w:firstLine="480"/>
            </w:pPr>
            <w:r>
              <w:t>“device”:0,</w:t>
            </w:r>
          </w:p>
          <w:p w14:paraId="3076AF23" w14:textId="77777777" w:rsidR="00B34661" w:rsidRDefault="005331F7">
            <w:pPr>
              <w:ind w:firstLine="480"/>
            </w:pPr>
            <w:r>
              <w:t>“status”:11</w:t>
            </w:r>
          </w:p>
          <w:p w14:paraId="54299393" w14:textId="77777777" w:rsidR="00B34661" w:rsidRDefault="005331F7">
            <w:r>
              <w:t>}</w:t>
            </w:r>
          </w:p>
          <w:p w14:paraId="5A0F61A4" w14:textId="77777777" w:rsidR="00B34661" w:rsidRDefault="00B34661">
            <w:pPr>
              <w:rPr>
                <w:szCs w:val="24"/>
              </w:rPr>
            </w:pPr>
          </w:p>
        </w:tc>
      </w:tr>
      <w:tr w:rsidR="00B34661" w14:paraId="16197306" w14:textId="77777777">
        <w:trPr>
          <w:jc w:val="center"/>
        </w:trPr>
        <w:tc>
          <w:tcPr>
            <w:tcW w:w="3958" w:type="dxa"/>
            <w:shd w:val="clear" w:color="auto" w:fill="auto"/>
            <w:tcMar>
              <w:left w:w="108" w:type="dxa"/>
            </w:tcMar>
            <w:vAlign w:val="center"/>
          </w:tcPr>
          <w:p w14:paraId="77AA447C" w14:textId="77777777" w:rsidR="00B34661" w:rsidRDefault="005331F7">
            <w:pPr>
              <w:rPr>
                <w:rFonts w:ascii="新細明體" w:eastAsia="新細明體" w:hAnsi="新細明體" w:cs="新細明體"/>
                <w:color w:val="000000"/>
                <w:szCs w:val="24"/>
              </w:rPr>
            </w:pPr>
            <w:r>
              <w:rPr>
                <w:color w:val="000000"/>
              </w:rPr>
              <w:t>STATUS_MATRIX_INPUT4</w:t>
            </w:r>
          </w:p>
        </w:tc>
        <w:tc>
          <w:tcPr>
            <w:tcW w:w="3183" w:type="dxa"/>
            <w:shd w:val="clear" w:color="auto" w:fill="auto"/>
            <w:tcMar>
              <w:left w:w="108" w:type="dxa"/>
            </w:tcMar>
          </w:tcPr>
          <w:p w14:paraId="5A12498C" w14:textId="77777777" w:rsidR="00B34661" w:rsidRDefault="005331F7">
            <w:r>
              <w:t>{</w:t>
            </w:r>
          </w:p>
          <w:p w14:paraId="0A9C6D7C" w14:textId="77777777" w:rsidR="00B34661" w:rsidRDefault="005331F7">
            <w:r>
              <w:tab/>
              <w:t>“function”:3,</w:t>
            </w:r>
          </w:p>
          <w:p w14:paraId="2E20D78F" w14:textId="77777777" w:rsidR="00B34661" w:rsidRDefault="005331F7">
            <w:pPr>
              <w:ind w:firstLine="480"/>
            </w:pPr>
            <w:r>
              <w:t>“device”:0,</w:t>
            </w:r>
          </w:p>
          <w:p w14:paraId="3CFA548D" w14:textId="77777777" w:rsidR="00B34661" w:rsidRDefault="005331F7">
            <w:pPr>
              <w:ind w:firstLine="480"/>
            </w:pPr>
            <w:r>
              <w:t>“status”:12</w:t>
            </w:r>
          </w:p>
          <w:p w14:paraId="6A8A89A0" w14:textId="77777777" w:rsidR="00B34661" w:rsidRDefault="005331F7">
            <w:r>
              <w:t>}</w:t>
            </w:r>
          </w:p>
          <w:p w14:paraId="5FCEA83F" w14:textId="77777777" w:rsidR="00B34661" w:rsidRDefault="00B34661">
            <w:pPr>
              <w:rPr>
                <w:szCs w:val="24"/>
              </w:rPr>
            </w:pPr>
          </w:p>
        </w:tc>
      </w:tr>
      <w:tr w:rsidR="00B34661" w14:paraId="3D469AB3" w14:textId="77777777">
        <w:trPr>
          <w:jc w:val="center"/>
        </w:trPr>
        <w:tc>
          <w:tcPr>
            <w:tcW w:w="3958" w:type="dxa"/>
            <w:shd w:val="clear" w:color="auto" w:fill="auto"/>
            <w:tcMar>
              <w:left w:w="108" w:type="dxa"/>
            </w:tcMar>
            <w:vAlign w:val="center"/>
          </w:tcPr>
          <w:p w14:paraId="695E6380" w14:textId="77777777" w:rsidR="00B34661" w:rsidRDefault="005331F7">
            <w:pPr>
              <w:rPr>
                <w:rFonts w:ascii="新細明體" w:eastAsia="新細明體" w:hAnsi="新細明體" w:cs="新細明體"/>
                <w:color w:val="000000"/>
                <w:szCs w:val="24"/>
              </w:rPr>
            </w:pPr>
            <w:r>
              <w:rPr>
                <w:color w:val="000000"/>
              </w:rPr>
              <w:t>STATUS_MATRIX_INPUT5</w:t>
            </w:r>
          </w:p>
        </w:tc>
        <w:tc>
          <w:tcPr>
            <w:tcW w:w="3183" w:type="dxa"/>
            <w:shd w:val="clear" w:color="auto" w:fill="auto"/>
            <w:tcMar>
              <w:left w:w="108" w:type="dxa"/>
            </w:tcMar>
          </w:tcPr>
          <w:p w14:paraId="651C19C9" w14:textId="77777777" w:rsidR="00B34661" w:rsidRDefault="005331F7">
            <w:r>
              <w:t>{</w:t>
            </w:r>
          </w:p>
          <w:p w14:paraId="021630A1" w14:textId="77777777" w:rsidR="00B34661" w:rsidRDefault="005331F7">
            <w:r>
              <w:tab/>
              <w:t>“function”:3,</w:t>
            </w:r>
          </w:p>
          <w:p w14:paraId="28544697" w14:textId="77777777" w:rsidR="00B34661" w:rsidRDefault="005331F7">
            <w:pPr>
              <w:ind w:firstLine="480"/>
            </w:pPr>
            <w:r>
              <w:t>“device”:0,</w:t>
            </w:r>
          </w:p>
          <w:p w14:paraId="4424C7E1" w14:textId="77777777" w:rsidR="00B34661" w:rsidRDefault="005331F7">
            <w:pPr>
              <w:ind w:firstLine="480"/>
            </w:pPr>
            <w:r>
              <w:t>“status”:13</w:t>
            </w:r>
          </w:p>
          <w:p w14:paraId="5214D5FC" w14:textId="77777777" w:rsidR="00B34661" w:rsidRDefault="005331F7">
            <w:r>
              <w:t>}</w:t>
            </w:r>
          </w:p>
          <w:p w14:paraId="0461F6D2" w14:textId="77777777" w:rsidR="00B34661" w:rsidRDefault="00B34661">
            <w:pPr>
              <w:rPr>
                <w:szCs w:val="24"/>
              </w:rPr>
            </w:pPr>
          </w:p>
        </w:tc>
      </w:tr>
      <w:tr w:rsidR="00B34661" w14:paraId="2C0D55BD" w14:textId="77777777">
        <w:trPr>
          <w:jc w:val="center"/>
        </w:trPr>
        <w:tc>
          <w:tcPr>
            <w:tcW w:w="3958" w:type="dxa"/>
            <w:shd w:val="clear" w:color="auto" w:fill="auto"/>
            <w:tcMar>
              <w:left w:w="108" w:type="dxa"/>
            </w:tcMar>
            <w:vAlign w:val="center"/>
          </w:tcPr>
          <w:p w14:paraId="58A998A5" w14:textId="77777777" w:rsidR="00B34661" w:rsidRDefault="005331F7">
            <w:pPr>
              <w:rPr>
                <w:rFonts w:ascii="新細明體" w:eastAsia="新細明體" w:hAnsi="新細明體" w:cs="新細明體"/>
                <w:color w:val="000000"/>
                <w:szCs w:val="24"/>
              </w:rPr>
            </w:pPr>
            <w:r>
              <w:rPr>
                <w:color w:val="000000"/>
              </w:rPr>
              <w:t>STATUS_MATRIX_INPUT6</w:t>
            </w:r>
          </w:p>
        </w:tc>
        <w:tc>
          <w:tcPr>
            <w:tcW w:w="3183" w:type="dxa"/>
            <w:shd w:val="clear" w:color="auto" w:fill="auto"/>
            <w:tcMar>
              <w:left w:w="108" w:type="dxa"/>
            </w:tcMar>
          </w:tcPr>
          <w:p w14:paraId="7D51E70D" w14:textId="77777777" w:rsidR="00B34661" w:rsidRDefault="005331F7">
            <w:r>
              <w:t>{</w:t>
            </w:r>
          </w:p>
          <w:p w14:paraId="4A19DA41" w14:textId="77777777" w:rsidR="00B34661" w:rsidRDefault="005331F7">
            <w:r>
              <w:tab/>
              <w:t>“function”:3,</w:t>
            </w:r>
          </w:p>
          <w:p w14:paraId="5CD6C541" w14:textId="77777777" w:rsidR="00B34661" w:rsidRDefault="005331F7">
            <w:pPr>
              <w:ind w:firstLine="480"/>
            </w:pPr>
            <w:r>
              <w:t>“device”:0,</w:t>
            </w:r>
          </w:p>
          <w:p w14:paraId="365A400E" w14:textId="77777777" w:rsidR="00B34661" w:rsidRDefault="005331F7">
            <w:pPr>
              <w:ind w:firstLine="480"/>
            </w:pPr>
            <w:r>
              <w:t>“status”:14</w:t>
            </w:r>
          </w:p>
          <w:p w14:paraId="3F583313" w14:textId="77777777" w:rsidR="00B34661" w:rsidRDefault="005331F7">
            <w:r>
              <w:t>}</w:t>
            </w:r>
          </w:p>
          <w:p w14:paraId="35AC3F83" w14:textId="77777777" w:rsidR="00B34661" w:rsidRDefault="00B34661">
            <w:pPr>
              <w:rPr>
                <w:szCs w:val="24"/>
              </w:rPr>
            </w:pPr>
          </w:p>
        </w:tc>
      </w:tr>
      <w:tr w:rsidR="00B34661" w14:paraId="0645D70F" w14:textId="77777777">
        <w:trPr>
          <w:jc w:val="center"/>
        </w:trPr>
        <w:tc>
          <w:tcPr>
            <w:tcW w:w="3958" w:type="dxa"/>
            <w:shd w:val="clear" w:color="auto" w:fill="auto"/>
            <w:tcMar>
              <w:left w:w="108" w:type="dxa"/>
            </w:tcMar>
            <w:vAlign w:val="center"/>
          </w:tcPr>
          <w:p w14:paraId="169F02A3" w14:textId="77777777" w:rsidR="00B34661" w:rsidRDefault="005331F7">
            <w:pPr>
              <w:rPr>
                <w:rFonts w:ascii="新細明體" w:eastAsia="新細明體" w:hAnsi="新細明體" w:cs="新細明體"/>
                <w:color w:val="000000"/>
                <w:szCs w:val="24"/>
              </w:rPr>
            </w:pPr>
            <w:r>
              <w:rPr>
                <w:color w:val="000000"/>
              </w:rPr>
              <w:t>STATUS_MATRIX_INPUT7</w:t>
            </w:r>
          </w:p>
        </w:tc>
        <w:tc>
          <w:tcPr>
            <w:tcW w:w="3183" w:type="dxa"/>
            <w:shd w:val="clear" w:color="auto" w:fill="auto"/>
            <w:tcMar>
              <w:left w:w="108" w:type="dxa"/>
            </w:tcMar>
          </w:tcPr>
          <w:p w14:paraId="6D34EBEC" w14:textId="77777777" w:rsidR="00B34661" w:rsidRDefault="005331F7">
            <w:r>
              <w:t>{</w:t>
            </w:r>
          </w:p>
          <w:p w14:paraId="224BAC3B" w14:textId="77777777" w:rsidR="00B34661" w:rsidRDefault="005331F7">
            <w:r>
              <w:tab/>
              <w:t>“function”:3,</w:t>
            </w:r>
          </w:p>
          <w:p w14:paraId="4C1B11B3" w14:textId="77777777" w:rsidR="00B34661" w:rsidRDefault="005331F7">
            <w:pPr>
              <w:ind w:firstLine="480"/>
            </w:pPr>
            <w:r>
              <w:t>“device”:0,</w:t>
            </w:r>
          </w:p>
          <w:p w14:paraId="4582D7B2" w14:textId="77777777" w:rsidR="00B34661" w:rsidRDefault="005331F7">
            <w:pPr>
              <w:ind w:firstLine="480"/>
            </w:pPr>
            <w:r>
              <w:t>“status”:15</w:t>
            </w:r>
          </w:p>
          <w:p w14:paraId="47998F12" w14:textId="77777777" w:rsidR="00B34661" w:rsidRDefault="005331F7">
            <w:r>
              <w:lastRenderedPageBreak/>
              <w:t>}</w:t>
            </w:r>
          </w:p>
          <w:p w14:paraId="69128359" w14:textId="77777777" w:rsidR="00B34661" w:rsidRDefault="00B34661">
            <w:pPr>
              <w:rPr>
                <w:szCs w:val="24"/>
              </w:rPr>
            </w:pPr>
          </w:p>
        </w:tc>
      </w:tr>
      <w:tr w:rsidR="00B34661" w14:paraId="70CA0E46" w14:textId="77777777">
        <w:trPr>
          <w:jc w:val="center"/>
        </w:trPr>
        <w:tc>
          <w:tcPr>
            <w:tcW w:w="3958" w:type="dxa"/>
            <w:shd w:val="clear" w:color="auto" w:fill="auto"/>
            <w:tcMar>
              <w:left w:w="108" w:type="dxa"/>
            </w:tcMar>
            <w:vAlign w:val="center"/>
          </w:tcPr>
          <w:p w14:paraId="4058193D" w14:textId="77777777" w:rsidR="00B34661" w:rsidRDefault="005331F7">
            <w:pPr>
              <w:rPr>
                <w:rFonts w:ascii="新細明體" w:eastAsia="新細明體" w:hAnsi="新細明體" w:cs="新細明體"/>
                <w:color w:val="000000"/>
                <w:szCs w:val="24"/>
              </w:rPr>
            </w:pPr>
            <w:r>
              <w:rPr>
                <w:color w:val="000000"/>
              </w:rPr>
              <w:lastRenderedPageBreak/>
              <w:t>STATUS_MATRIX_INPUT8</w:t>
            </w:r>
          </w:p>
        </w:tc>
        <w:tc>
          <w:tcPr>
            <w:tcW w:w="3183" w:type="dxa"/>
            <w:shd w:val="clear" w:color="auto" w:fill="auto"/>
            <w:tcMar>
              <w:left w:w="108" w:type="dxa"/>
            </w:tcMar>
          </w:tcPr>
          <w:p w14:paraId="0ECD1B3F" w14:textId="77777777" w:rsidR="00B34661" w:rsidRDefault="005331F7">
            <w:r>
              <w:t>{</w:t>
            </w:r>
          </w:p>
          <w:p w14:paraId="6D9AEA72" w14:textId="77777777" w:rsidR="00B34661" w:rsidRDefault="005331F7">
            <w:r>
              <w:tab/>
              <w:t>“function”:3,</w:t>
            </w:r>
          </w:p>
          <w:p w14:paraId="6B20F7D8" w14:textId="77777777" w:rsidR="00B34661" w:rsidRDefault="005331F7">
            <w:pPr>
              <w:ind w:firstLine="480"/>
            </w:pPr>
            <w:r>
              <w:t>“device”:0,</w:t>
            </w:r>
          </w:p>
          <w:p w14:paraId="6AD110FA" w14:textId="77777777" w:rsidR="00B34661" w:rsidRDefault="005331F7">
            <w:pPr>
              <w:ind w:firstLine="480"/>
            </w:pPr>
            <w:r>
              <w:t>“status”:16</w:t>
            </w:r>
          </w:p>
          <w:p w14:paraId="71853C3B" w14:textId="77777777" w:rsidR="00B34661" w:rsidRDefault="005331F7">
            <w:r>
              <w:t>}</w:t>
            </w:r>
          </w:p>
          <w:p w14:paraId="1F64958D" w14:textId="77777777" w:rsidR="00B34661" w:rsidRDefault="00B34661">
            <w:pPr>
              <w:rPr>
                <w:szCs w:val="24"/>
              </w:rPr>
            </w:pPr>
          </w:p>
        </w:tc>
      </w:tr>
      <w:tr w:rsidR="00B34661" w14:paraId="72686258" w14:textId="77777777">
        <w:trPr>
          <w:jc w:val="center"/>
        </w:trPr>
        <w:tc>
          <w:tcPr>
            <w:tcW w:w="3958" w:type="dxa"/>
            <w:shd w:val="clear" w:color="auto" w:fill="auto"/>
            <w:tcMar>
              <w:left w:w="108" w:type="dxa"/>
            </w:tcMar>
            <w:vAlign w:val="center"/>
          </w:tcPr>
          <w:p w14:paraId="12927B49" w14:textId="77777777" w:rsidR="00B34661" w:rsidRDefault="00B34661">
            <w:pPr>
              <w:rPr>
                <w:rFonts w:ascii="新細明體" w:eastAsia="新細明體" w:hAnsi="新細明體" w:cs="新細明體"/>
                <w:color w:val="000000"/>
                <w:szCs w:val="24"/>
              </w:rPr>
            </w:pPr>
          </w:p>
        </w:tc>
        <w:tc>
          <w:tcPr>
            <w:tcW w:w="3183" w:type="dxa"/>
            <w:shd w:val="clear" w:color="auto" w:fill="auto"/>
            <w:tcMar>
              <w:left w:w="108" w:type="dxa"/>
            </w:tcMar>
          </w:tcPr>
          <w:p w14:paraId="189049B5" w14:textId="77777777" w:rsidR="00B34661" w:rsidRDefault="00B34661">
            <w:pPr>
              <w:rPr>
                <w:szCs w:val="24"/>
              </w:rPr>
            </w:pPr>
          </w:p>
        </w:tc>
      </w:tr>
      <w:tr w:rsidR="00B34661" w14:paraId="11B0F865" w14:textId="77777777">
        <w:trPr>
          <w:jc w:val="center"/>
        </w:trPr>
        <w:tc>
          <w:tcPr>
            <w:tcW w:w="3958" w:type="dxa"/>
            <w:shd w:val="clear" w:color="auto" w:fill="auto"/>
            <w:tcMar>
              <w:left w:w="108" w:type="dxa"/>
            </w:tcMar>
            <w:vAlign w:val="center"/>
          </w:tcPr>
          <w:p w14:paraId="2991AFA6" w14:textId="77777777" w:rsidR="00B34661" w:rsidRDefault="005331F7">
            <w:pPr>
              <w:rPr>
                <w:rFonts w:ascii="新細明體" w:eastAsia="新細明體" w:hAnsi="新細明體" w:cs="新細明體"/>
                <w:color w:val="000000"/>
                <w:szCs w:val="24"/>
              </w:rPr>
            </w:pPr>
            <w:r>
              <w:rPr>
                <w:color w:val="000000"/>
              </w:rPr>
              <w:t>STATUS_PROJ_ON_LEFT</w:t>
            </w:r>
          </w:p>
        </w:tc>
        <w:tc>
          <w:tcPr>
            <w:tcW w:w="3183" w:type="dxa"/>
            <w:shd w:val="clear" w:color="auto" w:fill="auto"/>
            <w:tcMar>
              <w:left w:w="108" w:type="dxa"/>
            </w:tcMar>
          </w:tcPr>
          <w:p w14:paraId="550C3983" w14:textId="77777777" w:rsidR="00B34661" w:rsidRDefault="005331F7">
            <w:r>
              <w:t>{</w:t>
            </w:r>
          </w:p>
          <w:p w14:paraId="510737FF" w14:textId="77777777" w:rsidR="00B34661" w:rsidRDefault="005331F7">
            <w:r>
              <w:tab/>
              <w:t>“function”:4,</w:t>
            </w:r>
          </w:p>
          <w:p w14:paraId="1CFC1093" w14:textId="77777777" w:rsidR="00B34661" w:rsidRDefault="005331F7">
            <w:pPr>
              <w:ind w:firstLine="480"/>
            </w:pPr>
            <w:r>
              <w:t>“device”:1,</w:t>
            </w:r>
          </w:p>
          <w:p w14:paraId="0D149034" w14:textId="77777777" w:rsidR="00B34661" w:rsidRDefault="005331F7">
            <w:pPr>
              <w:ind w:firstLine="480"/>
            </w:pPr>
            <w:r>
              <w:t>“status”:1</w:t>
            </w:r>
          </w:p>
          <w:p w14:paraId="68ECC23A" w14:textId="77777777" w:rsidR="00B34661" w:rsidRDefault="005331F7">
            <w:r>
              <w:t>}</w:t>
            </w:r>
          </w:p>
          <w:p w14:paraId="5DE412C5" w14:textId="77777777" w:rsidR="00B34661" w:rsidRDefault="00B34661">
            <w:pPr>
              <w:rPr>
                <w:szCs w:val="24"/>
              </w:rPr>
            </w:pPr>
          </w:p>
        </w:tc>
      </w:tr>
      <w:tr w:rsidR="00B34661" w14:paraId="18F8D666" w14:textId="77777777">
        <w:trPr>
          <w:jc w:val="center"/>
        </w:trPr>
        <w:tc>
          <w:tcPr>
            <w:tcW w:w="3958" w:type="dxa"/>
            <w:shd w:val="clear" w:color="auto" w:fill="auto"/>
            <w:tcMar>
              <w:left w:w="108" w:type="dxa"/>
            </w:tcMar>
            <w:vAlign w:val="center"/>
          </w:tcPr>
          <w:p w14:paraId="4D35F296" w14:textId="77777777" w:rsidR="00B34661" w:rsidRDefault="005331F7">
            <w:pPr>
              <w:rPr>
                <w:rFonts w:ascii="新細明體" w:eastAsia="新細明體" w:hAnsi="新細明體" w:cs="新細明體"/>
                <w:color w:val="000000"/>
                <w:szCs w:val="24"/>
              </w:rPr>
            </w:pPr>
            <w:r>
              <w:rPr>
                <w:color w:val="000000"/>
              </w:rPr>
              <w:t>STATUS_PROJ_OFF_LEFT</w:t>
            </w:r>
          </w:p>
        </w:tc>
        <w:tc>
          <w:tcPr>
            <w:tcW w:w="3183" w:type="dxa"/>
            <w:shd w:val="clear" w:color="auto" w:fill="auto"/>
            <w:tcMar>
              <w:left w:w="108" w:type="dxa"/>
            </w:tcMar>
          </w:tcPr>
          <w:p w14:paraId="29A851AA" w14:textId="77777777" w:rsidR="00B34661" w:rsidRDefault="005331F7">
            <w:r>
              <w:t>{</w:t>
            </w:r>
          </w:p>
          <w:p w14:paraId="3951B32F" w14:textId="77777777" w:rsidR="00B34661" w:rsidRDefault="005331F7">
            <w:r>
              <w:tab/>
              <w:t>“function”:4,</w:t>
            </w:r>
          </w:p>
          <w:p w14:paraId="0E53F668" w14:textId="77777777" w:rsidR="00B34661" w:rsidRDefault="005331F7">
            <w:pPr>
              <w:ind w:firstLine="480"/>
            </w:pPr>
            <w:r>
              <w:t>“device”:1,</w:t>
            </w:r>
          </w:p>
          <w:p w14:paraId="4620AF93" w14:textId="77777777" w:rsidR="00B34661" w:rsidRDefault="005331F7">
            <w:pPr>
              <w:ind w:firstLine="480"/>
            </w:pPr>
            <w:r>
              <w:t>“status”:2</w:t>
            </w:r>
          </w:p>
          <w:p w14:paraId="6EFC724A" w14:textId="77777777" w:rsidR="00B34661" w:rsidRDefault="005331F7">
            <w:r>
              <w:t>}</w:t>
            </w:r>
          </w:p>
          <w:p w14:paraId="65B9838E" w14:textId="77777777" w:rsidR="00B34661" w:rsidRDefault="00B34661">
            <w:pPr>
              <w:rPr>
                <w:szCs w:val="24"/>
              </w:rPr>
            </w:pPr>
          </w:p>
        </w:tc>
      </w:tr>
      <w:tr w:rsidR="00B34661" w14:paraId="3CAB9BE3" w14:textId="77777777">
        <w:trPr>
          <w:jc w:val="center"/>
        </w:trPr>
        <w:tc>
          <w:tcPr>
            <w:tcW w:w="3958" w:type="dxa"/>
            <w:shd w:val="clear" w:color="auto" w:fill="auto"/>
            <w:tcMar>
              <w:left w:w="108" w:type="dxa"/>
            </w:tcMar>
            <w:vAlign w:val="center"/>
          </w:tcPr>
          <w:p w14:paraId="1D45CB8B" w14:textId="77777777" w:rsidR="00B34661" w:rsidRDefault="005331F7">
            <w:pPr>
              <w:rPr>
                <w:rFonts w:ascii="新細明體" w:eastAsia="新細明體" w:hAnsi="新細明體" w:cs="新細明體"/>
                <w:color w:val="000000"/>
                <w:szCs w:val="24"/>
              </w:rPr>
            </w:pPr>
            <w:r>
              <w:rPr>
                <w:color w:val="000000"/>
              </w:rPr>
              <w:t>STATUS_PROJ_HDMI_LEFT</w:t>
            </w:r>
          </w:p>
        </w:tc>
        <w:tc>
          <w:tcPr>
            <w:tcW w:w="3183" w:type="dxa"/>
            <w:shd w:val="clear" w:color="auto" w:fill="auto"/>
            <w:tcMar>
              <w:left w:w="108" w:type="dxa"/>
            </w:tcMar>
          </w:tcPr>
          <w:p w14:paraId="199E47B9" w14:textId="77777777" w:rsidR="00B34661" w:rsidRDefault="005331F7">
            <w:r>
              <w:t>{</w:t>
            </w:r>
          </w:p>
          <w:p w14:paraId="68324ED5" w14:textId="77777777" w:rsidR="00B34661" w:rsidRDefault="005331F7">
            <w:r>
              <w:tab/>
              <w:t>“function”:4,</w:t>
            </w:r>
          </w:p>
          <w:p w14:paraId="6D073E48" w14:textId="77777777" w:rsidR="00B34661" w:rsidRDefault="005331F7">
            <w:pPr>
              <w:ind w:firstLine="480"/>
            </w:pPr>
            <w:r>
              <w:t>“device”:1,</w:t>
            </w:r>
          </w:p>
          <w:p w14:paraId="49ED487E" w14:textId="77777777" w:rsidR="00B34661" w:rsidRDefault="005331F7">
            <w:pPr>
              <w:ind w:firstLine="480"/>
            </w:pPr>
            <w:r>
              <w:t>“status”:7</w:t>
            </w:r>
          </w:p>
          <w:p w14:paraId="2F02D8D3" w14:textId="77777777" w:rsidR="00B34661" w:rsidRDefault="005331F7">
            <w:r>
              <w:t>}</w:t>
            </w:r>
          </w:p>
          <w:p w14:paraId="1B44E255" w14:textId="77777777" w:rsidR="00B34661" w:rsidRDefault="00B34661">
            <w:pPr>
              <w:rPr>
                <w:szCs w:val="24"/>
              </w:rPr>
            </w:pPr>
          </w:p>
        </w:tc>
      </w:tr>
      <w:tr w:rsidR="00B34661" w14:paraId="43784B16" w14:textId="77777777">
        <w:trPr>
          <w:jc w:val="center"/>
        </w:trPr>
        <w:tc>
          <w:tcPr>
            <w:tcW w:w="3958" w:type="dxa"/>
            <w:shd w:val="clear" w:color="auto" w:fill="auto"/>
            <w:tcMar>
              <w:left w:w="108" w:type="dxa"/>
            </w:tcMar>
            <w:vAlign w:val="center"/>
          </w:tcPr>
          <w:p w14:paraId="1E883878" w14:textId="77777777" w:rsidR="00B34661" w:rsidRDefault="005331F7">
            <w:pPr>
              <w:rPr>
                <w:rFonts w:ascii="新細明體" w:eastAsia="新細明體" w:hAnsi="新細明體" w:cs="新細明體"/>
                <w:color w:val="000000"/>
                <w:szCs w:val="24"/>
              </w:rPr>
            </w:pPr>
            <w:r>
              <w:rPr>
                <w:color w:val="000000"/>
              </w:rPr>
              <w:t>STATUS_PROJ_VGA_LEFT</w:t>
            </w:r>
          </w:p>
        </w:tc>
        <w:tc>
          <w:tcPr>
            <w:tcW w:w="3183" w:type="dxa"/>
            <w:shd w:val="clear" w:color="auto" w:fill="auto"/>
            <w:tcMar>
              <w:left w:w="108" w:type="dxa"/>
            </w:tcMar>
          </w:tcPr>
          <w:p w14:paraId="6AEB27BC" w14:textId="77777777" w:rsidR="00B34661" w:rsidRDefault="005331F7">
            <w:r>
              <w:t>{</w:t>
            </w:r>
          </w:p>
          <w:p w14:paraId="5A6056D3" w14:textId="77777777" w:rsidR="00B34661" w:rsidRDefault="005331F7">
            <w:r>
              <w:tab/>
              <w:t>“function”:4,</w:t>
            </w:r>
          </w:p>
          <w:p w14:paraId="3CEFBC7C" w14:textId="77777777" w:rsidR="00B34661" w:rsidRDefault="005331F7">
            <w:pPr>
              <w:ind w:firstLine="480"/>
            </w:pPr>
            <w:r>
              <w:t>“device”:1,</w:t>
            </w:r>
          </w:p>
          <w:p w14:paraId="541EC719" w14:textId="77777777" w:rsidR="00B34661" w:rsidRDefault="005331F7">
            <w:pPr>
              <w:ind w:firstLine="480"/>
            </w:pPr>
            <w:r>
              <w:t>“status”:8</w:t>
            </w:r>
          </w:p>
          <w:p w14:paraId="3BC8F30F" w14:textId="77777777" w:rsidR="00B34661" w:rsidRDefault="005331F7">
            <w:r>
              <w:t>}</w:t>
            </w:r>
          </w:p>
          <w:p w14:paraId="27214C49" w14:textId="77777777" w:rsidR="00B34661" w:rsidRDefault="00B34661">
            <w:pPr>
              <w:rPr>
                <w:szCs w:val="24"/>
              </w:rPr>
            </w:pPr>
          </w:p>
        </w:tc>
      </w:tr>
      <w:tr w:rsidR="00B34661" w14:paraId="516C48C8" w14:textId="77777777">
        <w:trPr>
          <w:jc w:val="center"/>
        </w:trPr>
        <w:tc>
          <w:tcPr>
            <w:tcW w:w="3958" w:type="dxa"/>
            <w:shd w:val="clear" w:color="auto" w:fill="auto"/>
            <w:tcMar>
              <w:left w:w="108" w:type="dxa"/>
            </w:tcMar>
            <w:vAlign w:val="center"/>
          </w:tcPr>
          <w:p w14:paraId="78E5582A" w14:textId="77777777" w:rsidR="00B34661" w:rsidRDefault="005331F7">
            <w:pPr>
              <w:rPr>
                <w:rFonts w:ascii="新細明體" w:eastAsia="新細明體" w:hAnsi="新細明體" w:cs="新細明體"/>
                <w:color w:val="000000"/>
                <w:szCs w:val="24"/>
              </w:rPr>
            </w:pPr>
            <w:r>
              <w:rPr>
                <w:color w:val="000000"/>
              </w:rPr>
              <w:t>STATUS_PROJ_MUTE_LEFT</w:t>
            </w:r>
          </w:p>
        </w:tc>
        <w:tc>
          <w:tcPr>
            <w:tcW w:w="3183" w:type="dxa"/>
            <w:shd w:val="clear" w:color="auto" w:fill="auto"/>
            <w:tcMar>
              <w:left w:w="108" w:type="dxa"/>
            </w:tcMar>
          </w:tcPr>
          <w:p w14:paraId="117446E9" w14:textId="77777777" w:rsidR="00B34661" w:rsidRDefault="005331F7">
            <w:r>
              <w:t>{</w:t>
            </w:r>
          </w:p>
          <w:p w14:paraId="34D111AA" w14:textId="77777777" w:rsidR="00B34661" w:rsidRDefault="005331F7">
            <w:r>
              <w:tab/>
              <w:t>“function”:4,</w:t>
            </w:r>
          </w:p>
          <w:p w14:paraId="539F895D" w14:textId="77777777" w:rsidR="00B34661" w:rsidRDefault="005331F7">
            <w:pPr>
              <w:ind w:firstLine="480"/>
            </w:pPr>
            <w:r>
              <w:t>“device”:1,</w:t>
            </w:r>
          </w:p>
          <w:p w14:paraId="2A659020" w14:textId="77777777" w:rsidR="00B34661" w:rsidRDefault="005331F7">
            <w:pPr>
              <w:ind w:firstLine="480"/>
            </w:pPr>
            <w:r>
              <w:t>“status”:3</w:t>
            </w:r>
          </w:p>
          <w:p w14:paraId="1556DF37" w14:textId="77777777" w:rsidR="00B34661" w:rsidRDefault="005331F7">
            <w:r>
              <w:t>}</w:t>
            </w:r>
          </w:p>
          <w:p w14:paraId="40BDEE50" w14:textId="77777777" w:rsidR="00B34661" w:rsidRDefault="00B34661">
            <w:pPr>
              <w:rPr>
                <w:szCs w:val="24"/>
              </w:rPr>
            </w:pPr>
          </w:p>
        </w:tc>
      </w:tr>
      <w:tr w:rsidR="00B34661" w14:paraId="04048232" w14:textId="77777777">
        <w:trPr>
          <w:jc w:val="center"/>
        </w:trPr>
        <w:tc>
          <w:tcPr>
            <w:tcW w:w="3958" w:type="dxa"/>
            <w:shd w:val="clear" w:color="auto" w:fill="auto"/>
            <w:tcMar>
              <w:left w:w="108" w:type="dxa"/>
            </w:tcMar>
            <w:vAlign w:val="center"/>
          </w:tcPr>
          <w:p w14:paraId="4230F2B4" w14:textId="77777777" w:rsidR="00B34661" w:rsidRDefault="005331F7">
            <w:pPr>
              <w:rPr>
                <w:rFonts w:ascii="新細明體" w:eastAsia="新細明體" w:hAnsi="新細明體" w:cs="新細明體"/>
                <w:color w:val="000000"/>
                <w:szCs w:val="24"/>
              </w:rPr>
            </w:pPr>
            <w:r>
              <w:rPr>
                <w:color w:val="000000"/>
              </w:rPr>
              <w:t>STATUS_PROJ_UNMUTE_LEFT</w:t>
            </w:r>
          </w:p>
        </w:tc>
        <w:tc>
          <w:tcPr>
            <w:tcW w:w="3183" w:type="dxa"/>
            <w:shd w:val="clear" w:color="auto" w:fill="auto"/>
            <w:tcMar>
              <w:left w:w="108" w:type="dxa"/>
            </w:tcMar>
          </w:tcPr>
          <w:p w14:paraId="6ADBB942" w14:textId="77777777" w:rsidR="00B34661" w:rsidRDefault="005331F7">
            <w:r>
              <w:t>{</w:t>
            </w:r>
          </w:p>
          <w:p w14:paraId="0A5EF8F7" w14:textId="77777777" w:rsidR="00B34661" w:rsidRDefault="005331F7">
            <w:r>
              <w:tab/>
              <w:t>“function”:4,</w:t>
            </w:r>
          </w:p>
          <w:p w14:paraId="7881C311" w14:textId="77777777" w:rsidR="00B34661" w:rsidRDefault="005331F7">
            <w:pPr>
              <w:ind w:firstLine="480"/>
            </w:pPr>
            <w:r>
              <w:t>“device”:1,</w:t>
            </w:r>
          </w:p>
          <w:p w14:paraId="25254AE1" w14:textId="77777777" w:rsidR="00B34661" w:rsidRDefault="005331F7">
            <w:pPr>
              <w:ind w:firstLine="480"/>
            </w:pPr>
            <w:r>
              <w:t>“status”:4</w:t>
            </w:r>
          </w:p>
          <w:p w14:paraId="22B65C34" w14:textId="77777777" w:rsidR="00B34661" w:rsidRDefault="005331F7">
            <w:r>
              <w:t>}</w:t>
            </w:r>
          </w:p>
          <w:p w14:paraId="48FBEEC9" w14:textId="77777777" w:rsidR="00B34661" w:rsidRDefault="00B34661">
            <w:pPr>
              <w:rPr>
                <w:szCs w:val="24"/>
              </w:rPr>
            </w:pPr>
          </w:p>
        </w:tc>
      </w:tr>
      <w:tr w:rsidR="00B34661" w14:paraId="631C1A35" w14:textId="77777777">
        <w:trPr>
          <w:jc w:val="center"/>
        </w:trPr>
        <w:tc>
          <w:tcPr>
            <w:tcW w:w="3958" w:type="dxa"/>
            <w:shd w:val="clear" w:color="auto" w:fill="auto"/>
            <w:tcMar>
              <w:left w:w="108" w:type="dxa"/>
            </w:tcMar>
            <w:vAlign w:val="center"/>
          </w:tcPr>
          <w:p w14:paraId="3C035E3A" w14:textId="77777777" w:rsidR="00B34661" w:rsidRDefault="00B34661">
            <w:pPr>
              <w:rPr>
                <w:color w:val="000000"/>
              </w:rPr>
            </w:pPr>
          </w:p>
        </w:tc>
        <w:tc>
          <w:tcPr>
            <w:tcW w:w="3183" w:type="dxa"/>
            <w:shd w:val="clear" w:color="auto" w:fill="auto"/>
            <w:tcMar>
              <w:left w:w="108" w:type="dxa"/>
            </w:tcMar>
          </w:tcPr>
          <w:p w14:paraId="6842BB66" w14:textId="77777777" w:rsidR="00B34661" w:rsidRDefault="00B34661">
            <w:pPr>
              <w:rPr>
                <w:szCs w:val="24"/>
              </w:rPr>
            </w:pPr>
          </w:p>
        </w:tc>
      </w:tr>
      <w:tr w:rsidR="00B34661" w14:paraId="75AFE100" w14:textId="77777777">
        <w:trPr>
          <w:jc w:val="center"/>
        </w:trPr>
        <w:tc>
          <w:tcPr>
            <w:tcW w:w="3958" w:type="dxa"/>
            <w:shd w:val="clear" w:color="auto" w:fill="auto"/>
            <w:tcMar>
              <w:left w:w="108" w:type="dxa"/>
            </w:tcMar>
            <w:vAlign w:val="center"/>
          </w:tcPr>
          <w:p w14:paraId="48266182" w14:textId="77777777" w:rsidR="00B34661" w:rsidRDefault="005331F7">
            <w:pPr>
              <w:rPr>
                <w:rFonts w:ascii="新細明體" w:eastAsia="新細明體" w:hAnsi="新細明體" w:cs="新細明體"/>
                <w:color w:val="000000"/>
                <w:szCs w:val="24"/>
              </w:rPr>
            </w:pPr>
            <w:r>
              <w:rPr>
                <w:color w:val="000000"/>
              </w:rPr>
              <w:t>STATUS_PROJ_ON_CENTER</w:t>
            </w:r>
          </w:p>
        </w:tc>
        <w:tc>
          <w:tcPr>
            <w:tcW w:w="3183" w:type="dxa"/>
            <w:shd w:val="clear" w:color="auto" w:fill="auto"/>
            <w:tcMar>
              <w:left w:w="108" w:type="dxa"/>
            </w:tcMar>
          </w:tcPr>
          <w:p w14:paraId="0377948B" w14:textId="77777777" w:rsidR="00B34661" w:rsidRDefault="005331F7">
            <w:r>
              <w:t>{</w:t>
            </w:r>
          </w:p>
          <w:p w14:paraId="1D8A4395" w14:textId="77777777" w:rsidR="00B34661" w:rsidRDefault="005331F7">
            <w:r>
              <w:tab/>
              <w:t>“function”:4,</w:t>
            </w:r>
          </w:p>
          <w:p w14:paraId="5C4F6F9D" w14:textId="77777777" w:rsidR="00B34661" w:rsidRDefault="005331F7">
            <w:pPr>
              <w:ind w:firstLine="480"/>
            </w:pPr>
            <w:r>
              <w:t>“device”:2,</w:t>
            </w:r>
          </w:p>
          <w:p w14:paraId="6E79B49F" w14:textId="77777777" w:rsidR="00B34661" w:rsidRDefault="005331F7">
            <w:pPr>
              <w:ind w:firstLine="480"/>
            </w:pPr>
            <w:r>
              <w:t>“status”:1</w:t>
            </w:r>
          </w:p>
          <w:p w14:paraId="4E1328C1" w14:textId="77777777" w:rsidR="00B34661" w:rsidRDefault="005331F7">
            <w:r>
              <w:lastRenderedPageBreak/>
              <w:t>}</w:t>
            </w:r>
          </w:p>
          <w:p w14:paraId="500F4AA8" w14:textId="77777777" w:rsidR="00B34661" w:rsidRDefault="00B34661">
            <w:pPr>
              <w:rPr>
                <w:szCs w:val="24"/>
              </w:rPr>
            </w:pPr>
          </w:p>
        </w:tc>
      </w:tr>
      <w:tr w:rsidR="00B34661" w14:paraId="20B0FA55" w14:textId="77777777">
        <w:trPr>
          <w:jc w:val="center"/>
        </w:trPr>
        <w:tc>
          <w:tcPr>
            <w:tcW w:w="3958" w:type="dxa"/>
            <w:shd w:val="clear" w:color="auto" w:fill="auto"/>
            <w:tcMar>
              <w:left w:w="108" w:type="dxa"/>
            </w:tcMar>
            <w:vAlign w:val="center"/>
          </w:tcPr>
          <w:p w14:paraId="7757B242" w14:textId="77777777" w:rsidR="00B34661" w:rsidRDefault="005331F7">
            <w:pPr>
              <w:rPr>
                <w:rFonts w:ascii="新細明體" w:eastAsia="新細明體" w:hAnsi="新細明體" w:cs="新細明體"/>
                <w:color w:val="000000"/>
                <w:szCs w:val="24"/>
              </w:rPr>
            </w:pPr>
            <w:r>
              <w:rPr>
                <w:color w:val="000000"/>
              </w:rPr>
              <w:lastRenderedPageBreak/>
              <w:t>STATUS_PROJ_OFF_CENTER</w:t>
            </w:r>
          </w:p>
        </w:tc>
        <w:tc>
          <w:tcPr>
            <w:tcW w:w="3183" w:type="dxa"/>
            <w:shd w:val="clear" w:color="auto" w:fill="auto"/>
            <w:tcMar>
              <w:left w:w="108" w:type="dxa"/>
            </w:tcMar>
          </w:tcPr>
          <w:p w14:paraId="7A5E9884" w14:textId="77777777" w:rsidR="00B34661" w:rsidRDefault="005331F7">
            <w:r>
              <w:t>{</w:t>
            </w:r>
          </w:p>
          <w:p w14:paraId="1A0DFA9D" w14:textId="77777777" w:rsidR="00B34661" w:rsidRDefault="005331F7">
            <w:r>
              <w:tab/>
              <w:t>“function”:4,</w:t>
            </w:r>
          </w:p>
          <w:p w14:paraId="255419DA" w14:textId="77777777" w:rsidR="00B34661" w:rsidRDefault="005331F7">
            <w:pPr>
              <w:ind w:firstLine="480"/>
            </w:pPr>
            <w:r>
              <w:t>“device”:2,</w:t>
            </w:r>
          </w:p>
          <w:p w14:paraId="2670783E" w14:textId="77777777" w:rsidR="00B34661" w:rsidRDefault="005331F7">
            <w:pPr>
              <w:ind w:firstLine="480"/>
            </w:pPr>
            <w:r>
              <w:t>“status”:2</w:t>
            </w:r>
          </w:p>
          <w:p w14:paraId="43C1B744" w14:textId="77777777" w:rsidR="00B34661" w:rsidRDefault="005331F7">
            <w:r>
              <w:t>}</w:t>
            </w:r>
          </w:p>
          <w:p w14:paraId="79A0963F" w14:textId="77777777" w:rsidR="00B34661" w:rsidRDefault="00B34661">
            <w:pPr>
              <w:rPr>
                <w:szCs w:val="24"/>
              </w:rPr>
            </w:pPr>
          </w:p>
        </w:tc>
      </w:tr>
      <w:tr w:rsidR="00B34661" w14:paraId="2ED04661" w14:textId="77777777">
        <w:trPr>
          <w:jc w:val="center"/>
        </w:trPr>
        <w:tc>
          <w:tcPr>
            <w:tcW w:w="3958" w:type="dxa"/>
            <w:shd w:val="clear" w:color="auto" w:fill="auto"/>
            <w:tcMar>
              <w:left w:w="108" w:type="dxa"/>
            </w:tcMar>
            <w:vAlign w:val="center"/>
          </w:tcPr>
          <w:p w14:paraId="408043B4" w14:textId="77777777" w:rsidR="00B34661" w:rsidRDefault="005331F7">
            <w:pPr>
              <w:rPr>
                <w:rFonts w:ascii="新細明體" w:eastAsia="新細明體" w:hAnsi="新細明體" w:cs="新細明體"/>
                <w:color w:val="000000"/>
                <w:szCs w:val="24"/>
              </w:rPr>
            </w:pPr>
            <w:r>
              <w:rPr>
                <w:color w:val="000000"/>
              </w:rPr>
              <w:t>STATUS_PROJ_HDMI_CENTER</w:t>
            </w:r>
          </w:p>
        </w:tc>
        <w:tc>
          <w:tcPr>
            <w:tcW w:w="3183" w:type="dxa"/>
            <w:shd w:val="clear" w:color="auto" w:fill="auto"/>
            <w:tcMar>
              <w:left w:w="108" w:type="dxa"/>
            </w:tcMar>
          </w:tcPr>
          <w:p w14:paraId="13B22C68" w14:textId="77777777" w:rsidR="00B34661" w:rsidRDefault="005331F7">
            <w:r>
              <w:t>{</w:t>
            </w:r>
          </w:p>
          <w:p w14:paraId="355E475B" w14:textId="77777777" w:rsidR="00B34661" w:rsidRDefault="005331F7">
            <w:r>
              <w:tab/>
              <w:t>“function”:4,</w:t>
            </w:r>
          </w:p>
          <w:p w14:paraId="7CE44306" w14:textId="77777777" w:rsidR="00B34661" w:rsidRDefault="005331F7">
            <w:pPr>
              <w:ind w:firstLine="480"/>
            </w:pPr>
            <w:r>
              <w:t>“device”:2,</w:t>
            </w:r>
          </w:p>
          <w:p w14:paraId="5BEC3CA2" w14:textId="77777777" w:rsidR="00B34661" w:rsidRDefault="005331F7">
            <w:pPr>
              <w:ind w:firstLine="480"/>
            </w:pPr>
            <w:r>
              <w:t>“status”:7</w:t>
            </w:r>
          </w:p>
          <w:p w14:paraId="10DEEBA5" w14:textId="77777777" w:rsidR="00B34661" w:rsidRDefault="005331F7">
            <w:r>
              <w:t>}</w:t>
            </w:r>
          </w:p>
          <w:p w14:paraId="5302D5C8" w14:textId="77777777" w:rsidR="00B34661" w:rsidRDefault="00B34661">
            <w:pPr>
              <w:rPr>
                <w:szCs w:val="24"/>
              </w:rPr>
            </w:pPr>
          </w:p>
        </w:tc>
      </w:tr>
      <w:tr w:rsidR="00B34661" w14:paraId="4E078459" w14:textId="77777777">
        <w:trPr>
          <w:jc w:val="center"/>
        </w:trPr>
        <w:tc>
          <w:tcPr>
            <w:tcW w:w="3958" w:type="dxa"/>
            <w:shd w:val="clear" w:color="auto" w:fill="auto"/>
            <w:tcMar>
              <w:left w:w="108" w:type="dxa"/>
            </w:tcMar>
            <w:vAlign w:val="center"/>
          </w:tcPr>
          <w:p w14:paraId="0728C039" w14:textId="77777777" w:rsidR="00B34661" w:rsidRDefault="005331F7">
            <w:pPr>
              <w:rPr>
                <w:rFonts w:ascii="新細明體" w:eastAsia="新細明體" w:hAnsi="新細明體" w:cs="新細明體"/>
                <w:color w:val="000000"/>
                <w:szCs w:val="24"/>
              </w:rPr>
            </w:pPr>
            <w:r>
              <w:rPr>
                <w:color w:val="000000"/>
              </w:rPr>
              <w:t>STATUS_PROJ_VGA_CENTER</w:t>
            </w:r>
          </w:p>
        </w:tc>
        <w:tc>
          <w:tcPr>
            <w:tcW w:w="3183" w:type="dxa"/>
            <w:shd w:val="clear" w:color="auto" w:fill="auto"/>
            <w:tcMar>
              <w:left w:w="108" w:type="dxa"/>
            </w:tcMar>
          </w:tcPr>
          <w:p w14:paraId="4162FB09" w14:textId="77777777" w:rsidR="00B34661" w:rsidRDefault="005331F7">
            <w:r>
              <w:t>{</w:t>
            </w:r>
          </w:p>
          <w:p w14:paraId="0D45682E" w14:textId="77777777" w:rsidR="00B34661" w:rsidRDefault="005331F7">
            <w:r>
              <w:tab/>
              <w:t>“function”:4,</w:t>
            </w:r>
          </w:p>
          <w:p w14:paraId="3ABA735E" w14:textId="77777777" w:rsidR="00B34661" w:rsidRDefault="005331F7">
            <w:pPr>
              <w:ind w:firstLine="480"/>
            </w:pPr>
            <w:r>
              <w:t>“device”:2,</w:t>
            </w:r>
          </w:p>
          <w:p w14:paraId="1DE8C201" w14:textId="77777777" w:rsidR="00B34661" w:rsidRDefault="005331F7">
            <w:pPr>
              <w:ind w:firstLine="480"/>
            </w:pPr>
            <w:r>
              <w:t>“status”:8</w:t>
            </w:r>
          </w:p>
          <w:p w14:paraId="05676693" w14:textId="77777777" w:rsidR="00B34661" w:rsidRDefault="005331F7">
            <w:r>
              <w:t>}</w:t>
            </w:r>
          </w:p>
          <w:p w14:paraId="6AD6D072" w14:textId="77777777" w:rsidR="00B34661" w:rsidRDefault="00B34661">
            <w:pPr>
              <w:rPr>
                <w:szCs w:val="24"/>
              </w:rPr>
            </w:pPr>
          </w:p>
        </w:tc>
      </w:tr>
      <w:tr w:rsidR="00B34661" w14:paraId="34765B7B" w14:textId="77777777">
        <w:trPr>
          <w:jc w:val="center"/>
        </w:trPr>
        <w:tc>
          <w:tcPr>
            <w:tcW w:w="3958" w:type="dxa"/>
            <w:shd w:val="clear" w:color="auto" w:fill="auto"/>
            <w:tcMar>
              <w:left w:w="108" w:type="dxa"/>
            </w:tcMar>
            <w:vAlign w:val="center"/>
          </w:tcPr>
          <w:p w14:paraId="116D2992" w14:textId="77777777" w:rsidR="00B34661" w:rsidRDefault="005331F7">
            <w:pPr>
              <w:rPr>
                <w:rFonts w:ascii="新細明體" w:eastAsia="新細明體" w:hAnsi="新細明體" w:cs="新細明體"/>
                <w:color w:val="000000"/>
                <w:szCs w:val="24"/>
              </w:rPr>
            </w:pPr>
            <w:r>
              <w:rPr>
                <w:color w:val="000000"/>
              </w:rPr>
              <w:t>STATUS_PROJ_MUTE_CENTER</w:t>
            </w:r>
          </w:p>
        </w:tc>
        <w:tc>
          <w:tcPr>
            <w:tcW w:w="3183" w:type="dxa"/>
            <w:shd w:val="clear" w:color="auto" w:fill="auto"/>
            <w:tcMar>
              <w:left w:w="108" w:type="dxa"/>
            </w:tcMar>
          </w:tcPr>
          <w:p w14:paraId="23E07459" w14:textId="77777777" w:rsidR="00B34661" w:rsidRDefault="005331F7">
            <w:r>
              <w:t>{</w:t>
            </w:r>
          </w:p>
          <w:p w14:paraId="74DC378C" w14:textId="77777777" w:rsidR="00B34661" w:rsidRDefault="005331F7">
            <w:r>
              <w:tab/>
              <w:t>“function”:4,</w:t>
            </w:r>
          </w:p>
          <w:p w14:paraId="3F4BDF0F" w14:textId="77777777" w:rsidR="00B34661" w:rsidRDefault="005331F7">
            <w:pPr>
              <w:ind w:firstLine="480"/>
            </w:pPr>
            <w:r>
              <w:t>“device”:2,</w:t>
            </w:r>
          </w:p>
          <w:p w14:paraId="5CB91D30" w14:textId="77777777" w:rsidR="00B34661" w:rsidRDefault="005331F7">
            <w:pPr>
              <w:ind w:firstLine="480"/>
            </w:pPr>
            <w:r>
              <w:t>“status”:3</w:t>
            </w:r>
          </w:p>
          <w:p w14:paraId="44A19301" w14:textId="77777777" w:rsidR="00B34661" w:rsidRDefault="005331F7">
            <w:r>
              <w:t>}</w:t>
            </w:r>
          </w:p>
          <w:p w14:paraId="05915BAB" w14:textId="77777777" w:rsidR="00B34661" w:rsidRDefault="00B34661">
            <w:pPr>
              <w:rPr>
                <w:szCs w:val="24"/>
              </w:rPr>
            </w:pPr>
          </w:p>
        </w:tc>
      </w:tr>
      <w:tr w:rsidR="00B34661" w14:paraId="136797EE" w14:textId="77777777">
        <w:trPr>
          <w:jc w:val="center"/>
        </w:trPr>
        <w:tc>
          <w:tcPr>
            <w:tcW w:w="3958" w:type="dxa"/>
            <w:shd w:val="clear" w:color="auto" w:fill="auto"/>
            <w:tcMar>
              <w:left w:w="108" w:type="dxa"/>
            </w:tcMar>
            <w:vAlign w:val="center"/>
          </w:tcPr>
          <w:p w14:paraId="3BA0458A" w14:textId="77777777" w:rsidR="00B34661" w:rsidRDefault="005331F7">
            <w:pPr>
              <w:rPr>
                <w:rFonts w:ascii="新細明體" w:eastAsia="新細明體" w:hAnsi="新細明體" w:cs="新細明體"/>
                <w:color w:val="000000"/>
                <w:szCs w:val="24"/>
              </w:rPr>
            </w:pPr>
            <w:r>
              <w:rPr>
                <w:color w:val="000000"/>
              </w:rPr>
              <w:t>STATUS_PROJ_UNMUTE_CENTER</w:t>
            </w:r>
          </w:p>
        </w:tc>
        <w:tc>
          <w:tcPr>
            <w:tcW w:w="3183" w:type="dxa"/>
            <w:shd w:val="clear" w:color="auto" w:fill="auto"/>
            <w:tcMar>
              <w:left w:w="108" w:type="dxa"/>
            </w:tcMar>
          </w:tcPr>
          <w:p w14:paraId="0E98A065" w14:textId="77777777" w:rsidR="00B34661" w:rsidRDefault="005331F7">
            <w:r>
              <w:t>{</w:t>
            </w:r>
          </w:p>
          <w:p w14:paraId="104DED54" w14:textId="77777777" w:rsidR="00B34661" w:rsidRDefault="005331F7">
            <w:r>
              <w:tab/>
              <w:t>“function”:4,</w:t>
            </w:r>
          </w:p>
          <w:p w14:paraId="1896708E" w14:textId="77777777" w:rsidR="00B34661" w:rsidRDefault="005331F7">
            <w:pPr>
              <w:ind w:firstLine="480"/>
            </w:pPr>
            <w:r>
              <w:t>“device”:2,</w:t>
            </w:r>
          </w:p>
          <w:p w14:paraId="5E68C489" w14:textId="77777777" w:rsidR="00B34661" w:rsidRDefault="005331F7">
            <w:pPr>
              <w:ind w:firstLine="480"/>
            </w:pPr>
            <w:r>
              <w:t>“status”:4</w:t>
            </w:r>
          </w:p>
          <w:p w14:paraId="7448AA83" w14:textId="77777777" w:rsidR="00B34661" w:rsidRDefault="005331F7">
            <w:r>
              <w:t>}</w:t>
            </w:r>
          </w:p>
          <w:p w14:paraId="22C24F44" w14:textId="77777777" w:rsidR="00B34661" w:rsidRDefault="00B34661">
            <w:pPr>
              <w:rPr>
                <w:szCs w:val="24"/>
              </w:rPr>
            </w:pPr>
          </w:p>
        </w:tc>
      </w:tr>
      <w:tr w:rsidR="00B34661" w14:paraId="09344188" w14:textId="77777777">
        <w:trPr>
          <w:jc w:val="center"/>
        </w:trPr>
        <w:tc>
          <w:tcPr>
            <w:tcW w:w="3958" w:type="dxa"/>
            <w:shd w:val="clear" w:color="auto" w:fill="auto"/>
            <w:tcMar>
              <w:left w:w="108" w:type="dxa"/>
            </w:tcMar>
            <w:vAlign w:val="center"/>
          </w:tcPr>
          <w:p w14:paraId="083C5018" w14:textId="77777777" w:rsidR="00B34661" w:rsidRDefault="00B34661">
            <w:pPr>
              <w:rPr>
                <w:color w:val="000000"/>
              </w:rPr>
            </w:pPr>
          </w:p>
        </w:tc>
        <w:tc>
          <w:tcPr>
            <w:tcW w:w="3183" w:type="dxa"/>
            <w:shd w:val="clear" w:color="auto" w:fill="auto"/>
            <w:tcMar>
              <w:left w:w="108" w:type="dxa"/>
            </w:tcMar>
          </w:tcPr>
          <w:p w14:paraId="0CD958E7" w14:textId="77777777" w:rsidR="00B34661" w:rsidRDefault="00B34661">
            <w:pPr>
              <w:rPr>
                <w:szCs w:val="24"/>
              </w:rPr>
            </w:pPr>
          </w:p>
        </w:tc>
      </w:tr>
      <w:tr w:rsidR="00B34661" w14:paraId="16DCE42D" w14:textId="77777777">
        <w:trPr>
          <w:jc w:val="center"/>
        </w:trPr>
        <w:tc>
          <w:tcPr>
            <w:tcW w:w="3958" w:type="dxa"/>
            <w:shd w:val="clear" w:color="auto" w:fill="auto"/>
            <w:tcMar>
              <w:left w:w="108" w:type="dxa"/>
            </w:tcMar>
            <w:vAlign w:val="center"/>
          </w:tcPr>
          <w:p w14:paraId="34C2A6F2" w14:textId="77777777" w:rsidR="00B34661" w:rsidRDefault="005331F7">
            <w:pPr>
              <w:rPr>
                <w:rFonts w:ascii="新細明體" w:eastAsia="新細明體" w:hAnsi="新細明體" w:cs="新細明體"/>
                <w:color w:val="000000"/>
                <w:szCs w:val="24"/>
              </w:rPr>
            </w:pPr>
            <w:r>
              <w:rPr>
                <w:color w:val="000000"/>
              </w:rPr>
              <w:t>STATUS_PROJ_ON_RIGHT</w:t>
            </w:r>
          </w:p>
        </w:tc>
        <w:tc>
          <w:tcPr>
            <w:tcW w:w="3183" w:type="dxa"/>
            <w:shd w:val="clear" w:color="auto" w:fill="auto"/>
            <w:tcMar>
              <w:left w:w="108" w:type="dxa"/>
            </w:tcMar>
          </w:tcPr>
          <w:p w14:paraId="2A8B4FA8" w14:textId="77777777" w:rsidR="00B34661" w:rsidRDefault="005331F7">
            <w:r>
              <w:t>{</w:t>
            </w:r>
          </w:p>
          <w:p w14:paraId="3D7BAD48" w14:textId="77777777" w:rsidR="00B34661" w:rsidRDefault="005331F7">
            <w:r>
              <w:tab/>
              <w:t>“function”:4,</w:t>
            </w:r>
          </w:p>
          <w:p w14:paraId="4CB38769" w14:textId="77777777" w:rsidR="00B34661" w:rsidRDefault="005331F7">
            <w:pPr>
              <w:ind w:firstLine="480"/>
            </w:pPr>
            <w:r>
              <w:t>“device”:3,</w:t>
            </w:r>
          </w:p>
          <w:p w14:paraId="1E5EA256" w14:textId="77777777" w:rsidR="00B34661" w:rsidRDefault="005331F7">
            <w:pPr>
              <w:ind w:firstLine="480"/>
            </w:pPr>
            <w:r>
              <w:t>“status”:1</w:t>
            </w:r>
          </w:p>
          <w:p w14:paraId="2F8672E4" w14:textId="77777777" w:rsidR="00B34661" w:rsidRDefault="005331F7">
            <w:r>
              <w:t>}</w:t>
            </w:r>
          </w:p>
          <w:p w14:paraId="53F270C4" w14:textId="77777777" w:rsidR="00B34661" w:rsidRDefault="00B34661">
            <w:pPr>
              <w:rPr>
                <w:szCs w:val="24"/>
              </w:rPr>
            </w:pPr>
          </w:p>
        </w:tc>
      </w:tr>
      <w:tr w:rsidR="00B34661" w14:paraId="64781ADA" w14:textId="77777777">
        <w:trPr>
          <w:jc w:val="center"/>
        </w:trPr>
        <w:tc>
          <w:tcPr>
            <w:tcW w:w="3958" w:type="dxa"/>
            <w:shd w:val="clear" w:color="auto" w:fill="auto"/>
            <w:tcMar>
              <w:left w:w="108" w:type="dxa"/>
            </w:tcMar>
            <w:vAlign w:val="center"/>
          </w:tcPr>
          <w:p w14:paraId="332A4513" w14:textId="77777777" w:rsidR="00B34661" w:rsidRDefault="005331F7">
            <w:pPr>
              <w:rPr>
                <w:rFonts w:ascii="新細明體" w:eastAsia="新細明體" w:hAnsi="新細明體" w:cs="新細明體"/>
                <w:color w:val="000000"/>
                <w:szCs w:val="24"/>
              </w:rPr>
            </w:pPr>
            <w:r>
              <w:rPr>
                <w:color w:val="000000"/>
              </w:rPr>
              <w:t>STATUS_PROJ_OFF_RIGHT</w:t>
            </w:r>
          </w:p>
        </w:tc>
        <w:tc>
          <w:tcPr>
            <w:tcW w:w="3183" w:type="dxa"/>
            <w:shd w:val="clear" w:color="auto" w:fill="auto"/>
            <w:tcMar>
              <w:left w:w="108" w:type="dxa"/>
            </w:tcMar>
          </w:tcPr>
          <w:p w14:paraId="77A8C29D" w14:textId="77777777" w:rsidR="00B34661" w:rsidRDefault="005331F7">
            <w:r>
              <w:t>{</w:t>
            </w:r>
          </w:p>
          <w:p w14:paraId="203F03A3" w14:textId="77777777" w:rsidR="00B34661" w:rsidRDefault="005331F7">
            <w:r>
              <w:tab/>
              <w:t>“function”:4,</w:t>
            </w:r>
          </w:p>
          <w:p w14:paraId="2C7B4EC5" w14:textId="77777777" w:rsidR="00B34661" w:rsidRDefault="005331F7">
            <w:pPr>
              <w:ind w:firstLine="480"/>
            </w:pPr>
            <w:r>
              <w:t>“device”:3,</w:t>
            </w:r>
          </w:p>
          <w:p w14:paraId="1189AB25" w14:textId="77777777" w:rsidR="00B34661" w:rsidRDefault="005331F7">
            <w:pPr>
              <w:ind w:firstLine="480"/>
            </w:pPr>
            <w:r>
              <w:t>“status”:2</w:t>
            </w:r>
          </w:p>
          <w:p w14:paraId="69775A2B" w14:textId="77777777" w:rsidR="00B34661" w:rsidRDefault="005331F7">
            <w:r>
              <w:t>}</w:t>
            </w:r>
          </w:p>
          <w:p w14:paraId="22CB1883" w14:textId="77777777" w:rsidR="00B34661" w:rsidRDefault="00B34661">
            <w:pPr>
              <w:rPr>
                <w:szCs w:val="24"/>
              </w:rPr>
            </w:pPr>
          </w:p>
        </w:tc>
      </w:tr>
      <w:tr w:rsidR="00B34661" w14:paraId="3BEC2BB7" w14:textId="77777777">
        <w:trPr>
          <w:jc w:val="center"/>
        </w:trPr>
        <w:tc>
          <w:tcPr>
            <w:tcW w:w="3958" w:type="dxa"/>
            <w:shd w:val="clear" w:color="auto" w:fill="auto"/>
            <w:tcMar>
              <w:left w:w="108" w:type="dxa"/>
            </w:tcMar>
            <w:vAlign w:val="center"/>
          </w:tcPr>
          <w:p w14:paraId="6EAAFF0D" w14:textId="77777777" w:rsidR="00B34661" w:rsidRDefault="005331F7">
            <w:pPr>
              <w:rPr>
                <w:rFonts w:ascii="新細明體" w:eastAsia="新細明體" w:hAnsi="新細明體" w:cs="新細明體"/>
                <w:color w:val="000000"/>
                <w:szCs w:val="24"/>
              </w:rPr>
            </w:pPr>
            <w:r>
              <w:rPr>
                <w:color w:val="000000"/>
              </w:rPr>
              <w:t>STATUS_PROJ_HDMI_RIGHT</w:t>
            </w:r>
          </w:p>
        </w:tc>
        <w:tc>
          <w:tcPr>
            <w:tcW w:w="3183" w:type="dxa"/>
            <w:shd w:val="clear" w:color="auto" w:fill="auto"/>
            <w:tcMar>
              <w:left w:w="108" w:type="dxa"/>
            </w:tcMar>
          </w:tcPr>
          <w:p w14:paraId="3107781B" w14:textId="77777777" w:rsidR="00B34661" w:rsidRDefault="005331F7">
            <w:r>
              <w:t>{</w:t>
            </w:r>
          </w:p>
          <w:p w14:paraId="06976A52" w14:textId="77777777" w:rsidR="00B34661" w:rsidRDefault="005331F7">
            <w:r>
              <w:tab/>
              <w:t>“function”:4,</w:t>
            </w:r>
          </w:p>
          <w:p w14:paraId="79D67C57" w14:textId="77777777" w:rsidR="00B34661" w:rsidRDefault="005331F7">
            <w:pPr>
              <w:ind w:firstLine="480"/>
            </w:pPr>
            <w:r>
              <w:t>“device”:3,</w:t>
            </w:r>
          </w:p>
          <w:p w14:paraId="346D0A6B" w14:textId="77777777" w:rsidR="00B34661" w:rsidRDefault="005331F7">
            <w:pPr>
              <w:ind w:firstLine="480"/>
            </w:pPr>
            <w:r>
              <w:t>“status”:7</w:t>
            </w:r>
          </w:p>
          <w:p w14:paraId="56358B9A" w14:textId="77777777" w:rsidR="00B34661" w:rsidRDefault="005331F7">
            <w:r>
              <w:t>}</w:t>
            </w:r>
          </w:p>
          <w:p w14:paraId="5F397FE4" w14:textId="77777777" w:rsidR="00B34661" w:rsidRDefault="00B34661">
            <w:pPr>
              <w:rPr>
                <w:szCs w:val="24"/>
              </w:rPr>
            </w:pPr>
          </w:p>
        </w:tc>
      </w:tr>
      <w:tr w:rsidR="00B34661" w14:paraId="511A9253" w14:textId="77777777">
        <w:trPr>
          <w:jc w:val="center"/>
        </w:trPr>
        <w:tc>
          <w:tcPr>
            <w:tcW w:w="3958" w:type="dxa"/>
            <w:shd w:val="clear" w:color="auto" w:fill="auto"/>
            <w:tcMar>
              <w:left w:w="108" w:type="dxa"/>
            </w:tcMar>
            <w:vAlign w:val="center"/>
          </w:tcPr>
          <w:p w14:paraId="6E55D5CF" w14:textId="77777777" w:rsidR="00B34661" w:rsidRDefault="005331F7">
            <w:pPr>
              <w:rPr>
                <w:rFonts w:ascii="新細明體" w:eastAsia="新細明體" w:hAnsi="新細明體" w:cs="新細明體"/>
                <w:color w:val="000000"/>
                <w:szCs w:val="24"/>
              </w:rPr>
            </w:pPr>
            <w:r>
              <w:rPr>
                <w:color w:val="000000"/>
              </w:rPr>
              <w:lastRenderedPageBreak/>
              <w:t>STATUS_PROJ_VGA_RIGHT</w:t>
            </w:r>
          </w:p>
        </w:tc>
        <w:tc>
          <w:tcPr>
            <w:tcW w:w="3183" w:type="dxa"/>
            <w:shd w:val="clear" w:color="auto" w:fill="auto"/>
            <w:tcMar>
              <w:left w:w="108" w:type="dxa"/>
            </w:tcMar>
          </w:tcPr>
          <w:p w14:paraId="6DF8473B" w14:textId="77777777" w:rsidR="00B34661" w:rsidRDefault="005331F7">
            <w:r>
              <w:t>{</w:t>
            </w:r>
          </w:p>
          <w:p w14:paraId="68D184F6" w14:textId="77777777" w:rsidR="00B34661" w:rsidRDefault="005331F7">
            <w:r>
              <w:tab/>
              <w:t>“function”:4,</w:t>
            </w:r>
          </w:p>
          <w:p w14:paraId="48E6CC2D" w14:textId="77777777" w:rsidR="00B34661" w:rsidRDefault="005331F7">
            <w:pPr>
              <w:ind w:firstLine="480"/>
            </w:pPr>
            <w:r>
              <w:t>“device”:3,</w:t>
            </w:r>
          </w:p>
          <w:p w14:paraId="5933A905" w14:textId="77777777" w:rsidR="00B34661" w:rsidRDefault="005331F7">
            <w:pPr>
              <w:ind w:firstLine="480"/>
            </w:pPr>
            <w:r>
              <w:t>“status”:8</w:t>
            </w:r>
          </w:p>
          <w:p w14:paraId="2DE81A61" w14:textId="77777777" w:rsidR="00B34661" w:rsidRDefault="005331F7">
            <w:r>
              <w:t>}</w:t>
            </w:r>
          </w:p>
          <w:p w14:paraId="3C48D4DA" w14:textId="77777777" w:rsidR="00B34661" w:rsidRDefault="00B34661">
            <w:pPr>
              <w:rPr>
                <w:szCs w:val="24"/>
              </w:rPr>
            </w:pPr>
          </w:p>
        </w:tc>
      </w:tr>
      <w:tr w:rsidR="00B34661" w14:paraId="5B7DB9E2" w14:textId="77777777">
        <w:trPr>
          <w:jc w:val="center"/>
        </w:trPr>
        <w:tc>
          <w:tcPr>
            <w:tcW w:w="3958" w:type="dxa"/>
            <w:shd w:val="clear" w:color="auto" w:fill="auto"/>
            <w:tcMar>
              <w:left w:w="108" w:type="dxa"/>
            </w:tcMar>
            <w:vAlign w:val="center"/>
          </w:tcPr>
          <w:p w14:paraId="036C5FE9" w14:textId="77777777" w:rsidR="00B34661" w:rsidRDefault="005331F7">
            <w:pPr>
              <w:rPr>
                <w:rFonts w:ascii="新細明體" w:eastAsia="新細明體" w:hAnsi="新細明體" w:cs="新細明體"/>
                <w:color w:val="000000"/>
                <w:szCs w:val="24"/>
              </w:rPr>
            </w:pPr>
            <w:r>
              <w:rPr>
                <w:color w:val="000000"/>
              </w:rPr>
              <w:t>STATUS_PROJ_MUTE_RIGHT</w:t>
            </w:r>
          </w:p>
        </w:tc>
        <w:tc>
          <w:tcPr>
            <w:tcW w:w="3183" w:type="dxa"/>
            <w:shd w:val="clear" w:color="auto" w:fill="auto"/>
            <w:tcMar>
              <w:left w:w="108" w:type="dxa"/>
            </w:tcMar>
          </w:tcPr>
          <w:p w14:paraId="6FA81461" w14:textId="77777777" w:rsidR="00B34661" w:rsidRDefault="005331F7">
            <w:r>
              <w:t>{</w:t>
            </w:r>
          </w:p>
          <w:p w14:paraId="1E22C9EC" w14:textId="77777777" w:rsidR="00B34661" w:rsidRDefault="005331F7">
            <w:r>
              <w:tab/>
              <w:t>“function”:4,</w:t>
            </w:r>
          </w:p>
          <w:p w14:paraId="37A91FCD" w14:textId="77777777" w:rsidR="00B34661" w:rsidRDefault="005331F7">
            <w:pPr>
              <w:ind w:firstLine="480"/>
            </w:pPr>
            <w:r>
              <w:t>“device”:3,</w:t>
            </w:r>
          </w:p>
          <w:p w14:paraId="6E35D6BC" w14:textId="77777777" w:rsidR="00B34661" w:rsidRDefault="005331F7">
            <w:pPr>
              <w:ind w:firstLine="480"/>
            </w:pPr>
            <w:r>
              <w:t>“status”:3</w:t>
            </w:r>
          </w:p>
          <w:p w14:paraId="227BCD47" w14:textId="77777777" w:rsidR="00B34661" w:rsidRDefault="005331F7">
            <w:r>
              <w:t>}</w:t>
            </w:r>
          </w:p>
          <w:p w14:paraId="027EF4B0" w14:textId="77777777" w:rsidR="00B34661" w:rsidRDefault="00B34661">
            <w:pPr>
              <w:rPr>
                <w:szCs w:val="24"/>
              </w:rPr>
            </w:pPr>
          </w:p>
        </w:tc>
      </w:tr>
      <w:tr w:rsidR="00B34661" w14:paraId="20F6385B" w14:textId="77777777">
        <w:trPr>
          <w:jc w:val="center"/>
        </w:trPr>
        <w:tc>
          <w:tcPr>
            <w:tcW w:w="3958" w:type="dxa"/>
            <w:shd w:val="clear" w:color="auto" w:fill="auto"/>
            <w:tcMar>
              <w:left w:w="108" w:type="dxa"/>
            </w:tcMar>
            <w:vAlign w:val="center"/>
          </w:tcPr>
          <w:p w14:paraId="01510AEB" w14:textId="77777777" w:rsidR="00B34661" w:rsidRDefault="005331F7">
            <w:pPr>
              <w:rPr>
                <w:rFonts w:ascii="新細明體" w:eastAsia="新細明體" w:hAnsi="新細明體" w:cs="新細明體"/>
                <w:color w:val="000000"/>
                <w:szCs w:val="24"/>
              </w:rPr>
            </w:pPr>
            <w:r>
              <w:rPr>
                <w:color w:val="000000"/>
              </w:rPr>
              <w:t>STATUS_PROJ_UNMUTE_RIGHT</w:t>
            </w:r>
          </w:p>
        </w:tc>
        <w:tc>
          <w:tcPr>
            <w:tcW w:w="3183" w:type="dxa"/>
            <w:shd w:val="clear" w:color="auto" w:fill="auto"/>
            <w:tcMar>
              <w:left w:w="108" w:type="dxa"/>
            </w:tcMar>
          </w:tcPr>
          <w:p w14:paraId="1D1C8E7F" w14:textId="77777777" w:rsidR="00B34661" w:rsidRDefault="005331F7">
            <w:r>
              <w:t>{</w:t>
            </w:r>
          </w:p>
          <w:p w14:paraId="6B936FA8" w14:textId="77777777" w:rsidR="00B34661" w:rsidRDefault="005331F7">
            <w:r>
              <w:tab/>
              <w:t>“function”:4,</w:t>
            </w:r>
          </w:p>
          <w:p w14:paraId="122F7D5A" w14:textId="77777777" w:rsidR="00B34661" w:rsidRDefault="005331F7">
            <w:pPr>
              <w:ind w:firstLine="480"/>
            </w:pPr>
            <w:r>
              <w:t>“device”:3,</w:t>
            </w:r>
          </w:p>
          <w:p w14:paraId="42E8A48F" w14:textId="77777777" w:rsidR="00B34661" w:rsidRDefault="005331F7">
            <w:pPr>
              <w:ind w:firstLine="480"/>
            </w:pPr>
            <w:r>
              <w:t>“status”:4</w:t>
            </w:r>
          </w:p>
          <w:p w14:paraId="71FDEAFF" w14:textId="77777777" w:rsidR="00B34661" w:rsidRDefault="005331F7">
            <w:r>
              <w:t>}</w:t>
            </w:r>
          </w:p>
          <w:p w14:paraId="352D2BCD" w14:textId="77777777" w:rsidR="00B34661" w:rsidRDefault="00B34661">
            <w:pPr>
              <w:rPr>
                <w:szCs w:val="24"/>
              </w:rPr>
            </w:pPr>
          </w:p>
        </w:tc>
      </w:tr>
      <w:tr w:rsidR="00B34661" w14:paraId="6C782538" w14:textId="77777777">
        <w:trPr>
          <w:jc w:val="center"/>
        </w:trPr>
        <w:tc>
          <w:tcPr>
            <w:tcW w:w="3958" w:type="dxa"/>
            <w:shd w:val="clear" w:color="auto" w:fill="auto"/>
            <w:tcMar>
              <w:left w:w="108" w:type="dxa"/>
            </w:tcMar>
            <w:vAlign w:val="center"/>
          </w:tcPr>
          <w:p w14:paraId="20DCCF94" w14:textId="77777777" w:rsidR="00B34661" w:rsidRDefault="00B34661">
            <w:pPr>
              <w:rPr>
                <w:color w:val="000000"/>
              </w:rPr>
            </w:pPr>
          </w:p>
        </w:tc>
        <w:tc>
          <w:tcPr>
            <w:tcW w:w="3183" w:type="dxa"/>
            <w:shd w:val="clear" w:color="auto" w:fill="auto"/>
            <w:tcMar>
              <w:left w:w="108" w:type="dxa"/>
            </w:tcMar>
          </w:tcPr>
          <w:p w14:paraId="52143668" w14:textId="77777777" w:rsidR="00B34661" w:rsidRDefault="00B34661">
            <w:pPr>
              <w:rPr>
                <w:szCs w:val="24"/>
              </w:rPr>
            </w:pPr>
          </w:p>
        </w:tc>
      </w:tr>
      <w:tr w:rsidR="00B34661" w14:paraId="2576AFE5" w14:textId="77777777">
        <w:trPr>
          <w:jc w:val="center"/>
        </w:trPr>
        <w:tc>
          <w:tcPr>
            <w:tcW w:w="3958" w:type="dxa"/>
            <w:shd w:val="clear" w:color="auto" w:fill="auto"/>
            <w:tcMar>
              <w:left w:w="108" w:type="dxa"/>
            </w:tcMar>
            <w:vAlign w:val="center"/>
          </w:tcPr>
          <w:p w14:paraId="5838D5B2" w14:textId="77777777" w:rsidR="00B34661" w:rsidRDefault="005331F7">
            <w:pPr>
              <w:rPr>
                <w:rFonts w:ascii="新細明體" w:eastAsia="新細明體" w:hAnsi="新細明體" w:cs="新細明體"/>
                <w:color w:val="000000"/>
                <w:szCs w:val="24"/>
              </w:rPr>
            </w:pPr>
            <w:r>
              <w:rPr>
                <w:color w:val="000000"/>
              </w:rPr>
              <w:t>STATUS_INPUT1_MUTE</w:t>
            </w:r>
          </w:p>
        </w:tc>
        <w:tc>
          <w:tcPr>
            <w:tcW w:w="3183" w:type="dxa"/>
            <w:shd w:val="clear" w:color="auto" w:fill="auto"/>
            <w:tcMar>
              <w:left w:w="108" w:type="dxa"/>
            </w:tcMar>
          </w:tcPr>
          <w:p w14:paraId="176AED5A" w14:textId="77777777" w:rsidR="00B34661" w:rsidRDefault="005331F7">
            <w:r>
              <w:t>{</w:t>
            </w:r>
          </w:p>
          <w:p w14:paraId="7C204772" w14:textId="77777777" w:rsidR="00B34661" w:rsidRDefault="005331F7">
            <w:r>
              <w:tab/>
              <w:t>“function”:5,</w:t>
            </w:r>
          </w:p>
          <w:p w14:paraId="7D61D1A1" w14:textId="77777777" w:rsidR="00B34661" w:rsidRDefault="005331F7">
            <w:pPr>
              <w:ind w:firstLine="480"/>
            </w:pPr>
            <w:r>
              <w:t>“device”:1,</w:t>
            </w:r>
          </w:p>
          <w:p w14:paraId="2CB3F903" w14:textId="77777777" w:rsidR="00B34661" w:rsidRDefault="005331F7">
            <w:pPr>
              <w:ind w:firstLine="480"/>
            </w:pPr>
            <w:r>
              <w:t>“status”:3</w:t>
            </w:r>
          </w:p>
          <w:p w14:paraId="0F64B4BF" w14:textId="77777777" w:rsidR="00B34661" w:rsidRDefault="005331F7">
            <w:r>
              <w:t>}</w:t>
            </w:r>
          </w:p>
        </w:tc>
      </w:tr>
      <w:tr w:rsidR="00B34661" w14:paraId="1DE98EB0" w14:textId="77777777">
        <w:trPr>
          <w:jc w:val="center"/>
        </w:trPr>
        <w:tc>
          <w:tcPr>
            <w:tcW w:w="3958" w:type="dxa"/>
            <w:shd w:val="clear" w:color="auto" w:fill="auto"/>
            <w:tcMar>
              <w:left w:w="108" w:type="dxa"/>
            </w:tcMar>
            <w:vAlign w:val="center"/>
          </w:tcPr>
          <w:p w14:paraId="5546B9FC" w14:textId="77777777" w:rsidR="00B34661" w:rsidRDefault="005331F7">
            <w:pPr>
              <w:rPr>
                <w:rFonts w:ascii="新細明體" w:eastAsia="新細明體" w:hAnsi="新細明體" w:cs="新細明體"/>
                <w:color w:val="000000"/>
                <w:szCs w:val="24"/>
              </w:rPr>
            </w:pPr>
            <w:r>
              <w:rPr>
                <w:color w:val="000000"/>
              </w:rPr>
              <w:t>STATUS_INPUT1_UNMUTE</w:t>
            </w:r>
          </w:p>
        </w:tc>
        <w:tc>
          <w:tcPr>
            <w:tcW w:w="3183" w:type="dxa"/>
            <w:shd w:val="clear" w:color="auto" w:fill="auto"/>
            <w:tcMar>
              <w:left w:w="108" w:type="dxa"/>
            </w:tcMar>
          </w:tcPr>
          <w:p w14:paraId="1559D191" w14:textId="77777777" w:rsidR="00B34661" w:rsidRDefault="005331F7">
            <w:r>
              <w:t>{</w:t>
            </w:r>
          </w:p>
          <w:p w14:paraId="31C9530F" w14:textId="77777777" w:rsidR="00B34661" w:rsidRDefault="005331F7">
            <w:r>
              <w:tab/>
              <w:t>“function”:5,</w:t>
            </w:r>
          </w:p>
          <w:p w14:paraId="138446CF" w14:textId="77777777" w:rsidR="00B34661" w:rsidRDefault="005331F7">
            <w:pPr>
              <w:ind w:firstLine="480"/>
            </w:pPr>
            <w:r>
              <w:t>“device”:1,</w:t>
            </w:r>
          </w:p>
          <w:p w14:paraId="549D3D4D" w14:textId="77777777" w:rsidR="00B34661" w:rsidRDefault="005331F7">
            <w:pPr>
              <w:ind w:firstLine="480"/>
            </w:pPr>
            <w:r>
              <w:t>“status”:4</w:t>
            </w:r>
          </w:p>
          <w:p w14:paraId="2F45A577" w14:textId="77777777" w:rsidR="00B34661" w:rsidRDefault="005331F7">
            <w:pPr>
              <w:rPr>
                <w:szCs w:val="24"/>
              </w:rPr>
            </w:pPr>
            <w:r>
              <w:t>}</w:t>
            </w:r>
          </w:p>
        </w:tc>
      </w:tr>
      <w:tr w:rsidR="00B34661" w14:paraId="4B4B26B9" w14:textId="77777777">
        <w:trPr>
          <w:jc w:val="center"/>
        </w:trPr>
        <w:tc>
          <w:tcPr>
            <w:tcW w:w="3958" w:type="dxa"/>
            <w:shd w:val="clear" w:color="auto" w:fill="auto"/>
            <w:tcMar>
              <w:left w:w="108" w:type="dxa"/>
            </w:tcMar>
            <w:vAlign w:val="center"/>
          </w:tcPr>
          <w:p w14:paraId="2413C237" w14:textId="77777777" w:rsidR="00B34661" w:rsidRDefault="005331F7">
            <w:pPr>
              <w:rPr>
                <w:rFonts w:ascii="新細明體" w:eastAsia="新細明體" w:hAnsi="新細明體" w:cs="新細明體"/>
                <w:color w:val="000000"/>
                <w:szCs w:val="24"/>
              </w:rPr>
            </w:pPr>
            <w:r>
              <w:rPr>
                <w:color w:val="000000"/>
              </w:rPr>
              <w:t>STATUS_INPUT2_MUTE</w:t>
            </w:r>
          </w:p>
        </w:tc>
        <w:tc>
          <w:tcPr>
            <w:tcW w:w="3183" w:type="dxa"/>
            <w:shd w:val="clear" w:color="auto" w:fill="auto"/>
            <w:tcMar>
              <w:left w:w="108" w:type="dxa"/>
            </w:tcMar>
          </w:tcPr>
          <w:p w14:paraId="250E8E60" w14:textId="77777777" w:rsidR="00B34661" w:rsidRDefault="005331F7">
            <w:r>
              <w:t>{</w:t>
            </w:r>
          </w:p>
          <w:p w14:paraId="3A78BCE9" w14:textId="77777777" w:rsidR="00B34661" w:rsidRDefault="005331F7">
            <w:r>
              <w:tab/>
              <w:t>“function”:5,</w:t>
            </w:r>
          </w:p>
          <w:p w14:paraId="44F40DC9" w14:textId="77777777" w:rsidR="00B34661" w:rsidRDefault="005331F7">
            <w:pPr>
              <w:ind w:firstLine="480"/>
            </w:pPr>
            <w:r>
              <w:t>“device”:2,</w:t>
            </w:r>
          </w:p>
          <w:p w14:paraId="61C1BB5F" w14:textId="77777777" w:rsidR="00B34661" w:rsidRDefault="005331F7">
            <w:pPr>
              <w:ind w:firstLine="480"/>
            </w:pPr>
            <w:r>
              <w:t>“status”:3</w:t>
            </w:r>
          </w:p>
          <w:p w14:paraId="603E262B" w14:textId="77777777" w:rsidR="00B34661" w:rsidRDefault="005331F7">
            <w:r>
              <w:t>}</w:t>
            </w:r>
          </w:p>
        </w:tc>
      </w:tr>
      <w:tr w:rsidR="00B34661" w14:paraId="3E178DAE" w14:textId="77777777">
        <w:trPr>
          <w:jc w:val="center"/>
        </w:trPr>
        <w:tc>
          <w:tcPr>
            <w:tcW w:w="3958" w:type="dxa"/>
            <w:shd w:val="clear" w:color="auto" w:fill="auto"/>
            <w:tcMar>
              <w:left w:w="108" w:type="dxa"/>
            </w:tcMar>
            <w:vAlign w:val="center"/>
          </w:tcPr>
          <w:p w14:paraId="1D195EA7" w14:textId="77777777" w:rsidR="00B34661" w:rsidRDefault="005331F7">
            <w:pPr>
              <w:rPr>
                <w:rFonts w:ascii="新細明體" w:eastAsia="新細明體" w:hAnsi="新細明體" w:cs="新細明體"/>
                <w:color w:val="000000"/>
                <w:szCs w:val="24"/>
              </w:rPr>
            </w:pPr>
            <w:r>
              <w:rPr>
                <w:color w:val="000000"/>
              </w:rPr>
              <w:t>STATUS_INPUT2_UNMUTE</w:t>
            </w:r>
          </w:p>
        </w:tc>
        <w:tc>
          <w:tcPr>
            <w:tcW w:w="3183" w:type="dxa"/>
            <w:shd w:val="clear" w:color="auto" w:fill="auto"/>
            <w:tcMar>
              <w:left w:w="108" w:type="dxa"/>
            </w:tcMar>
          </w:tcPr>
          <w:p w14:paraId="7150DF2B" w14:textId="77777777" w:rsidR="00B34661" w:rsidRDefault="005331F7">
            <w:r>
              <w:t>{</w:t>
            </w:r>
          </w:p>
          <w:p w14:paraId="468E5ECB" w14:textId="77777777" w:rsidR="00B34661" w:rsidRDefault="005331F7">
            <w:r>
              <w:tab/>
              <w:t>“function”:5,</w:t>
            </w:r>
          </w:p>
          <w:p w14:paraId="5ED77A6B" w14:textId="77777777" w:rsidR="00B34661" w:rsidRDefault="005331F7">
            <w:pPr>
              <w:ind w:firstLine="480"/>
            </w:pPr>
            <w:r>
              <w:t>“device”:2,</w:t>
            </w:r>
          </w:p>
          <w:p w14:paraId="0B805190" w14:textId="77777777" w:rsidR="00B34661" w:rsidRDefault="005331F7">
            <w:pPr>
              <w:ind w:firstLine="480"/>
            </w:pPr>
            <w:r>
              <w:t>“status”:4</w:t>
            </w:r>
          </w:p>
          <w:p w14:paraId="54C5A9FF" w14:textId="77777777" w:rsidR="00B34661" w:rsidRDefault="005331F7">
            <w:pPr>
              <w:rPr>
                <w:szCs w:val="24"/>
              </w:rPr>
            </w:pPr>
            <w:r>
              <w:t>}</w:t>
            </w:r>
          </w:p>
        </w:tc>
      </w:tr>
      <w:tr w:rsidR="00B34661" w14:paraId="2AE78473" w14:textId="77777777">
        <w:trPr>
          <w:jc w:val="center"/>
        </w:trPr>
        <w:tc>
          <w:tcPr>
            <w:tcW w:w="3958" w:type="dxa"/>
            <w:shd w:val="clear" w:color="auto" w:fill="auto"/>
            <w:tcMar>
              <w:left w:w="108" w:type="dxa"/>
            </w:tcMar>
            <w:vAlign w:val="center"/>
          </w:tcPr>
          <w:p w14:paraId="28A31139" w14:textId="77777777" w:rsidR="00B34661" w:rsidRDefault="005331F7">
            <w:pPr>
              <w:rPr>
                <w:rFonts w:ascii="新細明體" w:eastAsia="新細明體" w:hAnsi="新細明體" w:cs="新細明體"/>
                <w:color w:val="000000"/>
                <w:szCs w:val="24"/>
              </w:rPr>
            </w:pPr>
            <w:r>
              <w:rPr>
                <w:color w:val="000000"/>
              </w:rPr>
              <w:t>STATUS_INPUT3_MUTE</w:t>
            </w:r>
          </w:p>
        </w:tc>
        <w:tc>
          <w:tcPr>
            <w:tcW w:w="3183" w:type="dxa"/>
            <w:shd w:val="clear" w:color="auto" w:fill="auto"/>
            <w:tcMar>
              <w:left w:w="108" w:type="dxa"/>
            </w:tcMar>
          </w:tcPr>
          <w:p w14:paraId="12D8765A" w14:textId="77777777" w:rsidR="00B34661" w:rsidRDefault="005331F7">
            <w:r>
              <w:t>{</w:t>
            </w:r>
          </w:p>
          <w:p w14:paraId="1541087B" w14:textId="77777777" w:rsidR="00B34661" w:rsidRDefault="005331F7">
            <w:r>
              <w:tab/>
              <w:t>“function”:5,</w:t>
            </w:r>
          </w:p>
          <w:p w14:paraId="7AEF097B" w14:textId="77777777" w:rsidR="00B34661" w:rsidRDefault="005331F7">
            <w:pPr>
              <w:ind w:firstLine="480"/>
            </w:pPr>
            <w:r>
              <w:t>“device”:3,</w:t>
            </w:r>
          </w:p>
          <w:p w14:paraId="3F4BB9BB" w14:textId="77777777" w:rsidR="00B34661" w:rsidRDefault="005331F7">
            <w:pPr>
              <w:ind w:firstLine="480"/>
            </w:pPr>
            <w:r>
              <w:t>“status”:3</w:t>
            </w:r>
          </w:p>
          <w:p w14:paraId="57211320" w14:textId="77777777" w:rsidR="00B34661" w:rsidRDefault="005331F7">
            <w:r>
              <w:t>}</w:t>
            </w:r>
          </w:p>
        </w:tc>
      </w:tr>
      <w:tr w:rsidR="00B34661" w14:paraId="5D76F36B" w14:textId="77777777">
        <w:trPr>
          <w:jc w:val="center"/>
        </w:trPr>
        <w:tc>
          <w:tcPr>
            <w:tcW w:w="3958" w:type="dxa"/>
            <w:shd w:val="clear" w:color="auto" w:fill="auto"/>
            <w:tcMar>
              <w:left w:w="108" w:type="dxa"/>
            </w:tcMar>
            <w:vAlign w:val="center"/>
          </w:tcPr>
          <w:p w14:paraId="0ED0F0BE" w14:textId="77777777" w:rsidR="00B34661" w:rsidRDefault="005331F7">
            <w:pPr>
              <w:rPr>
                <w:rFonts w:ascii="新細明體" w:eastAsia="新細明體" w:hAnsi="新細明體" w:cs="新細明體"/>
                <w:color w:val="000000"/>
                <w:szCs w:val="24"/>
              </w:rPr>
            </w:pPr>
            <w:r>
              <w:rPr>
                <w:color w:val="000000"/>
              </w:rPr>
              <w:t>STATUS_INPUT3_UNMUTE</w:t>
            </w:r>
          </w:p>
        </w:tc>
        <w:tc>
          <w:tcPr>
            <w:tcW w:w="3183" w:type="dxa"/>
            <w:shd w:val="clear" w:color="auto" w:fill="auto"/>
            <w:tcMar>
              <w:left w:w="108" w:type="dxa"/>
            </w:tcMar>
          </w:tcPr>
          <w:p w14:paraId="00B06F03" w14:textId="77777777" w:rsidR="00B34661" w:rsidRDefault="005331F7">
            <w:r>
              <w:t>{</w:t>
            </w:r>
          </w:p>
          <w:p w14:paraId="0B9F6C3B" w14:textId="77777777" w:rsidR="00B34661" w:rsidRDefault="005331F7">
            <w:r>
              <w:tab/>
              <w:t>“function”:5,</w:t>
            </w:r>
          </w:p>
          <w:p w14:paraId="7E07D85E" w14:textId="77777777" w:rsidR="00B34661" w:rsidRDefault="005331F7">
            <w:pPr>
              <w:ind w:firstLine="480"/>
            </w:pPr>
            <w:r>
              <w:t>“device”:3,</w:t>
            </w:r>
          </w:p>
          <w:p w14:paraId="0E0477B0" w14:textId="77777777" w:rsidR="00B34661" w:rsidRDefault="005331F7">
            <w:pPr>
              <w:ind w:firstLine="480"/>
            </w:pPr>
            <w:r>
              <w:t>“status”:4</w:t>
            </w:r>
          </w:p>
          <w:p w14:paraId="5C705B99" w14:textId="77777777" w:rsidR="00B34661" w:rsidRDefault="005331F7">
            <w:pPr>
              <w:rPr>
                <w:szCs w:val="24"/>
              </w:rPr>
            </w:pPr>
            <w:r>
              <w:t>}</w:t>
            </w:r>
          </w:p>
        </w:tc>
      </w:tr>
      <w:tr w:rsidR="00B34661" w14:paraId="2B8D8182" w14:textId="77777777">
        <w:trPr>
          <w:jc w:val="center"/>
        </w:trPr>
        <w:tc>
          <w:tcPr>
            <w:tcW w:w="3958" w:type="dxa"/>
            <w:shd w:val="clear" w:color="auto" w:fill="auto"/>
            <w:tcMar>
              <w:left w:w="108" w:type="dxa"/>
            </w:tcMar>
            <w:vAlign w:val="center"/>
          </w:tcPr>
          <w:p w14:paraId="37652CDC" w14:textId="77777777" w:rsidR="00B34661" w:rsidRDefault="005331F7">
            <w:pPr>
              <w:rPr>
                <w:rFonts w:ascii="新細明體" w:eastAsia="新細明體" w:hAnsi="新細明體" w:cs="新細明體"/>
                <w:color w:val="000000"/>
                <w:szCs w:val="24"/>
              </w:rPr>
            </w:pPr>
            <w:r>
              <w:rPr>
                <w:color w:val="000000"/>
              </w:rPr>
              <w:lastRenderedPageBreak/>
              <w:t>STATUS_INPUT4_MUTE</w:t>
            </w:r>
          </w:p>
        </w:tc>
        <w:tc>
          <w:tcPr>
            <w:tcW w:w="3183" w:type="dxa"/>
            <w:shd w:val="clear" w:color="auto" w:fill="auto"/>
            <w:tcMar>
              <w:left w:w="108" w:type="dxa"/>
            </w:tcMar>
          </w:tcPr>
          <w:p w14:paraId="3F76B75C" w14:textId="77777777" w:rsidR="00B34661" w:rsidRDefault="005331F7">
            <w:r>
              <w:t>{</w:t>
            </w:r>
          </w:p>
          <w:p w14:paraId="48650A2E" w14:textId="77777777" w:rsidR="00B34661" w:rsidRDefault="005331F7">
            <w:r>
              <w:tab/>
              <w:t>“function”:5,</w:t>
            </w:r>
          </w:p>
          <w:p w14:paraId="674464AB" w14:textId="77777777" w:rsidR="00B34661" w:rsidRDefault="005331F7">
            <w:pPr>
              <w:ind w:firstLine="480"/>
            </w:pPr>
            <w:r>
              <w:t>“device”:4,</w:t>
            </w:r>
          </w:p>
          <w:p w14:paraId="45D6EBC8" w14:textId="77777777" w:rsidR="00B34661" w:rsidRDefault="005331F7">
            <w:pPr>
              <w:ind w:firstLine="480"/>
            </w:pPr>
            <w:r>
              <w:t>“status”:3</w:t>
            </w:r>
          </w:p>
          <w:p w14:paraId="61203491" w14:textId="77777777" w:rsidR="00B34661" w:rsidRDefault="005331F7">
            <w:r>
              <w:t>}</w:t>
            </w:r>
          </w:p>
        </w:tc>
      </w:tr>
      <w:tr w:rsidR="00B34661" w14:paraId="30B5B260" w14:textId="77777777">
        <w:trPr>
          <w:jc w:val="center"/>
        </w:trPr>
        <w:tc>
          <w:tcPr>
            <w:tcW w:w="3958" w:type="dxa"/>
            <w:shd w:val="clear" w:color="auto" w:fill="auto"/>
            <w:tcMar>
              <w:left w:w="108" w:type="dxa"/>
            </w:tcMar>
            <w:vAlign w:val="center"/>
          </w:tcPr>
          <w:p w14:paraId="6EAE221A" w14:textId="77777777" w:rsidR="00B34661" w:rsidRDefault="005331F7">
            <w:pPr>
              <w:rPr>
                <w:rFonts w:ascii="新細明體" w:eastAsia="新細明體" w:hAnsi="新細明體" w:cs="新細明體"/>
                <w:color w:val="000000"/>
                <w:szCs w:val="24"/>
              </w:rPr>
            </w:pPr>
            <w:r>
              <w:rPr>
                <w:color w:val="000000"/>
              </w:rPr>
              <w:t>STATUS_INPUT4_UNMUTE</w:t>
            </w:r>
          </w:p>
        </w:tc>
        <w:tc>
          <w:tcPr>
            <w:tcW w:w="3183" w:type="dxa"/>
            <w:shd w:val="clear" w:color="auto" w:fill="auto"/>
            <w:tcMar>
              <w:left w:w="108" w:type="dxa"/>
            </w:tcMar>
          </w:tcPr>
          <w:p w14:paraId="295F4365" w14:textId="77777777" w:rsidR="00B34661" w:rsidRDefault="005331F7">
            <w:r>
              <w:t>{</w:t>
            </w:r>
          </w:p>
          <w:p w14:paraId="46A94E96" w14:textId="77777777" w:rsidR="00B34661" w:rsidRDefault="005331F7">
            <w:r>
              <w:tab/>
              <w:t>“function”:5,</w:t>
            </w:r>
          </w:p>
          <w:p w14:paraId="6838A29D" w14:textId="77777777" w:rsidR="00B34661" w:rsidRDefault="005331F7">
            <w:pPr>
              <w:ind w:firstLine="480"/>
            </w:pPr>
            <w:r>
              <w:t>“device”:4,</w:t>
            </w:r>
          </w:p>
          <w:p w14:paraId="5FC33DDF" w14:textId="77777777" w:rsidR="00B34661" w:rsidRDefault="005331F7">
            <w:pPr>
              <w:ind w:firstLine="480"/>
            </w:pPr>
            <w:r>
              <w:t>“status”:4</w:t>
            </w:r>
          </w:p>
          <w:p w14:paraId="60296FDF" w14:textId="77777777" w:rsidR="00B34661" w:rsidRDefault="005331F7">
            <w:pPr>
              <w:rPr>
                <w:szCs w:val="24"/>
              </w:rPr>
            </w:pPr>
            <w:r>
              <w:t>}</w:t>
            </w:r>
          </w:p>
        </w:tc>
      </w:tr>
      <w:tr w:rsidR="00B34661" w14:paraId="055F0725" w14:textId="77777777">
        <w:trPr>
          <w:jc w:val="center"/>
        </w:trPr>
        <w:tc>
          <w:tcPr>
            <w:tcW w:w="3958" w:type="dxa"/>
            <w:shd w:val="clear" w:color="auto" w:fill="auto"/>
            <w:tcMar>
              <w:left w:w="108" w:type="dxa"/>
            </w:tcMar>
            <w:vAlign w:val="center"/>
          </w:tcPr>
          <w:p w14:paraId="4588EA16" w14:textId="77777777" w:rsidR="00B34661" w:rsidRDefault="005331F7">
            <w:pPr>
              <w:rPr>
                <w:rFonts w:ascii="新細明體" w:eastAsia="新細明體" w:hAnsi="新細明體" w:cs="新細明體"/>
                <w:color w:val="000000"/>
                <w:szCs w:val="24"/>
              </w:rPr>
            </w:pPr>
            <w:r>
              <w:rPr>
                <w:color w:val="000000"/>
              </w:rPr>
              <w:t>STATUS_INPUT5_MUTE</w:t>
            </w:r>
          </w:p>
        </w:tc>
        <w:tc>
          <w:tcPr>
            <w:tcW w:w="3183" w:type="dxa"/>
            <w:shd w:val="clear" w:color="auto" w:fill="auto"/>
            <w:tcMar>
              <w:left w:w="108" w:type="dxa"/>
            </w:tcMar>
          </w:tcPr>
          <w:p w14:paraId="30892655" w14:textId="77777777" w:rsidR="00B34661" w:rsidRDefault="005331F7">
            <w:r>
              <w:t>{</w:t>
            </w:r>
          </w:p>
          <w:p w14:paraId="18906AA4" w14:textId="77777777" w:rsidR="00B34661" w:rsidRDefault="005331F7">
            <w:r>
              <w:tab/>
              <w:t>“function”:5,</w:t>
            </w:r>
          </w:p>
          <w:p w14:paraId="7757CE4C" w14:textId="77777777" w:rsidR="00B34661" w:rsidRDefault="005331F7">
            <w:pPr>
              <w:ind w:firstLine="480"/>
            </w:pPr>
            <w:r>
              <w:t>“device”:5,</w:t>
            </w:r>
          </w:p>
          <w:p w14:paraId="7E9226B4" w14:textId="77777777" w:rsidR="00B34661" w:rsidRDefault="005331F7">
            <w:pPr>
              <w:ind w:firstLine="480"/>
            </w:pPr>
            <w:r>
              <w:t>“status”:3</w:t>
            </w:r>
          </w:p>
          <w:p w14:paraId="47E3B336" w14:textId="77777777" w:rsidR="00B34661" w:rsidRDefault="005331F7">
            <w:r>
              <w:t>}</w:t>
            </w:r>
          </w:p>
        </w:tc>
      </w:tr>
      <w:tr w:rsidR="00B34661" w14:paraId="772D78D2" w14:textId="77777777">
        <w:trPr>
          <w:jc w:val="center"/>
        </w:trPr>
        <w:tc>
          <w:tcPr>
            <w:tcW w:w="3958" w:type="dxa"/>
            <w:shd w:val="clear" w:color="auto" w:fill="auto"/>
            <w:tcMar>
              <w:left w:w="108" w:type="dxa"/>
            </w:tcMar>
            <w:vAlign w:val="center"/>
          </w:tcPr>
          <w:p w14:paraId="29A1D8D4" w14:textId="77777777" w:rsidR="00B34661" w:rsidRDefault="005331F7">
            <w:pPr>
              <w:rPr>
                <w:rFonts w:ascii="新細明體" w:eastAsia="新細明體" w:hAnsi="新細明體" w:cs="新細明體"/>
                <w:color w:val="000000"/>
                <w:szCs w:val="24"/>
              </w:rPr>
            </w:pPr>
            <w:r>
              <w:rPr>
                <w:color w:val="000000"/>
              </w:rPr>
              <w:t>STATUS_INPUT5_UNMUTE</w:t>
            </w:r>
          </w:p>
        </w:tc>
        <w:tc>
          <w:tcPr>
            <w:tcW w:w="3183" w:type="dxa"/>
            <w:shd w:val="clear" w:color="auto" w:fill="auto"/>
            <w:tcMar>
              <w:left w:w="108" w:type="dxa"/>
            </w:tcMar>
          </w:tcPr>
          <w:p w14:paraId="4108144F" w14:textId="77777777" w:rsidR="00B34661" w:rsidRDefault="005331F7">
            <w:r>
              <w:t>{</w:t>
            </w:r>
          </w:p>
          <w:p w14:paraId="6DFFE5A0" w14:textId="77777777" w:rsidR="00B34661" w:rsidRDefault="005331F7">
            <w:r>
              <w:tab/>
              <w:t>“function”:5,</w:t>
            </w:r>
          </w:p>
          <w:p w14:paraId="0D191D8B" w14:textId="77777777" w:rsidR="00B34661" w:rsidRDefault="005331F7">
            <w:pPr>
              <w:ind w:firstLine="480"/>
            </w:pPr>
            <w:r>
              <w:t>“device”:5,</w:t>
            </w:r>
          </w:p>
          <w:p w14:paraId="178F1F10" w14:textId="77777777" w:rsidR="00B34661" w:rsidRDefault="005331F7">
            <w:pPr>
              <w:ind w:firstLine="480"/>
            </w:pPr>
            <w:r>
              <w:t>“status”:4</w:t>
            </w:r>
          </w:p>
          <w:p w14:paraId="68A759D0" w14:textId="77777777" w:rsidR="00B34661" w:rsidRDefault="005331F7">
            <w:pPr>
              <w:rPr>
                <w:szCs w:val="24"/>
              </w:rPr>
            </w:pPr>
            <w:r>
              <w:t>}</w:t>
            </w:r>
          </w:p>
        </w:tc>
      </w:tr>
      <w:tr w:rsidR="00B34661" w14:paraId="5CEA9FB5" w14:textId="77777777">
        <w:trPr>
          <w:jc w:val="center"/>
        </w:trPr>
        <w:tc>
          <w:tcPr>
            <w:tcW w:w="3958" w:type="dxa"/>
            <w:shd w:val="clear" w:color="auto" w:fill="auto"/>
            <w:tcMar>
              <w:left w:w="108" w:type="dxa"/>
            </w:tcMar>
            <w:vAlign w:val="center"/>
          </w:tcPr>
          <w:p w14:paraId="2680FE96" w14:textId="77777777" w:rsidR="00B34661" w:rsidRDefault="005331F7">
            <w:pPr>
              <w:rPr>
                <w:rFonts w:ascii="新細明體" w:eastAsia="新細明體" w:hAnsi="新細明體" w:cs="新細明體"/>
                <w:color w:val="000000"/>
                <w:szCs w:val="24"/>
              </w:rPr>
            </w:pPr>
            <w:r>
              <w:rPr>
                <w:color w:val="000000"/>
              </w:rPr>
              <w:t>STATUS_INPUT6_MUTE</w:t>
            </w:r>
          </w:p>
        </w:tc>
        <w:tc>
          <w:tcPr>
            <w:tcW w:w="3183" w:type="dxa"/>
            <w:shd w:val="clear" w:color="auto" w:fill="auto"/>
            <w:tcMar>
              <w:left w:w="108" w:type="dxa"/>
            </w:tcMar>
          </w:tcPr>
          <w:p w14:paraId="3DB3825B" w14:textId="77777777" w:rsidR="00B34661" w:rsidRDefault="005331F7">
            <w:r>
              <w:t>{</w:t>
            </w:r>
          </w:p>
          <w:p w14:paraId="2A9CA9F0" w14:textId="77777777" w:rsidR="00B34661" w:rsidRDefault="005331F7">
            <w:r>
              <w:tab/>
              <w:t>“function”:5,</w:t>
            </w:r>
          </w:p>
          <w:p w14:paraId="57301D99" w14:textId="77777777" w:rsidR="00B34661" w:rsidRDefault="005331F7">
            <w:pPr>
              <w:ind w:firstLine="480"/>
            </w:pPr>
            <w:r>
              <w:t>“device”:6,</w:t>
            </w:r>
          </w:p>
          <w:p w14:paraId="6BEC665F" w14:textId="77777777" w:rsidR="00B34661" w:rsidRDefault="005331F7">
            <w:pPr>
              <w:ind w:firstLine="480"/>
            </w:pPr>
            <w:r>
              <w:t>“status”:3</w:t>
            </w:r>
          </w:p>
          <w:p w14:paraId="67204B03" w14:textId="77777777" w:rsidR="00B34661" w:rsidRDefault="005331F7">
            <w:r>
              <w:t>}</w:t>
            </w:r>
          </w:p>
        </w:tc>
      </w:tr>
      <w:tr w:rsidR="00B34661" w14:paraId="578C2D5E" w14:textId="77777777">
        <w:trPr>
          <w:jc w:val="center"/>
        </w:trPr>
        <w:tc>
          <w:tcPr>
            <w:tcW w:w="3958" w:type="dxa"/>
            <w:shd w:val="clear" w:color="auto" w:fill="auto"/>
            <w:tcMar>
              <w:left w:w="108" w:type="dxa"/>
            </w:tcMar>
            <w:vAlign w:val="center"/>
          </w:tcPr>
          <w:p w14:paraId="2FFDD8FE" w14:textId="77777777" w:rsidR="00B34661" w:rsidRDefault="005331F7">
            <w:pPr>
              <w:rPr>
                <w:rFonts w:ascii="新細明體" w:eastAsia="新細明體" w:hAnsi="新細明體" w:cs="新細明體"/>
                <w:color w:val="000000"/>
                <w:szCs w:val="24"/>
              </w:rPr>
            </w:pPr>
            <w:r>
              <w:rPr>
                <w:color w:val="000000"/>
              </w:rPr>
              <w:t>STATUS_INPUT6_UNMUTE</w:t>
            </w:r>
          </w:p>
        </w:tc>
        <w:tc>
          <w:tcPr>
            <w:tcW w:w="3183" w:type="dxa"/>
            <w:shd w:val="clear" w:color="auto" w:fill="auto"/>
            <w:tcMar>
              <w:left w:w="108" w:type="dxa"/>
            </w:tcMar>
          </w:tcPr>
          <w:p w14:paraId="387A53E0" w14:textId="77777777" w:rsidR="00B34661" w:rsidRDefault="005331F7">
            <w:r>
              <w:t>{</w:t>
            </w:r>
          </w:p>
          <w:p w14:paraId="47F09CC7" w14:textId="77777777" w:rsidR="00B34661" w:rsidRDefault="005331F7">
            <w:r>
              <w:tab/>
              <w:t>“function”:5,</w:t>
            </w:r>
          </w:p>
          <w:p w14:paraId="74BB676A" w14:textId="77777777" w:rsidR="00B34661" w:rsidRDefault="005331F7">
            <w:pPr>
              <w:ind w:firstLine="480"/>
            </w:pPr>
            <w:r>
              <w:t>“device”:6,</w:t>
            </w:r>
          </w:p>
          <w:p w14:paraId="547B47A4" w14:textId="77777777" w:rsidR="00B34661" w:rsidRDefault="005331F7">
            <w:pPr>
              <w:ind w:firstLine="480"/>
            </w:pPr>
            <w:r>
              <w:t>“status”:4</w:t>
            </w:r>
          </w:p>
          <w:p w14:paraId="18783B6B" w14:textId="77777777" w:rsidR="00B34661" w:rsidRDefault="005331F7">
            <w:pPr>
              <w:rPr>
                <w:szCs w:val="24"/>
              </w:rPr>
            </w:pPr>
            <w:r>
              <w:t>}</w:t>
            </w:r>
          </w:p>
        </w:tc>
      </w:tr>
      <w:tr w:rsidR="00B34661" w14:paraId="21F76FA2" w14:textId="77777777">
        <w:trPr>
          <w:jc w:val="center"/>
        </w:trPr>
        <w:tc>
          <w:tcPr>
            <w:tcW w:w="3958" w:type="dxa"/>
            <w:shd w:val="clear" w:color="auto" w:fill="auto"/>
            <w:tcMar>
              <w:left w:w="108" w:type="dxa"/>
            </w:tcMar>
            <w:vAlign w:val="center"/>
          </w:tcPr>
          <w:p w14:paraId="37B56383" w14:textId="77777777" w:rsidR="00B34661" w:rsidRDefault="005331F7">
            <w:pPr>
              <w:rPr>
                <w:rFonts w:ascii="新細明體" w:eastAsia="新細明體" w:hAnsi="新細明體" w:cs="新細明體"/>
                <w:color w:val="000000"/>
                <w:szCs w:val="24"/>
              </w:rPr>
            </w:pPr>
            <w:r>
              <w:rPr>
                <w:color w:val="000000"/>
              </w:rPr>
              <w:t>STATUS_INPUT7_MUTE</w:t>
            </w:r>
          </w:p>
        </w:tc>
        <w:tc>
          <w:tcPr>
            <w:tcW w:w="3183" w:type="dxa"/>
            <w:shd w:val="clear" w:color="auto" w:fill="auto"/>
            <w:tcMar>
              <w:left w:w="108" w:type="dxa"/>
            </w:tcMar>
          </w:tcPr>
          <w:p w14:paraId="44B775CD" w14:textId="77777777" w:rsidR="00B34661" w:rsidRDefault="005331F7">
            <w:r>
              <w:t>{</w:t>
            </w:r>
          </w:p>
          <w:p w14:paraId="4D2F11D0" w14:textId="77777777" w:rsidR="00B34661" w:rsidRDefault="005331F7">
            <w:r>
              <w:tab/>
              <w:t>“function”:5,</w:t>
            </w:r>
          </w:p>
          <w:p w14:paraId="21CB3853" w14:textId="77777777" w:rsidR="00B34661" w:rsidRDefault="005331F7">
            <w:pPr>
              <w:ind w:firstLine="480"/>
            </w:pPr>
            <w:r>
              <w:t>“device”:7,</w:t>
            </w:r>
          </w:p>
          <w:p w14:paraId="0C3C80E0" w14:textId="77777777" w:rsidR="00B34661" w:rsidRDefault="005331F7">
            <w:pPr>
              <w:ind w:firstLine="480"/>
            </w:pPr>
            <w:r>
              <w:t>“status”:3</w:t>
            </w:r>
          </w:p>
          <w:p w14:paraId="0828D81C" w14:textId="77777777" w:rsidR="00B34661" w:rsidRDefault="005331F7">
            <w:r>
              <w:t>}</w:t>
            </w:r>
          </w:p>
        </w:tc>
      </w:tr>
      <w:tr w:rsidR="00B34661" w14:paraId="40D33391" w14:textId="77777777">
        <w:trPr>
          <w:jc w:val="center"/>
        </w:trPr>
        <w:tc>
          <w:tcPr>
            <w:tcW w:w="3958" w:type="dxa"/>
            <w:shd w:val="clear" w:color="auto" w:fill="auto"/>
            <w:tcMar>
              <w:left w:w="108" w:type="dxa"/>
            </w:tcMar>
            <w:vAlign w:val="center"/>
          </w:tcPr>
          <w:p w14:paraId="2C825BF1" w14:textId="77777777" w:rsidR="00B34661" w:rsidRDefault="005331F7">
            <w:pPr>
              <w:rPr>
                <w:rFonts w:ascii="新細明體" w:eastAsia="新細明體" w:hAnsi="新細明體" w:cs="新細明體"/>
                <w:color w:val="000000"/>
                <w:szCs w:val="24"/>
              </w:rPr>
            </w:pPr>
            <w:r>
              <w:rPr>
                <w:color w:val="000000"/>
              </w:rPr>
              <w:t>STATUS_INPUT7_UNMUTE</w:t>
            </w:r>
          </w:p>
        </w:tc>
        <w:tc>
          <w:tcPr>
            <w:tcW w:w="3183" w:type="dxa"/>
            <w:shd w:val="clear" w:color="auto" w:fill="auto"/>
            <w:tcMar>
              <w:left w:w="108" w:type="dxa"/>
            </w:tcMar>
          </w:tcPr>
          <w:p w14:paraId="200DE7F9" w14:textId="77777777" w:rsidR="00B34661" w:rsidRDefault="005331F7">
            <w:r>
              <w:t>{</w:t>
            </w:r>
          </w:p>
          <w:p w14:paraId="5088F081" w14:textId="77777777" w:rsidR="00B34661" w:rsidRDefault="005331F7">
            <w:r>
              <w:tab/>
              <w:t>“function”:5,</w:t>
            </w:r>
          </w:p>
          <w:p w14:paraId="307F75C8" w14:textId="77777777" w:rsidR="00B34661" w:rsidRDefault="005331F7">
            <w:pPr>
              <w:ind w:firstLine="480"/>
            </w:pPr>
            <w:r>
              <w:t>“device”:7,</w:t>
            </w:r>
          </w:p>
          <w:p w14:paraId="24D6493B" w14:textId="77777777" w:rsidR="00B34661" w:rsidRDefault="005331F7">
            <w:pPr>
              <w:ind w:firstLine="480"/>
            </w:pPr>
            <w:r>
              <w:t>“status”:4</w:t>
            </w:r>
          </w:p>
          <w:p w14:paraId="4BC43287" w14:textId="77777777" w:rsidR="00B34661" w:rsidRDefault="005331F7">
            <w:pPr>
              <w:rPr>
                <w:szCs w:val="24"/>
              </w:rPr>
            </w:pPr>
            <w:r>
              <w:t>}</w:t>
            </w:r>
          </w:p>
        </w:tc>
      </w:tr>
      <w:tr w:rsidR="00B34661" w14:paraId="37A1A410" w14:textId="77777777">
        <w:trPr>
          <w:jc w:val="center"/>
        </w:trPr>
        <w:tc>
          <w:tcPr>
            <w:tcW w:w="3958" w:type="dxa"/>
            <w:shd w:val="clear" w:color="auto" w:fill="auto"/>
            <w:tcMar>
              <w:left w:w="108" w:type="dxa"/>
            </w:tcMar>
            <w:vAlign w:val="center"/>
          </w:tcPr>
          <w:p w14:paraId="016E294E" w14:textId="77777777" w:rsidR="00B34661" w:rsidRDefault="005331F7">
            <w:pPr>
              <w:rPr>
                <w:rFonts w:ascii="新細明體" w:eastAsia="新細明體" w:hAnsi="新細明體" w:cs="新細明體"/>
                <w:color w:val="000000"/>
                <w:szCs w:val="24"/>
              </w:rPr>
            </w:pPr>
            <w:r>
              <w:rPr>
                <w:color w:val="000000"/>
              </w:rPr>
              <w:t>STATUS_INPUT9_MUTE</w:t>
            </w:r>
          </w:p>
        </w:tc>
        <w:tc>
          <w:tcPr>
            <w:tcW w:w="3183" w:type="dxa"/>
            <w:shd w:val="clear" w:color="auto" w:fill="auto"/>
            <w:tcMar>
              <w:left w:w="108" w:type="dxa"/>
            </w:tcMar>
          </w:tcPr>
          <w:p w14:paraId="7A3350D3" w14:textId="77777777" w:rsidR="00B34661" w:rsidRDefault="005331F7">
            <w:r>
              <w:t>{</w:t>
            </w:r>
          </w:p>
          <w:p w14:paraId="1DB0B766" w14:textId="77777777" w:rsidR="00B34661" w:rsidRDefault="005331F7">
            <w:r>
              <w:tab/>
              <w:t>“function”:5,</w:t>
            </w:r>
          </w:p>
          <w:p w14:paraId="1F78961A" w14:textId="77777777" w:rsidR="00B34661" w:rsidRDefault="005331F7">
            <w:pPr>
              <w:ind w:firstLine="480"/>
            </w:pPr>
            <w:r>
              <w:t>“device”:8,</w:t>
            </w:r>
          </w:p>
          <w:p w14:paraId="7023394F" w14:textId="77777777" w:rsidR="00B34661" w:rsidRDefault="005331F7">
            <w:pPr>
              <w:ind w:firstLine="480"/>
            </w:pPr>
            <w:r>
              <w:t>“status”:3</w:t>
            </w:r>
          </w:p>
          <w:p w14:paraId="125A920C" w14:textId="77777777" w:rsidR="00B34661" w:rsidRDefault="005331F7">
            <w:r>
              <w:t>}</w:t>
            </w:r>
          </w:p>
        </w:tc>
      </w:tr>
      <w:tr w:rsidR="00B34661" w14:paraId="1427F10D" w14:textId="77777777">
        <w:trPr>
          <w:jc w:val="center"/>
        </w:trPr>
        <w:tc>
          <w:tcPr>
            <w:tcW w:w="3958" w:type="dxa"/>
            <w:shd w:val="clear" w:color="auto" w:fill="auto"/>
            <w:tcMar>
              <w:left w:w="108" w:type="dxa"/>
            </w:tcMar>
            <w:vAlign w:val="center"/>
          </w:tcPr>
          <w:p w14:paraId="4F1FBB26" w14:textId="77777777" w:rsidR="00B34661" w:rsidRDefault="005331F7">
            <w:pPr>
              <w:rPr>
                <w:rFonts w:ascii="新細明體" w:eastAsia="新細明體" w:hAnsi="新細明體" w:cs="新細明體"/>
                <w:color w:val="000000"/>
                <w:szCs w:val="24"/>
              </w:rPr>
            </w:pPr>
            <w:r>
              <w:rPr>
                <w:color w:val="000000"/>
              </w:rPr>
              <w:t>STATUS_INPUT9_UNMUTE</w:t>
            </w:r>
          </w:p>
        </w:tc>
        <w:tc>
          <w:tcPr>
            <w:tcW w:w="3183" w:type="dxa"/>
            <w:shd w:val="clear" w:color="auto" w:fill="auto"/>
            <w:tcMar>
              <w:left w:w="108" w:type="dxa"/>
            </w:tcMar>
          </w:tcPr>
          <w:p w14:paraId="0F5B89A2" w14:textId="77777777" w:rsidR="00B34661" w:rsidRDefault="005331F7">
            <w:r>
              <w:t>{</w:t>
            </w:r>
          </w:p>
          <w:p w14:paraId="45BBC3C0" w14:textId="77777777" w:rsidR="00B34661" w:rsidRDefault="005331F7">
            <w:r>
              <w:tab/>
              <w:t>“function”:5,</w:t>
            </w:r>
          </w:p>
          <w:p w14:paraId="4F51638E" w14:textId="77777777" w:rsidR="00B34661" w:rsidRDefault="005331F7">
            <w:pPr>
              <w:ind w:firstLine="480"/>
            </w:pPr>
            <w:r>
              <w:t>“device”:8,</w:t>
            </w:r>
          </w:p>
          <w:p w14:paraId="00653161" w14:textId="77777777" w:rsidR="00B34661" w:rsidRDefault="005331F7">
            <w:pPr>
              <w:ind w:firstLine="480"/>
            </w:pPr>
            <w:r>
              <w:t>“status”:4</w:t>
            </w:r>
          </w:p>
          <w:p w14:paraId="45241434" w14:textId="77777777" w:rsidR="00B34661" w:rsidRDefault="005331F7">
            <w:pPr>
              <w:rPr>
                <w:szCs w:val="24"/>
              </w:rPr>
            </w:pPr>
            <w:r>
              <w:t>}</w:t>
            </w:r>
          </w:p>
        </w:tc>
      </w:tr>
      <w:tr w:rsidR="00B34661" w14:paraId="7DE6F1BC" w14:textId="77777777">
        <w:trPr>
          <w:jc w:val="center"/>
        </w:trPr>
        <w:tc>
          <w:tcPr>
            <w:tcW w:w="3958" w:type="dxa"/>
            <w:shd w:val="clear" w:color="auto" w:fill="auto"/>
            <w:tcMar>
              <w:left w:w="108" w:type="dxa"/>
            </w:tcMar>
            <w:vAlign w:val="center"/>
          </w:tcPr>
          <w:p w14:paraId="5B573FA3" w14:textId="77777777" w:rsidR="00B34661" w:rsidRDefault="005331F7">
            <w:pPr>
              <w:rPr>
                <w:rFonts w:ascii="新細明體" w:eastAsia="新細明體" w:hAnsi="新細明體" w:cs="新細明體"/>
                <w:color w:val="000000"/>
                <w:szCs w:val="24"/>
              </w:rPr>
            </w:pPr>
            <w:r>
              <w:rPr>
                <w:color w:val="000000"/>
              </w:rPr>
              <w:lastRenderedPageBreak/>
              <w:t>STATUS_INPUT10_MUTE</w:t>
            </w:r>
          </w:p>
        </w:tc>
        <w:tc>
          <w:tcPr>
            <w:tcW w:w="3183" w:type="dxa"/>
            <w:shd w:val="clear" w:color="auto" w:fill="auto"/>
            <w:tcMar>
              <w:left w:w="108" w:type="dxa"/>
            </w:tcMar>
          </w:tcPr>
          <w:p w14:paraId="3D3127BB" w14:textId="77777777" w:rsidR="00B34661" w:rsidRDefault="005331F7">
            <w:r>
              <w:t>{</w:t>
            </w:r>
          </w:p>
          <w:p w14:paraId="21CE10C5" w14:textId="77777777" w:rsidR="00B34661" w:rsidRDefault="005331F7">
            <w:r>
              <w:tab/>
              <w:t>“function”:5,</w:t>
            </w:r>
          </w:p>
          <w:p w14:paraId="79661541" w14:textId="77777777" w:rsidR="00B34661" w:rsidRDefault="005331F7">
            <w:pPr>
              <w:ind w:firstLine="480"/>
            </w:pPr>
            <w:r>
              <w:t>“device”:9,</w:t>
            </w:r>
          </w:p>
          <w:p w14:paraId="5C4A4796" w14:textId="77777777" w:rsidR="00B34661" w:rsidRDefault="005331F7">
            <w:pPr>
              <w:ind w:firstLine="480"/>
            </w:pPr>
            <w:r>
              <w:t>“status”:3</w:t>
            </w:r>
          </w:p>
          <w:p w14:paraId="28A931C4" w14:textId="77777777" w:rsidR="00B34661" w:rsidRDefault="005331F7">
            <w:r>
              <w:t>}</w:t>
            </w:r>
          </w:p>
        </w:tc>
      </w:tr>
      <w:tr w:rsidR="00B34661" w14:paraId="140F460E" w14:textId="77777777">
        <w:trPr>
          <w:jc w:val="center"/>
        </w:trPr>
        <w:tc>
          <w:tcPr>
            <w:tcW w:w="3958" w:type="dxa"/>
            <w:shd w:val="clear" w:color="auto" w:fill="auto"/>
            <w:tcMar>
              <w:left w:w="108" w:type="dxa"/>
            </w:tcMar>
            <w:vAlign w:val="center"/>
          </w:tcPr>
          <w:p w14:paraId="1FD4A8B8" w14:textId="77777777" w:rsidR="00B34661" w:rsidRDefault="005331F7">
            <w:pPr>
              <w:rPr>
                <w:rFonts w:ascii="新細明體" w:eastAsia="新細明體" w:hAnsi="新細明體" w:cs="新細明體"/>
                <w:color w:val="000000"/>
                <w:szCs w:val="24"/>
              </w:rPr>
            </w:pPr>
            <w:r>
              <w:rPr>
                <w:color w:val="000000"/>
              </w:rPr>
              <w:t>STATUS_INPUT10_UNMUTE</w:t>
            </w:r>
          </w:p>
        </w:tc>
        <w:tc>
          <w:tcPr>
            <w:tcW w:w="3183" w:type="dxa"/>
            <w:shd w:val="clear" w:color="auto" w:fill="auto"/>
            <w:tcMar>
              <w:left w:w="108" w:type="dxa"/>
            </w:tcMar>
          </w:tcPr>
          <w:p w14:paraId="3C595237" w14:textId="77777777" w:rsidR="00B34661" w:rsidRDefault="005331F7">
            <w:r>
              <w:t>{</w:t>
            </w:r>
          </w:p>
          <w:p w14:paraId="49B3EABC" w14:textId="77777777" w:rsidR="00B34661" w:rsidRDefault="005331F7">
            <w:r>
              <w:tab/>
              <w:t>“function”:5,</w:t>
            </w:r>
          </w:p>
          <w:p w14:paraId="16411793" w14:textId="77777777" w:rsidR="00B34661" w:rsidRDefault="005331F7">
            <w:pPr>
              <w:ind w:firstLine="480"/>
            </w:pPr>
            <w:r>
              <w:t>“device”:9,</w:t>
            </w:r>
          </w:p>
          <w:p w14:paraId="5A321DBF" w14:textId="77777777" w:rsidR="00B34661" w:rsidRDefault="005331F7">
            <w:pPr>
              <w:ind w:firstLine="480"/>
            </w:pPr>
            <w:r>
              <w:t>“status”:4</w:t>
            </w:r>
          </w:p>
          <w:p w14:paraId="4FABFCD5" w14:textId="77777777" w:rsidR="00B34661" w:rsidRDefault="005331F7">
            <w:pPr>
              <w:rPr>
                <w:szCs w:val="24"/>
              </w:rPr>
            </w:pPr>
            <w:r>
              <w:t>}</w:t>
            </w:r>
          </w:p>
        </w:tc>
      </w:tr>
      <w:tr w:rsidR="00B34661" w14:paraId="1D227976" w14:textId="77777777">
        <w:trPr>
          <w:jc w:val="center"/>
        </w:trPr>
        <w:tc>
          <w:tcPr>
            <w:tcW w:w="3958" w:type="dxa"/>
            <w:shd w:val="clear" w:color="auto" w:fill="auto"/>
            <w:tcMar>
              <w:left w:w="108" w:type="dxa"/>
            </w:tcMar>
            <w:vAlign w:val="center"/>
          </w:tcPr>
          <w:p w14:paraId="28FF5649" w14:textId="77777777" w:rsidR="00B34661" w:rsidRDefault="005331F7">
            <w:pPr>
              <w:rPr>
                <w:rFonts w:ascii="新細明體" w:eastAsia="新細明體" w:hAnsi="新細明體" w:cs="新細明體"/>
                <w:color w:val="000000"/>
                <w:szCs w:val="24"/>
              </w:rPr>
            </w:pPr>
            <w:r>
              <w:rPr>
                <w:color w:val="000000"/>
              </w:rPr>
              <w:t>STATUS_OUTPUT1_MUTE</w:t>
            </w:r>
          </w:p>
        </w:tc>
        <w:tc>
          <w:tcPr>
            <w:tcW w:w="3183" w:type="dxa"/>
            <w:shd w:val="clear" w:color="auto" w:fill="auto"/>
            <w:tcMar>
              <w:left w:w="108" w:type="dxa"/>
            </w:tcMar>
          </w:tcPr>
          <w:p w14:paraId="669E0822" w14:textId="77777777" w:rsidR="00B34661" w:rsidRDefault="005331F7">
            <w:r>
              <w:t>{</w:t>
            </w:r>
          </w:p>
          <w:p w14:paraId="57AAE37B" w14:textId="77777777" w:rsidR="00B34661" w:rsidRDefault="005331F7">
            <w:r>
              <w:tab/>
              <w:t>“function”:5,</w:t>
            </w:r>
          </w:p>
          <w:p w14:paraId="51E5CB6F" w14:textId="77777777" w:rsidR="00B34661" w:rsidRDefault="005331F7">
            <w:pPr>
              <w:ind w:firstLine="480"/>
            </w:pPr>
            <w:r>
              <w:t>“device”:10,</w:t>
            </w:r>
          </w:p>
          <w:p w14:paraId="77BA54C9" w14:textId="77777777" w:rsidR="00B34661" w:rsidRDefault="005331F7">
            <w:pPr>
              <w:ind w:firstLine="480"/>
            </w:pPr>
            <w:r>
              <w:t>“status”:3</w:t>
            </w:r>
          </w:p>
          <w:p w14:paraId="42539FB3" w14:textId="77777777" w:rsidR="00B34661" w:rsidRDefault="005331F7">
            <w:r>
              <w:t>}</w:t>
            </w:r>
          </w:p>
        </w:tc>
      </w:tr>
      <w:tr w:rsidR="00B34661" w14:paraId="631F52C6" w14:textId="77777777">
        <w:trPr>
          <w:jc w:val="center"/>
        </w:trPr>
        <w:tc>
          <w:tcPr>
            <w:tcW w:w="3958" w:type="dxa"/>
            <w:shd w:val="clear" w:color="auto" w:fill="auto"/>
            <w:tcMar>
              <w:left w:w="108" w:type="dxa"/>
            </w:tcMar>
            <w:vAlign w:val="center"/>
          </w:tcPr>
          <w:p w14:paraId="4E9A58C4" w14:textId="77777777" w:rsidR="00B34661" w:rsidRDefault="005331F7">
            <w:pPr>
              <w:rPr>
                <w:rFonts w:ascii="新細明體" w:eastAsia="新細明體" w:hAnsi="新細明體" w:cs="新細明體"/>
                <w:color w:val="000000"/>
                <w:szCs w:val="24"/>
              </w:rPr>
            </w:pPr>
            <w:r>
              <w:rPr>
                <w:color w:val="000000"/>
              </w:rPr>
              <w:t>STATUS_OUTPUT1_UNMUTE</w:t>
            </w:r>
          </w:p>
        </w:tc>
        <w:tc>
          <w:tcPr>
            <w:tcW w:w="3183" w:type="dxa"/>
            <w:shd w:val="clear" w:color="auto" w:fill="auto"/>
            <w:tcMar>
              <w:left w:w="108" w:type="dxa"/>
            </w:tcMar>
          </w:tcPr>
          <w:p w14:paraId="124C3A30" w14:textId="77777777" w:rsidR="00B34661" w:rsidRDefault="005331F7">
            <w:r>
              <w:t>{</w:t>
            </w:r>
          </w:p>
          <w:p w14:paraId="1160F4E5" w14:textId="77777777" w:rsidR="00B34661" w:rsidRDefault="005331F7">
            <w:r>
              <w:tab/>
              <w:t>“function”:5,</w:t>
            </w:r>
          </w:p>
          <w:p w14:paraId="4F9FA42C" w14:textId="77777777" w:rsidR="00B34661" w:rsidRDefault="005331F7">
            <w:pPr>
              <w:ind w:firstLine="480"/>
            </w:pPr>
            <w:r>
              <w:t>“device”:10,</w:t>
            </w:r>
          </w:p>
          <w:p w14:paraId="3A6A018E" w14:textId="77777777" w:rsidR="00B34661" w:rsidRDefault="005331F7">
            <w:pPr>
              <w:ind w:firstLine="480"/>
            </w:pPr>
            <w:r>
              <w:t>“status”:4</w:t>
            </w:r>
          </w:p>
          <w:p w14:paraId="0FCA68B3" w14:textId="77777777" w:rsidR="00B34661" w:rsidRDefault="005331F7">
            <w:pPr>
              <w:rPr>
                <w:szCs w:val="24"/>
              </w:rPr>
            </w:pPr>
            <w:r>
              <w:t>}</w:t>
            </w:r>
          </w:p>
        </w:tc>
      </w:tr>
      <w:tr w:rsidR="00B34661" w14:paraId="48053DCF" w14:textId="77777777">
        <w:trPr>
          <w:jc w:val="center"/>
        </w:trPr>
        <w:tc>
          <w:tcPr>
            <w:tcW w:w="3958" w:type="dxa"/>
            <w:shd w:val="clear" w:color="auto" w:fill="auto"/>
            <w:tcMar>
              <w:left w:w="108" w:type="dxa"/>
            </w:tcMar>
            <w:vAlign w:val="center"/>
          </w:tcPr>
          <w:p w14:paraId="43B7552A" w14:textId="77777777" w:rsidR="00B34661" w:rsidRDefault="005331F7">
            <w:pPr>
              <w:rPr>
                <w:rFonts w:ascii="新細明體" w:eastAsia="新細明體" w:hAnsi="新細明體" w:cs="新細明體"/>
                <w:color w:val="000000"/>
                <w:szCs w:val="24"/>
              </w:rPr>
            </w:pPr>
            <w:r>
              <w:rPr>
                <w:color w:val="000000"/>
              </w:rPr>
              <w:t>STATUS_OUTPUT2_MUTE</w:t>
            </w:r>
          </w:p>
        </w:tc>
        <w:tc>
          <w:tcPr>
            <w:tcW w:w="3183" w:type="dxa"/>
            <w:shd w:val="clear" w:color="auto" w:fill="auto"/>
            <w:tcMar>
              <w:left w:w="108" w:type="dxa"/>
            </w:tcMar>
          </w:tcPr>
          <w:p w14:paraId="6B4B00ED" w14:textId="77777777" w:rsidR="00B34661" w:rsidRDefault="005331F7">
            <w:r>
              <w:t>{</w:t>
            </w:r>
          </w:p>
          <w:p w14:paraId="376F67AE" w14:textId="77777777" w:rsidR="00B34661" w:rsidRDefault="005331F7">
            <w:r>
              <w:tab/>
              <w:t>“function”:5,</w:t>
            </w:r>
          </w:p>
          <w:p w14:paraId="47E9411F" w14:textId="77777777" w:rsidR="00B34661" w:rsidRDefault="005331F7">
            <w:pPr>
              <w:ind w:firstLine="480"/>
            </w:pPr>
            <w:r>
              <w:t>“device”:11,</w:t>
            </w:r>
          </w:p>
          <w:p w14:paraId="5A7423F8" w14:textId="77777777" w:rsidR="00B34661" w:rsidRDefault="005331F7">
            <w:pPr>
              <w:ind w:firstLine="480"/>
            </w:pPr>
            <w:r>
              <w:t>“status”:3</w:t>
            </w:r>
          </w:p>
          <w:p w14:paraId="3494B58A" w14:textId="77777777" w:rsidR="00B34661" w:rsidRDefault="005331F7">
            <w:r>
              <w:t>}</w:t>
            </w:r>
          </w:p>
        </w:tc>
      </w:tr>
      <w:tr w:rsidR="00B34661" w14:paraId="11445B4B" w14:textId="77777777">
        <w:trPr>
          <w:jc w:val="center"/>
        </w:trPr>
        <w:tc>
          <w:tcPr>
            <w:tcW w:w="3958" w:type="dxa"/>
            <w:shd w:val="clear" w:color="auto" w:fill="auto"/>
            <w:tcMar>
              <w:left w:w="108" w:type="dxa"/>
            </w:tcMar>
            <w:vAlign w:val="center"/>
          </w:tcPr>
          <w:p w14:paraId="0C20FD67" w14:textId="77777777" w:rsidR="00B34661" w:rsidRDefault="005331F7">
            <w:pPr>
              <w:rPr>
                <w:rFonts w:ascii="新細明體" w:eastAsia="新細明體" w:hAnsi="新細明體" w:cs="新細明體"/>
                <w:color w:val="000000"/>
                <w:szCs w:val="24"/>
              </w:rPr>
            </w:pPr>
            <w:r>
              <w:rPr>
                <w:color w:val="000000"/>
              </w:rPr>
              <w:t>STATUS_OUTPUT2_UNMUTE</w:t>
            </w:r>
          </w:p>
        </w:tc>
        <w:tc>
          <w:tcPr>
            <w:tcW w:w="3183" w:type="dxa"/>
            <w:shd w:val="clear" w:color="auto" w:fill="auto"/>
            <w:tcMar>
              <w:left w:w="108" w:type="dxa"/>
            </w:tcMar>
          </w:tcPr>
          <w:p w14:paraId="68A60BAB" w14:textId="77777777" w:rsidR="00B34661" w:rsidRDefault="005331F7">
            <w:r>
              <w:t>{</w:t>
            </w:r>
          </w:p>
          <w:p w14:paraId="451A8240" w14:textId="77777777" w:rsidR="00B34661" w:rsidRDefault="005331F7">
            <w:r>
              <w:tab/>
              <w:t>“function”:5,</w:t>
            </w:r>
          </w:p>
          <w:p w14:paraId="2503B701" w14:textId="77777777" w:rsidR="00B34661" w:rsidRDefault="005331F7">
            <w:pPr>
              <w:ind w:firstLine="480"/>
            </w:pPr>
            <w:r>
              <w:t>“device”:11,</w:t>
            </w:r>
          </w:p>
          <w:p w14:paraId="1A906E78" w14:textId="77777777" w:rsidR="00B34661" w:rsidRDefault="005331F7">
            <w:pPr>
              <w:ind w:firstLine="480"/>
            </w:pPr>
            <w:r>
              <w:t>“status”:4</w:t>
            </w:r>
          </w:p>
          <w:p w14:paraId="31EAA18D" w14:textId="77777777" w:rsidR="00B34661" w:rsidRDefault="005331F7">
            <w:pPr>
              <w:rPr>
                <w:szCs w:val="24"/>
              </w:rPr>
            </w:pPr>
            <w:r>
              <w:t>}</w:t>
            </w:r>
          </w:p>
        </w:tc>
      </w:tr>
      <w:tr w:rsidR="00B34661" w14:paraId="545DFE23" w14:textId="77777777">
        <w:trPr>
          <w:jc w:val="center"/>
        </w:trPr>
        <w:tc>
          <w:tcPr>
            <w:tcW w:w="3958" w:type="dxa"/>
            <w:shd w:val="clear" w:color="auto" w:fill="auto"/>
            <w:tcMar>
              <w:left w:w="108" w:type="dxa"/>
            </w:tcMar>
            <w:vAlign w:val="center"/>
          </w:tcPr>
          <w:p w14:paraId="066F0126" w14:textId="77777777" w:rsidR="00B34661" w:rsidRDefault="005331F7">
            <w:pPr>
              <w:rPr>
                <w:rFonts w:ascii="新細明體" w:eastAsia="新細明體" w:hAnsi="新細明體" w:cs="新細明體"/>
                <w:color w:val="000000"/>
                <w:szCs w:val="24"/>
              </w:rPr>
            </w:pPr>
            <w:r>
              <w:rPr>
                <w:color w:val="000000"/>
              </w:rPr>
              <w:t>STATUS_OUTPUT3_MUTE</w:t>
            </w:r>
          </w:p>
        </w:tc>
        <w:tc>
          <w:tcPr>
            <w:tcW w:w="3183" w:type="dxa"/>
            <w:shd w:val="clear" w:color="auto" w:fill="auto"/>
            <w:tcMar>
              <w:left w:w="108" w:type="dxa"/>
            </w:tcMar>
          </w:tcPr>
          <w:p w14:paraId="6B8BCB6B" w14:textId="77777777" w:rsidR="00B34661" w:rsidRDefault="005331F7">
            <w:r>
              <w:t>{</w:t>
            </w:r>
          </w:p>
          <w:p w14:paraId="6D07C60C" w14:textId="77777777" w:rsidR="00B34661" w:rsidRDefault="005331F7">
            <w:r>
              <w:tab/>
              <w:t>“function”:5,</w:t>
            </w:r>
          </w:p>
          <w:p w14:paraId="5E45B611" w14:textId="77777777" w:rsidR="00B34661" w:rsidRDefault="005331F7">
            <w:pPr>
              <w:ind w:firstLine="480"/>
            </w:pPr>
            <w:r>
              <w:t>“device”:12,</w:t>
            </w:r>
          </w:p>
          <w:p w14:paraId="33667FD2" w14:textId="77777777" w:rsidR="00B34661" w:rsidRDefault="005331F7">
            <w:pPr>
              <w:ind w:firstLine="480"/>
            </w:pPr>
            <w:r>
              <w:t>“status”:3</w:t>
            </w:r>
          </w:p>
          <w:p w14:paraId="7E42665D" w14:textId="77777777" w:rsidR="00B34661" w:rsidRDefault="005331F7">
            <w:r>
              <w:t>}</w:t>
            </w:r>
          </w:p>
        </w:tc>
      </w:tr>
      <w:tr w:rsidR="00B34661" w14:paraId="5BBB3029" w14:textId="77777777">
        <w:trPr>
          <w:jc w:val="center"/>
        </w:trPr>
        <w:tc>
          <w:tcPr>
            <w:tcW w:w="3958" w:type="dxa"/>
            <w:shd w:val="clear" w:color="auto" w:fill="auto"/>
            <w:tcMar>
              <w:left w:w="108" w:type="dxa"/>
            </w:tcMar>
            <w:vAlign w:val="center"/>
          </w:tcPr>
          <w:p w14:paraId="34EB6466" w14:textId="77777777" w:rsidR="00B34661" w:rsidRDefault="005331F7">
            <w:pPr>
              <w:rPr>
                <w:rFonts w:ascii="新細明體" w:eastAsia="新細明體" w:hAnsi="新細明體" w:cs="新細明體"/>
                <w:color w:val="000000"/>
                <w:szCs w:val="24"/>
              </w:rPr>
            </w:pPr>
            <w:r>
              <w:rPr>
                <w:color w:val="000000"/>
              </w:rPr>
              <w:t>STATUS_OUTPUT3_UNMUTE</w:t>
            </w:r>
          </w:p>
        </w:tc>
        <w:tc>
          <w:tcPr>
            <w:tcW w:w="3183" w:type="dxa"/>
            <w:shd w:val="clear" w:color="auto" w:fill="auto"/>
            <w:tcMar>
              <w:left w:w="108" w:type="dxa"/>
            </w:tcMar>
          </w:tcPr>
          <w:p w14:paraId="4577752C" w14:textId="77777777" w:rsidR="00B34661" w:rsidRDefault="005331F7">
            <w:r>
              <w:t>{</w:t>
            </w:r>
          </w:p>
          <w:p w14:paraId="12D6E3D7" w14:textId="77777777" w:rsidR="00B34661" w:rsidRDefault="005331F7">
            <w:r>
              <w:tab/>
              <w:t>“function”:5,</w:t>
            </w:r>
          </w:p>
          <w:p w14:paraId="58EF7430" w14:textId="77777777" w:rsidR="00B34661" w:rsidRDefault="005331F7">
            <w:pPr>
              <w:ind w:firstLine="480"/>
            </w:pPr>
            <w:r>
              <w:t>“device”:12,</w:t>
            </w:r>
          </w:p>
          <w:p w14:paraId="75494168" w14:textId="77777777" w:rsidR="00B34661" w:rsidRDefault="005331F7">
            <w:pPr>
              <w:ind w:firstLine="480"/>
            </w:pPr>
            <w:r>
              <w:t>“status”:4</w:t>
            </w:r>
          </w:p>
          <w:p w14:paraId="165F292C" w14:textId="77777777" w:rsidR="00B34661" w:rsidRDefault="005331F7">
            <w:pPr>
              <w:rPr>
                <w:szCs w:val="24"/>
              </w:rPr>
            </w:pPr>
            <w:r>
              <w:t>}</w:t>
            </w:r>
          </w:p>
        </w:tc>
      </w:tr>
      <w:tr w:rsidR="00B34661" w14:paraId="1900DD65" w14:textId="77777777">
        <w:trPr>
          <w:jc w:val="center"/>
        </w:trPr>
        <w:tc>
          <w:tcPr>
            <w:tcW w:w="3958" w:type="dxa"/>
            <w:shd w:val="clear" w:color="auto" w:fill="auto"/>
            <w:tcMar>
              <w:left w:w="108" w:type="dxa"/>
            </w:tcMar>
            <w:vAlign w:val="center"/>
          </w:tcPr>
          <w:p w14:paraId="3733710F" w14:textId="77777777" w:rsidR="00B34661" w:rsidRDefault="005331F7">
            <w:pPr>
              <w:rPr>
                <w:rFonts w:ascii="新細明體" w:eastAsia="新細明體" w:hAnsi="新細明體" w:cs="新細明體"/>
                <w:color w:val="000000"/>
                <w:szCs w:val="24"/>
              </w:rPr>
            </w:pPr>
            <w:r>
              <w:rPr>
                <w:color w:val="000000"/>
              </w:rPr>
              <w:t>STATUS_OUTPUT6_MUTE</w:t>
            </w:r>
          </w:p>
        </w:tc>
        <w:tc>
          <w:tcPr>
            <w:tcW w:w="3183" w:type="dxa"/>
            <w:shd w:val="clear" w:color="auto" w:fill="auto"/>
            <w:tcMar>
              <w:left w:w="108" w:type="dxa"/>
            </w:tcMar>
          </w:tcPr>
          <w:p w14:paraId="4B850FF6" w14:textId="77777777" w:rsidR="00B34661" w:rsidRDefault="005331F7">
            <w:r>
              <w:t>{</w:t>
            </w:r>
          </w:p>
          <w:p w14:paraId="4AC21D18" w14:textId="77777777" w:rsidR="00B34661" w:rsidRDefault="005331F7">
            <w:r>
              <w:tab/>
              <w:t>“function”:5,</w:t>
            </w:r>
          </w:p>
          <w:p w14:paraId="13E2FB90" w14:textId="77777777" w:rsidR="00B34661" w:rsidRDefault="005331F7">
            <w:pPr>
              <w:ind w:firstLine="480"/>
            </w:pPr>
            <w:r>
              <w:t>“device”:13,</w:t>
            </w:r>
          </w:p>
          <w:p w14:paraId="05D96EA0" w14:textId="77777777" w:rsidR="00B34661" w:rsidRDefault="005331F7">
            <w:pPr>
              <w:ind w:firstLine="480"/>
            </w:pPr>
            <w:r>
              <w:t>“status”:3</w:t>
            </w:r>
          </w:p>
          <w:p w14:paraId="0175A328" w14:textId="77777777" w:rsidR="00B34661" w:rsidRDefault="005331F7">
            <w:r>
              <w:t>}</w:t>
            </w:r>
          </w:p>
        </w:tc>
      </w:tr>
      <w:tr w:rsidR="00B34661" w14:paraId="756DE7F1" w14:textId="77777777">
        <w:trPr>
          <w:jc w:val="center"/>
        </w:trPr>
        <w:tc>
          <w:tcPr>
            <w:tcW w:w="3958" w:type="dxa"/>
            <w:shd w:val="clear" w:color="auto" w:fill="auto"/>
            <w:tcMar>
              <w:left w:w="108" w:type="dxa"/>
            </w:tcMar>
            <w:vAlign w:val="center"/>
          </w:tcPr>
          <w:p w14:paraId="513A3772" w14:textId="77777777" w:rsidR="00B34661" w:rsidRDefault="005331F7">
            <w:pPr>
              <w:rPr>
                <w:rFonts w:ascii="新細明體" w:eastAsia="新細明體" w:hAnsi="新細明體" w:cs="新細明體"/>
                <w:color w:val="000000"/>
                <w:szCs w:val="24"/>
              </w:rPr>
            </w:pPr>
            <w:r>
              <w:rPr>
                <w:color w:val="000000"/>
              </w:rPr>
              <w:t>STATUS_OUTPUT6_UNMUTE</w:t>
            </w:r>
          </w:p>
        </w:tc>
        <w:tc>
          <w:tcPr>
            <w:tcW w:w="3183" w:type="dxa"/>
            <w:shd w:val="clear" w:color="auto" w:fill="auto"/>
            <w:tcMar>
              <w:left w:w="108" w:type="dxa"/>
            </w:tcMar>
          </w:tcPr>
          <w:p w14:paraId="416DE7E5" w14:textId="77777777" w:rsidR="00B34661" w:rsidRDefault="005331F7">
            <w:r>
              <w:t>{</w:t>
            </w:r>
          </w:p>
          <w:p w14:paraId="30660553" w14:textId="77777777" w:rsidR="00B34661" w:rsidRDefault="005331F7">
            <w:r>
              <w:tab/>
              <w:t>“function”:5,</w:t>
            </w:r>
          </w:p>
          <w:p w14:paraId="54E6FF6B" w14:textId="77777777" w:rsidR="00B34661" w:rsidRDefault="005331F7">
            <w:pPr>
              <w:ind w:firstLine="480"/>
            </w:pPr>
            <w:r>
              <w:t>“device”:13,</w:t>
            </w:r>
          </w:p>
          <w:p w14:paraId="3CE1838A" w14:textId="77777777" w:rsidR="00B34661" w:rsidRDefault="005331F7">
            <w:pPr>
              <w:ind w:firstLine="480"/>
            </w:pPr>
            <w:r>
              <w:t>“status”:4</w:t>
            </w:r>
          </w:p>
          <w:p w14:paraId="32800C8A" w14:textId="77777777" w:rsidR="00B34661" w:rsidRDefault="005331F7">
            <w:pPr>
              <w:rPr>
                <w:szCs w:val="24"/>
              </w:rPr>
            </w:pPr>
            <w:r>
              <w:t>}</w:t>
            </w:r>
          </w:p>
        </w:tc>
      </w:tr>
      <w:tr w:rsidR="00B34661" w14:paraId="3C77B215" w14:textId="77777777">
        <w:trPr>
          <w:jc w:val="center"/>
        </w:trPr>
        <w:tc>
          <w:tcPr>
            <w:tcW w:w="3958" w:type="dxa"/>
            <w:shd w:val="clear" w:color="auto" w:fill="auto"/>
            <w:tcMar>
              <w:left w:w="108" w:type="dxa"/>
            </w:tcMar>
            <w:vAlign w:val="center"/>
          </w:tcPr>
          <w:p w14:paraId="1467F247" w14:textId="77777777" w:rsidR="00B34661" w:rsidRDefault="00B34661">
            <w:pPr>
              <w:rPr>
                <w:color w:val="000000"/>
              </w:rPr>
            </w:pPr>
          </w:p>
        </w:tc>
        <w:tc>
          <w:tcPr>
            <w:tcW w:w="3183" w:type="dxa"/>
            <w:shd w:val="clear" w:color="auto" w:fill="auto"/>
            <w:tcMar>
              <w:left w:w="108" w:type="dxa"/>
            </w:tcMar>
          </w:tcPr>
          <w:p w14:paraId="72C64CA8" w14:textId="77777777" w:rsidR="00B34661" w:rsidRDefault="00B34661">
            <w:pPr>
              <w:rPr>
                <w:szCs w:val="24"/>
              </w:rPr>
            </w:pPr>
          </w:p>
        </w:tc>
      </w:tr>
      <w:tr w:rsidR="00B34661" w14:paraId="60674AAC" w14:textId="77777777">
        <w:trPr>
          <w:jc w:val="center"/>
        </w:trPr>
        <w:tc>
          <w:tcPr>
            <w:tcW w:w="3958" w:type="dxa"/>
            <w:shd w:val="clear" w:color="auto" w:fill="auto"/>
            <w:tcMar>
              <w:left w:w="108" w:type="dxa"/>
            </w:tcMar>
            <w:vAlign w:val="center"/>
          </w:tcPr>
          <w:p w14:paraId="56F79C94" w14:textId="77777777" w:rsidR="00B34661" w:rsidRDefault="005331F7">
            <w:pPr>
              <w:rPr>
                <w:rFonts w:ascii="新細明體" w:eastAsia="新細明體" w:hAnsi="新細明體" w:cs="新細明體"/>
                <w:color w:val="000000"/>
                <w:szCs w:val="24"/>
              </w:rPr>
            </w:pPr>
            <w:r>
              <w:rPr>
                <w:color w:val="000000"/>
              </w:rPr>
              <w:t>STATUS_LIGHT1_ON</w:t>
            </w:r>
          </w:p>
        </w:tc>
        <w:tc>
          <w:tcPr>
            <w:tcW w:w="3183" w:type="dxa"/>
            <w:shd w:val="clear" w:color="auto" w:fill="auto"/>
            <w:tcMar>
              <w:left w:w="108" w:type="dxa"/>
            </w:tcMar>
          </w:tcPr>
          <w:p w14:paraId="743EC882" w14:textId="77777777" w:rsidR="00B34661" w:rsidRDefault="005331F7">
            <w:r>
              <w:t>{</w:t>
            </w:r>
          </w:p>
          <w:p w14:paraId="279F0EE6" w14:textId="77777777" w:rsidR="00B34661" w:rsidRDefault="005331F7">
            <w:r>
              <w:tab/>
              <w:t>“function”:7,</w:t>
            </w:r>
          </w:p>
          <w:p w14:paraId="1C0B6825" w14:textId="77777777" w:rsidR="00B34661" w:rsidRDefault="005331F7">
            <w:pPr>
              <w:ind w:firstLine="480"/>
            </w:pPr>
            <w:r>
              <w:t>“device”:1,</w:t>
            </w:r>
          </w:p>
          <w:p w14:paraId="7CA71E11" w14:textId="77777777" w:rsidR="00B34661" w:rsidRDefault="005331F7">
            <w:pPr>
              <w:ind w:firstLine="480"/>
            </w:pPr>
            <w:r>
              <w:t>“status”:1</w:t>
            </w:r>
          </w:p>
          <w:p w14:paraId="32396F15" w14:textId="77777777" w:rsidR="00B34661" w:rsidRDefault="005331F7">
            <w:pPr>
              <w:rPr>
                <w:szCs w:val="24"/>
              </w:rPr>
            </w:pPr>
            <w:r>
              <w:t>}</w:t>
            </w:r>
          </w:p>
        </w:tc>
      </w:tr>
      <w:tr w:rsidR="00B34661" w14:paraId="211F9C1F" w14:textId="77777777">
        <w:trPr>
          <w:jc w:val="center"/>
        </w:trPr>
        <w:tc>
          <w:tcPr>
            <w:tcW w:w="3958" w:type="dxa"/>
            <w:shd w:val="clear" w:color="auto" w:fill="auto"/>
            <w:tcMar>
              <w:left w:w="108" w:type="dxa"/>
            </w:tcMar>
            <w:vAlign w:val="center"/>
          </w:tcPr>
          <w:p w14:paraId="75A8A4B6" w14:textId="77777777" w:rsidR="00B34661" w:rsidRDefault="005331F7">
            <w:pPr>
              <w:rPr>
                <w:rFonts w:ascii="新細明體" w:eastAsia="新細明體" w:hAnsi="新細明體" w:cs="新細明體"/>
                <w:color w:val="000000"/>
                <w:szCs w:val="24"/>
              </w:rPr>
            </w:pPr>
            <w:r>
              <w:rPr>
                <w:color w:val="000000"/>
              </w:rPr>
              <w:t>STATUS_LIGHT1_OFF</w:t>
            </w:r>
          </w:p>
        </w:tc>
        <w:tc>
          <w:tcPr>
            <w:tcW w:w="3183" w:type="dxa"/>
            <w:shd w:val="clear" w:color="auto" w:fill="auto"/>
            <w:tcMar>
              <w:left w:w="108" w:type="dxa"/>
            </w:tcMar>
          </w:tcPr>
          <w:p w14:paraId="61C3E076" w14:textId="77777777" w:rsidR="00B34661" w:rsidRDefault="005331F7">
            <w:r>
              <w:t>{</w:t>
            </w:r>
          </w:p>
          <w:p w14:paraId="328702EF" w14:textId="77777777" w:rsidR="00B34661" w:rsidRDefault="005331F7">
            <w:r>
              <w:tab/>
              <w:t>“function”:7,</w:t>
            </w:r>
          </w:p>
          <w:p w14:paraId="00884C2A" w14:textId="77777777" w:rsidR="00B34661" w:rsidRDefault="005331F7">
            <w:pPr>
              <w:ind w:firstLine="480"/>
            </w:pPr>
            <w:r>
              <w:t>“device”:1,</w:t>
            </w:r>
          </w:p>
          <w:p w14:paraId="07DEA9B9" w14:textId="77777777" w:rsidR="00B34661" w:rsidRDefault="005331F7">
            <w:pPr>
              <w:ind w:firstLine="480"/>
            </w:pPr>
            <w:r>
              <w:t>“status”:2</w:t>
            </w:r>
          </w:p>
          <w:p w14:paraId="0421D61C" w14:textId="77777777" w:rsidR="00B34661" w:rsidRDefault="005331F7">
            <w:pPr>
              <w:rPr>
                <w:szCs w:val="24"/>
              </w:rPr>
            </w:pPr>
            <w:r>
              <w:t>}</w:t>
            </w:r>
          </w:p>
        </w:tc>
      </w:tr>
      <w:tr w:rsidR="00B34661" w14:paraId="09B1DD04" w14:textId="77777777">
        <w:trPr>
          <w:jc w:val="center"/>
        </w:trPr>
        <w:tc>
          <w:tcPr>
            <w:tcW w:w="3958" w:type="dxa"/>
            <w:shd w:val="clear" w:color="auto" w:fill="auto"/>
            <w:tcMar>
              <w:left w:w="108" w:type="dxa"/>
            </w:tcMar>
            <w:vAlign w:val="center"/>
          </w:tcPr>
          <w:p w14:paraId="54B505F9" w14:textId="77777777" w:rsidR="00B34661" w:rsidRDefault="005331F7">
            <w:pPr>
              <w:rPr>
                <w:rFonts w:ascii="新細明體" w:eastAsia="新細明體" w:hAnsi="新細明體" w:cs="新細明體"/>
                <w:color w:val="000000"/>
                <w:szCs w:val="24"/>
              </w:rPr>
            </w:pPr>
            <w:r>
              <w:rPr>
                <w:color w:val="000000"/>
              </w:rPr>
              <w:t>STATUS_LIGHT2_ON</w:t>
            </w:r>
          </w:p>
        </w:tc>
        <w:tc>
          <w:tcPr>
            <w:tcW w:w="3183" w:type="dxa"/>
            <w:shd w:val="clear" w:color="auto" w:fill="auto"/>
            <w:tcMar>
              <w:left w:w="108" w:type="dxa"/>
            </w:tcMar>
          </w:tcPr>
          <w:p w14:paraId="3FB30633" w14:textId="77777777" w:rsidR="00B34661" w:rsidRDefault="005331F7">
            <w:r>
              <w:t>{</w:t>
            </w:r>
          </w:p>
          <w:p w14:paraId="5201A180" w14:textId="77777777" w:rsidR="00B34661" w:rsidRDefault="005331F7">
            <w:r>
              <w:tab/>
              <w:t>“function”:7,</w:t>
            </w:r>
          </w:p>
          <w:p w14:paraId="239D9693" w14:textId="77777777" w:rsidR="00B34661" w:rsidRDefault="005331F7">
            <w:pPr>
              <w:ind w:firstLine="480"/>
            </w:pPr>
            <w:r>
              <w:t>“device”:2,</w:t>
            </w:r>
          </w:p>
          <w:p w14:paraId="6FA64E88" w14:textId="77777777" w:rsidR="00B34661" w:rsidRDefault="005331F7">
            <w:pPr>
              <w:ind w:firstLine="480"/>
            </w:pPr>
            <w:r>
              <w:t>“status”:1</w:t>
            </w:r>
          </w:p>
          <w:p w14:paraId="5A1F9C09" w14:textId="77777777" w:rsidR="00B34661" w:rsidRDefault="005331F7">
            <w:pPr>
              <w:rPr>
                <w:szCs w:val="24"/>
              </w:rPr>
            </w:pPr>
            <w:r>
              <w:t>}</w:t>
            </w:r>
          </w:p>
        </w:tc>
      </w:tr>
      <w:tr w:rsidR="00B34661" w14:paraId="5DAFF498" w14:textId="77777777">
        <w:trPr>
          <w:jc w:val="center"/>
        </w:trPr>
        <w:tc>
          <w:tcPr>
            <w:tcW w:w="3958" w:type="dxa"/>
            <w:shd w:val="clear" w:color="auto" w:fill="auto"/>
            <w:tcMar>
              <w:left w:w="108" w:type="dxa"/>
            </w:tcMar>
            <w:vAlign w:val="center"/>
          </w:tcPr>
          <w:p w14:paraId="07788A78" w14:textId="77777777" w:rsidR="00B34661" w:rsidRDefault="005331F7">
            <w:pPr>
              <w:rPr>
                <w:rFonts w:ascii="新細明體" w:eastAsia="新細明體" w:hAnsi="新細明體" w:cs="新細明體"/>
                <w:color w:val="000000"/>
                <w:szCs w:val="24"/>
              </w:rPr>
            </w:pPr>
            <w:r>
              <w:rPr>
                <w:color w:val="000000"/>
              </w:rPr>
              <w:t>STATUS_LIGHT2_OFF</w:t>
            </w:r>
          </w:p>
        </w:tc>
        <w:tc>
          <w:tcPr>
            <w:tcW w:w="3183" w:type="dxa"/>
            <w:shd w:val="clear" w:color="auto" w:fill="auto"/>
            <w:tcMar>
              <w:left w:w="108" w:type="dxa"/>
            </w:tcMar>
          </w:tcPr>
          <w:p w14:paraId="3664D0EC" w14:textId="77777777" w:rsidR="00B34661" w:rsidRDefault="005331F7">
            <w:r>
              <w:t>{</w:t>
            </w:r>
          </w:p>
          <w:p w14:paraId="54AFB178" w14:textId="77777777" w:rsidR="00B34661" w:rsidRDefault="005331F7">
            <w:r>
              <w:tab/>
              <w:t>“function”:7,</w:t>
            </w:r>
          </w:p>
          <w:p w14:paraId="73382A39" w14:textId="77777777" w:rsidR="00B34661" w:rsidRDefault="005331F7">
            <w:pPr>
              <w:ind w:firstLine="480"/>
            </w:pPr>
            <w:r>
              <w:t>“device”:2,</w:t>
            </w:r>
          </w:p>
          <w:p w14:paraId="4CB8C08C" w14:textId="77777777" w:rsidR="00B34661" w:rsidRDefault="005331F7">
            <w:pPr>
              <w:ind w:firstLine="480"/>
            </w:pPr>
            <w:r>
              <w:t>“status”:2</w:t>
            </w:r>
          </w:p>
          <w:p w14:paraId="66BF8DCE" w14:textId="77777777" w:rsidR="00B34661" w:rsidRDefault="005331F7">
            <w:pPr>
              <w:rPr>
                <w:szCs w:val="24"/>
              </w:rPr>
            </w:pPr>
            <w:r>
              <w:t>}</w:t>
            </w:r>
          </w:p>
        </w:tc>
      </w:tr>
      <w:tr w:rsidR="00B34661" w14:paraId="2C638F62" w14:textId="77777777">
        <w:trPr>
          <w:jc w:val="center"/>
        </w:trPr>
        <w:tc>
          <w:tcPr>
            <w:tcW w:w="3958" w:type="dxa"/>
            <w:shd w:val="clear" w:color="auto" w:fill="auto"/>
            <w:tcMar>
              <w:left w:w="108" w:type="dxa"/>
            </w:tcMar>
            <w:vAlign w:val="center"/>
          </w:tcPr>
          <w:p w14:paraId="4247667A" w14:textId="77777777" w:rsidR="00B34661" w:rsidRDefault="005331F7">
            <w:pPr>
              <w:rPr>
                <w:rFonts w:ascii="新細明體" w:eastAsia="新細明體" w:hAnsi="新細明體" w:cs="新細明體"/>
                <w:color w:val="000000"/>
                <w:szCs w:val="24"/>
              </w:rPr>
            </w:pPr>
            <w:r>
              <w:rPr>
                <w:color w:val="000000"/>
              </w:rPr>
              <w:t>STATUS_LIGHT3_ON</w:t>
            </w:r>
          </w:p>
        </w:tc>
        <w:tc>
          <w:tcPr>
            <w:tcW w:w="3183" w:type="dxa"/>
            <w:shd w:val="clear" w:color="auto" w:fill="auto"/>
            <w:tcMar>
              <w:left w:w="108" w:type="dxa"/>
            </w:tcMar>
          </w:tcPr>
          <w:p w14:paraId="48332871" w14:textId="77777777" w:rsidR="00B34661" w:rsidRDefault="005331F7">
            <w:r>
              <w:t>{</w:t>
            </w:r>
          </w:p>
          <w:p w14:paraId="6DA353E2" w14:textId="77777777" w:rsidR="00B34661" w:rsidRDefault="005331F7">
            <w:r>
              <w:tab/>
              <w:t>“function”:7,</w:t>
            </w:r>
          </w:p>
          <w:p w14:paraId="2DD60754" w14:textId="77777777" w:rsidR="00B34661" w:rsidRDefault="005331F7">
            <w:pPr>
              <w:ind w:firstLine="480"/>
            </w:pPr>
            <w:r>
              <w:t>“device”:3,</w:t>
            </w:r>
          </w:p>
          <w:p w14:paraId="06E3EFAB" w14:textId="77777777" w:rsidR="00B34661" w:rsidRDefault="005331F7">
            <w:pPr>
              <w:ind w:firstLine="480"/>
            </w:pPr>
            <w:r>
              <w:t>“status”:1</w:t>
            </w:r>
          </w:p>
          <w:p w14:paraId="716E37E7" w14:textId="77777777" w:rsidR="00B34661" w:rsidRDefault="005331F7">
            <w:pPr>
              <w:rPr>
                <w:szCs w:val="24"/>
              </w:rPr>
            </w:pPr>
            <w:r>
              <w:t>}</w:t>
            </w:r>
          </w:p>
        </w:tc>
      </w:tr>
      <w:tr w:rsidR="00B34661" w14:paraId="00C5D63E" w14:textId="77777777">
        <w:trPr>
          <w:jc w:val="center"/>
        </w:trPr>
        <w:tc>
          <w:tcPr>
            <w:tcW w:w="3958" w:type="dxa"/>
            <w:shd w:val="clear" w:color="auto" w:fill="auto"/>
            <w:tcMar>
              <w:left w:w="108" w:type="dxa"/>
            </w:tcMar>
            <w:vAlign w:val="center"/>
          </w:tcPr>
          <w:p w14:paraId="02805CD3" w14:textId="77777777" w:rsidR="00B34661" w:rsidRDefault="005331F7">
            <w:pPr>
              <w:rPr>
                <w:rFonts w:ascii="新細明體" w:eastAsia="新細明體" w:hAnsi="新細明體" w:cs="新細明體"/>
                <w:color w:val="000000"/>
                <w:szCs w:val="24"/>
              </w:rPr>
            </w:pPr>
            <w:r>
              <w:rPr>
                <w:color w:val="000000"/>
              </w:rPr>
              <w:t>STATUS_LIGHT3_OFF</w:t>
            </w:r>
          </w:p>
        </w:tc>
        <w:tc>
          <w:tcPr>
            <w:tcW w:w="3183" w:type="dxa"/>
            <w:shd w:val="clear" w:color="auto" w:fill="auto"/>
            <w:tcMar>
              <w:left w:w="108" w:type="dxa"/>
            </w:tcMar>
          </w:tcPr>
          <w:p w14:paraId="1175C34D" w14:textId="77777777" w:rsidR="00B34661" w:rsidRDefault="005331F7">
            <w:r>
              <w:t>{</w:t>
            </w:r>
          </w:p>
          <w:p w14:paraId="6DD220BD" w14:textId="77777777" w:rsidR="00B34661" w:rsidRDefault="005331F7">
            <w:r>
              <w:tab/>
              <w:t>“function”:7,</w:t>
            </w:r>
          </w:p>
          <w:p w14:paraId="313ED33E" w14:textId="77777777" w:rsidR="00B34661" w:rsidRDefault="005331F7">
            <w:pPr>
              <w:ind w:firstLine="480"/>
            </w:pPr>
            <w:r>
              <w:t>“device”:3,</w:t>
            </w:r>
          </w:p>
          <w:p w14:paraId="523AD09B" w14:textId="77777777" w:rsidR="00B34661" w:rsidRDefault="005331F7">
            <w:pPr>
              <w:ind w:firstLine="480"/>
            </w:pPr>
            <w:r>
              <w:t>“status”:2</w:t>
            </w:r>
          </w:p>
          <w:p w14:paraId="3561B768" w14:textId="77777777" w:rsidR="00B34661" w:rsidRDefault="005331F7">
            <w:pPr>
              <w:rPr>
                <w:szCs w:val="24"/>
              </w:rPr>
            </w:pPr>
            <w:r>
              <w:t>}</w:t>
            </w:r>
          </w:p>
        </w:tc>
      </w:tr>
      <w:tr w:rsidR="00B34661" w14:paraId="798C79D1" w14:textId="77777777">
        <w:trPr>
          <w:jc w:val="center"/>
        </w:trPr>
        <w:tc>
          <w:tcPr>
            <w:tcW w:w="3958" w:type="dxa"/>
            <w:shd w:val="clear" w:color="auto" w:fill="auto"/>
            <w:tcMar>
              <w:left w:w="108" w:type="dxa"/>
            </w:tcMar>
            <w:vAlign w:val="center"/>
          </w:tcPr>
          <w:p w14:paraId="40B8CA9C" w14:textId="77777777" w:rsidR="00B34661" w:rsidRDefault="005331F7">
            <w:pPr>
              <w:rPr>
                <w:rFonts w:ascii="新細明體" w:eastAsia="新細明體" w:hAnsi="新細明體" w:cs="新細明體"/>
                <w:color w:val="000000"/>
                <w:szCs w:val="24"/>
              </w:rPr>
            </w:pPr>
            <w:r>
              <w:rPr>
                <w:color w:val="000000"/>
              </w:rPr>
              <w:t>STATUS_LIGHT4_ON</w:t>
            </w:r>
          </w:p>
        </w:tc>
        <w:tc>
          <w:tcPr>
            <w:tcW w:w="3183" w:type="dxa"/>
            <w:shd w:val="clear" w:color="auto" w:fill="auto"/>
            <w:tcMar>
              <w:left w:w="108" w:type="dxa"/>
            </w:tcMar>
          </w:tcPr>
          <w:p w14:paraId="0C41A475" w14:textId="77777777" w:rsidR="00B34661" w:rsidRDefault="005331F7">
            <w:r>
              <w:t>{</w:t>
            </w:r>
          </w:p>
          <w:p w14:paraId="4D4EDD04" w14:textId="77777777" w:rsidR="00B34661" w:rsidRDefault="005331F7">
            <w:r>
              <w:tab/>
              <w:t>“function”:7,</w:t>
            </w:r>
          </w:p>
          <w:p w14:paraId="6581CB5A" w14:textId="77777777" w:rsidR="00B34661" w:rsidRDefault="005331F7">
            <w:pPr>
              <w:ind w:firstLine="480"/>
            </w:pPr>
            <w:r>
              <w:t>“device”:4,</w:t>
            </w:r>
          </w:p>
          <w:p w14:paraId="3F6320EC" w14:textId="77777777" w:rsidR="00B34661" w:rsidRDefault="005331F7">
            <w:pPr>
              <w:ind w:firstLine="480"/>
            </w:pPr>
            <w:r>
              <w:t>“status”:1</w:t>
            </w:r>
          </w:p>
          <w:p w14:paraId="58F2E6C8" w14:textId="77777777" w:rsidR="00B34661" w:rsidRDefault="005331F7">
            <w:pPr>
              <w:rPr>
                <w:szCs w:val="24"/>
              </w:rPr>
            </w:pPr>
            <w:r>
              <w:t>}</w:t>
            </w:r>
          </w:p>
        </w:tc>
      </w:tr>
      <w:tr w:rsidR="00B34661" w14:paraId="5C06393D" w14:textId="77777777">
        <w:trPr>
          <w:jc w:val="center"/>
        </w:trPr>
        <w:tc>
          <w:tcPr>
            <w:tcW w:w="3958" w:type="dxa"/>
            <w:shd w:val="clear" w:color="auto" w:fill="auto"/>
            <w:tcMar>
              <w:left w:w="108" w:type="dxa"/>
            </w:tcMar>
            <w:vAlign w:val="center"/>
          </w:tcPr>
          <w:p w14:paraId="1D2A4E19" w14:textId="77777777" w:rsidR="00B34661" w:rsidRDefault="005331F7">
            <w:pPr>
              <w:rPr>
                <w:rFonts w:ascii="新細明體" w:eastAsia="新細明體" w:hAnsi="新細明體" w:cs="新細明體"/>
                <w:color w:val="000000"/>
                <w:szCs w:val="24"/>
              </w:rPr>
            </w:pPr>
            <w:r>
              <w:rPr>
                <w:color w:val="000000"/>
              </w:rPr>
              <w:t>STATUS_LIGHT4_OFF</w:t>
            </w:r>
          </w:p>
        </w:tc>
        <w:tc>
          <w:tcPr>
            <w:tcW w:w="3183" w:type="dxa"/>
            <w:shd w:val="clear" w:color="auto" w:fill="auto"/>
            <w:tcMar>
              <w:left w:w="108" w:type="dxa"/>
            </w:tcMar>
          </w:tcPr>
          <w:p w14:paraId="7B02E2A1" w14:textId="77777777" w:rsidR="00B34661" w:rsidRDefault="005331F7">
            <w:r>
              <w:t>{</w:t>
            </w:r>
          </w:p>
          <w:p w14:paraId="38BD3A9E" w14:textId="77777777" w:rsidR="00B34661" w:rsidRDefault="005331F7">
            <w:r>
              <w:tab/>
              <w:t>“function”:7,</w:t>
            </w:r>
          </w:p>
          <w:p w14:paraId="4E7E8A40" w14:textId="77777777" w:rsidR="00B34661" w:rsidRDefault="005331F7">
            <w:pPr>
              <w:ind w:firstLine="480"/>
            </w:pPr>
            <w:r>
              <w:t>“device”:4,</w:t>
            </w:r>
          </w:p>
          <w:p w14:paraId="678AA4B2" w14:textId="77777777" w:rsidR="00B34661" w:rsidRDefault="005331F7">
            <w:pPr>
              <w:ind w:firstLine="480"/>
            </w:pPr>
            <w:r>
              <w:t>“status”:2</w:t>
            </w:r>
          </w:p>
          <w:p w14:paraId="4CDD2CA3" w14:textId="77777777" w:rsidR="00B34661" w:rsidRDefault="005331F7">
            <w:pPr>
              <w:rPr>
                <w:szCs w:val="24"/>
              </w:rPr>
            </w:pPr>
            <w:r>
              <w:t>}</w:t>
            </w:r>
          </w:p>
        </w:tc>
      </w:tr>
      <w:tr w:rsidR="00B34661" w14:paraId="3E61315E" w14:textId="77777777">
        <w:trPr>
          <w:jc w:val="center"/>
        </w:trPr>
        <w:tc>
          <w:tcPr>
            <w:tcW w:w="3958" w:type="dxa"/>
            <w:shd w:val="clear" w:color="auto" w:fill="auto"/>
            <w:tcMar>
              <w:left w:w="108" w:type="dxa"/>
            </w:tcMar>
            <w:vAlign w:val="center"/>
          </w:tcPr>
          <w:p w14:paraId="75CEB2B2" w14:textId="77777777" w:rsidR="00B34661" w:rsidRDefault="005331F7">
            <w:pPr>
              <w:rPr>
                <w:rFonts w:ascii="新細明體" w:eastAsia="新細明體" w:hAnsi="新細明體" w:cs="新細明體"/>
                <w:color w:val="000000"/>
                <w:szCs w:val="24"/>
              </w:rPr>
            </w:pPr>
            <w:r>
              <w:rPr>
                <w:color w:val="000000"/>
              </w:rPr>
              <w:t>STATUS_LIGHT5_ON</w:t>
            </w:r>
          </w:p>
        </w:tc>
        <w:tc>
          <w:tcPr>
            <w:tcW w:w="3183" w:type="dxa"/>
            <w:shd w:val="clear" w:color="auto" w:fill="auto"/>
            <w:tcMar>
              <w:left w:w="108" w:type="dxa"/>
            </w:tcMar>
          </w:tcPr>
          <w:p w14:paraId="15AA5931" w14:textId="77777777" w:rsidR="00B34661" w:rsidRDefault="005331F7">
            <w:r>
              <w:t>{</w:t>
            </w:r>
          </w:p>
          <w:p w14:paraId="432C7076" w14:textId="77777777" w:rsidR="00B34661" w:rsidRDefault="005331F7">
            <w:r>
              <w:tab/>
              <w:t>“function”:7,</w:t>
            </w:r>
          </w:p>
          <w:p w14:paraId="1AE33988" w14:textId="77777777" w:rsidR="00B34661" w:rsidRDefault="005331F7">
            <w:pPr>
              <w:ind w:firstLine="480"/>
            </w:pPr>
            <w:r>
              <w:t>“device”:5,</w:t>
            </w:r>
          </w:p>
          <w:p w14:paraId="1A22E801" w14:textId="77777777" w:rsidR="00B34661" w:rsidRDefault="005331F7">
            <w:pPr>
              <w:ind w:firstLine="480"/>
            </w:pPr>
            <w:r>
              <w:t>“status”:1</w:t>
            </w:r>
          </w:p>
          <w:p w14:paraId="482B40C9" w14:textId="77777777" w:rsidR="00B34661" w:rsidRDefault="005331F7">
            <w:pPr>
              <w:rPr>
                <w:szCs w:val="24"/>
              </w:rPr>
            </w:pPr>
            <w:r>
              <w:t>}</w:t>
            </w:r>
          </w:p>
        </w:tc>
      </w:tr>
      <w:tr w:rsidR="00B34661" w14:paraId="50562F24" w14:textId="77777777">
        <w:trPr>
          <w:jc w:val="center"/>
        </w:trPr>
        <w:tc>
          <w:tcPr>
            <w:tcW w:w="3958" w:type="dxa"/>
            <w:shd w:val="clear" w:color="auto" w:fill="auto"/>
            <w:tcMar>
              <w:left w:w="108" w:type="dxa"/>
            </w:tcMar>
            <w:vAlign w:val="center"/>
          </w:tcPr>
          <w:p w14:paraId="31AFAE87" w14:textId="77777777" w:rsidR="00B34661" w:rsidRDefault="005331F7">
            <w:pPr>
              <w:rPr>
                <w:rFonts w:ascii="新細明體" w:eastAsia="新細明體" w:hAnsi="新細明體" w:cs="新細明體"/>
                <w:color w:val="000000"/>
                <w:szCs w:val="24"/>
              </w:rPr>
            </w:pPr>
            <w:r>
              <w:rPr>
                <w:color w:val="000000"/>
              </w:rPr>
              <w:t>STATUS_LIGHT5_OFF</w:t>
            </w:r>
          </w:p>
        </w:tc>
        <w:tc>
          <w:tcPr>
            <w:tcW w:w="3183" w:type="dxa"/>
            <w:shd w:val="clear" w:color="auto" w:fill="auto"/>
            <w:tcMar>
              <w:left w:w="108" w:type="dxa"/>
            </w:tcMar>
          </w:tcPr>
          <w:p w14:paraId="3BC7408B" w14:textId="77777777" w:rsidR="00B34661" w:rsidRDefault="005331F7">
            <w:r>
              <w:t>{</w:t>
            </w:r>
          </w:p>
          <w:p w14:paraId="6603E39E" w14:textId="77777777" w:rsidR="00B34661" w:rsidRDefault="005331F7">
            <w:r>
              <w:tab/>
              <w:t>“function”:7,</w:t>
            </w:r>
          </w:p>
          <w:p w14:paraId="3E401D68" w14:textId="77777777" w:rsidR="00B34661" w:rsidRDefault="005331F7">
            <w:pPr>
              <w:ind w:firstLine="480"/>
            </w:pPr>
            <w:r>
              <w:t>“device”:5,</w:t>
            </w:r>
          </w:p>
          <w:p w14:paraId="3CB50608" w14:textId="77777777" w:rsidR="00B34661" w:rsidRDefault="005331F7">
            <w:pPr>
              <w:ind w:firstLine="480"/>
            </w:pPr>
            <w:r>
              <w:t>“status”:2</w:t>
            </w:r>
          </w:p>
          <w:p w14:paraId="07B5464A" w14:textId="77777777" w:rsidR="00B34661" w:rsidRDefault="005331F7">
            <w:pPr>
              <w:rPr>
                <w:szCs w:val="24"/>
              </w:rPr>
            </w:pPr>
            <w:r>
              <w:lastRenderedPageBreak/>
              <w:t>}</w:t>
            </w:r>
          </w:p>
        </w:tc>
      </w:tr>
      <w:tr w:rsidR="00B34661" w14:paraId="5771D581" w14:textId="77777777">
        <w:trPr>
          <w:jc w:val="center"/>
        </w:trPr>
        <w:tc>
          <w:tcPr>
            <w:tcW w:w="3958" w:type="dxa"/>
            <w:shd w:val="clear" w:color="auto" w:fill="auto"/>
            <w:tcMar>
              <w:left w:w="108" w:type="dxa"/>
            </w:tcMar>
            <w:vAlign w:val="center"/>
          </w:tcPr>
          <w:p w14:paraId="155B6301" w14:textId="77777777" w:rsidR="00B34661" w:rsidRDefault="005331F7">
            <w:pPr>
              <w:rPr>
                <w:rFonts w:ascii="新細明體" w:eastAsia="新細明體" w:hAnsi="新細明體" w:cs="新細明體"/>
                <w:color w:val="000000"/>
                <w:szCs w:val="24"/>
              </w:rPr>
            </w:pPr>
            <w:r>
              <w:rPr>
                <w:color w:val="000000"/>
              </w:rPr>
              <w:lastRenderedPageBreak/>
              <w:t>STATUS_LIGHT6_ON</w:t>
            </w:r>
          </w:p>
        </w:tc>
        <w:tc>
          <w:tcPr>
            <w:tcW w:w="3183" w:type="dxa"/>
            <w:shd w:val="clear" w:color="auto" w:fill="auto"/>
            <w:tcMar>
              <w:left w:w="108" w:type="dxa"/>
            </w:tcMar>
          </w:tcPr>
          <w:p w14:paraId="6DF1D88E" w14:textId="77777777" w:rsidR="00B34661" w:rsidRDefault="005331F7">
            <w:r>
              <w:t>{</w:t>
            </w:r>
          </w:p>
          <w:p w14:paraId="720DAC74" w14:textId="77777777" w:rsidR="00B34661" w:rsidRDefault="005331F7">
            <w:r>
              <w:tab/>
              <w:t>“function”:7,</w:t>
            </w:r>
          </w:p>
          <w:p w14:paraId="119DDB80" w14:textId="77777777" w:rsidR="00B34661" w:rsidRDefault="005331F7">
            <w:pPr>
              <w:ind w:firstLine="480"/>
            </w:pPr>
            <w:r>
              <w:t>“device”:6,</w:t>
            </w:r>
          </w:p>
          <w:p w14:paraId="6FFA6CA1" w14:textId="77777777" w:rsidR="00B34661" w:rsidRDefault="005331F7">
            <w:pPr>
              <w:ind w:firstLine="480"/>
            </w:pPr>
            <w:r>
              <w:t>“status”:1</w:t>
            </w:r>
          </w:p>
          <w:p w14:paraId="75263FFD" w14:textId="77777777" w:rsidR="00B34661" w:rsidRDefault="005331F7">
            <w:pPr>
              <w:rPr>
                <w:szCs w:val="24"/>
              </w:rPr>
            </w:pPr>
            <w:r>
              <w:t>}</w:t>
            </w:r>
          </w:p>
        </w:tc>
      </w:tr>
      <w:tr w:rsidR="00B34661" w14:paraId="2A025B54" w14:textId="77777777">
        <w:trPr>
          <w:jc w:val="center"/>
        </w:trPr>
        <w:tc>
          <w:tcPr>
            <w:tcW w:w="3958" w:type="dxa"/>
            <w:shd w:val="clear" w:color="auto" w:fill="auto"/>
            <w:tcMar>
              <w:left w:w="108" w:type="dxa"/>
            </w:tcMar>
            <w:vAlign w:val="center"/>
          </w:tcPr>
          <w:p w14:paraId="451894CC" w14:textId="77777777" w:rsidR="00B34661" w:rsidRDefault="005331F7">
            <w:pPr>
              <w:rPr>
                <w:rFonts w:ascii="新細明體" w:eastAsia="新細明體" w:hAnsi="新細明體" w:cs="新細明體"/>
                <w:color w:val="000000"/>
                <w:szCs w:val="24"/>
              </w:rPr>
            </w:pPr>
            <w:r>
              <w:rPr>
                <w:color w:val="000000"/>
              </w:rPr>
              <w:t>STATUS_LIGHT6_OFF</w:t>
            </w:r>
          </w:p>
        </w:tc>
        <w:tc>
          <w:tcPr>
            <w:tcW w:w="3183" w:type="dxa"/>
            <w:shd w:val="clear" w:color="auto" w:fill="auto"/>
            <w:tcMar>
              <w:left w:w="108" w:type="dxa"/>
            </w:tcMar>
          </w:tcPr>
          <w:p w14:paraId="5B113544" w14:textId="77777777" w:rsidR="00B34661" w:rsidRDefault="005331F7">
            <w:r>
              <w:t>{</w:t>
            </w:r>
          </w:p>
          <w:p w14:paraId="3E3565C4" w14:textId="77777777" w:rsidR="00B34661" w:rsidRDefault="005331F7">
            <w:r>
              <w:tab/>
              <w:t>“function”:7,</w:t>
            </w:r>
          </w:p>
          <w:p w14:paraId="218DF7E8" w14:textId="77777777" w:rsidR="00B34661" w:rsidRDefault="005331F7">
            <w:pPr>
              <w:ind w:firstLine="480"/>
            </w:pPr>
            <w:r>
              <w:t>“device”:6,</w:t>
            </w:r>
          </w:p>
          <w:p w14:paraId="5E6C41BE" w14:textId="77777777" w:rsidR="00B34661" w:rsidRDefault="005331F7">
            <w:pPr>
              <w:ind w:firstLine="480"/>
            </w:pPr>
            <w:r>
              <w:t>“status”:2</w:t>
            </w:r>
          </w:p>
          <w:p w14:paraId="7A22F448" w14:textId="77777777" w:rsidR="00B34661" w:rsidRDefault="005331F7">
            <w:pPr>
              <w:rPr>
                <w:szCs w:val="24"/>
              </w:rPr>
            </w:pPr>
            <w:r>
              <w:t>}</w:t>
            </w:r>
          </w:p>
        </w:tc>
      </w:tr>
      <w:tr w:rsidR="00B34661" w14:paraId="5448804A" w14:textId="77777777">
        <w:trPr>
          <w:jc w:val="center"/>
        </w:trPr>
        <w:tc>
          <w:tcPr>
            <w:tcW w:w="3958" w:type="dxa"/>
            <w:shd w:val="clear" w:color="auto" w:fill="auto"/>
            <w:tcMar>
              <w:left w:w="108" w:type="dxa"/>
            </w:tcMar>
            <w:vAlign w:val="center"/>
          </w:tcPr>
          <w:p w14:paraId="37767205" w14:textId="77777777" w:rsidR="00B34661" w:rsidRDefault="005331F7">
            <w:pPr>
              <w:rPr>
                <w:rFonts w:ascii="新細明體" w:eastAsia="新細明體" w:hAnsi="新細明體" w:cs="新細明體"/>
                <w:color w:val="000000"/>
                <w:szCs w:val="24"/>
              </w:rPr>
            </w:pPr>
            <w:r>
              <w:rPr>
                <w:color w:val="000000"/>
              </w:rPr>
              <w:t>STATUS_LIGHT7_ON</w:t>
            </w:r>
          </w:p>
        </w:tc>
        <w:tc>
          <w:tcPr>
            <w:tcW w:w="3183" w:type="dxa"/>
            <w:shd w:val="clear" w:color="auto" w:fill="auto"/>
            <w:tcMar>
              <w:left w:w="108" w:type="dxa"/>
            </w:tcMar>
          </w:tcPr>
          <w:p w14:paraId="5600EEC0" w14:textId="77777777" w:rsidR="00B34661" w:rsidRDefault="005331F7">
            <w:r>
              <w:t>{</w:t>
            </w:r>
          </w:p>
          <w:p w14:paraId="7CD419C8" w14:textId="77777777" w:rsidR="00B34661" w:rsidRDefault="005331F7">
            <w:r>
              <w:tab/>
              <w:t>“function”:7,</w:t>
            </w:r>
          </w:p>
          <w:p w14:paraId="6FEE0C48" w14:textId="77777777" w:rsidR="00B34661" w:rsidRDefault="005331F7">
            <w:pPr>
              <w:ind w:firstLine="480"/>
            </w:pPr>
            <w:r>
              <w:t>“device”:7,</w:t>
            </w:r>
          </w:p>
          <w:p w14:paraId="1A5A2576" w14:textId="77777777" w:rsidR="00B34661" w:rsidRDefault="005331F7">
            <w:pPr>
              <w:ind w:firstLine="480"/>
            </w:pPr>
            <w:r>
              <w:t>“status”:1</w:t>
            </w:r>
          </w:p>
          <w:p w14:paraId="0F5BEAB9" w14:textId="77777777" w:rsidR="00B34661" w:rsidRDefault="005331F7">
            <w:pPr>
              <w:rPr>
                <w:szCs w:val="24"/>
              </w:rPr>
            </w:pPr>
            <w:r>
              <w:t>}</w:t>
            </w:r>
          </w:p>
        </w:tc>
      </w:tr>
      <w:tr w:rsidR="00B34661" w14:paraId="63ECFFB0" w14:textId="77777777">
        <w:trPr>
          <w:jc w:val="center"/>
        </w:trPr>
        <w:tc>
          <w:tcPr>
            <w:tcW w:w="3958" w:type="dxa"/>
            <w:shd w:val="clear" w:color="auto" w:fill="auto"/>
            <w:tcMar>
              <w:left w:w="108" w:type="dxa"/>
            </w:tcMar>
            <w:vAlign w:val="center"/>
          </w:tcPr>
          <w:p w14:paraId="7C6E82DA" w14:textId="77777777" w:rsidR="00B34661" w:rsidRDefault="005331F7">
            <w:pPr>
              <w:rPr>
                <w:rFonts w:ascii="新細明體" w:eastAsia="新細明體" w:hAnsi="新細明體" w:cs="新細明體"/>
                <w:color w:val="000000"/>
                <w:szCs w:val="24"/>
              </w:rPr>
            </w:pPr>
            <w:r>
              <w:rPr>
                <w:color w:val="000000"/>
              </w:rPr>
              <w:t>STATUS_LIGHT7_OFF</w:t>
            </w:r>
          </w:p>
        </w:tc>
        <w:tc>
          <w:tcPr>
            <w:tcW w:w="3183" w:type="dxa"/>
            <w:shd w:val="clear" w:color="auto" w:fill="auto"/>
            <w:tcMar>
              <w:left w:w="108" w:type="dxa"/>
            </w:tcMar>
          </w:tcPr>
          <w:p w14:paraId="369EDB95" w14:textId="77777777" w:rsidR="00B34661" w:rsidRDefault="005331F7">
            <w:r>
              <w:t>{</w:t>
            </w:r>
          </w:p>
          <w:p w14:paraId="075ABCAC" w14:textId="77777777" w:rsidR="00B34661" w:rsidRDefault="005331F7">
            <w:r>
              <w:tab/>
              <w:t>“function”:7,</w:t>
            </w:r>
          </w:p>
          <w:p w14:paraId="3F04C849" w14:textId="77777777" w:rsidR="00B34661" w:rsidRDefault="005331F7">
            <w:pPr>
              <w:ind w:firstLine="480"/>
            </w:pPr>
            <w:r>
              <w:t>“device”:7,</w:t>
            </w:r>
          </w:p>
          <w:p w14:paraId="35845C08" w14:textId="77777777" w:rsidR="00B34661" w:rsidRDefault="005331F7">
            <w:pPr>
              <w:ind w:firstLine="480"/>
            </w:pPr>
            <w:r>
              <w:t>“status”:2</w:t>
            </w:r>
          </w:p>
          <w:p w14:paraId="31CB6BA2" w14:textId="77777777" w:rsidR="00B34661" w:rsidRDefault="005331F7">
            <w:pPr>
              <w:rPr>
                <w:szCs w:val="24"/>
              </w:rPr>
            </w:pPr>
            <w:r>
              <w:t>}</w:t>
            </w:r>
          </w:p>
        </w:tc>
      </w:tr>
      <w:tr w:rsidR="00B34661" w14:paraId="7C73820E" w14:textId="77777777">
        <w:trPr>
          <w:jc w:val="center"/>
        </w:trPr>
        <w:tc>
          <w:tcPr>
            <w:tcW w:w="3958" w:type="dxa"/>
            <w:shd w:val="clear" w:color="auto" w:fill="auto"/>
            <w:tcMar>
              <w:left w:w="108" w:type="dxa"/>
            </w:tcMar>
            <w:vAlign w:val="center"/>
          </w:tcPr>
          <w:p w14:paraId="1619FAFA" w14:textId="77777777" w:rsidR="00B34661" w:rsidRDefault="00B34661">
            <w:pPr>
              <w:rPr>
                <w:color w:val="000000"/>
              </w:rPr>
            </w:pPr>
          </w:p>
        </w:tc>
        <w:tc>
          <w:tcPr>
            <w:tcW w:w="3183" w:type="dxa"/>
            <w:shd w:val="clear" w:color="auto" w:fill="auto"/>
            <w:tcMar>
              <w:left w:w="108" w:type="dxa"/>
            </w:tcMar>
          </w:tcPr>
          <w:p w14:paraId="7DBDFBD8" w14:textId="77777777" w:rsidR="00B34661" w:rsidRDefault="00B34661">
            <w:pPr>
              <w:rPr>
                <w:szCs w:val="24"/>
              </w:rPr>
            </w:pPr>
          </w:p>
        </w:tc>
      </w:tr>
      <w:tr w:rsidR="00B34661" w14:paraId="76AC47B5" w14:textId="77777777">
        <w:trPr>
          <w:jc w:val="center"/>
        </w:trPr>
        <w:tc>
          <w:tcPr>
            <w:tcW w:w="3958" w:type="dxa"/>
            <w:shd w:val="clear" w:color="auto" w:fill="auto"/>
            <w:tcMar>
              <w:left w:w="108" w:type="dxa"/>
            </w:tcMar>
            <w:vAlign w:val="center"/>
          </w:tcPr>
          <w:p w14:paraId="76514533" w14:textId="77777777" w:rsidR="00B34661" w:rsidRDefault="005331F7">
            <w:pPr>
              <w:rPr>
                <w:rFonts w:ascii="新細明體" w:eastAsia="新細明體" w:hAnsi="新細明體" w:cs="新細明體"/>
                <w:color w:val="000000"/>
                <w:szCs w:val="24"/>
              </w:rPr>
            </w:pPr>
            <w:r>
              <w:rPr>
                <w:color w:val="000000"/>
              </w:rPr>
              <w:t>STATUS_BD_POWER_ON</w:t>
            </w:r>
          </w:p>
        </w:tc>
        <w:tc>
          <w:tcPr>
            <w:tcW w:w="3183" w:type="dxa"/>
            <w:shd w:val="clear" w:color="auto" w:fill="auto"/>
            <w:tcMar>
              <w:left w:w="108" w:type="dxa"/>
            </w:tcMar>
          </w:tcPr>
          <w:p w14:paraId="26D8A7F2" w14:textId="77777777" w:rsidR="00B34661" w:rsidRDefault="005331F7">
            <w:r>
              <w:t>{</w:t>
            </w:r>
          </w:p>
          <w:p w14:paraId="60AFB07A" w14:textId="77777777" w:rsidR="00B34661" w:rsidRDefault="005331F7">
            <w:r>
              <w:tab/>
              <w:t>“function”:8,</w:t>
            </w:r>
          </w:p>
          <w:p w14:paraId="4F120FB0" w14:textId="77777777" w:rsidR="00B34661" w:rsidRDefault="005331F7">
            <w:pPr>
              <w:ind w:firstLine="480"/>
            </w:pPr>
            <w:r>
              <w:t>“device”:0,</w:t>
            </w:r>
          </w:p>
          <w:p w14:paraId="02F0A4D7" w14:textId="77777777" w:rsidR="00B34661" w:rsidRDefault="005331F7">
            <w:pPr>
              <w:ind w:firstLine="480"/>
            </w:pPr>
            <w:r>
              <w:t>“status”:1</w:t>
            </w:r>
          </w:p>
          <w:p w14:paraId="64F06DAC" w14:textId="77777777" w:rsidR="00B34661" w:rsidRDefault="005331F7">
            <w:pPr>
              <w:rPr>
                <w:szCs w:val="24"/>
              </w:rPr>
            </w:pPr>
            <w:r>
              <w:t>}</w:t>
            </w:r>
          </w:p>
        </w:tc>
      </w:tr>
      <w:tr w:rsidR="00B34661" w14:paraId="5E4BE1C6" w14:textId="77777777">
        <w:trPr>
          <w:jc w:val="center"/>
        </w:trPr>
        <w:tc>
          <w:tcPr>
            <w:tcW w:w="3958" w:type="dxa"/>
            <w:shd w:val="clear" w:color="auto" w:fill="auto"/>
            <w:tcMar>
              <w:left w:w="108" w:type="dxa"/>
            </w:tcMar>
            <w:vAlign w:val="center"/>
          </w:tcPr>
          <w:p w14:paraId="4A47F4FF" w14:textId="77777777" w:rsidR="00B34661" w:rsidRDefault="005331F7">
            <w:pPr>
              <w:rPr>
                <w:color w:val="000000"/>
              </w:rPr>
            </w:pPr>
            <w:r>
              <w:rPr>
                <w:color w:val="000000"/>
              </w:rPr>
              <w:t>STATUS_BD_POWER_OFF</w:t>
            </w:r>
          </w:p>
        </w:tc>
        <w:tc>
          <w:tcPr>
            <w:tcW w:w="3183" w:type="dxa"/>
            <w:shd w:val="clear" w:color="auto" w:fill="auto"/>
            <w:tcMar>
              <w:left w:w="108" w:type="dxa"/>
            </w:tcMar>
          </w:tcPr>
          <w:p w14:paraId="458EB96C" w14:textId="77777777" w:rsidR="00B34661" w:rsidRDefault="005331F7">
            <w:r>
              <w:t>{</w:t>
            </w:r>
          </w:p>
          <w:p w14:paraId="0F6C3576" w14:textId="77777777" w:rsidR="00B34661" w:rsidRDefault="005331F7">
            <w:r>
              <w:tab/>
              <w:t>“function”:8,</w:t>
            </w:r>
          </w:p>
          <w:p w14:paraId="454B9F72" w14:textId="77777777" w:rsidR="00B34661" w:rsidRDefault="005331F7">
            <w:pPr>
              <w:ind w:firstLine="480"/>
            </w:pPr>
            <w:r>
              <w:t>“device”:0,</w:t>
            </w:r>
          </w:p>
          <w:p w14:paraId="0130BF5F" w14:textId="77777777" w:rsidR="00B34661" w:rsidRDefault="005331F7">
            <w:pPr>
              <w:ind w:firstLine="480"/>
            </w:pPr>
            <w:r>
              <w:t>“status”:2</w:t>
            </w:r>
          </w:p>
          <w:p w14:paraId="462A42A7" w14:textId="77777777" w:rsidR="00B34661" w:rsidRDefault="005331F7">
            <w:pPr>
              <w:rPr>
                <w:szCs w:val="24"/>
              </w:rPr>
            </w:pPr>
            <w:r>
              <w:t>}</w:t>
            </w:r>
          </w:p>
        </w:tc>
      </w:tr>
      <w:tr w:rsidR="00B34661" w14:paraId="4983BD14" w14:textId="77777777">
        <w:trPr>
          <w:jc w:val="center"/>
          <w:ins w:id="218" w:author="161003" w:date="2017-03-22T16:12:00Z"/>
        </w:trPr>
        <w:tc>
          <w:tcPr>
            <w:tcW w:w="3958" w:type="dxa"/>
            <w:shd w:val="clear" w:color="auto" w:fill="auto"/>
            <w:tcMar>
              <w:left w:w="108" w:type="dxa"/>
            </w:tcMar>
            <w:vAlign w:val="center"/>
          </w:tcPr>
          <w:p w14:paraId="20215DD2" w14:textId="77777777" w:rsidR="00B34661" w:rsidRDefault="00B34661">
            <w:pPr>
              <w:rPr>
                <w:color w:val="000000"/>
              </w:rPr>
            </w:pPr>
          </w:p>
        </w:tc>
        <w:tc>
          <w:tcPr>
            <w:tcW w:w="3183" w:type="dxa"/>
            <w:shd w:val="clear" w:color="auto" w:fill="auto"/>
            <w:tcMar>
              <w:left w:w="108" w:type="dxa"/>
            </w:tcMar>
          </w:tcPr>
          <w:p w14:paraId="3B19028D" w14:textId="77777777" w:rsidR="00B34661" w:rsidRDefault="00B34661"/>
        </w:tc>
      </w:tr>
      <w:tr w:rsidR="00B34661" w14:paraId="7E2B3E7D" w14:textId="77777777">
        <w:trPr>
          <w:jc w:val="center"/>
          <w:ins w:id="219" w:author="161003" w:date="2017-03-22T16:12:00Z"/>
        </w:trPr>
        <w:tc>
          <w:tcPr>
            <w:tcW w:w="3958" w:type="dxa"/>
            <w:shd w:val="clear" w:color="auto" w:fill="auto"/>
            <w:tcMar>
              <w:left w:w="108" w:type="dxa"/>
            </w:tcMar>
            <w:vAlign w:val="center"/>
          </w:tcPr>
          <w:p w14:paraId="5DF98AA5" w14:textId="77777777" w:rsidR="00B34661" w:rsidRDefault="005331F7">
            <w:pPr>
              <w:rPr>
                <w:color w:val="000000"/>
              </w:rPr>
            </w:pPr>
            <w:commentRangeStart w:id="220"/>
            <w:ins w:id="221" w:author="161003" w:date="2017-03-22T16:13:00Z">
              <w:r>
                <w:rPr>
                  <w:color w:val="000000"/>
                </w:rPr>
                <w:t>STATUS_INPUT1_VOL</w:t>
              </w:r>
            </w:ins>
          </w:p>
        </w:tc>
        <w:tc>
          <w:tcPr>
            <w:tcW w:w="3183" w:type="dxa"/>
            <w:shd w:val="clear" w:color="auto" w:fill="auto"/>
            <w:tcMar>
              <w:left w:w="108" w:type="dxa"/>
            </w:tcMar>
          </w:tcPr>
          <w:p w14:paraId="4948C8BD" w14:textId="77777777" w:rsidR="00B34661" w:rsidRDefault="005331F7">
            <w:ins w:id="222" w:author="161003" w:date="2017-03-22T16:13:00Z">
              <w:r>
                <w:t>{</w:t>
              </w:r>
            </w:ins>
          </w:p>
          <w:p w14:paraId="0849CA9D" w14:textId="77777777" w:rsidR="00B34661" w:rsidRDefault="005331F7">
            <w:ins w:id="223" w:author="161003" w:date="2017-03-22T16:13:00Z">
              <w:r>
                <w:tab/>
                <w:t>“function”:5,</w:t>
              </w:r>
            </w:ins>
          </w:p>
          <w:p w14:paraId="11EE953F" w14:textId="77777777" w:rsidR="00B34661" w:rsidRDefault="005331F7">
            <w:pPr>
              <w:ind w:firstLine="480"/>
            </w:pPr>
            <w:ins w:id="224" w:author="161003" w:date="2017-03-22T16:13:00Z">
              <w:r>
                <w:t>“device”:1,</w:t>
              </w:r>
            </w:ins>
          </w:p>
          <w:p w14:paraId="08E04BCF" w14:textId="77777777" w:rsidR="00B34661" w:rsidRDefault="005331F7">
            <w:pPr>
              <w:ind w:firstLine="480"/>
            </w:pPr>
            <w:ins w:id="225" w:author="161003" w:date="2017-03-22T16:13:00Z">
              <w:r>
                <w:t>“level”:</w:t>
              </w:r>
            </w:ins>
            <w:ins w:id="226" w:author="161003" w:date="2017-03-22T16:14:00Z">
              <w:r>
                <w:t>?</w:t>
              </w:r>
            </w:ins>
          </w:p>
          <w:p w14:paraId="1FC90756" w14:textId="77777777" w:rsidR="00B34661" w:rsidRDefault="005331F7">
            <w:ins w:id="227" w:author="161003" w:date="2017-03-22T16:13:00Z">
              <w:r>
                <w:t>}</w:t>
              </w:r>
            </w:ins>
            <w:commentRangeEnd w:id="220"/>
            <w:r>
              <w:commentReference w:id="220"/>
            </w:r>
          </w:p>
        </w:tc>
      </w:tr>
      <w:tr w:rsidR="00B34661" w14:paraId="7F31A1C8" w14:textId="77777777">
        <w:trPr>
          <w:jc w:val="center"/>
          <w:ins w:id="228" w:author="161003" w:date="2017-03-22T16:12:00Z"/>
        </w:trPr>
        <w:tc>
          <w:tcPr>
            <w:tcW w:w="3958" w:type="dxa"/>
            <w:shd w:val="clear" w:color="auto" w:fill="auto"/>
            <w:tcMar>
              <w:left w:w="108" w:type="dxa"/>
            </w:tcMar>
            <w:vAlign w:val="center"/>
          </w:tcPr>
          <w:p w14:paraId="5C092FDA" w14:textId="77777777" w:rsidR="00B34661" w:rsidRDefault="005331F7">
            <w:pPr>
              <w:rPr>
                <w:color w:val="000000"/>
              </w:rPr>
            </w:pPr>
            <w:ins w:id="229" w:author="161003" w:date="2017-03-22T16:13:00Z">
              <w:r>
                <w:rPr>
                  <w:color w:val="000000"/>
                </w:rPr>
                <w:t>STATUS_INPUT2_VOL</w:t>
              </w:r>
            </w:ins>
          </w:p>
        </w:tc>
        <w:tc>
          <w:tcPr>
            <w:tcW w:w="3183" w:type="dxa"/>
            <w:shd w:val="clear" w:color="auto" w:fill="auto"/>
            <w:tcMar>
              <w:left w:w="108" w:type="dxa"/>
            </w:tcMar>
          </w:tcPr>
          <w:p w14:paraId="677DB481" w14:textId="77777777" w:rsidR="00B34661" w:rsidRDefault="005331F7">
            <w:ins w:id="230" w:author="161003" w:date="2017-03-22T16:14:00Z">
              <w:r>
                <w:t>{</w:t>
              </w:r>
            </w:ins>
          </w:p>
          <w:p w14:paraId="5C82B1CC" w14:textId="77777777" w:rsidR="00B34661" w:rsidRDefault="005331F7">
            <w:ins w:id="231" w:author="161003" w:date="2017-03-22T16:14:00Z">
              <w:r>
                <w:tab/>
                <w:t>“function”:5,</w:t>
              </w:r>
            </w:ins>
          </w:p>
          <w:p w14:paraId="1CEBBF65" w14:textId="77777777" w:rsidR="00B34661" w:rsidRDefault="005331F7">
            <w:pPr>
              <w:ind w:firstLine="480"/>
            </w:pPr>
            <w:ins w:id="232" w:author="161003" w:date="2017-03-22T16:14:00Z">
              <w:r>
                <w:t>“device”:2,</w:t>
              </w:r>
            </w:ins>
          </w:p>
          <w:p w14:paraId="1B1A48D4" w14:textId="77777777" w:rsidR="00B34661" w:rsidRDefault="005331F7">
            <w:pPr>
              <w:ind w:firstLine="480"/>
            </w:pPr>
            <w:ins w:id="233" w:author="161003" w:date="2017-03-22T16:14:00Z">
              <w:r>
                <w:t>“level”:?</w:t>
              </w:r>
            </w:ins>
          </w:p>
          <w:p w14:paraId="5A68BD43" w14:textId="77777777" w:rsidR="00B34661" w:rsidRDefault="005331F7">
            <w:ins w:id="234" w:author="161003" w:date="2017-03-22T16:14:00Z">
              <w:r>
                <w:t>}</w:t>
              </w:r>
            </w:ins>
          </w:p>
        </w:tc>
      </w:tr>
      <w:tr w:rsidR="00B34661" w14:paraId="72CF048D" w14:textId="77777777">
        <w:trPr>
          <w:jc w:val="center"/>
          <w:ins w:id="235" w:author="161003" w:date="2017-03-22T16:12:00Z"/>
        </w:trPr>
        <w:tc>
          <w:tcPr>
            <w:tcW w:w="3958" w:type="dxa"/>
            <w:shd w:val="clear" w:color="auto" w:fill="auto"/>
            <w:tcMar>
              <w:left w:w="108" w:type="dxa"/>
            </w:tcMar>
            <w:vAlign w:val="center"/>
          </w:tcPr>
          <w:p w14:paraId="2E186BD2" w14:textId="77777777" w:rsidR="00B34661" w:rsidRDefault="005331F7">
            <w:pPr>
              <w:rPr>
                <w:color w:val="000000"/>
              </w:rPr>
            </w:pPr>
            <w:ins w:id="236" w:author="161003" w:date="2017-03-22T16:13:00Z">
              <w:r>
                <w:rPr>
                  <w:color w:val="000000"/>
                </w:rPr>
                <w:t>STATUS_INPUT3_VOL</w:t>
              </w:r>
            </w:ins>
          </w:p>
        </w:tc>
        <w:tc>
          <w:tcPr>
            <w:tcW w:w="3183" w:type="dxa"/>
            <w:shd w:val="clear" w:color="auto" w:fill="auto"/>
            <w:tcMar>
              <w:left w:w="108" w:type="dxa"/>
            </w:tcMar>
          </w:tcPr>
          <w:p w14:paraId="79ED1BFF" w14:textId="77777777" w:rsidR="00B34661" w:rsidRDefault="005331F7">
            <w:ins w:id="237" w:author="161003" w:date="2017-03-22T16:14:00Z">
              <w:r>
                <w:t>{</w:t>
              </w:r>
            </w:ins>
          </w:p>
          <w:p w14:paraId="1857F522" w14:textId="77777777" w:rsidR="00B34661" w:rsidRDefault="005331F7">
            <w:ins w:id="238" w:author="161003" w:date="2017-03-22T16:14:00Z">
              <w:r>
                <w:tab/>
                <w:t>“function”:5,</w:t>
              </w:r>
            </w:ins>
          </w:p>
          <w:p w14:paraId="0163D79F" w14:textId="77777777" w:rsidR="00B34661" w:rsidRDefault="005331F7">
            <w:pPr>
              <w:ind w:firstLine="480"/>
            </w:pPr>
            <w:ins w:id="239" w:author="161003" w:date="2017-03-22T16:14:00Z">
              <w:r>
                <w:t>“device”:3,</w:t>
              </w:r>
            </w:ins>
          </w:p>
          <w:p w14:paraId="6E53A010" w14:textId="77777777" w:rsidR="00B34661" w:rsidRDefault="005331F7">
            <w:pPr>
              <w:ind w:firstLine="480"/>
            </w:pPr>
            <w:ins w:id="240" w:author="161003" w:date="2017-03-22T16:14:00Z">
              <w:r>
                <w:t>“level”:?</w:t>
              </w:r>
            </w:ins>
          </w:p>
          <w:p w14:paraId="19307396" w14:textId="77777777" w:rsidR="00B34661" w:rsidRDefault="005331F7">
            <w:ins w:id="241" w:author="161003" w:date="2017-03-22T16:14:00Z">
              <w:r>
                <w:t>}</w:t>
              </w:r>
            </w:ins>
          </w:p>
        </w:tc>
      </w:tr>
      <w:tr w:rsidR="00B34661" w14:paraId="58EADE03" w14:textId="77777777">
        <w:trPr>
          <w:jc w:val="center"/>
          <w:ins w:id="242" w:author="161003" w:date="2017-03-22T16:12:00Z"/>
        </w:trPr>
        <w:tc>
          <w:tcPr>
            <w:tcW w:w="3958" w:type="dxa"/>
            <w:shd w:val="clear" w:color="auto" w:fill="auto"/>
            <w:tcMar>
              <w:left w:w="108" w:type="dxa"/>
            </w:tcMar>
            <w:vAlign w:val="center"/>
          </w:tcPr>
          <w:p w14:paraId="0AEE84DF" w14:textId="77777777" w:rsidR="00B34661" w:rsidRDefault="005331F7">
            <w:pPr>
              <w:rPr>
                <w:color w:val="000000"/>
              </w:rPr>
            </w:pPr>
            <w:ins w:id="243" w:author="161003" w:date="2017-03-22T16:13:00Z">
              <w:r>
                <w:rPr>
                  <w:color w:val="000000"/>
                </w:rPr>
                <w:t>STATUS_INPUT4_VOL</w:t>
              </w:r>
            </w:ins>
          </w:p>
        </w:tc>
        <w:tc>
          <w:tcPr>
            <w:tcW w:w="3183" w:type="dxa"/>
            <w:shd w:val="clear" w:color="auto" w:fill="auto"/>
            <w:tcMar>
              <w:left w:w="108" w:type="dxa"/>
            </w:tcMar>
          </w:tcPr>
          <w:p w14:paraId="7B6C04FF" w14:textId="77777777" w:rsidR="00B34661" w:rsidRDefault="005331F7">
            <w:ins w:id="244" w:author="161003" w:date="2017-03-22T16:14:00Z">
              <w:r>
                <w:t>{</w:t>
              </w:r>
            </w:ins>
          </w:p>
          <w:p w14:paraId="7A08AE5C" w14:textId="77777777" w:rsidR="00B34661" w:rsidRDefault="005331F7">
            <w:ins w:id="245" w:author="161003" w:date="2017-03-22T16:14:00Z">
              <w:r>
                <w:tab/>
                <w:t>“function”:5,</w:t>
              </w:r>
            </w:ins>
          </w:p>
          <w:p w14:paraId="3A15E5D9" w14:textId="77777777" w:rsidR="00B34661" w:rsidRDefault="005331F7">
            <w:pPr>
              <w:ind w:firstLine="480"/>
            </w:pPr>
            <w:ins w:id="246" w:author="161003" w:date="2017-03-22T16:14:00Z">
              <w:r>
                <w:lastRenderedPageBreak/>
                <w:t>“device”:4,</w:t>
              </w:r>
            </w:ins>
          </w:p>
          <w:p w14:paraId="751F9B5B" w14:textId="77777777" w:rsidR="00B34661" w:rsidRDefault="005331F7">
            <w:pPr>
              <w:ind w:firstLine="480"/>
            </w:pPr>
            <w:ins w:id="247" w:author="161003" w:date="2017-03-22T16:14:00Z">
              <w:r>
                <w:t>“level”:?</w:t>
              </w:r>
            </w:ins>
          </w:p>
          <w:p w14:paraId="5897F6FB" w14:textId="77777777" w:rsidR="00B34661" w:rsidRDefault="005331F7">
            <w:ins w:id="248" w:author="161003" w:date="2017-03-22T16:14:00Z">
              <w:r>
                <w:t>}</w:t>
              </w:r>
            </w:ins>
          </w:p>
        </w:tc>
      </w:tr>
      <w:tr w:rsidR="00B34661" w14:paraId="33901091" w14:textId="77777777">
        <w:trPr>
          <w:jc w:val="center"/>
          <w:ins w:id="249" w:author="161003" w:date="2017-03-22T16:12:00Z"/>
        </w:trPr>
        <w:tc>
          <w:tcPr>
            <w:tcW w:w="3958" w:type="dxa"/>
            <w:shd w:val="clear" w:color="auto" w:fill="auto"/>
            <w:tcMar>
              <w:left w:w="108" w:type="dxa"/>
            </w:tcMar>
            <w:vAlign w:val="center"/>
          </w:tcPr>
          <w:p w14:paraId="45540955" w14:textId="77777777" w:rsidR="00B34661" w:rsidRDefault="005331F7">
            <w:pPr>
              <w:rPr>
                <w:color w:val="000000"/>
              </w:rPr>
            </w:pPr>
            <w:ins w:id="250" w:author="161003" w:date="2017-03-22T16:13:00Z">
              <w:r>
                <w:rPr>
                  <w:color w:val="000000"/>
                </w:rPr>
                <w:lastRenderedPageBreak/>
                <w:t>STATUS_INPUT5_VOL</w:t>
              </w:r>
            </w:ins>
          </w:p>
        </w:tc>
        <w:tc>
          <w:tcPr>
            <w:tcW w:w="3183" w:type="dxa"/>
            <w:shd w:val="clear" w:color="auto" w:fill="auto"/>
            <w:tcMar>
              <w:left w:w="108" w:type="dxa"/>
            </w:tcMar>
          </w:tcPr>
          <w:p w14:paraId="43F6DF77" w14:textId="77777777" w:rsidR="00B34661" w:rsidRDefault="005331F7">
            <w:ins w:id="251" w:author="161003" w:date="2017-03-22T16:14:00Z">
              <w:r>
                <w:t>{</w:t>
              </w:r>
            </w:ins>
          </w:p>
          <w:p w14:paraId="70E7AD0C" w14:textId="77777777" w:rsidR="00B34661" w:rsidRDefault="005331F7">
            <w:ins w:id="252" w:author="161003" w:date="2017-03-22T16:14:00Z">
              <w:r>
                <w:tab/>
                <w:t>“function”:5,</w:t>
              </w:r>
            </w:ins>
          </w:p>
          <w:p w14:paraId="02E696E1" w14:textId="77777777" w:rsidR="00B34661" w:rsidRDefault="005331F7">
            <w:pPr>
              <w:ind w:firstLine="480"/>
            </w:pPr>
            <w:ins w:id="253" w:author="161003" w:date="2017-03-22T16:14:00Z">
              <w:r>
                <w:t>“device”:5,</w:t>
              </w:r>
            </w:ins>
          </w:p>
          <w:p w14:paraId="6336F068" w14:textId="77777777" w:rsidR="00B34661" w:rsidRDefault="005331F7">
            <w:pPr>
              <w:ind w:firstLine="480"/>
            </w:pPr>
            <w:ins w:id="254" w:author="161003" w:date="2017-03-22T16:14:00Z">
              <w:r>
                <w:t>“level”:?</w:t>
              </w:r>
            </w:ins>
          </w:p>
          <w:p w14:paraId="4DB1A83D" w14:textId="77777777" w:rsidR="00B34661" w:rsidRDefault="005331F7">
            <w:ins w:id="255" w:author="161003" w:date="2017-03-22T16:14:00Z">
              <w:r>
                <w:t>}</w:t>
              </w:r>
            </w:ins>
          </w:p>
        </w:tc>
      </w:tr>
      <w:tr w:rsidR="00B34661" w14:paraId="5E3CE990" w14:textId="77777777">
        <w:trPr>
          <w:jc w:val="center"/>
          <w:ins w:id="256" w:author="161003" w:date="2017-03-22T16:12:00Z"/>
        </w:trPr>
        <w:tc>
          <w:tcPr>
            <w:tcW w:w="3958" w:type="dxa"/>
            <w:shd w:val="clear" w:color="auto" w:fill="auto"/>
            <w:tcMar>
              <w:left w:w="108" w:type="dxa"/>
            </w:tcMar>
            <w:vAlign w:val="center"/>
          </w:tcPr>
          <w:p w14:paraId="38D84D70" w14:textId="77777777" w:rsidR="00B34661" w:rsidRDefault="005331F7">
            <w:pPr>
              <w:rPr>
                <w:color w:val="000000"/>
              </w:rPr>
            </w:pPr>
            <w:ins w:id="257" w:author="161003" w:date="2017-03-22T16:13:00Z">
              <w:r>
                <w:rPr>
                  <w:color w:val="000000"/>
                </w:rPr>
                <w:t>STATUS_INPUT6_VOL</w:t>
              </w:r>
            </w:ins>
          </w:p>
        </w:tc>
        <w:tc>
          <w:tcPr>
            <w:tcW w:w="3183" w:type="dxa"/>
            <w:shd w:val="clear" w:color="auto" w:fill="auto"/>
            <w:tcMar>
              <w:left w:w="108" w:type="dxa"/>
            </w:tcMar>
          </w:tcPr>
          <w:p w14:paraId="5D1F9575" w14:textId="77777777" w:rsidR="00B34661" w:rsidRDefault="005331F7">
            <w:ins w:id="258" w:author="161003" w:date="2017-03-22T16:14:00Z">
              <w:r>
                <w:t>{</w:t>
              </w:r>
            </w:ins>
          </w:p>
          <w:p w14:paraId="1FB58631" w14:textId="77777777" w:rsidR="00B34661" w:rsidRDefault="005331F7">
            <w:ins w:id="259" w:author="161003" w:date="2017-03-22T16:14:00Z">
              <w:r>
                <w:tab/>
                <w:t>“function”:5,</w:t>
              </w:r>
            </w:ins>
          </w:p>
          <w:p w14:paraId="11E9D3BB" w14:textId="77777777" w:rsidR="00B34661" w:rsidRDefault="005331F7">
            <w:pPr>
              <w:ind w:firstLine="480"/>
            </w:pPr>
            <w:ins w:id="260" w:author="161003" w:date="2017-03-22T16:14:00Z">
              <w:r>
                <w:t>“device”:6,</w:t>
              </w:r>
            </w:ins>
          </w:p>
          <w:p w14:paraId="526C5CD0" w14:textId="77777777" w:rsidR="00B34661" w:rsidRDefault="005331F7">
            <w:pPr>
              <w:ind w:firstLine="480"/>
            </w:pPr>
            <w:ins w:id="261" w:author="161003" w:date="2017-03-22T16:14:00Z">
              <w:r>
                <w:t>“level”:?</w:t>
              </w:r>
            </w:ins>
          </w:p>
          <w:p w14:paraId="22317407" w14:textId="77777777" w:rsidR="00B34661" w:rsidRDefault="005331F7">
            <w:ins w:id="262" w:author="161003" w:date="2017-03-22T16:14:00Z">
              <w:r>
                <w:t>}</w:t>
              </w:r>
            </w:ins>
          </w:p>
        </w:tc>
      </w:tr>
      <w:tr w:rsidR="00B34661" w14:paraId="61546920" w14:textId="77777777">
        <w:trPr>
          <w:jc w:val="center"/>
          <w:ins w:id="263" w:author="161003" w:date="2017-03-22T16:12:00Z"/>
        </w:trPr>
        <w:tc>
          <w:tcPr>
            <w:tcW w:w="3958" w:type="dxa"/>
            <w:shd w:val="clear" w:color="auto" w:fill="auto"/>
            <w:tcMar>
              <w:left w:w="108" w:type="dxa"/>
            </w:tcMar>
            <w:vAlign w:val="center"/>
          </w:tcPr>
          <w:p w14:paraId="61D91BEB" w14:textId="77777777" w:rsidR="00B34661" w:rsidRDefault="005331F7">
            <w:pPr>
              <w:rPr>
                <w:color w:val="000000"/>
              </w:rPr>
            </w:pPr>
            <w:ins w:id="264" w:author="161003" w:date="2017-03-22T16:13:00Z">
              <w:r>
                <w:rPr>
                  <w:color w:val="000000"/>
                </w:rPr>
                <w:t>STATUS_INPUT7_VOL</w:t>
              </w:r>
            </w:ins>
          </w:p>
        </w:tc>
        <w:tc>
          <w:tcPr>
            <w:tcW w:w="3183" w:type="dxa"/>
            <w:shd w:val="clear" w:color="auto" w:fill="auto"/>
            <w:tcMar>
              <w:left w:w="108" w:type="dxa"/>
            </w:tcMar>
          </w:tcPr>
          <w:p w14:paraId="6110E1B5" w14:textId="77777777" w:rsidR="00B34661" w:rsidRDefault="005331F7">
            <w:ins w:id="265" w:author="161003" w:date="2017-03-22T16:14:00Z">
              <w:r>
                <w:t>{</w:t>
              </w:r>
            </w:ins>
          </w:p>
          <w:p w14:paraId="5FAFC6B3" w14:textId="77777777" w:rsidR="00B34661" w:rsidRDefault="005331F7">
            <w:ins w:id="266" w:author="161003" w:date="2017-03-22T16:14:00Z">
              <w:r>
                <w:tab/>
                <w:t>“function”:5,</w:t>
              </w:r>
            </w:ins>
          </w:p>
          <w:p w14:paraId="7566BB15" w14:textId="77777777" w:rsidR="00B34661" w:rsidRDefault="005331F7">
            <w:pPr>
              <w:ind w:firstLine="480"/>
            </w:pPr>
            <w:ins w:id="267" w:author="161003" w:date="2017-03-22T16:14:00Z">
              <w:r>
                <w:t>“device”:7,</w:t>
              </w:r>
            </w:ins>
          </w:p>
          <w:p w14:paraId="012410B7" w14:textId="77777777" w:rsidR="00B34661" w:rsidRDefault="005331F7">
            <w:pPr>
              <w:ind w:firstLine="480"/>
            </w:pPr>
            <w:ins w:id="268" w:author="161003" w:date="2017-03-22T16:14:00Z">
              <w:r>
                <w:t>“level”:?</w:t>
              </w:r>
            </w:ins>
          </w:p>
          <w:p w14:paraId="5FA1E829" w14:textId="77777777" w:rsidR="00B34661" w:rsidRDefault="005331F7">
            <w:ins w:id="269" w:author="161003" w:date="2017-03-22T16:14:00Z">
              <w:r>
                <w:t>}</w:t>
              </w:r>
            </w:ins>
          </w:p>
        </w:tc>
      </w:tr>
      <w:tr w:rsidR="00B34661" w14:paraId="004331D6" w14:textId="77777777">
        <w:trPr>
          <w:jc w:val="center"/>
          <w:ins w:id="270" w:author="161003" w:date="2017-03-22T16:13:00Z"/>
        </w:trPr>
        <w:tc>
          <w:tcPr>
            <w:tcW w:w="3958" w:type="dxa"/>
            <w:shd w:val="clear" w:color="auto" w:fill="auto"/>
            <w:tcMar>
              <w:left w:w="108" w:type="dxa"/>
            </w:tcMar>
            <w:vAlign w:val="center"/>
          </w:tcPr>
          <w:p w14:paraId="7E51DC12" w14:textId="77777777" w:rsidR="00B34661" w:rsidRDefault="005331F7">
            <w:pPr>
              <w:rPr>
                <w:color w:val="000000"/>
              </w:rPr>
            </w:pPr>
            <w:ins w:id="271" w:author="161003" w:date="2017-03-22T16:13:00Z">
              <w:r>
                <w:rPr>
                  <w:color w:val="000000"/>
                </w:rPr>
                <w:t>STATUS_INPUT9_VOL</w:t>
              </w:r>
            </w:ins>
          </w:p>
        </w:tc>
        <w:tc>
          <w:tcPr>
            <w:tcW w:w="3183" w:type="dxa"/>
            <w:shd w:val="clear" w:color="auto" w:fill="auto"/>
            <w:tcMar>
              <w:left w:w="108" w:type="dxa"/>
            </w:tcMar>
          </w:tcPr>
          <w:p w14:paraId="25748A83" w14:textId="77777777" w:rsidR="00B34661" w:rsidRDefault="005331F7">
            <w:ins w:id="272" w:author="161003" w:date="2017-03-22T16:14:00Z">
              <w:r>
                <w:t>{</w:t>
              </w:r>
            </w:ins>
          </w:p>
          <w:p w14:paraId="02F293B1" w14:textId="77777777" w:rsidR="00B34661" w:rsidRDefault="005331F7">
            <w:ins w:id="273" w:author="161003" w:date="2017-03-22T16:14:00Z">
              <w:r>
                <w:tab/>
                <w:t>“function”:5,</w:t>
              </w:r>
            </w:ins>
          </w:p>
          <w:p w14:paraId="2F18A772" w14:textId="77777777" w:rsidR="00B34661" w:rsidRDefault="005331F7">
            <w:pPr>
              <w:ind w:firstLine="480"/>
            </w:pPr>
            <w:ins w:id="274" w:author="161003" w:date="2017-03-22T16:14:00Z">
              <w:r>
                <w:t>“device”:8,</w:t>
              </w:r>
            </w:ins>
          </w:p>
          <w:p w14:paraId="5FDC9875" w14:textId="77777777" w:rsidR="00B34661" w:rsidRDefault="005331F7">
            <w:pPr>
              <w:ind w:firstLine="480"/>
            </w:pPr>
            <w:ins w:id="275" w:author="161003" w:date="2017-03-22T16:14:00Z">
              <w:r>
                <w:t>“level”:?</w:t>
              </w:r>
            </w:ins>
          </w:p>
          <w:p w14:paraId="2CD19B65" w14:textId="77777777" w:rsidR="00B34661" w:rsidRDefault="005331F7">
            <w:ins w:id="276" w:author="161003" w:date="2017-03-22T16:14:00Z">
              <w:r>
                <w:t>}</w:t>
              </w:r>
            </w:ins>
          </w:p>
        </w:tc>
      </w:tr>
      <w:tr w:rsidR="00B34661" w14:paraId="19B18C5C" w14:textId="77777777">
        <w:trPr>
          <w:jc w:val="center"/>
          <w:ins w:id="277" w:author="161003" w:date="2017-03-22T16:13:00Z"/>
        </w:trPr>
        <w:tc>
          <w:tcPr>
            <w:tcW w:w="3958" w:type="dxa"/>
            <w:shd w:val="clear" w:color="auto" w:fill="auto"/>
            <w:tcMar>
              <w:left w:w="108" w:type="dxa"/>
            </w:tcMar>
            <w:vAlign w:val="center"/>
          </w:tcPr>
          <w:p w14:paraId="2CDB7E70" w14:textId="77777777" w:rsidR="00B34661" w:rsidRDefault="005331F7">
            <w:pPr>
              <w:rPr>
                <w:color w:val="000000"/>
              </w:rPr>
            </w:pPr>
            <w:ins w:id="278" w:author="161003" w:date="2017-03-22T16:13:00Z">
              <w:r>
                <w:rPr>
                  <w:color w:val="000000"/>
                </w:rPr>
                <w:t>STATUS_INPUT10_VOL</w:t>
              </w:r>
            </w:ins>
          </w:p>
        </w:tc>
        <w:tc>
          <w:tcPr>
            <w:tcW w:w="3183" w:type="dxa"/>
            <w:shd w:val="clear" w:color="auto" w:fill="auto"/>
            <w:tcMar>
              <w:left w:w="108" w:type="dxa"/>
            </w:tcMar>
          </w:tcPr>
          <w:p w14:paraId="7B8E6228" w14:textId="77777777" w:rsidR="00B34661" w:rsidRDefault="005331F7">
            <w:ins w:id="279" w:author="161003" w:date="2017-03-22T16:14:00Z">
              <w:r>
                <w:t>{</w:t>
              </w:r>
            </w:ins>
          </w:p>
          <w:p w14:paraId="20588E19" w14:textId="77777777" w:rsidR="00B34661" w:rsidRDefault="005331F7">
            <w:ins w:id="280" w:author="161003" w:date="2017-03-22T16:14:00Z">
              <w:r>
                <w:tab/>
                <w:t>“function”:5,</w:t>
              </w:r>
            </w:ins>
          </w:p>
          <w:p w14:paraId="0050086A" w14:textId="77777777" w:rsidR="00B34661" w:rsidRDefault="005331F7">
            <w:pPr>
              <w:ind w:firstLine="480"/>
            </w:pPr>
            <w:ins w:id="281" w:author="161003" w:date="2017-03-22T16:14:00Z">
              <w:r>
                <w:t>“device”:9,</w:t>
              </w:r>
            </w:ins>
          </w:p>
          <w:p w14:paraId="195F67E2" w14:textId="77777777" w:rsidR="00B34661" w:rsidRDefault="005331F7">
            <w:pPr>
              <w:ind w:firstLine="480"/>
            </w:pPr>
            <w:ins w:id="282" w:author="161003" w:date="2017-03-22T16:14:00Z">
              <w:r>
                <w:t>“level”:?</w:t>
              </w:r>
            </w:ins>
          </w:p>
          <w:p w14:paraId="7C21045E" w14:textId="77777777" w:rsidR="00B34661" w:rsidRDefault="005331F7">
            <w:ins w:id="283" w:author="161003" w:date="2017-03-22T16:14:00Z">
              <w:r>
                <w:t>}</w:t>
              </w:r>
            </w:ins>
          </w:p>
        </w:tc>
      </w:tr>
      <w:tr w:rsidR="00B34661" w14:paraId="67EF8EAC" w14:textId="77777777">
        <w:trPr>
          <w:jc w:val="center"/>
          <w:ins w:id="284" w:author="161003" w:date="2017-03-22T16:13:00Z"/>
        </w:trPr>
        <w:tc>
          <w:tcPr>
            <w:tcW w:w="3958" w:type="dxa"/>
            <w:shd w:val="clear" w:color="auto" w:fill="auto"/>
            <w:tcMar>
              <w:left w:w="108" w:type="dxa"/>
            </w:tcMar>
            <w:vAlign w:val="center"/>
          </w:tcPr>
          <w:p w14:paraId="4B625500" w14:textId="77777777" w:rsidR="00B34661" w:rsidRDefault="005331F7">
            <w:pPr>
              <w:rPr>
                <w:color w:val="000000"/>
              </w:rPr>
            </w:pPr>
            <w:ins w:id="285" w:author="161003" w:date="2017-03-22T16:13:00Z">
              <w:r>
                <w:rPr>
                  <w:color w:val="000000"/>
                </w:rPr>
                <w:t>STATUS_OUTPUT1_VOL</w:t>
              </w:r>
            </w:ins>
          </w:p>
        </w:tc>
        <w:tc>
          <w:tcPr>
            <w:tcW w:w="3183" w:type="dxa"/>
            <w:shd w:val="clear" w:color="auto" w:fill="auto"/>
            <w:tcMar>
              <w:left w:w="108" w:type="dxa"/>
            </w:tcMar>
          </w:tcPr>
          <w:p w14:paraId="1663C7F4" w14:textId="77777777" w:rsidR="00B34661" w:rsidRDefault="005331F7">
            <w:ins w:id="286" w:author="161003" w:date="2017-03-22T16:14:00Z">
              <w:r>
                <w:t>{</w:t>
              </w:r>
            </w:ins>
          </w:p>
          <w:p w14:paraId="0CFAA526" w14:textId="77777777" w:rsidR="00B34661" w:rsidRDefault="005331F7">
            <w:ins w:id="287" w:author="161003" w:date="2017-03-22T16:14:00Z">
              <w:r>
                <w:tab/>
                <w:t>“function”:5,</w:t>
              </w:r>
            </w:ins>
          </w:p>
          <w:p w14:paraId="069E5D8D" w14:textId="77777777" w:rsidR="00B34661" w:rsidRDefault="005331F7">
            <w:pPr>
              <w:ind w:firstLine="480"/>
            </w:pPr>
            <w:ins w:id="288" w:author="161003" w:date="2017-03-22T16:14:00Z">
              <w:r>
                <w:t>“device”:10,</w:t>
              </w:r>
            </w:ins>
          </w:p>
          <w:p w14:paraId="0477AD4A" w14:textId="77777777" w:rsidR="00B34661" w:rsidRDefault="005331F7">
            <w:pPr>
              <w:ind w:firstLine="480"/>
            </w:pPr>
            <w:ins w:id="289" w:author="161003" w:date="2017-03-22T16:14:00Z">
              <w:r>
                <w:t>“level”:?</w:t>
              </w:r>
            </w:ins>
          </w:p>
          <w:p w14:paraId="7E3F92CC" w14:textId="77777777" w:rsidR="00B34661" w:rsidRDefault="005331F7">
            <w:ins w:id="290" w:author="161003" w:date="2017-03-22T16:14:00Z">
              <w:r>
                <w:t>}</w:t>
              </w:r>
            </w:ins>
          </w:p>
        </w:tc>
      </w:tr>
      <w:tr w:rsidR="00B34661" w14:paraId="67C4801E" w14:textId="77777777">
        <w:trPr>
          <w:jc w:val="center"/>
          <w:ins w:id="291" w:author="161003" w:date="2017-03-22T16:13:00Z"/>
        </w:trPr>
        <w:tc>
          <w:tcPr>
            <w:tcW w:w="3958" w:type="dxa"/>
            <w:shd w:val="clear" w:color="auto" w:fill="auto"/>
            <w:tcMar>
              <w:left w:w="108" w:type="dxa"/>
            </w:tcMar>
            <w:vAlign w:val="center"/>
          </w:tcPr>
          <w:p w14:paraId="6C415258" w14:textId="77777777" w:rsidR="00B34661" w:rsidRDefault="005331F7">
            <w:pPr>
              <w:rPr>
                <w:color w:val="000000"/>
              </w:rPr>
            </w:pPr>
            <w:ins w:id="292" w:author="161003" w:date="2017-03-22T16:13:00Z">
              <w:r>
                <w:rPr>
                  <w:color w:val="000000"/>
                </w:rPr>
                <w:t>STATUS_OUTPUT2_VOL</w:t>
              </w:r>
            </w:ins>
          </w:p>
        </w:tc>
        <w:tc>
          <w:tcPr>
            <w:tcW w:w="3183" w:type="dxa"/>
            <w:shd w:val="clear" w:color="auto" w:fill="auto"/>
            <w:tcMar>
              <w:left w:w="108" w:type="dxa"/>
            </w:tcMar>
          </w:tcPr>
          <w:p w14:paraId="2100EF75" w14:textId="77777777" w:rsidR="00B34661" w:rsidRDefault="005331F7">
            <w:ins w:id="293" w:author="161003" w:date="2017-03-22T16:14:00Z">
              <w:r>
                <w:t>{</w:t>
              </w:r>
            </w:ins>
          </w:p>
          <w:p w14:paraId="3BEF2E26" w14:textId="77777777" w:rsidR="00B34661" w:rsidRDefault="005331F7">
            <w:ins w:id="294" w:author="161003" w:date="2017-03-22T16:14:00Z">
              <w:r>
                <w:tab/>
                <w:t>“function”:5,</w:t>
              </w:r>
            </w:ins>
          </w:p>
          <w:p w14:paraId="61CA4F0E" w14:textId="77777777" w:rsidR="00B34661" w:rsidRDefault="005331F7">
            <w:pPr>
              <w:ind w:firstLine="480"/>
            </w:pPr>
            <w:ins w:id="295" w:author="161003" w:date="2017-03-22T16:14:00Z">
              <w:r>
                <w:t>“device”:11,</w:t>
              </w:r>
            </w:ins>
          </w:p>
          <w:p w14:paraId="2947B177" w14:textId="77777777" w:rsidR="00B34661" w:rsidRDefault="005331F7">
            <w:pPr>
              <w:ind w:firstLine="480"/>
            </w:pPr>
            <w:ins w:id="296" w:author="161003" w:date="2017-03-22T16:14:00Z">
              <w:r>
                <w:t>“level”:?</w:t>
              </w:r>
            </w:ins>
          </w:p>
          <w:p w14:paraId="3E6FF2DB" w14:textId="77777777" w:rsidR="00B34661" w:rsidRDefault="005331F7">
            <w:ins w:id="297" w:author="161003" w:date="2017-03-22T16:14:00Z">
              <w:r>
                <w:t>}</w:t>
              </w:r>
            </w:ins>
          </w:p>
        </w:tc>
      </w:tr>
      <w:tr w:rsidR="00B34661" w14:paraId="5167E9FB" w14:textId="77777777">
        <w:trPr>
          <w:jc w:val="center"/>
          <w:ins w:id="298" w:author="161003" w:date="2017-03-22T16:13:00Z"/>
        </w:trPr>
        <w:tc>
          <w:tcPr>
            <w:tcW w:w="3958" w:type="dxa"/>
            <w:shd w:val="clear" w:color="auto" w:fill="auto"/>
            <w:tcMar>
              <w:left w:w="108" w:type="dxa"/>
            </w:tcMar>
            <w:vAlign w:val="center"/>
          </w:tcPr>
          <w:p w14:paraId="7873E074" w14:textId="77777777" w:rsidR="00B34661" w:rsidRDefault="005331F7">
            <w:pPr>
              <w:rPr>
                <w:color w:val="000000"/>
              </w:rPr>
            </w:pPr>
            <w:ins w:id="299" w:author="161003" w:date="2017-03-22T16:13:00Z">
              <w:r>
                <w:rPr>
                  <w:color w:val="000000"/>
                </w:rPr>
                <w:t>STATUS_OUTPUT3_VOL</w:t>
              </w:r>
            </w:ins>
          </w:p>
        </w:tc>
        <w:tc>
          <w:tcPr>
            <w:tcW w:w="3183" w:type="dxa"/>
            <w:shd w:val="clear" w:color="auto" w:fill="auto"/>
            <w:tcMar>
              <w:left w:w="108" w:type="dxa"/>
            </w:tcMar>
          </w:tcPr>
          <w:p w14:paraId="1076AF04" w14:textId="77777777" w:rsidR="00B34661" w:rsidRDefault="005331F7">
            <w:ins w:id="300" w:author="161003" w:date="2017-03-22T16:14:00Z">
              <w:r>
                <w:t>{</w:t>
              </w:r>
            </w:ins>
          </w:p>
          <w:p w14:paraId="3424DD15" w14:textId="77777777" w:rsidR="00B34661" w:rsidRDefault="005331F7">
            <w:ins w:id="301" w:author="161003" w:date="2017-03-22T16:14:00Z">
              <w:r>
                <w:tab/>
                <w:t>“function”:5,</w:t>
              </w:r>
            </w:ins>
          </w:p>
          <w:p w14:paraId="0542440D" w14:textId="77777777" w:rsidR="00B34661" w:rsidRDefault="005331F7">
            <w:pPr>
              <w:ind w:firstLine="480"/>
            </w:pPr>
            <w:ins w:id="302" w:author="161003" w:date="2017-03-22T16:14:00Z">
              <w:r>
                <w:t>“device”:12,</w:t>
              </w:r>
            </w:ins>
          </w:p>
          <w:p w14:paraId="5A395CE5" w14:textId="77777777" w:rsidR="00B34661" w:rsidRDefault="005331F7">
            <w:pPr>
              <w:ind w:firstLine="480"/>
            </w:pPr>
            <w:ins w:id="303" w:author="161003" w:date="2017-03-22T16:14:00Z">
              <w:r>
                <w:t>“level”:?</w:t>
              </w:r>
            </w:ins>
          </w:p>
          <w:p w14:paraId="65ADA38B" w14:textId="77777777" w:rsidR="00B34661" w:rsidRDefault="005331F7">
            <w:ins w:id="304" w:author="161003" w:date="2017-03-22T16:14:00Z">
              <w:r>
                <w:t>}</w:t>
              </w:r>
            </w:ins>
          </w:p>
        </w:tc>
      </w:tr>
      <w:tr w:rsidR="00B34661" w14:paraId="2AE672FE" w14:textId="77777777">
        <w:trPr>
          <w:jc w:val="center"/>
          <w:ins w:id="305" w:author="161003" w:date="2017-03-22T16:13:00Z"/>
        </w:trPr>
        <w:tc>
          <w:tcPr>
            <w:tcW w:w="3958" w:type="dxa"/>
            <w:shd w:val="clear" w:color="auto" w:fill="auto"/>
            <w:tcMar>
              <w:left w:w="108" w:type="dxa"/>
            </w:tcMar>
            <w:vAlign w:val="center"/>
          </w:tcPr>
          <w:p w14:paraId="1A881DE6" w14:textId="77777777" w:rsidR="00B34661" w:rsidRDefault="005331F7">
            <w:pPr>
              <w:rPr>
                <w:color w:val="000000"/>
              </w:rPr>
            </w:pPr>
            <w:ins w:id="306" w:author="161003" w:date="2017-03-22T16:13:00Z">
              <w:r>
                <w:rPr>
                  <w:color w:val="000000"/>
                </w:rPr>
                <w:t>STATUS_OUTPUT6_VOL</w:t>
              </w:r>
            </w:ins>
          </w:p>
        </w:tc>
        <w:tc>
          <w:tcPr>
            <w:tcW w:w="3183" w:type="dxa"/>
            <w:shd w:val="clear" w:color="auto" w:fill="auto"/>
            <w:tcMar>
              <w:left w:w="108" w:type="dxa"/>
            </w:tcMar>
          </w:tcPr>
          <w:p w14:paraId="72EFC09E" w14:textId="77777777" w:rsidR="00B34661" w:rsidRDefault="005331F7">
            <w:ins w:id="307" w:author="161003" w:date="2017-03-22T16:14:00Z">
              <w:r>
                <w:t>{</w:t>
              </w:r>
            </w:ins>
          </w:p>
          <w:p w14:paraId="72BD52D9" w14:textId="77777777" w:rsidR="00B34661" w:rsidRDefault="005331F7">
            <w:ins w:id="308" w:author="161003" w:date="2017-03-22T16:14:00Z">
              <w:r>
                <w:tab/>
                <w:t>“function”:5,</w:t>
              </w:r>
            </w:ins>
          </w:p>
          <w:p w14:paraId="64204CEF" w14:textId="77777777" w:rsidR="00B34661" w:rsidRDefault="005331F7">
            <w:pPr>
              <w:ind w:firstLine="480"/>
            </w:pPr>
            <w:ins w:id="309" w:author="161003" w:date="2017-03-22T16:14:00Z">
              <w:r>
                <w:t>“device”:13,</w:t>
              </w:r>
            </w:ins>
          </w:p>
          <w:p w14:paraId="463461A3" w14:textId="77777777" w:rsidR="00B34661" w:rsidRDefault="005331F7">
            <w:pPr>
              <w:ind w:firstLine="480"/>
            </w:pPr>
            <w:ins w:id="310" w:author="161003" w:date="2017-03-22T16:14:00Z">
              <w:r>
                <w:t>“level”:?</w:t>
              </w:r>
            </w:ins>
          </w:p>
          <w:p w14:paraId="62928ADF" w14:textId="77777777" w:rsidR="00B34661" w:rsidRDefault="005331F7">
            <w:ins w:id="311" w:author="161003" w:date="2017-03-22T16:14:00Z">
              <w:r>
                <w:t>}</w:t>
              </w:r>
            </w:ins>
          </w:p>
        </w:tc>
      </w:tr>
      <w:tr w:rsidR="00B34661" w14:paraId="41004EB5" w14:textId="77777777">
        <w:trPr>
          <w:jc w:val="center"/>
          <w:ins w:id="312" w:author="161003" w:date="2017-03-22T16:13:00Z"/>
        </w:trPr>
        <w:tc>
          <w:tcPr>
            <w:tcW w:w="3958" w:type="dxa"/>
            <w:shd w:val="clear" w:color="auto" w:fill="auto"/>
            <w:tcMar>
              <w:left w:w="108" w:type="dxa"/>
            </w:tcMar>
            <w:vAlign w:val="center"/>
          </w:tcPr>
          <w:p w14:paraId="65D635EA" w14:textId="77777777" w:rsidR="00B34661" w:rsidRDefault="00B34661">
            <w:pPr>
              <w:rPr>
                <w:color w:val="000000"/>
              </w:rPr>
            </w:pPr>
          </w:p>
        </w:tc>
        <w:tc>
          <w:tcPr>
            <w:tcW w:w="3183" w:type="dxa"/>
            <w:shd w:val="clear" w:color="auto" w:fill="auto"/>
            <w:tcMar>
              <w:left w:w="108" w:type="dxa"/>
            </w:tcMar>
          </w:tcPr>
          <w:p w14:paraId="65DF4253" w14:textId="77777777" w:rsidR="00B34661" w:rsidRDefault="00B34661"/>
        </w:tc>
      </w:tr>
      <w:tr w:rsidR="00B34661" w14:paraId="1A47CC8F" w14:textId="77777777">
        <w:trPr>
          <w:jc w:val="center"/>
          <w:ins w:id="313" w:author="161003" w:date="2017-03-22T16:13:00Z"/>
        </w:trPr>
        <w:tc>
          <w:tcPr>
            <w:tcW w:w="3958" w:type="dxa"/>
            <w:shd w:val="clear" w:color="auto" w:fill="auto"/>
            <w:tcMar>
              <w:left w:w="108" w:type="dxa"/>
            </w:tcMar>
            <w:vAlign w:val="center"/>
          </w:tcPr>
          <w:p w14:paraId="43D84674" w14:textId="77777777" w:rsidR="00B34661" w:rsidRDefault="00B34661">
            <w:pPr>
              <w:rPr>
                <w:color w:val="000000"/>
              </w:rPr>
            </w:pPr>
          </w:p>
        </w:tc>
        <w:tc>
          <w:tcPr>
            <w:tcW w:w="3183" w:type="dxa"/>
            <w:shd w:val="clear" w:color="auto" w:fill="auto"/>
            <w:tcMar>
              <w:left w:w="108" w:type="dxa"/>
            </w:tcMar>
          </w:tcPr>
          <w:p w14:paraId="5B139BAB" w14:textId="77777777" w:rsidR="00B34661" w:rsidRDefault="00B34661"/>
        </w:tc>
      </w:tr>
    </w:tbl>
    <w:p w14:paraId="4F7F50D5" w14:textId="77777777" w:rsidR="00B34661" w:rsidRDefault="00B34661"/>
    <w:p w14:paraId="624CCEC6" w14:textId="77777777" w:rsidR="00B34661" w:rsidRDefault="00B34661"/>
    <w:p w14:paraId="37A56223" w14:textId="77777777" w:rsidR="00B34661" w:rsidRDefault="00B34661"/>
    <w:p w14:paraId="5EB2BB3E" w14:textId="77777777" w:rsidR="00B34661" w:rsidRDefault="00B34661"/>
    <w:p w14:paraId="09C63442" w14:textId="77777777" w:rsidR="00B34661" w:rsidRDefault="00B34661"/>
    <w:p w14:paraId="13CF8FB0" w14:textId="77777777" w:rsidR="00B34661" w:rsidRDefault="00B34661"/>
    <w:p w14:paraId="1CC7FFE6" w14:textId="77777777" w:rsidR="00B34661" w:rsidRDefault="00B34661"/>
    <w:p w14:paraId="3FB0CD6E" w14:textId="77777777" w:rsidR="00B34661" w:rsidRDefault="005331F7" w:rsidP="00427CCF">
      <w:pPr>
        <w:pStyle w:val="31"/>
      </w:pPr>
      <w:bookmarkStart w:id="314" w:name="_Toc479769057"/>
      <w:r>
        <w:t>Firebase Cloud Messaging ID Register Request Command JSON Example</w:t>
      </w:r>
      <w:bookmarkEnd w:id="314"/>
    </w:p>
    <w:tbl>
      <w:tblPr>
        <w:tblStyle w:val="af8"/>
        <w:tblW w:w="8522" w:type="dxa"/>
        <w:jc w:val="center"/>
        <w:tblLook w:val="04A0" w:firstRow="1" w:lastRow="0" w:firstColumn="1" w:lastColumn="0" w:noHBand="0" w:noVBand="1"/>
      </w:tblPr>
      <w:tblGrid>
        <w:gridCol w:w="2966"/>
        <w:gridCol w:w="2989"/>
        <w:gridCol w:w="2567"/>
      </w:tblGrid>
      <w:tr w:rsidR="00B34661" w14:paraId="128DE027" w14:textId="77777777">
        <w:trPr>
          <w:jc w:val="center"/>
        </w:trPr>
        <w:tc>
          <w:tcPr>
            <w:tcW w:w="2966" w:type="dxa"/>
            <w:shd w:val="clear" w:color="auto" w:fill="DDD9C3" w:themeFill="background2" w:themeFillShade="E6"/>
            <w:tcMar>
              <w:left w:w="108" w:type="dxa"/>
            </w:tcMar>
            <w:vAlign w:val="center"/>
          </w:tcPr>
          <w:p w14:paraId="7CC5DB9C" w14:textId="77777777" w:rsidR="00B34661" w:rsidRDefault="005331F7">
            <w:pPr>
              <w:jc w:val="center"/>
              <w:rPr>
                <w:rFonts w:eastAsia="標楷體" w:cs="Times New Roman"/>
              </w:rPr>
            </w:pPr>
            <w:r>
              <w:rPr>
                <w:rFonts w:eastAsia="標楷體" w:cs="Times New Roman"/>
              </w:rPr>
              <w:t>欄位名稱</w:t>
            </w:r>
          </w:p>
        </w:tc>
        <w:tc>
          <w:tcPr>
            <w:tcW w:w="2989" w:type="dxa"/>
            <w:shd w:val="clear" w:color="auto" w:fill="DDD9C3" w:themeFill="background2" w:themeFillShade="E6"/>
            <w:tcMar>
              <w:left w:w="108" w:type="dxa"/>
            </w:tcMar>
            <w:vAlign w:val="center"/>
          </w:tcPr>
          <w:p w14:paraId="4D86EA07" w14:textId="77777777" w:rsidR="00B34661" w:rsidRDefault="005331F7">
            <w:pPr>
              <w:jc w:val="center"/>
              <w:rPr>
                <w:rFonts w:eastAsia="標楷體" w:cs="Times New Roman"/>
              </w:rPr>
            </w:pPr>
            <w:r>
              <w:rPr>
                <w:rFonts w:eastAsia="標楷體" w:cs="Times New Roman"/>
              </w:rPr>
              <w:t>欄位說明</w:t>
            </w:r>
          </w:p>
        </w:tc>
        <w:tc>
          <w:tcPr>
            <w:tcW w:w="2567" w:type="dxa"/>
            <w:shd w:val="clear" w:color="auto" w:fill="DDD9C3" w:themeFill="background2" w:themeFillShade="E6"/>
            <w:tcMar>
              <w:left w:w="108" w:type="dxa"/>
            </w:tcMar>
          </w:tcPr>
          <w:p w14:paraId="4BCD0035" w14:textId="77777777" w:rsidR="00B34661" w:rsidRDefault="005331F7">
            <w:pPr>
              <w:jc w:val="center"/>
              <w:rPr>
                <w:rFonts w:eastAsia="標楷體" w:cs="Times New Roman"/>
              </w:rPr>
            </w:pPr>
            <w:r>
              <w:rPr>
                <w:rFonts w:eastAsia="標楷體" w:cs="Times New Roman"/>
              </w:rPr>
              <w:t>欄位型態</w:t>
            </w:r>
          </w:p>
        </w:tc>
      </w:tr>
      <w:tr w:rsidR="00B34661" w14:paraId="485A2BFB" w14:textId="77777777">
        <w:trPr>
          <w:jc w:val="center"/>
        </w:trPr>
        <w:tc>
          <w:tcPr>
            <w:tcW w:w="2966" w:type="dxa"/>
            <w:shd w:val="clear" w:color="auto" w:fill="auto"/>
            <w:tcMar>
              <w:left w:w="108" w:type="dxa"/>
            </w:tcMar>
            <w:vAlign w:val="center"/>
          </w:tcPr>
          <w:p w14:paraId="67DCE50C" w14:textId="77777777" w:rsidR="00B34661" w:rsidRDefault="005331F7">
            <w:pPr>
              <w:jc w:val="center"/>
              <w:rPr>
                <w:rFonts w:eastAsia="標楷體" w:cs="Times New Roman"/>
              </w:rPr>
            </w:pPr>
            <w:r>
              <w:rPr>
                <w:rFonts w:cs="Times New Roman"/>
              </w:rPr>
              <w:t>FCM_ID</w:t>
            </w:r>
          </w:p>
        </w:tc>
        <w:tc>
          <w:tcPr>
            <w:tcW w:w="2989" w:type="dxa"/>
            <w:shd w:val="clear" w:color="auto" w:fill="auto"/>
            <w:tcMar>
              <w:left w:w="108" w:type="dxa"/>
            </w:tcMar>
            <w:vAlign w:val="center"/>
          </w:tcPr>
          <w:p w14:paraId="204BF5FF" w14:textId="77777777" w:rsidR="00B34661" w:rsidRDefault="005331F7">
            <w:pPr>
              <w:jc w:val="center"/>
              <w:rPr>
                <w:rFonts w:eastAsia="標楷體" w:cs="Times New Roman"/>
              </w:rPr>
            </w:pPr>
            <w:r>
              <w:rPr>
                <w:rFonts w:cs="Times New Roman"/>
              </w:rPr>
              <w:t xml:space="preserve">Firebase Cloud Messaging </w:t>
            </w:r>
            <w:r>
              <w:rPr>
                <w:rFonts w:cs="Times New Roman"/>
              </w:rPr>
              <w:t>推播</w:t>
            </w:r>
            <w:r>
              <w:rPr>
                <w:rFonts w:cs="Times New Roman"/>
              </w:rPr>
              <w:t>ID</w:t>
            </w:r>
          </w:p>
        </w:tc>
        <w:tc>
          <w:tcPr>
            <w:tcW w:w="2567" w:type="dxa"/>
            <w:shd w:val="clear" w:color="auto" w:fill="auto"/>
            <w:tcMar>
              <w:left w:w="108" w:type="dxa"/>
            </w:tcMar>
          </w:tcPr>
          <w:p w14:paraId="1D28FC0C" w14:textId="77777777" w:rsidR="00B34661" w:rsidRDefault="005331F7">
            <w:pPr>
              <w:jc w:val="center"/>
              <w:rPr>
                <w:rFonts w:cs="Times New Roman"/>
              </w:rPr>
            </w:pPr>
            <w:r>
              <w:rPr>
                <w:rFonts w:cs="Times New Roman"/>
              </w:rPr>
              <w:t>String</w:t>
            </w:r>
          </w:p>
        </w:tc>
      </w:tr>
      <w:tr w:rsidR="00B34661" w14:paraId="7DE3FBC8" w14:textId="77777777">
        <w:trPr>
          <w:jc w:val="center"/>
        </w:trPr>
        <w:tc>
          <w:tcPr>
            <w:tcW w:w="2966" w:type="dxa"/>
            <w:shd w:val="clear" w:color="auto" w:fill="auto"/>
            <w:tcMar>
              <w:left w:w="108" w:type="dxa"/>
            </w:tcMar>
            <w:vAlign w:val="center"/>
          </w:tcPr>
          <w:p w14:paraId="46560AEF" w14:textId="77777777" w:rsidR="00B34661" w:rsidRDefault="005331F7">
            <w:pPr>
              <w:jc w:val="center"/>
              <w:rPr>
                <w:rFonts w:eastAsia="標楷體" w:cs="Times New Roman"/>
              </w:rPr>
            </w:pPr>
            <w:r>
              <w:rPr>
                <w:rFonts w:cs="Times New Roman"/>
              </w:rPr>
              <w:t>APP_ID</w:t>
            </w:r>
          </w:p>
        </w:tc>
        <w:tc>
          <w:tcPr>
            <w:tcW w:w="2989" w:type="dxa"/>
            <w:shd w:val="clear" w:color="auto" w:fill="auto"/>
            <w:tcMar>
              <w:left w:w="108" w:type="dxa"/>
            </w:tcMar>
            <w:vAlign w:val="center"/>
          </w:tcPr>
          <w:p w14:paraId="6DEE48FD" w14:textId="77777777" w:rsidR="00B34661" w:rsidRDefault="005331F7">
            <w:pPr>
              <w:jc w:val="center"/>
              <w:rPr>
                <w:rFonts w:eastAsia="標楷體" w:cs="Times New Roman"/>
              </w:rPr>
            </w:pPr>
            <w:r>
              <w:rPr>
                <w:rFonts w:eastAsia="標楷體" w:cs="Times New Roman"/>
              </w:rPr>
              <w:t>MORE APP ID</w:t>
            </w:r>
          </w:p>
        </w:tc>
        <w:tc>
          <w:tcPr>
            <w:tcW w:w="2567" w:type="dxa"/>
            <w:shd w:val="clear" w:color="auto" w:fill="auto"/>
            <w:tcMar>
              <w:left w:w="108" w:type="dxa"/>
            </w:tcMar>
          </w:tcPr>
          <w:p w14:paraId="69730DC4" w14:textId="77777777" w:rsidR="00B34661" w:rsidRDefault="005331F7">
            <w:pPr>
              <w:jc w:val="center"/>
              <w:rPr>
                <w:rFonts w:eastAsia="標楷體" w:cs="Times New Roman"/>
              </w:rPr>
            </w:pPr>
            <w:r>
              <w:rPr>
                <w:rFonts w:cs="Times New Roman"/>
              </w:rPr>
              <w:t>String</w:t>
            </w:r>
          </w:p>
        </w:tc>
      </w:tr>
      <w:tr w:rsidR="00B34661" w14:paraId="4A5CB4A6" w14:textId="77777777">
        <w:trPr>
          <w:jc w:val="center"/>
        </w:trPr>
        <w:tc>
          <w:tcPr>
            <w:tcW w:w="2966" w:type="dxa"/>
            <w:shd w:val="clear" w:color="auto" w:fill="auto"/>
            <w:tcMar>
              <w:left w:w="108" w:type="dxa"/>
            </w:tcMar>
            <w:vAlign w:val="center"/>
          </w:tcPr>
          <w:p w14:paraId="2E3F10DB" w14:textId="77777777" w:rsidR="00B34661" w:rsidRDefault="005331F7">
            <w:pPr>
              <w:jc w:val="center"/>
              <w:rPr>
                <w:rFonts w:eastAsia="標楷體" w:cs="Times New Roman"/>
              </w:rPr>
            </w:pPr>
            <w:r>
              <w:rPr>
                <w:rFonts w:eastAsia="標楷體" w:cs="Times New Roman"/>
              </w:rPr>
              <w:t>USER_ID</w:t>
            </w:r>
          </w:p>
        </w:tc>
        <w:tc>
          <w:tcPr>
            <w:tcW w:w="2989" w:type="dxa"/>
            <w:shd w:val="clear" w:color="auto" w:fill="auto"/>
            <w:tcMar>
              <w:left w:w="108" w:type="dxa"/>
            </w:tcMar>
            <w:vAlign w:val="center"/>
          </w:tcPr>
          <w:p w14:paraId="44767C4C" w14:textId="77777777" w:rsidR="00B34661" w:rsidRDefault="005331F7">
            <w:pPr>
              <w:jc w:val="center"/>
              <w:rPr>
                <w:rFonts w:eastAsia="標楷體" w:cs="Times New Roman"/>
              </w:rPr>
            </w:pPr>
            <w:r>
              <w:rPr>
                <w:rFonts w:eastAsia="標楷體" w:cs="Times New Roman"/>
              </w:rPr>
              <w:t xml:space="preserve">APP User </w:t>
            </w:r>
            <w:r>
              <w:rPr>
                <w:rFonts w:eastAsia="標楷體" w:cs="Times New Roman"/>
              </w:rPr>
              <w:t>唯一識別碼</w:t>
            </w:r>
          </w:p>
        </w:tc>
        <w:tc>
          <w:tcPr>
            <w:tcW w:w="2567" w:type="dxa"/>
            <w:shd w:val="clear" w:color="auto" w:fill="auto"/>
            <w:tcMar>
              <w:left w:w="108" w:type="dxa"/>
            </w:tcMar>
          </w:tcPr>
          <w:p w14:paraId="108B482E" w14:textId="77777777" w:rsidR="00B34661" w:rsidRDefault="005331F7">
            <w:pPr>
              <w:jc w:val="center"/>
              <w:rPr>
                <w:rFonts w:eastAsia="標楷體" w:cs="Times New Roman"/>
              </w:rPr>
            </w:pPr>
            <w:r>
              <w:rPr>
                <w:rFonts w:cs="Times New Roman"/>
              </w:rPr>
              <w:t>String</w:t>
            </w:r>
          </w:p>
        </w:tc>
      </w:tr>
    </w:tbl>
    <w:p w14:paraId="618B1706" w14:textId="77777777" w:rsidR="00B34661" w:rsidRDefault="00B34661"/>
    <w:p w14:paraId="2FFF2F67" w14:textId="77777777" w:rsidR="00B34661" w:rsidRDefault="005331F7">
      <w:bookmarkStart w:id="315" w:name="_Ref472327437"/>
      <w:bookmarkEnd w:id="315"/>
      <w:r>
        <w:t>Ex:</w:t>
      </w:r>
    </w:p>
    <w:p w14:paraId="6BCA3D4F" w14:textId="77777777" w:rsidR="00B34661" w:rsidRDefault="005331F7">
      <w:r>
        <w:t>{</w:t>
      </w:r>
    </w:p>
    <w:p w14:paraId="489EF70F" w14:textId="77777777" w:rsidR="00B34661" w:rsidRDefault="005331F7">
      <w:r>
        <w:t xml:space="preserve">    "FCM_ID": "fSk3qfqUxRk:APA91bHPz9WAsR5vxX9hNE-zoaKHwXVs2BJKW4V9guXnGWO1gSFh-EwjhJpZ00Y0DgOvGhVEg8u5iNDXC-ff6E14nuWzyuSq33H8SZPFbgUpIPiEggQYIbCnt1ZlZEjplZnU33akmPW+",</w:t>
      </w:r>
    </w:p>
    <w:p w14:paraId="1578E1EE" w14:textId="77777777" w:rsidR="00B34661" w:rsidRDefault="005331F7">
      <w:r>
        <w:t xml:space="preserve">    "APP_ID": "1484537462214",</w:t>
      </w:r>
    </w:p>
    <w:p w14:paraId="59801504" w14:textId="77777777" w:rsidR="00B34661" w:rsidRDefault="005331F7">
      <w:r>
        <w:t xml:space="preserve">    "USER_ID": "d56e0b12-db99-11e6-bf26-cec0c932ce01"</w:t>
      </w:r>
    </w:p>
    <w:p w14:paraId="21B32514" w14:textId="77777777" w:rsidR="00B34661" w:rsidRDefault="005331F7">
      <w:r>
        <w:t>}</w:t>
      </w:r>
    </w:p>
    <w:p w14:paraId="70A235F2" w14:textId="77777777" w:rsidR="00B34661" w:rsidRDefault="00B34661"/>
    <w:p w14:paraId="19FC8246" w14:textId="77777777" w:rsidR="00B34661" w:rsidRDefault="005331F7" w:rsidP="00427CCF">
      <w:pPr>
        <w:pStyle w:val="31"/>
      </w:pPr>
      <w:bookmarkStart w:id="316" w:name="_Toc479769058"/>
      <w:r>
        <w:t>Smart Building QR-Code Token Command Request Command JSON Example</w:t>
      </w:r>
      <w:bookmarkEnd w:id="316"/>
      <w:r>
        <w:t xml:space="preserve"> </w:t>
      </w:r>
    </w:p>
    <w:tbl>
      <w:tblPr>
        <w:tblStyle w:val="af8"/>
        <w:tblW w:w="8522" w:type="dxa"/>
        <w:jc w:val="center"/>
        <w:tblLook w:val="04A0" w:firstRow="1" w:lastRow="0" w:firstColumn="1" w:lastColumn="0" w:noHBand="0" w:noVBand="1"/>
      </w:tblPr>
      <w:tblGrid>
        <w:gridCol w:w="2857"/>
        <w:gridCol w:w="2212"/>
        <w:gridCol w:w="1833"/>
        <w:gridCol w:w="1620"/>
      </w:tblGrid>
      <w:tr w:rsidR="00B34661" w14:paraId="3DBC22B4" w14:textId="77777777">
        <w:trPr>
          <w:jc w:val="center"/>
        </w:trPr>
        <w:tc>
          <w:tcPr>
            <w:tcW w:w="2856" w:type="dxa"/>
            <w:shd w:val="clear" w:color="auto" w:fill="DDD9C3" w:themeFill="background2" w:themeFillShade="E6"/>
            <w:tcMar>
              <w:left w:w="108" w:type="dxa"/>
            </w:tcMar>
            <w:vAlign w:val="center"/>
          </w:tcPr>
          <w:p w14:paraId="071E6690" w14:textId="77777777" w:rsidR="00B34661" w:rsidRDefault="005331F7">
            <w:pPr>
              <w:jc w:val="center"/>
              <w:rPr>
                <w:rFonts w:eastAsia="標楷體" w:cs="Times New Roman"/>
              </w:rPr>
            </w:pPr>
            <w:r>
              <w:rPr>
                <w:rFonts w:eastAsia="標楷體" w:cs="Times New Roman"/>
              </w:rPr>
              <w:t>欄位名稱</w:t>
            </w:r>
          </w:p>
        </w:tc>
        <w:tc>
          <w:tcPr>
            <w:tcW w:w="2212" w:type="dxa"/>
            <w:shd w:val="clear" w:color="auto" w:fill="DDD9C3" w:themeFill="background2" w:themeFillShade="E6"/>
            <w:tcMar>
              <w:left w:w="108" w:type="dxa"/>
            </w:tcMar>
            <w:vAlign w:val="center"/>
          </w:tcPr>
          <w:p w14:paraId="34515F74" w14:textId="77777777" w:rsidR="00B34661" w:rsidRDefault="005331F7">
            <w:pPr>
              <w:jc w:val="center"/>
              <w:rPr>
                <w:rFonts w:eastAsia="標楷體" w:cs="Times New Roman"/>
              </w:rPr>
            </w:pPr>
            <w:r>
              <w:rPr>
                <w:rFonts w:eastAsia="標楷體" w:cs="Times New Roman"/>
              </w:rPr>
              <w:t>欄位說明</w:t>
            </w:r>
          </w:p>
        </w:tc>
        <w:tc>
          <w:tcPr>
            <w:tcW w:w="1833" w:type="dxa"/>
            <w:shd w:val="clear" w:color="auto" w:fill="DDD9C3" w:themeFill="background2" w:themeFillShade="E6"/>
            <w:tcMar>
              <w:left w:w="108" w:type="dxa"/>
            </w:tcMar>
          </w:tcPr>
          <w:p w14:paraId="30C7C75F" w14:textId="77777777" w:rsidR="00B34661" w:rsidRDefault="005331F7">
            <w:pPr>
              <w:jc w:val="center"/>
              <w:rPr>
                <w:rFonts w:eastAsia="標楷體" w:cs="Times New Roman"/>
              </w:rPr>
            </w:pPr>
            <w:r>
              <w:rPr>
                <w:rFonts w:eastAsia="標楷體" w:cs="Times New Roman"/>
              </w:rPr>
              <w:t>欄位型態</w:t>
            </w:r>
          </w:p>
        </w:tc>
        <w:tc>
          <w:tcPr>
            <w:tcW w:w="1620" w:type="dxa"/>
            <w:shd w:val="clear" w:color="auto" w:fill="DDD9C3" w:themeFill="background2" w:themeFillShade="E6"/>
            <w:tcMar>
              <w:left w:w="108" w:type="dxa"/>
            </w:tcMar>
          </w:tcPr>
          <w:p w14:paraId="7B38665E" w14:textId="77777777" w:rsidR="00B34661" w:rsidRDefault="005331F7">
            <w:pPr>
              <w:jc w:val="center"/>
              <w:rPr>
                <w:rFonts w:eastAsia="標楷體" w:cs="Times New Roman"/>
              </w:rPr>
            </w:pPr>
            <w:r>
              <w:rPr>
                <w:rFonts w:eastAsia="標楷體" w:cs="Times New Roman"/>
              </w:rPr>
              <w:t>註</w:t>
            </w:r>
          </w:p>
        </w:tc>
      </w:tr>
      <w:tr w:rsidR="00B34661" w14:paraId="0C3ECBC1" w14:textId="77777777">
        <w:trPr>
          <w:jc w:val="center"/>
        </w:trPr>
        <w:tc>
          <w:tcPr>
            <w:tcW w:w="2856" w:type="dxa"/>
            <w:shd w:val="clear" w:color="auto" w:fill="auto"/>
            <w:tcMar>
              <w:left w:w="108" w:type="dxa"/>
            </w:tcMar>
            <w:vAlign w:val="center"/>
          </w:tcPr>
          <w:p w14:paraId="758C2549" w14:textId="77777777" w:rsidR="00B34661" w:rsidRDefault="005331F7">
            <w:pPr>
              <w:jc w:val="center"/>
              <w:rPr>
                <w:rFonts w:eastAsia="標楷體" w:cs="Times New Roman"/>
              </w:rPr>
            </w:pPr>
            <w:r>
              <w:rPr>
                <w:rFonts w:cs="Times New Roman"/>
              </w:rPr>
              <w:t>QRCODE_TOKEN</w:t>
            </w:r>
          </w:p>
        </w:tc>
        <w:tc>
          <w:tcPr>
            <w:tcW w:w="2212" w:type="dxa"/>
            <w:shd w:val="clear" w:color="auto" w:fill="auto"/>
            <w:tcMar>
              <w:left w:w="108" w:type="dxa"/>
            </w:tcMar>
            <w:vAlign w:val="center"/>
          </w:tcPr>
          <w:p w14:paraId="1C7F4FD1" w14:textId="77777777" w:rsidR="00B34661" w:rsidRDefault="005331F7">
            <w:pPr>
              <w:jc w:val="center"/>
              <w:rPr>
                <w:rFonts w:eastAsia="標楷體" w:cs="Times New Roman"/>
              </w:rPr>
            </w:pPr>
            <w:r>
              <w:rPr>
                <w:rFonts w:cs="Times New Roman"/>
              </w:rPr>
              <w:t>QR-Code</w:t>
            </w:r>
            <w:r>
              <w:rPr>
                <w:rFonts w:cs="Times New Roman"/>
              </w:rPr>
              <w:t>掃描到的</w:t>
            </w:r>
            <w:r>
              <w:rPr>
                <w:rFonts w:cs="Times New Roman"/>
              </w:rPr>
              <w:t>token</w:t>
            </w:r>
          </w:p>
        </w:tc>
        <w:tc>
          <w:tcPr>
            <w:tcW w:w="1833" w:type="dxa"/>
            <w:shd w:val="clear" w:color="auto" w:fill="auto"/>
            <w:tcMar>
              <w:left w:w="108" w:type="dxa"/>
            </w:tcMar>
          </w:tcPr>
          <w:p w14:paraId="5B25C6C9" w14:textId="77777777" w:rsidR="00B34661" w:rsidRDefault="005331F7">
            <w:pPr>
              <w:jc w:val="center"/>
              <w:rPr>
                <w:rFonts w:cs="Times New Roman"/>
              </w:rPr>
            </w:pPr>
            <w:r>
              <w:rPr>
                <w:rFonts w:cs="Times New Roman"/>
              </w:rPr>
              <w:t>String</w:t>
            </w:r>
          </w:p>
        </w:tc>
        <w:tc>
          <w:tcPr>
            <w:tcW w:w="1620" w:type="dxa"/>
            <w:shd w:val="clear" w:color="auto" w:fill="auto"/>
            <w:tcMar>
              <w:left w:w="108" w:type="dxa"/>
            </w:tcMar>
          </w:tcPr>
          <w:p w14:paraId="53480042" w14:textId="77777777" w:rsidR="00B34661" w:rsidRDefault="00B34661">
            <w:pPr>
              <w:jc w:val="center"/>
              <w:rPr>
                <w:rFonts w:cs="Times New Roman"/>
              </w:rPr>
            </w:pPr>
          </w:p>
        </w:tc>
      </w:tr>
      <w:tr w:rsidR="00B34661" w14:paraId="7631C817" w14:textId="77777777">
        <w:trPr>
          <w:jc w:val="center"/>
        </w:trPr>
        <w:tc>
          <w:tcPr>
            <w:tcW w:w="2856" w:type="dxa"/>
            <w:shd w:val="clear" w:color="auto" w:fill="auto"/>
            <w:tcMar>
              <w:left w:w="108" w:type="dxa"/>
            </w:tcMar>
            <w:vAlign w:val="center"/>
          </w:tcPr>
          <w:p w14:paraId="601B748B" w14:textId="77777777" w:rsidR="00B34661" w:rsidRDefault="005331F7">
            <w:pPr>
              <w:jc w:val="center"/>
              <w:rPr>
                <w:rFonts w:eastAsia="標楷體" w:cs="Times New Roman"/>
              </w:rPr>
            </w:pPr>
            <w:r>
              <w:rPr>
                <w:rFonts w:eastAsia="標楷體" w:cs="Times New Roman"/>
              </w:rPr>
              <w:t>USER_ID</w:t>
            </w:r>
          </w:p>
        </w:tc>
        <w:tc>
          <w:tcPr>
            <w:tcW w:w="2212" w:type="dxa"/>
            <w:shd w:val="clear" w:color="auto" w:fill="auto"/>
            <w:tcMar>
              <w:left w:w="108" w:type="dxa"/>
            </w:tcMar>
            <w:vAlign w:val="center"/>
          </w:tcPr>
          <w:p w14:paraId="1852D2A3" w14:textId="77777777" w:rsidR="00B34661" w:rsidRDefault="005331F7">
            <w:pPr>
              <w:jc w:val="center"/>
              <w:rPr>
                <w:rFonts w:eastAsia="標楷體" w:cs="Times New Roman"/>
              </w:rPr>
            </w:pPr>
            <w:r>
              <w:rPr>
                <w:rFonts w:eastAsia="標楷體" w:cs="Times New Roman"/>
              </w:rPr>
              <w:t>APP User UUID</w:t>
            </w:r>
          </w:p>
        </w:tc>
        <w:tc>
          <w:tcPr>
            <w:tcW w:w="1833" w:type="dxa"/>
            <w:shd w:val="clear" w:color="auto" w:fill="auto"/>
            <w:tcMar>
              <w:left w:w="108" w:type="dxa"/>
            </w:tcMar>
          </w:tcPr>
          <w:p w14:paraId="3C677E66" w14:textId="77777777" w:rsidR="00B34661" w:rsidRDefault="005331F7">
            <w:pPr>
              <w:jc w:val="center"/>
              <w:rPr>
                <w:rFonts w:eastAsia="標楷體" w:cs="Times New Roman"/>
              </w:rPr>
            </w:pPr>
            <w:r>
              <w:rPr>
                <w:rFonts w:cs="Times New Roman"/>
              </w:rPr>
              <w:t>String</w:t>
            </w:r>
          </w:p>
        </w:tc>
        <w:tc>
          <w:tcPr>
            <w:tcW w:w="1620" w:type="dxa"/>
            <w:shd w:val="clear" w:color="auto" w:fill="auto"/>
            <w:tcMar>
              <w:left w:w="108" w:type="dxa"/>
            </w:tcMar>
          </w:tcPr>
          <w:p w14:paraId="6968D7F5" w14:textId="77777777" w:rsidR="00B34661" w:rsidRDefault="005331F7">
            <w:pPr>
              <w:jc w:val="center"/>
              <w:rPr>
                <w:rFonts w:cs="Times New Roman"/>
              </w:rPr>
            </w:pPr>
            <w:r>
              <w:rPr>
                <w:rFonts w:cs="Times New Roman"/>
              </w:rPr>
              <w:t>當</w:t>
            </w:r>
            <w:r>
              <w:rPr>
                <w:rFonts w:cs="Times New Roman"/>
              </w:rPr>
              <w:t>USER_ID =null</w:t>
            </w:r>
            <w:r>
              <w:rPr>
                <w:rFonts w:cs="Times New Roman"/>
              </w:rPr>
              <w:t>時，請傳</w:t>
            </w:r>
            <w:r>
              <w:rPr>
                <w:rFonts w:cs="Times New Roman"/>
              </w:rPr>
              <w:t xml:space="preserve">String </w:t>
            </w:r>
            <w:r>
              <w:rPr>
                <w:rFonts w:cs="Times New Roman"/>
              </w:rPr>
              <w:lastRenderedPageBreak/>
              <w:t>Type  NULL</w:t>
            </w:r>
          </w:p>
        </w:tc>
      </w:tr>
    </w:tbl>
    <w:p w14:paraId="6ED5FE62" w14:textId="77777777" w:rsidR="00B34661" w:rsidRDefault="00B34661"/>
    <w:p w14:paraId="228CE253" w14:textId="77777777" w:rsidR="00B34661" w:rsidRDefault="005331F7">
      <w:r>
        <w:t>Ex:</w:t>
      </w:r>
    </w:p>
    <w:p w14:paraId="11D35336" w14:textId="77777777" w:rsidR="00B34661" w:rsidRDefault="005331F7">
      <w:r>
        <w:t>{</w:t>
      </w:r>
    </w:p>
    <w:p w14:paraId="732BF5E9" w14:textId="77777777" w:rsidR="00B34661" w:rsidRDefault="005331F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14:paraId="7885EDCB" w14:textId="77777777" w:rsidR="00B34661" w:rsidRDefault="005331F7">
      <w:r>
        <w:t xml:space="preserve">    "USER_ID": "d56e0b12-db99-11e6-bf26-cec0c932ce01"</w:t>
      </w:r>
    </w:p>
    <w:p w14:paraId="45007237" w14:textId="77777777" w:rsidR="00B34661" w:rsidRDefault="005331F7">
      <w:r>
        <w:t>}</w:t>
      </w:r>
    </w:p>
    <w:p w14:paraId="3D2A905B" w14:textId="77777777" w:rsidR="00B34661" w:rsidRDefault="00B34661"/>
    <w:p w14:paraId="24F0CDE0" w14:textId="77777777" w:rsidR="00B34661" w:rsidRDefault="005331F7">
      <w:r>
        <w:t>Ex:</w:t>
      </w:r>
    </w:p>
    <w:p w14:paraId="4516C38C" w14:textId="77777777" w:rsidR="00B34661" w:rsidRDefault="005331F7">
      <w:r>
        <w:t>{</w:t>
      </w:r>
    </w:p>
    <w:p w14:paraId="15589C0B" w14:textId="77777777" w:rsidR="00B34661" w:rsidRDefault="005331F7">
      <w:r>
        <w:t xml:space="preserve">    "QRCODE_TOKEN": "wWOoQaMc3bk0aKlFlKvCOBNS/QpXXxW9EztCVQHghDfTm7hgSHb9P8xjG3btILjpaDcaRymw9ckvgIoZKiydY3ceeSDzSiwtYT1/5SOqzdBMOwQYpkshP5Rf21OoUxVkAXWchywRXQ8ZYjazpcB42EPWwImDFY0HTyqwlqxrQBVxTNz1VGOWeIKU4HhGq6cvglShzHG0uF9C0KddPg1gL9UD5+CYoedDId90h723/7SvSOwcaxOI9t/HRTnM1GLTYwz7/jxjvkgh3xjwRHlRVGUWU3UoX5H",</w:t>
      </w:r>
    </w:p>
    <w:p w14:paraId="0366FEBB" w14:textId="77777777" w:rsidR="00B34661" w:rsidRDefault="005331F7">
      <w:r>
        <w:t xml:space="preserve">    "USER_ID": "null"</w:t>
      </w:r>
    </w:p>
    <w:p w14:paraId="21471045" w14:textId="77777777" w:rsidR="00B34661" w:rsidRDefault="005331F7">
      <w:r>
        <w:t>}</w:t>
      </w:r>
    </w:p>
    <w:p w14:paraId="3E47F3B8" w14:textId="77777777" w:rsidR="00B34661" w:rsidRDefault="00B34661"/>
    <w:p w14:paraId="695DACB6" w14:textId="77777777" w:rsidR="00B34661" w:rsidRDefault="00B34661"/>
    <w:p w14:paraId="49B7BE46" w14:textId="77777777" w:rsidR="00B34661" w:rsidRDefault="005331F7" w:rsidP="00427CCF">
      <w:pPr>
        <w:pStyle w:val="31"/>
      </w:pPr>
      <w:bookmarkStart w:id="317" w:name="_Ref472327573"/>
      <w:bookmarkStart w:id="318" w:name="_Toc479769059"/>
      <w:bookmarkEnd w:id="317"/>
      <w:r>
        <w:t>Smart Building QR-Code Token Command Response Command JSON Example</w:t>
      </w:r>
      <w:bookmarkEnd w:id="318"/>
    </w:p>
    <w:tbl>
      <w:tblPr>
        <w:tblStyle w:val="af8"/>
        <w:tblW w:w="8522" w:type="dxa"/>
        <w:jc w:val="center"/>
        <w:tblLook w:val="04A0" w:firstRow="1" w:lastRow="0" w:firstColumn="1" w:lastColumn="0" w:noHBand="0" w:noVBand="1"/>
      </w:tblPr>
      <w:tblGrid>
        <w:gridCol w:w="3200"/>
        <w:gridCol w:w="3004"/>
        <w:gridCol w:w="2318"/>
      </w:tblGrid>
      <w:tr w:rsidR="00B34661" w14:paraId="7BDB83B7" w14:textId="77777777">
        <w:trPr>
          <w:jc w:val="center"/>
        </w:trPr>
        <w:tc>
          <w:tcPr>
            <w:tcW w:w="3200" w:type="dxa"/>
            <w:shd w:val="clear" w:color="auto" w:fill="DDD9C3" w:themeFill="background2" w:themeFillShade="E6"/>
            <w:tcMar>
              <w:left w:w="108" w:type="dxa"/>
            </w:tcMar>
            <w:vAlign w:val="center"/>
          </w:tcPr>
          <w:p w14:paraId="290B5C72" w14:textId="77777777" w:rsidR="00B34661" w:rsidRDefault="005331F7">
            <w:pPr>
              <w:jc w:val="center"/>
              <w:rPr>
                <w:rFonts w:eastAsia="標楷體" w:cs="Times New Roman"/>
              </w:rPr>
            </w:pPr>
            <w:r>
              <w:rPr>
                <w:rFonts w:eastAsia="標楷體" w:cs="Times New Roman"/>
              </w:rPr>
              <w:t>欄位名稱</w:t>
            </w:r>
          </w:p>
        </w:tc>
        <w:tc>
          <w:tcPr>
            <w:tcW w:w="3004" w:type="dxa"/>
            <w:shd w:val="clear" w:color="auto" w:fill="DDD9C3" w:themeFill="background2" w:themeFillShade="E6"/>
            <w:tcMar>
              <w:left w:w="108" w:type="dxa"/>
            </w:tcMar>
            <w:vAlign w:val="center"/>
          </w:tcPr>
          <w:p w14:paraId="33E65329" w14:textId="77777777" w:rsidR="00B34661" w:rsidRDefault="005331F7">
            <w:pPr>
              <w:jc w:val="center"/>
              <w:rPr>
                <w:rFonts w:eastAsia="標楷體" w:cs="Times New Roman"/>
              </w:rPr>
            </w:pPr>
            <w:r>
              <w:rPr>
                <w:rFonts w:eastAsia="標楷體" w:cs="Times New Roman"/>
              </w:rPr>
              <w:t>欄位說明</w:t>
            </w:r>
          </w:p>
        </w:tc>
        <w:tc>
          <w:tcPr>
            <w:tcW w:w="2318" w:type="dxa"/>
            <w:shd w:val="clear" w:color="auto" w:fill="DDD9C3" w:themeFill="background2" w:themeFillShade="E6"/>
            <w:tcMar>
              <w:left w:w="108" w:type="dxa"/>
            </w:tcMar>
          </w:tcPr>
          <w:p w14:paraId="26112C41" w14:textId="77777777" w:rsidR="00B34661" w:rsidRDefault="005331F7">
            <w:pPr>
              <w:jc w:val="center"/>
              <w:rPr>
                <w:rFonts w:eastAsia="標楷體" w:cs="Times New Roman"/>
              </w:rPr>
            </w:pPr>
            <w:r>
              <w:rPr>
                <w:rFonts w:eastAsia="標楷體" w:cs="Times New Roman"/>
              </w:rPr>
              <w:t>欄位型態</w:t>
            </w:r>
          </w:p>
        </w:tc>
      </w:tr>
      <w:tr w:rsidR="00B34661" w14:paraId="2F7AB0EA" w14:textId="77777777">
        <w:trPr>
          <w:jc w:val="center"/>
        </w:trPr>
        <w:tc>
          <w:tcPr>
            <w:tcW w:w="3200" w:type="dxa"/>
            <w:shd w:val="clear" w:color="auto" w:fill="auto"/>
            <w:tcMar>
              <w:left w:w="108" w:type="dxa"/>
            </w:tcMar>
            <w:vAlign w:val="center"/>
          </w:tcPr>
          <w:p w14:paraId="2F58F5F9" w14:textId="77777777" w:rsidR="00B34661" w:rsidRDefault="005331F7">
            <w:pPr>
              <w:jc w:val="center"/>
              <w:rPr>
                <w:rFonts w:eastAsia="標楷體" w:cs="Times New Roman"/>
              </w:rPr>
            </w:pPr>
            <w:r>
              <w:rPr>
                <w:rFonts w:eastAsia="標楷體" w:cs="Times New Roman"/>
              </w:rPr>
              <w:t>QRCODE_TYPE</w:t>
            </w:r>
          </w:p>
        </w:tc>
        <w:tc>
          <w:tcPr>
            <w:tcW w:w="3004" w:type="dxa"/>
            <w:shd w:val="clear" w:color="auto" w:fill="auto"/>
            <w:tcMar>
              <w:left w:w="108" w:type="dxa"/>
            </w:tcMar>
            <w:vAlign w:val="center"/>
          </w:tcPr>
          <w:p w14:paraId="02E119EB" w14:textId="77777777" w:rsidR="00B34661" w:rsidRDefault="005331F7">
            <w:pPr>
              <w:jc w:val="center"/>
              <w:rPr>
                <w:rFonts w:eastAsia="標楷體" w:cs="Times New Roman"/>
              </w:rPr>
            </w:pPr>
            <w:r>
              <w:rPr>
                <w:rFonts w:eastAsia="標楷體" w:cs="Times New Roman"/>
              </w:rPr>
              <w:t>回傳</w:t>
            </w:r>
            <w:r>
              <w:rPr>
                <w:rFonts w:eastAsia="標楷體" w:cs="Times New Roman"/>
              </w:rPr>
              <w:t>QR-Code</w:t>
            </w:r>
            <w:r>
              <w:rPr>
                <w:rFonts w:eastAsia="標楷體" w:cs="Times New Roman"/>
              </w:rPr>
              <w:t>掃描到型態</w:t>
            </w:r>
          </w:p>
        </w:tc>
        <w:tc>
          <w:tcPr>
            <w:tcW w:w="2318" w:type="dxa"/>
            <w:shd w:val="clear" w:color="auto" w:fill="auto"/>
            <w:tcMar>
              <w:left w:w="108" w:type="dxa"/>
            </w:tcMar>
          </w:tcPr>
          <w:p w14:paraId="10ABF24A" w14:textId="77777777" w:rsidR="00B34661" w:rsidRDefault="005331F7">
            <w:pPr>
              <w:jc w:val="center"/>
              <w:rPr>
                <w:rFonts w:eastAsia="標楷體" w:cs="Times New Roman"/>
              </w:rPr>
            </w:pPr>
            <w:r>
              <w:rPr>
                <w:rFonts w:eastAsia="標楷體" w:cs="Times New Roman"/>
              </w:rPr>
              <w:t>String</w:t>
            </w:r>
          </w:p>
        </w:tc>
      </w:tr>
      <w:tr w:rsidR="00B34661" w14:paraId="5F300D15" w14:textId="77777777">
        <w:trPr>
          <w:jc w:val="center"/>
        </w:trPr>
        <w:tc>
          <w:tcPr>
            <w:tcW w:w="3200" w:type="dxa"/>
            <w:shd w:val="clear" w:color="auto" w:fill="auto"/>
            <w:tcMar>
              <w:left w:w="108" w:type="dxa"/>
            </w:tcMar>
            <w:vAlign w:val="center"/>
          </w:tcPr>
          <w:p w14:paraId="10E1DC0D" w14:textId="77777777" w:rsidR="00B34661" w:rsidRDefault="005331F7">
            <w:pPr>
              <w:jc w:val="center"/>
              <w:rPr>
                <w:rFonts w:eastAsia="標楷體" w:cs="Times New Roman"/>
              </w:rPr>
            </w:pPr>
            <w:r>
              <w:rPr>
                <w:rFonts w:eastAsia="標楷體" w:cs="Times New Roman"/>
              </w:rPr>
              <w:t>MESSAGE</w:t>
            </w:r>
          </w:p>
        </w:tc>
        <w:tc>
          <w:tcPr>
            <w:tcW w:w="3004" w:type="dxa"/>
            <w:shd w:val="clear" w:color="auto" w:fill="auto"/>
            <w:tcMar>
              <w:left w:w="108" w:type="dxa"/>
            </w:tcMar>
            <w:vAlign w:val="center"/>
          </w:tcPr>
          <w:p w14:paraId="43C3866F" w14:textId="77777777" w:rsidR="00B34661" w:rsidRDefault="005331F7">
            <w:pPr>
              <w:jc w:val="center"/>
              <w:rPr>
                <w:rFonts w:eastAsia="標楷體" w:cs="Times New Roman"/>
              </w:rPr>
            </w:pPr>
            <w:r>
              <w:rPr>
                <w:rFonts w:eastAsia="標楷體" w:cs="Times New Roman"/>
              </w:rPr>
              <w:t>JSON Data</w:t>
            </w:r>
            <w:r>
              <w:rPr>
                <w:rFonts w:eastAsia="標楷體" w:cs="Times New Roman"/>
              </w:rPr>
              <w:t>對應</w:t>
            </w:r>
            <w:r>
              <w:rPr>
                <w:rFonts w:eastAsia="標楷體" w:cs="Times New Roman"/>
              </w:rPr>
              <w:t>QR-Code Type</w:t>
            </w:r>
          </w:p>
        </w:tc>
        <w:tc>
          <w:tcPr>
            <w:tcW w:w="2318" w:type="dxa"/>
            <w:shd w:val="clear" w:color="auto" w:fill="auto"/>
            <w:tcMar>
              <w:left w:w="108" w:type="dxa"/>
            </w:tcMar>
          </w:tcPr>
          <w:p w14:paraId="3F093481" w14:textId="77777777" w:rsidR="00B34661" w:rsidRDefault="005331F7">
            <w:pPr>
              <w:jc w:val="center"/>
              <w:rPr>
                <w:rFonts w:cs="Times New Roman"/>
              </w:rPr>
            </w:pPr>
            <w:r>
              <w:rPr>
                <w:rFonts w:cs="Times New Roman"/>
              </w:rPr>
              <w:t xml:space="preserve">JSON </w:t>
            </w:r>
          </w:p>
        </w:tc>
      </w:tr>
    </w:tbl>
    <w:p w14:paraId="5172BEC3" w14:textId="77777777" w:rsidR="00B34661" w:rsidRDefault="00B34661"/>
    <w:p w14:paraId="3A0D1A67" w14:textId="77777777" w:rsidR="00B34661" w:rsidRDefault="005331F7">
      <w:pPr>
        <w:rPr>
          <w:rFonts w:eastAsia="標楷體" w:cs="Times New Roman"/>
        </w:rPr>
      </w:pPr>
      <w:r>
        <w:rPr>
          <w:rFonts w:eastAsia="標楷體" w:cs="Times New Roman"/>
        </w:rPr>
        <w:t>QRCODE_TYPE = 0</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無法辨識</w:t>
      </w:r>
      <w:r>
        <w:rPr>
          <w:rFonts w:eastAsia="標楷體" w:cs="Times New Roman"/>
        </w:rPr>
        <w:t>QR-CODE</w:t>
      </w:r>
      <w:r>
        <w:rPr>
          <w:rFonts w:eastAsia="標楷體" w:cs="Times New Roman"/>
        </w:rPr>
        <w:t>資訊</w:t>
      </w:r>
    </w:p>
    <w:p w14:paraId="23BAB9E9" w14:textId="77777777"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6641" w:type="dxa"/>
        <w:jc w:val="center"/>
        <w:tblLook w:val="04A0" w:firstRow="1" w:lastRow="0" w:firstColumn="1" w:lastColumn="0" w:noHBand="0" w:noVBand="1"/>
      </w:tblPr>
      <w:tblGrid>
        <w:gridCol w:w="2683"/>
        <w:gridCol w:w="2250"/>
        <w:gridCol w:w="1708"/>
      </w:tblGrid>
      <w:tr w:rsidR="00B34661" w14:paraId="2F0F9917" w14:textId="77777777">
        <w:trPr>
          <w:jc w:val="center"/>
        </w:trPr>
        <w:tc>
          <w:tcPr>
            <w:tcW w:w="2683" w:type="dxa"/>
            <w:shd w:val="clear" w:color="auto" w:fill="DDD9C3" w:themeFill="background2" w:themeFillShade="E6"/>
            <w:tcMar>
              <w:left w:w="108" w:type="dxa"/>
            </w:tcMar>
            <w:vAlign w:val="center"/>
          </w:tcPr>
          <w:p w14:paraId="4D7AE6FA" w14:textId="77777777"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14:paraId="7EFBDBA9" w14:textId="77777777" w:rsidR="00B34661" w:rsidRDefault="005331F7">
            <w:pPr>
              <w:jc w:val="center"/>
              <w:rPr>
                <w:rFonts w:eastAsia="標楷體" w:cs="Times New Roman"/>
              </w:rPr>
            </w:pPr>
            <w:r>
              <w:rPr>
                <w:rFonts w:eastAsia="標楷體" w:cs="Times New Roman"/>
              </w:rPr>
              <w:t>欄位說明</w:t>
            </w:r>
          </w:p>
        </w:tc>
        <w:tc>
          <w:tcPr>
            <w:tcW w:w="1708" w:type="dxa"/>
            <w:shd w:val="clear" w:color="auto" w:fill="DDD9C3" w:themeFill="background2" w:themeFillShade="E6"/>
            <w:tcMar>
              <w:left w:w="108" w:type="dxa"/>
            </w:tcMar>
          </w:tcPr>
          <w:p w14:paraId="1F26D03E" w14:textId="77777777" w:rsidR="00B34661" w:rsidRDefault="005331F7">
            <w:pPr>
              <w:jc w:val="center"/>
              <w:rPr>
                <w:rFonts w:eastAsia="標楷體" w:cs="Times New Roman"/>
              </w:rPr>
            </w:pPr>
            <w:r>
              <w:rPr>
                <w:rFonts w:eastAsia="標楷體" w:cs="Times New Roman"/>
              </w:rPr>
              <w:t>欄位型態</w:t>
            </w:r>
          </w:p>
        </w:tc>
      </w:tr>
      <w:tr w:rsidR="00B34661" w14:paraId="6325BF4F" w14:textId="77777777">
        <w:trPr>
          <w:jc w:val="center"/>
        </w:trPr>
        <w:tc>
          <w:tcPr>
            <w:tcW w:w="2683" w:type="dxa"/>
            <w:shd w:val="clear" w:color="auto" w:fill="auto"/>
            <w:tcMar>
              <w:left w:w="108" w:type="dxa"/>
            </w:tcMar>
            <w:vAlign w:val="center"/>
          </w:tcPr>
          <w:p w14:paraId="0470D489" w14:textId="77777777" w:rsidR="00B34661" w:rsidRDefault="005331F7">
            <w:pPr>
              <w:jc w:val="center"/>
              <w:rPr>
                <w:rFonts w:eastAsia="標楷體" w:cs="Times New Roman"/>
              </w:rPr>
            </w:pPr>
            <w:r>
              <w:rPr>
                <w:rFonts w:eastAsia="標楷體" w:cs="Times New Roman"/>
              </w:rPr>
              <w:lastRenderedPageBreak/>
              <w:t>RESULT_MESSAGE</w:t>
            </w:r>
          </w:p>
        </w:tc>
        <w:tc>
          <w:tcPr>
            <w:tcW w:w="2250" w:type="dxa"/>
            <w:shd w:val="clear" w:color="auto" w:fill="auto"/>
            <w:tcMar>
              <w:left w:w="108" w:type="dxa"/>
            </w:tcMar>
            <w:vAlign w:val="center"/>
          </w:tcPr>
          <w:p w14:paraId="779642B0" w14:textId="77777777" w:rsidR="00B34661" w:rsidRDefault="005331F7">
            <w:pPr>
              <w:jc w:val="center"/>
              <w:rPr>
                <w:rFonts w:eastAsia="標楷體" w:cs="Times New Roman"/>
              </w:rPr>
            </w:pPr>
            <w:r>
              <w:rPr>
                <w:rFonts w:eastAsia="標楷體" w:cs="Times New Roman"/>
              </w:rPr>
              <w:t>QR-CODE</w:t>
            </w:r>
            <w:r>
              <w:rPr>
                <w:rFonts w:eastAsia="標楷體" w:cs="Times New Roman"/>
              </w:rPr>
              <w:t>資訊</w:t>
            </w:r>
          </w:p>
        </w:tc>
        <w:tc>
          <w:tcPr>
            <w:tcW w:w="1708" w:type="dxa"/>
            <w:shd w:val="clear" w:color="auto" w:fill="auto"/>
            <w:tcMar>
              <w:left w:w="108" w:type="dxa"/>
            </w:tcMar>
          </w:tcPr>
          <w:p w14:paraId="5A895F9C" w14:textId="77777777" w:rsidR="00B34661" w:rsidRDefault="005331F7">
            <w:pPr>
              <w:jc w:val="center"/>
              <w:rPr>
                <w:rFonts w:eastAsia="標楷體" w:cs="Times New Roman"/>
              </w:rPr>
            </w:pPr>
            <w:r>
              <w:rPr>
                <w:rFonts w:eastAsia="標楷體" w:cs="Times New Roman"/>
              </w:rPr>
              <w:t>String</w:t>
            </w:r>
          </w:p>
        </w:tc>
      </w:tr>
    </w:tbl>
    <w:p w14:paraId="3A291929" w14:textId="77777777" w:rsidR="00B34661" w:rsidRDefault="00B34661"/>
    <w:p w14:paraId="55B6FD1B" w14:textId="77777777" w:rsidR="00B34661" w:rsidRDefault="005331F7">
      <w:pPr>
        <w:rPr>
          <w:rFonts w:eastAsia="標楷體" w:cs="Times New Roman"/>
        </w:rPr>
      </w:pPr>
      <w:r>
        <w:rPr>
          <w:rFonts w:eastAsia="標楷體" w:cs="Times New Roman"/>
        </w:rPr>
        <w:t>Ex:</w:t>
      </w:r>
    </w:p>
    <w:p w14:paraId="6818CC06" w14:textId="77777777" w:rsidR="00B34661" w:rsidRDefault="00B34661"/>
    <w:p w14:paraId="1A57EC81" w14:textId="77777777" w:rsidR="00B34661" w:rsidRDefault="005331F7">
      <w:r>
        <w:t>{</w:t>
      </w:r>
    </w:p>
    <w:p w14:paraId="3A18E10A" w14:textId="77777777" w:rsidR="00B34661" w:rsidRDefault="005331F7">
      <w:r>
        <w:t xml:space="preserve">    "QRCODE_TYPE": "0",</w:t>
      </w:r>
    </w:p>
    <w:p w14:paraId="677DFDBE" w14:textId="77777777" w:rsidR="00B34661" w:rsidRDefault="005331F7">
      <w:r>
        <w:t xml:space="preserve">    "MESSAGE ": {</w:t>
      </w:r>
    </w:p>
    <w:p w14:paraId="677C5C4E" w14:textId="77777777" w:rsidR="00B34661" w:rsidRDefault="005331F7">
      <w:r>
        <w:t xml:space="preserve">        "RESULT_MESSAGE": "Unknown this QR-Code Type"</w:t>
      </w:r>
    </w:p>
    <w:p w14:paraId="28EE06F6" w14:textId="77777777" w:rsidR="00B34661" w:rsidRDefault="005331F7">
      <w:r>
        <w:t xml:space="preserve">    }</w:t>
      </w:r>
    </w:p>
    <w:p w14:paraId="4E8DD10D" w14:textId="77777777" w:rsidR="00B34661" w:rsidRDefault="005331F7">
      <w:r>
        <w:t>}</w:t>
      </w:r>
    </w:p>
    <w:p w14:paraId="3199B6B7" w14:textId="77777777" w:rsidR="00B34661" w:rsidRDefault="00B34661"/>
    <w:p w14:paraId="71035FE5" w14:textId="77777777" w:rsidR="00B34661" w:rsidRDefault="00B34661"/>
    <w:p w14:paraId="2982D718" w14:textId="77777777" w:rsidR="00B34661" w:rsidRDefault="005331F7">
      <w:pPr>
        <w:rPr>
          <w:rFonts w:eastAsia="標楷體" w:cs="Times New Roman"/>
        </w:rPr>
      </w:pPr>
      <w:r>
        <w:rPr>
          <w:rFonts w:eastAsia="標楷體" w:cs="Times New Roman"/>
        </w:rPr>
        <w:t>QRCODE_TYPE = 1</w:t>
      </w:r>
      <w:r>
        <w:rPr>
          <w:rFonts w:eastAsia="標楷體" w:cs="Times New Roman"/>
        </w:rPr>
        <w:t>時，為</w:t>
      </w:r>
      <w:r>
        <w:rPr>
          <w:rFonts w:eastAsia="標楷體" w:cs="Times New Roman"/>
        </w:rPr>
        <w:t xml:space="preserve"> </w:t>
      </w:r>
      <w:r>
        <w:rPr>
          <w:rFonts w:eastAsia="標楷體" w:cs="Times New Roman"/>
        </w:rPr>
        <w:t>會議通知</w:t>
      </w:r>
    </w:p>
    <w:p w14:paraId="1B8273C9" w14:textId="77777777"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6641" w:type="dxa"/>
        <w:jc w:val="center"/>
        <w:tblLook w:val="04A0" w:firstRow="1" w:lastRow="0" w:firstColumn="1" w:lastColumn="0" w:noHBand="0" w:noVBand="1"/>
      </w:tblPr>
      <w:tblGrid>
        <w:gridCol w:w="2683"/>
        <w:gridCol w:w="2250"/>
        <w:gridCol w:w="1708"/>
      </w:tblGrid>
      <w:tr w:rsidR="00B34661" w14:paraId="161FE262" w14:textId="77777777">
        <w:trPr>
          <w:jc w:val="center"/>
        </w:trPr>
        <w:tc>
          <w:tcPr>
            <w:tcW w:w="2683" w:type="dxa"/>
            <w:shd w:val="clear" w:color="auto" w:fill="DDD9C3" w:themeFill="background2" w:themeFillShade="E6"/>
            <w:tcMar>
              <w:left w:w="108" w:type="dxa"/>
            </w:tcMar>
            <w:vAlign w:val="center"/>
          </w:tcPr>
          <w:p w14:paraId="76A0A51B" w14:textId="77777777"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14:paraId="0BEAFAC4" w14:textId="77777777" w:rsidR="00B34661" w:rsidRDefault="005331F7">
            <w:pPr>
              <w:jc w:val="center"/>
              <w:rPr>
                <w:rFonts w:eastAsia="標楷體" w:cs="Times New Roman"/>
              </w:rPr>
            </w:pPr>
            <w:r>
              <w:rPr>
                <w:rFonts w:eastAsia="標楷體" w:cs="Times New Roman"/>
              </w:rPr>
              <w:t>欄位說明</w:t>
            </w:r>
          </w:p>
        </w:tc>
        <w:tc>
          <w:tcPr>
            <w:tcW w:w="1708" w:type="dxa"/>
            <w:shd w:val="clear" w:color="auto" w:fill="DDD9C3" w:themeFill="background2" w:themeFillShade="E6"/>
            <w:tcMar>
              <w:left w:w="108" w:type="dxa"/>
            </w:tcMar>
          </w:tcPr>
          <w:p w14:paraId="50A2F1B7" w14:textId="77777777" w:rsidR="00B34661" w:rsidRDefault="005331F7">
            <w:pPr>
              <w:jc w:val="center"/>
              <w:rPr>
                <w:rFonts w:eastAsia="標楷體" w:cs="Times New Roman"/>
              </w:rPr>
            </w:pPr>
            <w:r>
              <w:rPr>
                <w:rFonts w:eastAsia="標楷體" w:cs="Times New Roman"/>
              </w:rPr>
              <w:t>欄位型態</w:t>
            </w:r>
          </w:p>
        </w:tc>
      </w:tr>
      <w:tr w:rsidR="00B34661" w14:paraId="75DEEBCF" w14:textId="77777777">
        <w:trPr>
          <w:jc w:val="center"/>
        </w:trPr>
        <w:tc>
          <w:tcPr>
            <w:tcW w:w="2683" w:type="dxa"/>
            <w:shd w:val="clear" w:color="auto" w:fill="auto"/>
            <w:tcMar>
              <w:left w:w="108" w:type="dxa"/>
            </w:tcMar>
            <w:vAlign w:val="center"/>
          </w:tcPr>
          <w:p w14:paraId="603C8877" w14:textId="77777777" w:rsidR="00B34661" w:rsidRDefault="005331F7">
            <w:pPr>
              <w:jc w:val="center"/>
              <w:rPr>
                <w:rFonts w:eastAsia="標楷體" w:cs="Times New Roman"/>
              </w:rPr>
            </w:pPr>
            <w:r>
              <w:rPr>
                <w:rFonts w:eastAsia="標楷體" w:cs="Times New Roman"/>
              </w:rPr>
              <w:t>USER_ID</w:t>
            </w:r>
          </w:p>
        </w:tc>
        <w:tc>
          <w:tcPr>
            <w:tcW w:w="2250" w:type="dxa"/>
            <w:shd w:val="clear" w:color="auto" w:fill="auto"/>
            <w:tcMar>
              <w:left w:w="108" w:type="dxa"/>
            </w:tcMar>
            <w:vAlign w:val="center"/>
          </w:tcPr>
          <w:p w14:paraId="0D4C2649" w14:textId="77777777" w:rsidR="00B34661" w:rsidRDefault="005331F7">
            <w:pPr>
              <w:jc w:val="center"/>
              <w:rPr>
                <w:rFonts w:eastAsia="標楷體" w:cs="Times New Roman"/>
              </w:rPr>
            </w:pPr>
            <w:r>
              <w:rPr>
                <w:rFonts w:eastAsia="標楷體" w:cs="Times New Roman"/>
              </w:rPr>
              <w:t>此</w:t>
            </w:r>
            <w:r>
              <w:rPr>
                <w:rFonts w:eastAsia="標楷體" w:cs="Times New Roman"/>
              </w:rPr>
              <w:t>User ID</w:t>
            </w:r>
          </w:p>
        </w:tc>
        <w:tc>
          <w:tcPr>
            <w:tcW w:w="1708" w:type="dxa"/>
            <w:shd w:val="clear" w:color="auto" w:fill="auto"/>
            <w:tcMar>
              <w:left w:w="108" w:type="dxa"/>
            </w:tcMar>
          </w:tcPr>
          <w:p w14:paraId="3D6564F5" w14:textId="77777777" w:rsidR="00B34661" w:rsidRDefault="005331F7">
            <w:pPr>
              <w:jc w:val="center"/>
              <w:rPr>
                <w:rFonts w:eastAsia="標楷體" w:cs="Times New Roman"/>
              </w:rPr>
            </w:pPr>
            <w:r>
              <w:rPr>
                <w:rFonts w:eastAsia="標楷體" w:cs="Times New Roman"/>
              </w:rPr>
              <w:t>String</w:t>
            </w:r>
          </w:p>
        </w:tc>
      </w:tr>
      <w:tr w:rsidR="00B34661" w14:paraId="2714B267" w14:textId="77777777">
        <w:trPr>
          <w:jc w:val="center"/>
        </w:trPr>
        <w:tc>
          <w:tcPr>
            <w:tcW w:w="2683" w:type="dxa"/>
            <w:shd w:val="clear" w:color="auto" w:fill="auto"/>
            <w:tcMar>
              <w:left w:w="108" w:type="dxa"/>
            </w:tcMar>
            <w:vAlign w:val="center"/>
          </w:tcPr>
          <w:p w14:paraId="0409581E" w14:textId="77777777" w:rsidR="00B34661" w:rsidRDefault="00B34661">
            <w:pPr>
              <w:jc w:val="center"/>
              <w:rPr>
                <w:rFonts w:eastAsia="標楷體" w:cs="Times New Roman"/>
              </w:rPr>
            </w:pPr>
          </w:p>
        </w:tc>
        <w:tc>
          <w:tcPr>
            <w:tcW w:w="2250" w:type="dxa"/>
            <w:shd w:val="clear" w:color="auto" w:fill="auto"/>
            <w:tcMar>
              <w:left w:w="108" w:type="dxa"/>
            </w:tcMar>
            <w:vAlign w:val="center"/>
          </w:tcPr>
          <w:p w14:paraId="75862A5F" w14:textId="77777777" w:rsidR="00B34661" w:rsidRDefault="00B34661">
            <w:pPr>
              <w:jc w:val="center"/>
              <w:rPr>
                <w:rFonts w:eastAsia="標楷體" w:cs="Times New Roman"/>
              </w:rPr>
            </w:pPr>
          </w:p>
        </w:tc>
        <w:tc>
          <w:tcPr>
            <w:tcW w:w="1708" w:type="dxa"/>
            <w:shd w:val="clear" w:color="auto" w:fill="auto"/>
            <w:tcMar>
              <w:left w:w="108" w:type="dxa"/>
            </w:tcMar>
          </w:tcPr>
          <w:p w14:paraId="3714768C" w14:textId="77777777" w:rsidR="00B34661" w:rsidRDefault="00B34661">
            <w:pPr>
              <w:jc w:val="center"/>
              <w:rPr>
                <w:rFonts w:eastAsia="標楷體" w:cs="Times New Roman"/>
              </w:rPr>
            </w:pPr>
          </w:p>
        </w:tc>
      </w:tr>
    </w:tbl>
    <w:p w14:paraId="600CCF37" w14:textId="77777777" w:rsidR="00B34661" w:rsidRDefault="005331F7">
      <w:pPr>
        <w:rPr>
          <w:rFonts w:eastAsia="標楷體" w:cs="Times New Roman"/>
        </w:rPr>
      </w:pPr>
      <w:r>
        <w:rPr>
          <w:rFonts w:eastAsia="標楷體" w:cs="Times New Roman"/>
        </w:rPr>
        <w:t>Ex:</w:t>
      </w:r>
    </w:p>
    <w:p w14:paraId="66765ADA" w14:textId="77777777" w:rsidR="00B34661" w:rsidRDefault="005331F7">
      <w:r>
        <w:t>{</w:t>
      </w:r>
    </w:p>
    <w:p w14:paraId="65885048" w14:textId="77777777" w:rsidR="00B34661" w:rsidRDefault="005331F7">
      <w:r>
        <w:t xml:space="preserve">    "QRCODE_TYPE": "1",</w:t>
      </w:r>
    </w:p>
    <w:p w14:paraId="397CDA5C" w14:textId="77777777" w:rsidR="00B34661" w:rsidRDefault="005331F7">
      <w:r>
        <w:t xml:space="preserve">    "MESSAGE ": {</w:t>
      </w:r>
    </w:p>
    <w:p w14:paraId="05D1CD19" w14:textId="77777777" w:rsidR="00B34661" w:rsidRDefault="005331F7">
      <w:r>
        <w:t xml:space="preserve">        "</w:t>
      </w:r>
      <w:r>
        <w:rPr>
          <w:rFonts w:eastAsia="標楷體" w:cs="Times New Roman"/>
        </w:rPr>
        <w:t xml:space="preserve"> USER_ID</w:t>
      </w:r>
      <w:r>
        <w:t xml:space="preserve"> ": " d56e0b12-db99-11e6-bf26-cec0c932ce01"</w:t>
      </w:r>
    </w:p>
    <w:p w14:paraId="5CB5EB1B" w14:textId="77777777" w:rsidR="00B34661" w:rsidRDefault="005331F7">
      <w:r>
        <w:t xml:space="preserve">    }</w:t>
      </w:r>
    </w:p>
    <w:p w14:paraId="4A095F66" w14:textId="77777777" w:rsidR="00B34661" w:rsidRDefault="005331F7">
      <w:r>
        <w:t>}</w:t>
      </w:r>
    </w:p>
    <w:p w14:paraId="649D97CE" w14:textId="77777777" w:rsidR="00B34661" w:rsidRDefault="00B34661">
      <w:pPr>
        <w:rPr>
          <w:rFonts w:eastAsia="標楷體" w:cs="Times New Roman"/>
        </w:rPr>
      </w:pPr>
    </w:p>
    <w:p w14:paraId="0CD5AC2E" w14:textId="77777777" w:rsidR="00B34661" w:rsidRDefault="00B34661">
      <w:pPr>
        <w:rPr>
          <w:rFonts w:eastAsia="標楷體" w:cs="Times New Roman"/>
        </w:rPr>
      </w:pPr>
    </w:p>
    <w:p w14:paraId="7C3B1B3A" w14:textId="77777777" w:rsidR="00B34661" w:rsidRDefault="005331F7">
      <w:pPr>
        <w:rPr>
          <w:rFonts w:eastAsia="標楷體" w:cs="Times New Roman"/>
        </w:rPr>
      </w:pPr>
      <w:r>
        <w:rPr>
          <w:rFonts w:eastAsia="標楷體" w:cs="Times New Roman"/>
        </w:rPr>
        <w:t>QRCODE_TYPE = 2</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智慧簽到</w:t>
      </w:r>
    </w:p>
    <w:p w14:paraId="02907AF5" w14:textId="77777777"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8348" w:type="dxa"/>
        <w:jc w:val="center"/>
        <w:tblLook w:val="04A0" w:firstRow="1" w:lastRow="0" w:firstColumn="1" w:lastColumn="0" w:noHBand="0" w:noVBand="1"/>
      </w:tblPr>
      <w:tblGrid>
        <w:gridCol w:w="2684"/>
        <w:gridCol w:w="2250"/>
        <w:gridCol w:w="1707"/>
        <w:gridCol w:w="1707"/>
      </w:tblGrid>
      <w:tr w:rsidR="00B34661" w14:paraId="6944F5C6" w14:textId="77777777">
        <w:trPr>
          <w:jc w:val="center"/>
        </w:trPr>
        <w:tc>
          <w:tcPr>
            <w:tcW w:w="2683" w:type="dxa"/>
            <w:shd w:val="clear" w:color="auto" w:fill="DDD9C3" w:themeFill="background2" w:themeFillShade="E6"/>
            <w:tcMar>
              <w:left w:w="108" w:type="dxa"/>
            </w:tcMar>
            <w:vAlign w:val="center"/>
          </w:tcPr>
          <w:p w14:paraId="7BC9B848" w14:textId="77777777"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14:paraId="04AF939B" w14:textId="77777777" w:rsidR="00B34661" w:rsidRDefault="005331F7">
            <w:pPr>
              <w:jc w:val="center"/>
              <w:rPr>
                <w:rFonts w:eastAsia="標楷體" w:cs="Times New Roman"/>
              </w:rPr>
            </w:pPr>
            <w:r>
              <w:rPr>
                <w:rFonts w:eastAsia="標楷體" w:cs="Times New Roman"/>
              </w:rPr>
              <w:t>欄位說明</w:t>
            </w:r>
          </w:p>
        </w:tc>
        <w:tc>
          <w:tcPr>
            <w:tcW w:w="1707" w:type="dxa"/>
            <w:shd w:val="clear" w:color="auto" w:fill="DDD9C3" w:themeFill="background2" w:themeFillShade="E6"/>
            <w:tcMar>
              <w:left w:w="108" w:type="dxa"/>
            </w:tcMar>
          </w:tcPr>
          <w:p w14:paraId="5EBE45A6" w14:textId="77777777" w:rsidR="00B34661" w:rsidRDefault="005331F7">
            <w:pPr>
              <w:jc w:val="center"/>
              <w:rPr>
                <w:rFonts w:eastAsia="標楷體" w:cs="Times New Roman"/>
              </w:rPr>
            </w:pPr>
            <w:r>
              <w:rPr>
                <w:rFonts w:eastAsia="標楷體" w:cs="Times New Roman"/>
              </w:rPr>
              <w:t>欄位型態</w:t>
            </w:r>
          </w:p>
        </w:tc>
        <w:tc>
          <w:tcPr>
            <w:tcW w:w="1707" w:type="dxa"/>
            <w:shd w:val="clear" w:color="auto" w:fill="DDD9C3" w:themeFill="background2" w:themeFillShade="E6"/>
            <w:tcMar>
              <w:left w:w="108" w:type="dxa"/>
            </w:tcMar>
          </w:tcPr>
          <w:p w14:paraId="4482CED1" w14:textId="77777777" w:rsidR="00B34661" w:rsidRDefault="005331F7">
            <w:pPr>
              <w:jc w:val="center"/>
              <w:rPr>
                <w:rFonts w:eastAsia="標楷體" w:cs="Times New Roman"/>
              </w:rPr>
            </w:pPr>
            <w:r>
              <w:rPr>
                <w:rFonts w:eastAsia="標楷體" w:cs="Times New Roman"/>
              </w:rPr>
              <w:t>註</w:t>
            </w:r>
          </w:p>
        </w:tc>
      </w:tr>
      <w:tr w:rsidR="00B34661" w14:paraId="36D8B66E" w14:textId="77777777">
        <w:trPr>
          <w:jc w:val="center"/>
        </w:trPr>
        <w:tc>
          <w:tcPr>
            <w:tcW w:w="2683" w:type="dxa"/>
            <w:shd w:val="clear" w:color="auto" w:fill="auto"/>
            <w:tcMar>
              <w:left w:w="108" w:type="dxa"/>
            </w:tcMar>
            <w:vAlign w:val="center"/>
          </w:tcPr>
          <w:p w14:paraId="1595A292" w14:textId="77777777" w:rsidR="00B34661" w:rsidRDefault="005331F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14:paraId="288A7543" w14:textId="77777777" w:rsidR="00B34661" w:rsidRDefault="005331F7">
            <w:pPr>
              <w:jc w:val="center"/>
              <w:rPr>
                <w:rFonts w:eastAsia="標楷體" w:cs="Times New Roman"/>
              </w:rPr>
            </w:pPr>
            <w:r>
              <w:rPr>
                <w:rFonts w:eastAsia="標楷體" w:cs="Times New Roman"/>
              </w:rPr>
              <w:t>是否今日有能力做簽到</w:t>
            </w:r>
          </w:p>
        </w:tc>
        <w:tc>
          <w:tcPr>
            <w:tcW w:w="1707" w:type="dxa"/>
            <w:shd w:val="clear" w:color="auto" w:fill="auto"/>
            <w:tcMar>
              <w:left w:w="108" w:type="dxa"/>
            </w:tcMar>
          </w:tcPr>
          <w:p w14:paraId="62C143FC" w14:textId="77777777" w:rsidR="00B34661" w:rsidRDefault="005331F7">
            <w:pPr>
              <w:jc w:val="center"/>
              <w:rPr>
                <w:rFonts w:eastAsia="標楷體" w:cs="Times New Roman"/>
              </w:rPr>
            </w:pPr>
            <w:r>
              <w:rPr>
                <w:rFonts w:eastAsia="標楷體" w:cs="Times New Roman"/>
              </w:rPr>
              <w:t>Boolean</w:t>
            </w:r>
          </w:p>
        </w:tc>
        <w:tc>
          <w:tcPr>
            <w:tcW w:w="1707" w:type="dxa"/>
            <w:shd w:val="clear" w:color="auto" w:fill="auto"/>
            <w:tcMar>
              <w:left w:w="108" w:type="dxa"/>
            </w:tcMar>
          </w:tcPr>
          <w:p w14:paraId="2B5A00AD" w14:textId="77777777" w:rsidR="00B34661" w:rsidRDefault="005331F7">
            <w:pPr>
              <w:jc w:val="center"/>
              <w:rPr>
                <w:rFonts w:eastAsia="標楷體" w:cs="Times New Roman"/>
              </w:rPr>
            </w:pPr>
            <w:r>
              <w:rPr>
                <w:rFonts w:eastAsia="標楷體" w:cs="Times New Roman"/>
              </w:rPr>
              <w:t>當此人今日無會議場合時，</w:t>
            </w:r>
            <w:r>
              <w:rPr>
                <w:rFonts w:eastAsia="標楷體" w:cs="Times New Roman"/>
              </w:rPr>
              <w:t>RUSULT</w:t>
            </w:r>
            <w:r>
              <w:rPr>
                <w:rFonts w:eastAsia="標楷體" w:cs="Times New Roman"/>
              </w:rPr>
              <w:t>會回傳</w:t>
            </w:r>
            <w:r>
              <w:rPr>
                <w:rFonts w:eastAsia="標楷體" w:cs="Times New Roman"/>
              </w:rPr>
              <w:t>false</w:t>
            </w:r>
          </w:p>
        </w:tc>
      </w:tr>
      <w:tr w:rsidR="00B34661" w14:paraId="32E66F65" w14:textId="77777777">
        <w:trPr>
          <w:jc w:val="center"/>
        </w:trPr>
        <w:tc>
          <w:tcPr>
            <w:tcW w:w="2683" w:type="dxa"/>
            <w:shd w:val="clear" w:color="auto" w:fill="auto"/>
            <w:tcMar>
              <w:left w:w="108" w:type="dxa"/>
            </w:tcMar>
            <w:vAlign w:val="center"/>
          </w:tcPr>
          <w:p w14:paraId="32DB5BAD" w14:textId="77777777" w:rsidR="00B34661" w:rsidRDefault="005331F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14:paraId="2458BACA" w14:textId="77777777" w:rsidR="00B34661" w:rsidRDefault="005331F7">
            <w:pPr>
              <w:jc w:val="center"/>
              <w:rPr>
                <w:rFonts w:eastAsia="標楷體" w:cs="Times New Roman"/>
              </w:rPr>
            </w:pPr>
            <w:r>
              <w:rPr>
                <w:rFonts w:eastAsia="標楷體" w:cs="Times New Roman"/>
              </w:rPr>
              <w:t>簽到資訊</w:t>
            </w:r>
          </w:p>
        </w:tc>
        <w:tc>
          <w:tcPr>
            <w:tcW w:w="1707" w:type="dxa"/>
            <w:shd w:val="clear" w:color="auto" w:fill="auto"/>
            <w:tcMar>
              <w:left w:w="108" w:type="dxa"/>
            </w:tcMar>
          </w:tcPr>
          <w:p w14:paraId="7B02A109" w14:textId="77777777" w:rsidR="00B34661" w:rsidRDefault="005331F7">
            <w:pPr>
              <w:jc w:val="center"/>
              <w:rPr>
                <w:rFonts w:eastAsia="標楷體" w:cs="Times New Roman"/>
              </w:rPr>
            </w:pPr>
            <w:r>
              <w:rPr>
                <w:rFonts w:eastAsia="標楷體" w:cs="Times New Roman"/>
              </w:rPr>
              <w:t>String</w:t>
            </w:r>
          </w:p>
        </w:tc>
        <w:tc>
          <w:tcPr>
            <w:tcW w:w="1707" w:type="dxa"/>
            <w:shd w:val="clear" w:color="auto" w:fill="auto"/>
            <w:tcMar>
              <w:left w:w="108" w:type="dxa"/>
            </w:tcMar>
          </w:tcPr>
          <w:p w14:paraId="2EE8C551" w14:textId="77777777" w:rsidR="00B34661" w:rsidRDefault="00B34661">
            <w:pPr>
              <w:jc w:val="center"/>
              <w:rPr>
                <w:rFonts w:eastAsia="標楷體" w:cs="Times New Roman"/>
              </w:rPr>
            </w:pPr>
          </w:p>
        </w:tc>
      </w:tr>
    </w:tbl>
    <w:p w14:paraId="4D4C4DA8" w14:textId="77777777" w:rsidR="00B34661" w:rsidRDefault="005331F7">
      <w:pPr>
        <w:rPr>
          <w:rFonts w:eastAsia="標楷體" w:cs="Times New Roman"/>
        </w:rPr>
      </w:pPr>
      <w:r>
        <w:rPr>
          <w:rFonts w:eastAsia="標楷體" w:cs="Times New Roman"/>
        </w:rPr>
        <w:t>Ex:</w:t>
      </w:r>
    </w:p>
    <w:p w14:paraId="034C0951" w14:textId="77777777" w:rsidR="00B34661" w:rsidRDefault="005331F7">
      <w:r>
        <w:t>{</w:t>
      </w:r>
    </w:p>
    <w:p w14:paraId="170E0F64" w14:textId="77777777" w:rsidR="00B34661" w:rsidRDefault="005331F7">
      <w:r>
        <w:t xml:space="preserve">    "QRCODE_TYPE": "2",</w:t>
      </w:r>
    </w:p>
    <w:p w14:paraId="11713431" w14:textId="77777777" w:rsidR="00B34661" w:rsidRDefault="005331F7">
      <w:r>
        <w:t xml:space="preserve">    "MESSAGE ": {</w:t>
      </w:r>
    </w:p>
    <w:p w14:paraId="3EEC0382" w14:textId="77777777" w:rsidR="00B34661" w:rsidRDefault="005331F7">
      <w:r>
        <w:t xml:space="preserve">        "</w:t>
      </w:r>
      <w:r>
        <w:rPr>
          <w:rFonts w:eastAsia="標楷體" w:cs="Times New Roman"/>
        </w:rPr>
        <w:t xml:space="preserve"> RESULT</w:t>
      </w:r>
      <w:r>
        <w:t xml:space="preserve"> ": true,</w:t>
      </w:r>
    </w:p>
    <w:p w14:paraId="7F4F658B" w14:textId="77777777" w:rsidR="00B34661" w:rsidRDefault="005331F7">
      <w:r>
        <w:t>"</w:t>
      </w:r>
      <w:r>
        <w:rPr>
          <w:rFonts w:eastAsia="標楷體" w:cs="Times New Roman"/>
        </w:rPr>
        <w:t xml:space="preserve"> RESULT_MESSAGE</w:t>
      </w:r>
      <w:r>
        <w:t xml:space="preserve"> ":" XXXXX"</w:t>
      </w:r>
    </w:p>
    <w:p w14:paraId="23F7851A" w14:textId="77777777" w:rsidR="00B34661" w:rsidRDefault="005331F7">
      <w:r>
        <w:lastRenderedPageBreak/>
        <w:t xml:space="preserve">    }</w:t>
      </w:r>
    </w:p>
    <w:p w14:paraId="69B9F6CE" w14:textId="77777777" w:rsidR="00B34661" w:rsidRDefault="005331F7">
      <w:r>
        <w:t>}</w:t>
      </w:r>
    </w:p>
    <w:p w14:paraId="1E3E3E2A" w14:textId="77777777" w:rsidR="00B34661" w:rsidRDefault="00B34661">
      <w:pPr>
        <w:rPr>
          <w:rFonts w:eastAsia="標楷體" w:cs="Times New Roman"/>
        </w:rPr>
      </w:pPr>
    </w:p>
    <w:p w14:paraId="54E3985D" w14:textId="77777777" w:rsidR="00B34661" w:rsidRDefault="005331F7">
      <w:pPr>
        <w:rPr>
          <w:rFonts w:eastAsia="標楷體" w:cs="Times New Roman"/>
        </w:rPr>
      </w:pPr>
      <w:r>
        <w:rPr>
          <w:rFonts w:eastAsia="標楷體" w:cs="Times New Roman"/>
        </w:rPr>
        <w:t>QRCODE_TYPE = 3</w:t>
      </w:r>
      <w:r>
        <w:rPr>
          <w:rFonts w:eastAsia="標楷體" w:cs="Times New Roman"/>
        </w:rPr>
        <w:t>時</w:t>
      </w:r>
      <w:r>
        <w:rPr>
          <w:rFonts w:eastAsia="標楷體" w:cs="Times New Roman"/>
        </w:rPr>
        <w:t xml:space="preserve"> </w:t>
      </w:r>
      <w:r>
        <w:rPr>
          <w:rFonts w:eastAsia="標楷體" w:cs="Times New Roman"/>
        </w:rPr>
        <w:t>為</w:t>
      </w:r>
      <w:r>
        <w:rPr>
          <w:rFonts w:eastAsia="標楷體" w:cs="Times New Roman"/>
        </w:rPr>
        <w:t xml:space="preserve"> </w:t>
      </w:r>
      <w:r>
        <w:rPr>
          <w:rFonts w:eastAsia="標楷體" w:cs="Times New Roman"/>
        </w:rPr>
        <w:t>門禁開鎖</w:t>
      </w:r>
    </w:p>
    <w:p w14:paraId="3A591016" w14:textId="77777777" w:rsidR="00B34661" w:rsidRDefault="005331F7">
      <w:pPr>
        <w:rPr>
          <w:rFonts w:eastAsia="標楷體" w:cs="Times New Roman"/>
        </w:rPr>
      </w:pPr>
      <w:r>
        <w:rPr>
          <w:rFonts w:eastAsia="標楷體" w:cs="Times New Roman"/>
        </w:rPr>
        <w:t xml:space="preserve">MESSAGE JSON </w:t>
      </w:r>
      <w:r>
        <w:rPr>
          <w:rFonts w:eastAsia="標楷體" w:cs="Times New Roman"/>
        </w:rPr>
        <w:t>欄位為</w:t>
      </w:r>
    </w:p>
    <w:tbl>
      <w:tblPr>
        <w:tblStyle w:val="af8"/>
        <w:tblW w:w="8348" w:type="dxa"/>
        <w:jc w:val="center"/>
        <w:tblLook w:val="04A0" w:firstRow="1" w:lastRow="0" w:firstColumn="1" w:lastColumn="0" w:noHBand="0" w:noVBand="1"/>
      </w:tblPr>
      <w:tblGrid>
        <w:gridCol w:w="2684"/>
        <w:gridCol w:w="2250"/>
        <w:gridCol w:w="1707"/>
        <w:gridCol w:w="1707"/>
      </w:tblGrid>
      <w:tr w:rsidR="00B34661" w14:paraId="0ECC6713" w14:textId="77777777">
        <w:trPr>
          <w:jc w:val="center"/>
        </w:trPr>
        <w:tc>
          <w:tcPr>
            <w:tcW w:w="2683" w:type="dxa"/>
            <w:shd w:val="clear" w:color="auto" w:fill="DDD9C3" w:themeFill="background2" w:themeFillShade="E6"/>
            <w:tcMar>
              <w:left w:w="108" w:type="dxa"/>
            </w:tcMar>
            <w:vAlign w:val="center"/>
          </w:tcPr>
          <w:p w14:paraId="05CAEFD7" w14:textId="77777777" w:rsidR="00B34661" w:rsidRDefault="005331F7">
            <w:pPr>
              <w:jc w:val="center"/>
              <w:rPr>
                <w:rFonts w:eastAsia="標楷體" w:cs="Times New Roman"/>
              </w:rPr>
            </w:pPr>
            <w:r>
              <w:rPr>
                <w:rFonts w:eastAsia="標楷體" w:cs="Times New Roman"/>
              </w:rPr>
              <w:t>欄位名稱</w:t>
            </w:r>
          </w:p>
        </w:tc>
        <w:tc>
          <w:tcPr>
            <w:tcW w:w="2250" w:type="dxa"/>
            <w:shd w:val="clear" w:color="auto" w:fill="DDD9C3" w:themeFill="background2" w:themeFillShade="E6"/>
            <w:tcMar>
              <w:left w:w="108" w:type="dxa"/>
            </w:tcMar>
            <w:vAlign w:val="center"/>
          </w:tcPr>
          <w:p w14:paraId="555FC865" w14:textId="77777777" w:rsidR="00B34661" w:rsidRDefault="005331F7">
            <w:pPr>
              <w:jc w:val="center"/>
              <w:rPr>
                <w:rFonts w:eastAsia="標楷體" w:cs="Times New Roman"/>
              </w:rPr>
            </w:pPr>
            <w:r>
              <w:rPr>
                <w:rFonts w:eastAsia="標楷體" w:cs="Times New Roman"/>
              </w:rPr>
              <w:t>欄位說明</w:t>
            </w:r>
          </w:p>
        </w:tc>
        <w:tc>
          <w:tcPr>
            <w:tcW w:w="1707" w:type="dxa"/>
            <w:shd w:val="clear" w:color="auto" w:fill="DDD9C3" w:themeFill="background2" w:themeFillShade="E6"/>
            <w:tcMar>
              <w:left w:w="108" w:type="dxa"/>
            </w:tcMar>
          </w:tcPr>
          <w:p w14:paraId="5697BADC" w14:textId="77777777" w:rsidR="00B34661" w:rsidRDefault="005331F7">
            <w:pPr>
              <w:jc w:val="center"/>
              <w:rPr>
                <w:rFonts w:eastAsia="標楷體" w:cs="Times New Roman"/>
              </w:rPr>
            </w:pPr>
            <w:r>
              <w:rPr>
                <w:rFonts w:eastAsia="標楷體" w:cs="Times New Roman"/>
              </w:rPr>
              <w:t>欄位型態</w:t>
            </w:r>
          </w:p>
        </w:tc>
        <w:tc>
          <w:tcPr>
            <w:tcW w:w="1707" w:type="dxa"/>
            <w:shd w:val="clear" w:color="auto" w:fill="DDD9C3" w:themeFill="background2" w:themeFillShade="E6"/>
            <w:tcMar>
              <w:left w:w="108" w:type="dxa"/>
            </w:tcMar>
          </w:tcPr>
          <w:p w14:paraId="15E8608B" w14:textId="77777777" w:rsidR="00B34661" w:rsidRDefault="005331F7">
            <w:pPr>
              <w:jc w:val="center"/>
              <w:rPr>
                <w:rFonts w:eastAsia="標楷體" w:cs="Times New Roman"/>
              </w:rPr>
            </w:pPr>
            <w:r>
              <w:rPr>
                <w:rFonts w:eastAsia="標楷體" w:cs="Times New Roman"/>
              </w:rPr>
              <w:t>註</w:t>
            </w:r>
          </w:p>
        </w:tc>
      </w:tr>
      <w:tr w:rsidR="00B34661" w14:paraId="2C65EFA6" w14:textId="77777777">
        <w:trPr>
          <w:jc w:val="center"/>
        </w:trPr>
        <w:tc>
          <w:tcPr>
            <w:tcW w:w="2683" w:type="dxa"/>
            <w:shd w:val="clear" w:color="auto" w:fill="auto"/>
            <w:tcMar>
              <w:left w:w="108" w:type="dxa"/>
            </w:tcMar>
            <w:vAlign w:val="center"/>
          </w:tcPr>
          <w:p w14:paraId="529B0EAE" w14:textId="77777777" w:rsidR="00B34661" w:rsidRDefault="005331F7">
            <w:pPr>
              <w:jc w:val="center"/>
              <w:rPr>
                <w:rFonts w:eastAsia="標楷體" w:cs="Times New Roman"/>
              </w:rPr>
            </w:pPr>
            <w:r>
              <w:rPr>
                <w:rFonts w:eastAsia="標楷體" w:cs="Times New Roman"/>
              </w:rPr>
              <w:t>RESULT</w:t>
            </w:r>
          </w:p>
        </w:tc>
        <w:tc>
          <w:tcPr>
            <w:tcW w:w="2250" w:type="dxa"/>
            <w:shd w:val="clear" w:color="auto" w:fill="auto"/>
            <w:tcMar>
              <w:left w:w="108" w:type="dxa"/>
            </w:tcMar>
            <w:vAlign w:val="center"/>
          </w:tcPr>
          <w:p w14:paraId="218F0DB1" w14:textId="77777777" w:rsidR="00B34661" w:rsidRDefault="005331F7">
            <w:pPr>
              <w:jc w:val="center"/>
              <w:rPr>
                <w:rFonts w:eastAsia="標楷體" w:cs="Times New Roman"/>
              </w:rPr>
            </w:pPr>
            <w:r>
              <w:rPr>
                <w:rFonts w:eastAsia="標楷體" w:cs="Times New Roman"/>
              </w:rPr>
              <w:t>是否有能力開鎖</w:t>
            </w:r>
          </w:p>
        </w:tc>
        <w:tc>
          <w:tcPr>
            <w:tcW w:w="1707" w:type="dxa"/>
            <w:shd w:val="clear" w:color="auto" w:fill="auto"/>
            <w:tcMar>
              <w:left w:w="108" w:type="dxa"/>
            </w:tcMar>
          </w:tcPr>
          <w:p w14:paraId="080D0909" w14:textId="77777777" w:rsidR="00B34661" w:rsidRDefault="005331F7">
            <w:pPr>
              <w:jc w:val="center"/>
              <w:rPr>
                <w:rFonts w:eastAsia="標楷體" w:cs="Times New Roman"/>
              </w:rPr>
            </w:pPr>
            <w:r>
              <w:rPr>
                <w:rFonts w:eastAsia="標楷體" w:cs="Times New Roman"/>
              </w:rPr>
              <w:t>Boolean</w:t>
            </w:r>
          </w:p>
        </w:tc>
        <w:tc>
          <w:tcPr>
            <w:tcW w:w="1707" w:type="dxa"/>
            <w:shd w:val="clear" w:color="auto" w:fill="auto"/>
            <w:tcMar>
              <w:left w:w="108" w:type="dxa"/>
            </w:tcMar>
          </w:tcPr>
          <w:p w14:paraId="7720478D" w14:textId="77777777" w:rsidR="00B34661" w:rsidRDefault="00B34661">
            <w:pPr>
              <w:jc w:val="center"/>
              <w:rPr>
                <w:rFonts w:eastAsia="標楷體" w:cs="Times New Roman"/>
              </w:rPr>
            </w:pPr>
          </w:p>
        </w:tc>
      </w:tr>
      <w:tr w:rsidR="00B34661" w14:paraId="66DFAD80" w14:textId="77777777">
        <w:trPr>
          <w:jc w:val="center"/>
        </w:trPr>
        <w:tc>
          <w:tcPr>
            <w:tcW w:w="2683" w:type="dxa"/>
            <w:shd w:val="clear" w:color="auto" w:fill="auto"/>
            <w:tcMar>
              <w:left w:w="108" w:type="dxa"/>
            </w:tcMar>
            <w:vAlign w:val="center"/>
          </w:tcPr>
          <w:p w14:paraId="5DA77DDB" w14:textId="77777777" w:rsidR="00B34661" w:rsidRDefault="005331F7">
            <w:pPr>
              <w:jc w:val="center"/>
              <w:rPr>
                <w:rFonts w:eastAsia="標楷體" w:cs="Times New Roman"/>
              </w:rPr>
            </w:pPr>
            <w:r>
              <w:rPr>
                <w:rFonts w:eastAsia="標楷體" w:cs="Times New Roman"/>
              </w:rPr>
              <w:t>RESULT_MESSAGE</w:t>
            </w:r>
          </w:p>
        </w:tc>
        <w:tc>
          <w:tcPr>
            <w:tcW w:w="2250" w:type="dxa"/>
            <w:shd w:val="clear" w:color="auto" w:fill="auto"/>
            <w:tcMar>
              <w:left w:w="108" w:type="dxa"/>
            </w:tcMar>
            <w:vAlign w:val="center"/>
          </w:tcPr>
          <w:p w14:paraId="7D94307E" w14:textId="77777777" w:rsidR="00B34661" w:rsidRDefault="005331F7">
            <w:pPr>
              <w:jc w:val="center"/>
              <w:rPr>
                <w:rFonts w:eastAsia="標楷體" w:cs="Times New Roman"/>
              </w:rPr>
            </w:pPr>
            <w:r>
              <w:rPr>
                <w:rFonts w:eastAsia="標楷體" w:cs="Times New Roman"/>
              </w:rPr>
              <w:t>開鎖資訊</w:t>
            </w:r>
          </w:p>
        </w:tc>
        <w:tc>
          <w:tcPr>
            <w:tcW w:w="1707" w:type="dxa"/>
            <w:shd w:val="clear" w:color="auto" w:fill="auto"/>
            <w:tcMar>
              <w:left w:w="108" w:type="dxa"/>
            </w:tcMar>
          </w:tcPr>
          <w:p w14:paraId="39154E3B" w14:textId="77777777" w:rsidR="00B34661" w:rsidRDefault="005331F7">
            <w:pPr>
              <w:jc w:val="center"/>
              <w:rPr>
                <w:rFonts w:eastAsia="標楷體" w:cs="Times New Roman"/>
              </w:rPr>
            </w:pPr>
            <w:r>
              <w:rPr>
                <w:rFonts w:eastAsia="標楷體" w:cs="Times New Roman"/>
              </w:rPr>
              <w:t>String</w:t>
            </w:r>
          </w:p>
        </w:tc>
        <w:tc>
          <w:tcPr>
            <w:tcW w:w="1707" w:type="dxa"/>
            <w:shd w:val="clear" w:color="auto" w:fill="auto"/>
            <w:tcMar>
              <w:left w:w="108" w:type="dxa"/>
            </w:tcMar>
          </w:tcPr>
          <w:p w14:paraId="0166FC0A" w14:textId="77777777" w:rsidR="00B34661" w:rsidRDefault="00B34661">
            <w:pPr>
              <w:jc w:val="center"/>
              <w:rPr>
                <w:rFonts w:eastAsia="標楷體" w:cs="Times New Roman"/>
              </w:rPr>
            </w:pPr>
          </w:p>
        </w:tc>
      </w:tr>
    </w:tbl>
    <w:p w14:paraId="2E0FE53D" w14:textId="77777777" w:rsidR="00B34661" w:rsidRDefault="005331F7">
      <w:pPr>
        <w:rPr>
          <w:rFonts w:eastAsia="標楷體" w:cs="Times New Roman"/>
        </w:rPr>
      </w:pPr>
      <w:r>
        <w:rPr>
          <w:rFonts w:eastAsia="標楷體" w:cs="Times New Roman"/>
        </w:rPr>
        <w:t>Ex:</w:t>
      </w:r>
    </w:p>
    <w:p w14:paraId="32DA1D04" w14:textId="77777777" w:rsidR="00B34661" w:rsidRDefault="005331F7">
      <w:r>
        <w:t>{</w:t>
      </w:r>
    </w:p>
    <w:p w14:paraId="749803B5" w14:textId="77777777" w:rsidR="00B34661" w:rsidRDefault="005331F7">
      <w:r>
        <w:t xml:space="preserve">    "QRCODE_TYPE": "3",</w:t>
      </w:r>
    </w:p>
    <w:p w14:paraId="06D32E1E" w14:textId="77777777" w:rsidR="00B34661" w:rsidRDefault="005331F7">
      <w:r>
        <w:t xml:space="preserve">    "MESSAGE ": {</w:t>
      </w:r>
    </w:p>
    <w:p w14:paraId="6E9CF602" w14:textId="77777777" w:rsidR="00B34661" w:rsidRDefault="005331F7">
      <w:r>
        <w:t xml:space="preserve">        "</w:t>
      </w:r>
      <w:r>
        <w:rPr>
          <w:rFonts w:eastAsia="標楷體" w:cs="Times New Roman"/>
        </w:rPr>
        <w:t xml:space="preserve"> RESULT</w:t>
      </w:r>
      <w:r>
        <w:t xml:space="preserve"> ": true,</w:t>
      </w:r>
    </w:p>
    <w:p w14:paraId="1696A503" w14:textId="77777777" w:rsidR="00B34661" w:rsidRDefault="005331F7">
      <w:r>
        <w:t>"</w:t>
      </w:r>
      <w:r>
        <w:rPr>
          <w:rFonts w:eastAsia="標楷體" w:cs="Times New Roman"/>
        </w:rPr>
        <w:t xml:space="preserve"> RESULT_MESSAGE</w:t>
      </w:r>
      <w:r>
        <w:t xml:space="preserve"> ":" XXXXX"</w:t>
      </w:r>
    </w:p>
    <w:p w14:paraId="2C45285A" w14:textId="77777777" w:rsidR="00B34661" w:rsidRDefault="005331F7">
      <w:r>
        <w:t xml:space="preserve">    }</w:t>
      </w:r>
    </w:p>
    <w:p w14:paraId="7429CA60" w14:textId="77777777" w:rsidR="00B34661" w:rsidRDefault="005331F7">
      <w:r>
        <w:t>}</w:t>
      </w:r>
    </w:p>
    <w:p w14:paraId="0245C23C" w14:textId="77777777" w:rsidR="00B34661" w:rsidRDefault="00B34661"/>
    <w:p w14:paraId="493926ED" w14:textId="77777777" w:rsidR="00B34661" w:rsidRDefault="00B34661"/>
    <w:p w14:paraId="3097359B" w14:textId="77777777" w:rsidR="00B34661" w:rsidRDefault="005331F7" w:rsidP="00427CCF">
      <w:pPr>
        <w:pStyle w:val="31"/>
      </w:pPr>
      <w:bookmarkStart w:id="319" w:name="_Ref472327915"/>
      <w:bookmarkStart w:id="320" w:name="_Ref472327758"/>
      <w:bookmarkStart w:id="321" w:name="_Toc479769060"/>
      <w:bookmarkEnd w:id="319"/>
      <w:bookmarkEnd w:id="320"/>
      <w:r>
        <w:t>Smart Building APP Version Command Response Command JSON Example</w:t>
      </w:r>
      <w:bookmarkEnd w:id="321"/>
    </w:p>
    <w:tbl>
      <w:tblPr>
        <w:tblStyle w:val="af8"/>
        <w:tblW w:w="8522" w:type="dxa"/>
        <w:jc w:val="center"/>
        <w:tblLook w:val="04A0" w:firstRow="1" w:lastRow="0" w:firstColumn="1" w:lastColumn="0" w:noHBand="0" w:noVBand="1"/>
      </w:tblPr>
      <w:tblGrid>
        <w:gridCol w:w="3551"/>
        <w:gridCol w:w="2583"/>
        <w:gridCol w:w="2388"/>
      </w:tblGrid>
      <w:tr w:rsidR="00B34661" w14:paraId="5FFD727C" w14:textId="77777777">
        <w:trPr>
          <w:jc w:val="center"/>
        </w:trPr>
        <w:tc>
          <w:tcPr>
            <w:tcW w:w="3551" w:type="dxa"/>
            <w:shd w:val="clear" w:color="auto" w:fill="DDD9C3" w:themeFill="background2" w:themeFillShade="E6"/>
            <w:tcMar>
              <w:left w:w="108" w:type="dxa"/>
            </w:tcMar>
            <w:vAlign w:val="center"/>
          </w:tcPr>
          <w:p w14:paraId="33F04E2E" w14:textId="77777777" w:rsidR="00B34661" w:rsidRDefault="005331F7">
            <w:pPr>
              <w:jc w:val="center"/>
              <w:rPr>
                <w:rFonts w:eastAsia="標楷體" w:cs="Times New Roman"/>
              </w:rPr>
            </w:pPr>
            <w:r>
              <w:rPr>
                <w:rFonts w:eastAsia="標楷體" w:cs="Times New Roman"/>
              </w:rPr>
              <w:t>欄位名稱</w:t>
            </w:r>
          </w:p>
        </w:tc>
        <w:tc>
          <w:tcPr>
            <w:tcW w:w="2583" w:type="dxa"/>
            <w:shd w:val="clear" w:color="auto" w:fill="DDD9C3" w:themeFill="background2" w:themeFillShade="E6"/>
            <w:tcMar>
              <w:left w:w="108" w:type="dxa"/>
            </w:tcMar>
            <w:vAlign w:val="center"/>
          </w:tcPr>
          <w:p w14:paraId="24F41081" w14:textId="77777777" w:rsidR="00B34661" w:rsidRDefault="005331F7">
            <w:pPr>
              <w:jc w:val="center"/>
              <w:rPr>
                <w:rFonts w:eastAsia="標楷體" w:cs="Times New Roman"/>
              </w:rPr>
            </w:pPr>
            <w:r>
              <w:rPr>
                <w:rFonts w:eastAsia="標楷體" w:cs="Times New Roman"/>
              </w:rPr>
              <w:t>欄位說明</w:t>
            </w:r>
          </w:p>
        </w:tc>
        <w:tc>
          <w:tcPr>
            <w:tcW w:w="2388" w:type="dxa"/>
            <w:shd w:val="clear" w:color="auto" w:fill="DDD9C3" w:themeFill="background2" w:themeFillShade="E6"/>
            <w:tcMar>
              <w:left w:w="108" w:type="dxa"/>
            </w:tcMar>
          </w:tcPr>
          <w:p w14:paraId="4229FDE1" w14:textId="77777777" w:rsidR="00B34661" w:rsidRDefault="005331F7">
            <w:pPr>
              <w:jc w:val="center"/>
              <w:rPr>
                <w:rFonts w:eastAsia="標楷體" w:cs="Times New Roman"/>
              </w:rPr>
            </w:pPr>
            <w:r>
              <w:rPr>
                <w:rFonts w:eastAsia="標楷體" w:cs="Times New Roman"/>
              </w:rPr>
              <w:t>欄位型態</w:t>
            </w:r>
          </w:p>
        </w:tc>
      </w:tr>
      <w:tr w:rsidR="00B34661" w14:paraId="2B3C11AD" w14:textId="77777777">
        <w:trPr>
          <w:jc w:val="center"/>
        </w:trPr>
        <w:tc>
          <w:tcPr>
            <w:tcW w:w="3551" w:type="dxa"/>
            <w:shd w:val="clear" w:color="auto" w:fill="auto"/>
            <w:tcMar>
              <w:left w:w="108" w:type="dxa"/>
            </w:tcMar>
            <w:vAlign w:val="center"/>
          </w:tcPr>
          <w:p w14:paraId="191DDF68" w14:textId="77777777" w:rsidR="00B34661" w:rsidRDefault="005331F7">
            <w:pPr>
              <w:jc w:val="center"/>
              <w:rPr>
                <w:rFonts w:eastAsia="標楷體" w:cs="Times New Roman"/>
              </w:rPr>
            </w:pPr>
            <w:r>
              <w:rPr>
                <w:rFonts w:eastAsia="標楷體" w:cs="Times New Roman"/>
              </w:rPr>
              <w:t>VERSION</w:t>
            </w:r>
          </w:p>
        </w:tc>
        <w:tc>
          <w:tcPr>
            <w:tcW w:w="2583" w:type="dxa"/>
            <w:shd w:val="clear" w:color="auto" w:fill="auto"/>
            <w:tcMar>
              <w:left w:w="108" w:type="dxa"/>
            </w:tcMar>
            <w:vAlign w:val="center"/>
          </w:tcPr>
          <w:p w14:paraId="2A1062E3" w14:textId="77777777" w:rsidR="00B34661" w:rsidRDefault="005331F7">
            <w:pPr>
              <w:jc w:val="center"/>
              <w:rPr>
                <w:rFonts w:eastAsia="標楷體" w:cs="Times New Roman"/>
              </w:rPr>
            </w:pPr>
            <w:r>
              <w:rPr>
                <w:rFonts w:eastAsia="標楷體" w:cs="Times New Roman"/>
              </w:rPr>
              <w:t xml:space="preserve">APP </w:t>
            </w:r>
            <w:r>
              <w:rPr>
                <w:rFonts w:eastAsia="標楷體" w:cs="Times New Roman"/>
              </w:rPr>
              <w:t>版本</w:t>
            </w:r>
          </w:p>
        </w:tc>
        <w:tc>
          <w:tcPr>
            <w:tcW w:w="2388" w:type="dxa"/>
            <w:shd w:val="clear" w:color="auto" w:fill="auto"/>
            <w:tcMar>
              <w:left w:w="108" w:type="dxa"/>
            </w:tcMar>
          </w:tcPr>
          <w:p w14:paraId="51AE6A97" w14:textId="77777777" w:rsidR="00B34661" w:rsidRDefault="005331F7">
            <w:pPr>
              <w:jc w:val="center"/>
              <w:rPr>
                <w:rFonts w:eastAsia="標楷體" w:cs="Times New Roman"/>
              </w:rPr>
            </w:pPr>
            <w:r>
              <w:rPr>
                <w:rFonts w:cs="Times New Roman"/>
              </w:rPr>
              <w:t>String</w:t>
            </w:r>
          </w:p>
        </w:tc>
      </w:tr>
      <w:tr w:rsidR="00B34661" w14:paraId="6E24C956" w14:textId="77777777">
        <w:trPr>
          <w:jc w:val="center"/>
        </w:trPr>
        <w:tc>
          <w:tcPr>
            <w:tcW w:w="3551" w:type="dxa"/>
            <w:shd w:val="clear" w:color="auto" w:fill="auto"/>
            <w:tcMar>
              <w:left w:w="108" w:type="dxa"/>
            </w:tcMar>
            <w:vAlign w:val="center"/>
          </w:tcPr>
          <w:p w14:paraId="3A7EE620" w14:textId="77777777" w:rsidR="00B34661" w:rsidRDefault="005331F7">
            <w:pPr>
              <w:jc w:val="center"/>
              <w:rPr>
                <w:rFonts w:eastAsia="標楷體" w:cs="Times New Roman"/>
              </w:rPr>
            </w:pPr>
            <w:r>
              <w:rPr>
                <w:rFonts w:eastAsia="標楷體" w:cs="Times New Roman"/>
              </w:rPr>
              <w:t>APP_DOWNLOAD_URL</w:t>
            </w:r>
          </w:p>
        </w:tc>
        <w:tc>
          <w:tcPr>
            <w:tcW w:w="2583" w:type="dxa"/>
            <w:shd w:val="clear" w:color="auto" w:fill="auto"/>
            <w:tcMar>
              <w:left w:w="108" w:type="dxa"/>
            </w:tcMar>
            <w:vAlign w:val="center"/>
          </w:tcPr>
          <w:p w14:paraId="314F3005" w14:textId="77777777" w:rsidR="00B34661" w:rsidRDefault="005331F7">
            <w:pPr>
              <w:jc w:val="center"/>
              <w:rPr>
                <w:rFonts w:eastAsia="標楷體" w:cs="Times New Roman"/>
              </w:rPr>
            </w:pPr>
            <w:r>
              <w:rPr>
                <w:rFonts w:eastAsia="標楷體" w:cs="Times New Roman"/>
              </w:rPr>
              <w:t>APP</w:t>
            </w:r>
            <w:r>
              <w:rPr>
                <w:rFonts w:eastAsia="標楷體" w:cs="Times New Roman"/>
              </w:rPr>
              <w:t>下載網址</w:t>
            </w:r>
          </w:p>
        </w:tc>
        <w:tc>
          <w:tcPr>
            <w:tcW w:w="2388" w:type="dxa"/>
            <w:shd w:val="clear" w:color="auto" w:fill="auto"/>
            <w:tcMar>
              <w:left w:w="108" w:type="dxa"/>
            </w:tcMar>
          </w:tcPr>
          <w:p w14:paraId="45F1F3DA" w14:textId="77777777" w:rsidR="00B34661" w:rsidRDefault="005331F7">
            <w:pPr>
              <w:jc w:val="center"/>
              <w:rPr>
                <w:rFonts w:eastAsia="標楷體" w:cs="Times New Roman"/>
              </w:rPr>
            </w:pPr>
            <w:r>
              <w:rPr>
                <w:rFonts w:cs="Times New Roman"/>
              </w:rPr>
              <w:t>String</w:t>
            </w:r>
          </w:p>
        </w:tc>
      </w:tr>
    </w:tbl>
    <w:p w14:paraId="144CCB9A" w14:textId="77777777" w:rsidR="00B34661" w:rsidRDefault="00B34661"/>
    <w:p w14:paraId="612B8106" w14:textId="77777777" w:rsidR="00B34661" w:rsidRDefault="005331F7">
      <w:r>
        <w:t>Ex:</w:t>
      </w:r>
    </w:p>
    <w:p w14:paraId="5D01B837" w14:textId="77777777" w:rsidR="00B34661" w:rsidRDefault="005331F7">
      <w:r>
        <w:t>{</w:t>
      </w:r>
    </w:p>
    <w:p w14:paraId="26050B8B" w14:textId="77777777" w:rsidR="00B34661" w:rsidRDefault="005331F7">
      <w:r>
        <w:t xml:space="preserve">    "VERSION": "1.0",</w:t>
      </w:r>
    </w:p>
    <w:p w14:paraId="2A98AD1D" w14:textId="77777777" w:rsidR="00B34661" w:rsidRDefault="005331F7">
      <w:r>
        <w:t xml:space="preserve">    "APP_DOWNLOAD_URL":  "http://XXX/ideas/sdk/download/libs/android/XXX.apk"</w:t>
      </w:r>
    </w:p>
    <w:p w14:paraId="3E35EE4D" w14:textId="77777777" w:rsidR="00B34661" w:rsidRDefault="005331F7">
      <w:r>
        <w:t>}</w:t>
      </w:r>
    </w:p>
    <w:p w14:paraId="3603E5BA" w14:textId="77777777" w:rsidR="00B34661" w:rsidRDefault="00B34661"/>
    <w:p w14:paraId="4E90DDAC" w14:textId="77777777" w:rsidR="00B34661" w:rsidRDefault="00B34661"/>
    <w:p w14:paraId="2694E5CE" w14:textId="77777777" w:rsidR="00B34661" w:rsidRDefault="005331F7" w:rsidP="00427CCF">
      <w:pPr>
        <w:pStyle w:val="31"/>
      </w:pPr>
      <w:bookmarkStart w:id="322" w:name="_Ref472328320"/>
      <w:bookmarkStart w:id="323" w:name="_Toc479769061"/>
      <w:bookmarkEnd w:id="322"/>
      <w:r>
        <w:lastRenderedPageBreak/>
        <w:t>Smart Building Get Meeting Data Command Request JSON Example</w:t>
      </w:r>
      <w:bookmarkEnd w:id="323"/>
    </w:p>
    <w:tbl>
      <w:tblPr>
        <w:tblStyle w:val="af8"/>
        <w:tblW w:w="8522" w:type="dxa"/>
        <w:jc w:val="center"/>
        <w:tblLook w:val="04A0" w:firstRow="1" w:lastRow="0" w:firstColumn="1" w:lastColumn="0" w:noHBand="0" w:noVBand="1"/>
      </w:tblPr>
      <w:tblGrid>
        <w:gridCol w:w="3017"/>
        <w:gridCol w:w="2868"/>
        <w:gridCol w:w="2637"/>
      </w:tblGrid>
      <w:tr w:rsidR="00B34661" w14:paraId="6E1FA61D" w14:textId="77777777">
        <w:trPr>
          <w:jc w:val="center"/>
        </w:trPr>
        <w:tc>
          <w:tcPr>
            <w:tcW w:w="3017" w:type="dxa"/>
            <w:shd w:val="clear" w:color="auto" w:fill="DDD9C3" w:themeFill="background2" w:themeFillShade="E6"/>
            <w:tcMar>
              <w:left w:w="108" w:type="dxa"/>
            </w:tcMar>
            <w:vAlign w:val="center"/>
          </w:tcPr>
          <w:p w14:paraId="3940CCE7" w14:textId="77777777"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14:paraId="0601952F" w14:textId="77777777"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14:paraId="05C4E8B2" w14:textId="77777777" w:rsidR="00B34661" w:rsidRDefault="005331F7">
            <w:pPr>
              <w:jc w:val="center"/>
              <w:rPr>
                <w:rFonts w:eastAsia="標楷體" w:cs="Times New Roman"/>
              </w:rPr>
            </w:pPr>
            <w:r>
              <w:rPr>
                <w:rFonts w:eastAsia="標楷體" w:cs="Times New Roman"/>
              </w:rPr>
              <w:t>欄位型態</w:t>
            </w:r>
          </w:p>
        </w:tc>
      </w:tr>
      <w:tr w:rsidR="00B34661" w14:paraId="76A2C303" w14:textId="77777777">
        <w:trPr>
          <w:jc w:val="center"/>
        </w:trPr>
        <w:tc>
          <w:tcPr>
            <w:tcW w:w="3017" w:type="dxa"/>
            <w:shd w:val="clear" w:color="auto" w:fill="auto"/>
            <w:tcMar>
              <w:left w:w="108" w:type="dxa"/>
            </w:tcMar>
            <w:vAlign w:val="center"/>
          </w:tcPr>
          <w:p w14:paraId="4F34A23E" w14:textId="77777777"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14:paraId="3140FA2B" w14:textId="77777777"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14:paraId="24CA0EB4" w14:textId="77777777" w:rsidR="00B34661" w:rsidRDefault="005331F7">
            <w:pPr>
              <w:jc w:val="center"/>
              <w:rPr>
                <w:rFonts w:eastAsia="標楷體" w:cs="Times New Roman"/>
              </w:rPr>
            </w:pPr>
            <w:r>
              <w:rPr>
                <w:rFonts w:cs="Times New Roman"/>
              </w:rPr>
              <w:t>String</w:t>
            </w:r>
          </w:p>
        </w:tc>
      </w:tr>
    </w:tbl>
    <w:p w14:paraId="5D20500F" w14:textId="77777777" w:rsidR="00B34661" w:rsidRDefault="005331F7">
      <w:r>
        <w:t>Ex:</w:t>
      </w:r>
    </w:p>
    <w:p w14:paraId="3BAC46F6" w14:textId="77777777" w:rsidR="00B34661" w:rsidRDefault="005331F7">
      <w:r>
        <w:t>{</w:t>
      </w:r>
    </w:p>
    <w:p w14:paraId="5B2B1A57" w14:textId="77777777" w:rsidR="00B34661" w:rsidRDefault="005331F7">
      <w:r>
        <w:t xml:space="preserve">    "USER_ID": "d56e0b12-db99-11e6-bf26-cec0c932ce01"</w:t>
      </w:r>
    </w:p>
    <w:p w14:paraId="1F9E66AE" w14:textId="77777777" w:rsidR="00B34661" w:rsidRDefault="005331F7">
      <w:r>
        <w:t>}</w:t>
      </w:r>
    </w:p>
    <w:p w14:paraId="1AD5EA58" w14:textId="77777777" w:rsidR="00B34661" w:rsidRDefault="00B34661"/>
    <w:p w14:paraId="1B8BF03D" w14:textId="77777777" w:rsidR="00B34661" w:rsidRDefault="005331F7" w:rsidP="00427CCF">
      <w:pPr>
        <w:pStyle w:val="31"/>
      </w:pPr>
      <w:r>
        <w:t xml:space="preserve"> </w:t>
      </w:r>
      <w:bookmarkStart w:id="324" w:name="_Ref472328363"/>
      <w:bookmarkStart w:id="325" w:name="_Toc479769062"/>
      <w:bookmarkEnd w:id="324"/>
      <w:r>
        <w:t>Smart Building Get Meeting Data Command Response JSON Example</w:t>
      </w:r>
      <w:bookmarkEnd w:id="325"/>
    </w:p>
    <w:tbl>
      <w:tblPr>
        <w:tblStyle w:val="af8"/>
        <w:tblW w:w="8522" w:type="dxa"/>
        <w:jc w:val="center"/>
        <w:tblLook w:val="04A0" w:firstRow="1" w:lastRow="0" w:firstColumn="1" w:lastColumn="0" w:noHBand="0" w:noVBand="1"/>
      </w:tblPr>
      <w:tblGrid>
        <w:gridCol w:w="3017"/>
        <w:gridCol w:w="2868"/>
        <w:gridCol w:w="2637"/>
      </w:tblGrid>
      <w:tr w:rsidR="00B34661" w14:paraId="3894A3E7" w14:textId="77777777">
        <w:trPr>
          <w:jc w:val="center"/>
        </w:trPr>
        <w:tc>
          <w:tcPr>
            <w:tcW w:w="3017" w:type="dxa"/>
            <w:shd w:val="clear" w:color="auto" w:fill="DDD9C3" w:themeFill="background2" w:themeFillShade="E6"/>
            <w:tcMar>
              <w:left w:w="108" w:type="dxa"/>
            </w:tcMar>
            <w:vAlign w:val="center"/>
          </w:tcPr>
          <w:p w14:paraId="628C0576" w14:textId="77777777"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14:paraId="30BA6DA3" w14:textId="77777777"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14:paraId="7B0CE406" w14:textId="77777777" w:rsidR="00B34661" w:rsidRDefault="005331F7">
            <w:pPr>
              <w:jc w:val="center"/>
              <w:rPr>
                <w:rFonts w:eastAsia="標楷體" w:cs="Times New Roman"/>
              </w:rPr>
            </w:pPr>
            <w:r>
              <w:rPr>
                <w:rFonts w:eastAsia="標楷體" w:cs="Times New Roman"/>
              </w:rPr>
              <w:t>欄位型態</w:t>
            </w:r>
          </w:p>
        </w:tc>
      </w:tr>
      <w:tr w:rsidR="00B34661" w14:paraId="14CDD436" w14:textId="77777777">
        <w:trPr>
          <w:jc w:val="center"/>
        </w:trPr>
        <w:tc>
          <w:tcPr>
            <w:tcW w:w="3017" w:type="dxa"/>
            <w:shd w:val="clear" w:color="auto" w:fill="auto"/>
            <w:tcMar>
              <w:left w:w="108" w:type="dxa"/>
            </w:tcMar>
            <w:vAlign w:val="center"/>
          </w:tcPr>
          <w:p w14:paraId="3960BA26" w14:textId="77777777"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14:paraId="4ED2067E" w14:textId="77777777"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14:paraId="6A4FDC93" w14:textId="77777777" w:rsidR="00B34661" w:rsidRDefault="005331F7">
            <w:pPr>
              <w:jc w:val="center"/>
              <w:rPr>
                <w:rFonts w:eastAsia="標楷體" w:cs="Times New Roman"/>
              </w:rPr>
            </w:pPr>
            <w:r>
              <w:rPr>
                <w:rFonts w:eastAsia="標楷體" w:cs="Times New Roman"/>
              </w:rPr>
              <w:t>String</w:t>
            </w:r>
          </w:p>
        </w:tc>
      </w:tr>
      <w:tr w:rsidR="00B34661" w14:paraId="691B0DA2" w14:textId="77777777">
        <w:trPr>
          <w:jc w:val="center"/>
        </w:trPr>
        <w:tc>
          <w:tcPr>
            <w:tcW w:w="3017" w:type="dxa"/>
            <w:shd w:val="clear" w:color="auto" w:fill="auto"/>
            <w:tcMar>
              <w:left w:w="108" w:type="dxa"/>
            </w:tcMar>
            <w:vAlign w:val="center"/>
          </w:tcPr>
          <w:p w14:paraId="3752E92B" w14:textId="77777777" w:rsidR="00B34661" w:rsidRDefault="005331F7">
            <w:pPr>
              <w:jc w:val="center"/>
              <w:rPr>
                <w:rFonts w:eastAsia="標楷體" w:cs="Times New Roman"/>
              </w:rPr>
            </w:pPr>
            <w:r>
              <w:rPr>
                <w:rFonts w:eastAsia="標楷體" w:cs="Times New Roman"/>
              </w:rPr>
              <w:t>MEETING_DATA</w:t>
            </w:r>
          </w:p>
        </w:tc>
        <w:tc>
          <w:tcPr>
            <w:tcW w:w="2868" w:type="dxa"/>
            <w:shd w:val="clear" w:color="auto" w:fill="auto"/>
            <w:tcMar>
              <w:left w:w="108" w:type="dxa"/>
            </w:tcMar>
            <w:vAlign w:val="center"/>
          </w:tcPr>
          <w:p w14:paraId="02C7F064" w14:textId="77777777" w:rsidR="00B34661" w:rsidRDefault="005331F7">
            <w:pPr>
              <w:jc w:val="center"/>
              <w:rPr>
                <w:rFonts w:eastAsia="標楷體" w:cs="Times New Roman"/>
              </w:rPr>
            </w:pPr>
            <w:r>
              <w:rPr>
                <w:rFonts w:eastAsia="標楷體" w:cs="Times New Roman"/>
              </w:rPr>
              <w:t>會議資訊</w:t>
            </w:r>
          </w:p>
        </w:tc>
        <w:tc>
          <w:tcPr>
            <w:tcW w:w="2637" w:type="dxa"/>
            <w:shd w:val="clear" w:color="auto" w:fill="auto"/>
            <w:tcMar>
              <w:left w:w="108" w:type="dxa"/>
            </w:tcMar>
          </w:tcPr>
          <w:p w14:paraId="4B5DD0AB" w14:textId="77777777" w:rsidR="00B34661" w:rsidRDefault="005331F7">
            <w:pPr>
              <w:jc w:val="center"/>
              <w:rPr>
                <w:rFonts w:eastAsia="標楷體" w:cs="Times New Roman"/>
              </w:rPr>
            </w:pPr>
            <w:r>
              <w:rPr>
                <w:rFonts w:eastAsia="標楷體" w:cs="Times New Roman"/>
              </w:rPr>
              <w:t>JSON Array</w:t>
            </w:r>
          </w:p>
        </w:tc>
      </w:tr>
      <w:tr w:rsidR="00B34661" w14:paraId="5376D1DD" w14:textId="77777777">
        <w:trPr>
          <w:jc w:val="center"/>
        </w:trPr>
        <w:tc>
          <w:tcPr>
            <w:tcW w:w="3017" w:type="dxa"/>
            <w:shd w:val="clear" w:color="auto" w:fill="4A442A" w:themeFill="background2" w:themeFillShade="40"/>
            <w:tcMar>
              <w:left w:w="108" w:type="dxa"/>
            </w:tcMar>
            <w:vAlign w:val="center"/>
          </w:tcPr>
          <w:p w14:paraId="4DE6E4B4" w14:textId="77777777" w:rsidR="00B34661" w:rsidRDefault="00B34661">
            <w:pPr>
              <w:jc w:val="center"/>
              <w:rPr>
                <w:rFonts w:eastAsia="標楷體" w:cs="Times New Roman"/>
              </w:rPr>
            </w:pPr>
          </w:p>
        </w:tc>
        <w:tc>
          <w:tcPr>
            <w:tcW w:w="2868" w:type="dxa"/>
            <w:shd w:val="clear" w:color="auto" w:fill="4A442A" w:themeFill="background2" w:themeFillShade="40"/>
            <w:tcMar>
              <w:left w:w="108" w:type="dxa"/>
            </w:tcMar>
            <w:vAlign w:val="center"/>
          </w:tcPr>
          <w:p w14:paraId="2DE0B9F7" w14:textId="77777777" w:rsidR="00B34661" w:rsidRDefault="00B34661">
            <w:pPr>
              <w:jc w:val="center"/>
              <w:rPr>
                <w:rFonts w:eastAsia="標楷體" w:cs="Times New Roman"/>
              </w:rPr>
            </w:pPr>
          </w:p>
        </w:tc>
        <w:tc>
          <w:tcPr>
            <w:tcW w:w="2637" w:type="dxa"/>
            <w:shd w:val="clear" w:color="auto" w:fill="4A442A" w:themeFill="background2" w:themeFillShade="40"/>
            <w:tcMar>
              <w:left w:w="108" w:type="dxa"/>
            </w:tcMar>
          </w:tcPr>
          <w:p w14:paraId="214AF3C7" w14:textId="77777777" w:rsidR="00B34661" w:rsidRDefault="00B34661">
            <w:pPr>
              <w:jc w:val="center"/>
              <w:rPr>
                <w:rFonts w:eastAsia="標楷體" w:cs="Times New Roman"/>
              </w:rPr>
            </w:pPr>
          </w:p>
        </w:tc>
      </w:tr>
      <w:tr w:rsidR="00B34661" w14:paraId="468DF39F" w14:textId="77777777">
        <w:trPr>
          <w:jc w:val="center"/>
        </w:trPr>
        <w:tc>
          <w:tcPr>
            <w:tcW w:w="3017" w:type="dxa"/>
            <w:shd w:val="clear" w:color="auto" w:fill="auto"/>
            <w:tcMar>
              <w:left w:w="108" w:type="dxa"/>
            </w:tcMar>
            <w:vAlign w:val="center"/>
          </w:tcPr>
          <w:p w14:paraId="105DEA73" w14:textId="77777777" w:rsidR="00B34661" w:rsidRDefault="005331F7">
            <w:pPr>
              <w:jc w:val="center"/>
              <w:rPr>
                <w:rFonts w:eastAsia="標楷體" w:cs="Times New Roman"/>
              </w:rPr>
            </w:pPr>
            <w:r>
              <w:rPr>
                <w:rFonts w:eastAsia="標楷體" w:cs="Times New Roman"/>
              </w:rPr>
              <w:t>MEETING_ID</w:t>
            </w:r>
          </w:p>
        </w:tc>
        <w:tc>
          <w:tcPr>
            <w:tcW w:w="2868" w:type="dxa"/>
            <w:shd w:val="clear" w:color="auto" w:fill="auto"/>
            <w:tcMar>
              <w:left w:w="108" w:type="dxa"/>
            </w:tcMar>
            <w:vAlign w:val="center"/>
          </w:tcPr>
          <w:p w14:paraId="7DF7E51C" w14:textId="77777777" w:rsidR="00B34661" w:rsidRDefault="005331F7">
            <w:pPr>
              <w:jc w:val="center"/>
              <w:rPr>
                <w:rFonts w:eastAsia="標楷體" w:cs="Times New Roman"/>
              </w:rPr>
            </w:pPr>
            <w:r>
              <w:rPr>
                <w:rFonts w:eastAsia="標楷體" w:cs="Times New Roman"/>
              </w:rPr>
              <w:t>會議</w:t>
            </w:r>
            <w:r>
              <w:rPr>
                <w:rFonts w:eastAsia="標楷體" w:cs="Times New Roman"/>
              </w:rPr>
              <w:t>ID</w:t>
            </w:r>
          </w:p>
        </w:tc>
        <w:tc>
          <w:tcPr>
            <w:tcW w:w="2637" w:type="dxa"/>
            <w:shd w:val="clear" w:color="auto" w:fill="auto"/>
            <w:tcMar>
              <w:left w:w="108" w:type="dxa"/>
            </w:tcMar>
          </w:tcPr>
          <w:p w14:paraId="2A1D713D" w14:textId="77777777" w:rsidR="00B34661" w:rsidRDefault="005331F7">
            <w:pPr>
              <w:jc w:val="center"/>
              <w:rPr>
                <w:rFonts w:eastAsia="標楷體" w:cs="Times New Roman"/>
              </w:rPr>
            </w:pPr>
            <w:r>
              <w:rPr>
                <w:rFonts w:eastAsia="標楷體" w:cs="Times New Roman"/>
              </w:rPr>
              <w:t>String</w:t>
            </w:r>
          </w:p>
        </w:tc>
      </w:tr>
      <w:tr w:rsidR="00B34661" w14:paraId="2CB1CE93" w14:textId="77777777">
        <w:trPr>
          <w:jc w:val="center"/>
        </w:trPr>
        <w:tc>
          <w:tcPr>
            <w:tcW w:w="3017" w:type="dxa"/>
            <w:shd w:val="clear" w:color="auto" w:fill="auto"/>
            <w:tcMar>
              <w:left w:w="108" w:type="dxa"/>
            </w:tcMar>
            <w:vAlign w:val="center"/>
          </w:tcPr>
          <w:p w14:paraId="4EC7F905" w14:textId="77777777" w:rsidR="00B34661" w:rsidRDefault="005331F7">
            <w:pPr>
              <w:jc w:val="center"/>
              <w:rPr>
                <w:rFonts w:eastAsia="標楷體" w:cs="Times New Roman"/>
              </w:rPr>
            </w:pPr>
            <w:r>
              <w:rPr>
                <w:rFonts w:eastAsia="標楷體" w:cs="Times New Roman"/>
              </w:rPr>
              <w:t>SUPJECT</w:t>
            </w:r>
          </w:p>
        </w:tc>
        <w:tc>
          <w:tcPr>
            <w:tcW w:w="2868" w:type="dxa"/>
            <w:shd w:val="clear" w:color="auto" w:fill="auto"/>
            <w:tcMar>
              <w:left w:w="108" w:type="dxa"/>
            </w:tcMar>
            <w:vAlign w:val="center"/>
          </w:tcPr>
          <w:p w14:paraId="68A921FC" w14:textId="77777777" w:rsidR="00B34661" w:rsidRDefault="005331F7">
            <w:pPr>
              <w:jc w:val="center"/>
              <w:rPr>
                <w:rFonts w:eastAsia="標楷體" w:cs="Times New Roman"/>
              </w:rPr>
            </w:pPr>
            <w:r>
              <w:rPr>
                <w:rFonts w:eastAsia="標楷體" w:cs="Times New Roman"/>
              </w:rPr>
              <w:t>會議名稱</w:t>
            </w:r>
            <w:r>
              <w:rPr>
                <w:rFonts w:eastAsia="標楷體" w:cs="Times New Roman"/>
              </w:rPr>
              <w:t>/</w:t>
            </w:r>
            <w:r>
              <w:rPr>
                <w:rFonts w:eastAsia="標楷體" w:cs="Times New Roman"/>
              </w:rPr>
              <w:t>目的</w:t>
            </w:r>
          </w:p>
        </w:tc>
        <w:tc>
          <w:tcPr>
            <w:tcW w:w="2637" w:type="dxa"/>
            <w:shd w:val="clear" w:color="auto" w:fill="auto"/>
            <w:tcMar>
              <w:left w:w="108" w:type="dxa"/>
            </w:tcMar>
          </w:tcPr>
          <w:p w14:paraId="3B89B356" w14:textId="77777777" w:rsidR="00B34661" w:rsidRDefault="005331F7">
            <w:pPr>
              <w:jc w:val="center"/>
              <w:rPr>
                <w:rFonts w:eastAsia="標楷體" w:cs="Times New Roman"/>
              </w:rPr>
            </w:pPr>
            <w:r>
              <w:rPr>
                <w:rFonts w:eastAsia="標楷體" w:cs="Times New Roman"/>
              </w:rPr>
              <w:t>String</w:t>
            </w:r>
          </w:p>
        </w:tc>
      </w:tr>
      <w:tr w:rsidR="00B34661" w14:paraId="486F9E80" w14:textId="77777777">
        <w:trPr>
          <w:jc w:val="center"/>
        </w:trPr>
        <w:tc>
          <w:tcPr>
            <w:tcW w:w="3017" w:type="dxa"/>
            <w:shd w:val="clear" w:color="auto" w:fill="auto"/>
            <w:tcMar>
              <w:left w:w="108" w:type="dxa"/>
            </w:tcMar>
            <w:vAlign w:val="center"/>
          </w:tcPr>
          <w:p w14:paraId="3C4E9932" w14:textId="77777777" w:rsidR="00B34661" w:rsidRDefault="005331F7">
            <w:pPr>
              <w:jc w:val="center"/>
              <w:rPr>
                <w:rFonts w:eastAsia="標楷體" w:cs="Times New Roman"/>
              </w:rPr>
            </w:pPr>
            <w:r>
              <w:rPr>
                <w:rFonts w:eastAsia="標楷體" w:cs="Times New Roman"/>
              </w:rPr>
              <w:t>START_TIME</w:t>
            </w:r>
          </w:p>
        </w:tc>
        <w:tc>
          <w:tcPr>
            <w:tcW w:w="2868" w:type="dxa"/>
            <w:shd w:val="clear" w:color="auto" w:fill="auto"/>
            <w:tcMar>
              <w:left w:w="108" w:type="dxa"/>
            </w:tcMar>
            <w:vAlign w:val="center"/>
          </w:tcPr>
          <w:p w14:paraId="2E57EB0E" w14:textId="77777777" w:rsidR="00B34661" w:rsidRDefault="005331F7">
            <w:pPr>
              <w:jc w:val="center"/>
              <w:rPr>
                <w:rFonts w:eastAsia="標楷體" w:cs="Times New Roman"/>
              </w:rPr>
            </w:pPr>
            <w:r>
              <w:rPr>
                <w:rFonts w:eastAsia="標楷體" w:cs="Times New Roman"/>
              </w:rPr>
              <w:t>會議開始時間</w:t>
            </w:r>
          </w:p>
        </w:tc>
        <w:tc>
          <w:tcPr>
            <w:tcW w:w="2637" w:type="dxa"/>
            <w:shd w:val="clear" w:color="auto" w:fill="auto"/>
            <w:tcMar>
              <w:left w:w="108" w:type="dxa"/>
            </w:tcMar>
          </w:tcPr>
          <w:p w14:paraId="7DE15465" w14:textId="77777777" w:rsidR="00B34661" w:rsidRDefault="005331F7">
            <w:pPr>
              <w:jc w:val="center"/>
              <w:rPr>
                <w:rFonts w:eastAsia="標楷體" w:cs="Times New Roman"/>
              </w:rPr>
            </w:pPr>
            <w:r>
              <w:rPr>
                <w:rFonts w:eastAsia="標楷體" w:cs="Times New Roman"/>
              </w:rPr>
              <w:t>String</w:t>
            </w:r>
          </w:p>
        </w:tc>
      </w:tr>
      <w:tr w:rsidR="00B34661" w14:paraId="13B58946" w14:textId="77777777">
        <w:trPr>
          <w:jc w:val="center"/>
        </w:trPr>
        <w:tc>
          <w:tcPr>
            <w:tcW w:w="3017" w:type="dxa"/>
            <w:shd w:val="clear" w:color="auto" w:fill="auto"/>
            <w:tcMar>
              <w:left w:w="108" w:type="dxa"/>
            </w:tcMar>
            <w:vAlign w:val="center"/>
          </w:tcPr>
          <w:p w14:paraId="7D207F6B" w14:textId="77777777" w:rsidR="00B34661" w:rsidRDefault="005331F7">
            <w:pPr>
              <w:jc w:val="center"/>
              <w:rPr>
                <w:rFonts w:eastAsia="標楷體" w:cs="Times New Roman"/>
              </w:rPr>
            </w:pPr>
            <w:r>
              <w:rPr>
                <w:rFonts w:eastAsia="標楷體" w:cs="Times New Roman"/>
              </w:rPr>
              <w:t>END_TIME</w:t>
            </w:r>
          </w:p>
        </w:tc>
        <w:tc>
          <w:tcPr>
            <w:tcW w:w="2868" w:type="dxa"/>
            <w:shd w:val="clear" w:color="auto" w:fill="auto"/>
            <w:tcMar>
              <w:left w:w="108" w:type="dxa"/>
            </w:tcMar>
            <w:vAlign w:val="center"/>
          </w:tcPr>
          <w:p w14:paraId="62C533CA" w14:textId="77777777" w:rsidR="00B34661" w:rsidRDefault="005331F7">
            <w:pPr>
              <w:jc w:val="center"/>
              <w:rPr>
                <w:rFonts w:eastAsia="標楷體" w:cs="Times New Roman"/>
              </w:rPr>
            </w:pPr>
            <w:r>
              <w:rPr>
                <w:rFonts w:eastAsia="標楷體" w:cs="Times New Roman"/>
              </w:rPr>
              <w:t>會議結束時間</w:t>
            </w:r>
          </w:p>
        </w:tc>
        <w:tc>
          <w:tcPr>
            <w:tcW w:w="2637" w:type="dxa"/>
            <w:shd w:val="clear" w:color="auto" w:fill="auto"/>
            <w:tcMar>
              <w:left w:w="108" w:type="dxa"/>
            </w:tcMar>
          </w:tcPr>
          <w:p w14:paraId="4260B967" w14:textId="77777777" w:rsidR="00B34661" w:rsidRDefault="005331F7">
            <w:pPr>
              <w:jc w:val="center"/>
              <w:rPr>
                <w:rFonts w:eastAsia="標楷體" w:cs="Times New Roman"/>
              </w:rPr>
            </w:pPr>
            <w:r>
              <w:rPr>
                <w:rFonts w:eastAsia="標楷體" w:cs="Times New Roman"/>
              </w:rPr>
              <w:t>String</w:t>
            </w:r>
          </w:p>
        </w:tc>
      </w:tr>
      <w:tr w:rsidR="00B34661" w14:paraId="24E89BD3" w14:textId="77777777">
        <w:trPr>
          <w:jc w:val="center"/>
        </w:trPr>
        <w:tc>
          <w:tcPr>
            <w:tcW w:w="3017" w:type="dxa"/>
            <w:shd w:val="clear" w:color="auto" w:fill="auto"/>
            <w:tcMar>
              <w:left w:w="108" w:type="dxa"/>
            </w:tcMar>
            <w:vAlign w:val="center"/>
          </w:tcPr>
          <w:p w14:paraId="366008A3" w14:textId="77777777" w:rsidR="00B34661" w:rsidRDefault="005331F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14:paraId="1D3836A0" w14:textId="77777777" w:rsidR="00B34661" w:rsidRDefault="005331F7">
            <w:pPr>
              <w:jc w:val="center"/>
              <w:rPr>
                <w:rFonts w:eastAsia="標楷體" w:cs="Times New Roman"/>
              </w:rPr>
            </w:pPr>
            <w:r>
              <w:rPr>
                <w:rFonts w:eastAsia="標楷體" w:cs="Times New Roman"/>
              </w:rPr>
              <w:t>會議室名稱</w:t>
            </w:r>
          </w:p>
        </w:tc>
        <w:tc>
          <w:tcPr>
            <w:tcW w:w="2637" w:type="dxa"/>
            <w:shd w:val="clear" w:color="auto" w:fill="auto"/>
            <w:tcMar>
              <w:left w:w="108" w:type="dxa"/>
            </w:tcMar>
          </w:tcPr>
          <w:p w14:paraId="109450B3" w14:textId="77777777" w:rsidR="00B34661" w:rsidRDefault="005331F7">
            <w:pPr>
              <w:jc w:val="center"/>
              <w:rPr>
                <w:rFonts w:eastAsia="標楷體" w:cs="Times New Roman"/>
              </w:rPr>
            </w:pPr>
            <w:r>
              <w:rPr>
                <w:rFonts w:eastAsia="標楷體" w:cs="Times New Roman"/>
              </w:rPr>
              <w:t>String</w:t>
            </w:r>
          </w:p>
        </w:tc>
      </w:tr>
      <w:tr w:rsidR="00B34661" w14:paraId="5600D049" w14:textId="77777777">
        <w:trPr>
          <w:jc w:val="center"/>
        </w:trPr>
        <w:tc>
          <w:tcPr>
            <w:tcW w:w="3017" w:type="dxa"/>
            <w:shd w:val="clear" w:color="auto" w:fill="auto"/>
            <w:tcMar>
              <w:left w:w="108" w:type="dxa"/>
            </w:tcMar>
            <w:vAlign w:val="center"/>
          </w:tcPr>
          <w:p w14:paraId="0AAEBB5B" w14:textId="77777777" w:rsidR="00B34661" w:rsidRDefault="005331F7">
            <w:pPr>
              <w:jc w:val="center"/>
              <w:rPr>
                <w:rFonts w:eastAsia="標楷體" w:cs="Times New Roman"/>
              </w:rPr>
            </w:pPr>
            <w:r>
              <w:rPr>
                <w:rFonts w:eastAsia="標楷體" w:cs="Times New Roman"/>
              </w:rPr>
              <w:t>OWNER</w:t>
            </w:r>
          </w:p>
        </w:tc>
        <w:tc>
          <w:tcPr>
            <w:tcW w:w="2868" w:type="dxa"/>
            <w:shd w:val="clear" w:color="auto" w:fill="auto"/>
            <w:tcMar>
              <w:left w:w="108" w:type="dxa"/>
            </w:tcMar>
            <w:vAlign w:val="center"/>
          </w:tcPr>
          <w:p w14:paraId="6C565365" w14:textId="77777777" w:rsidR="00B34661" w:rsidRDefault="005331F7">
            <w:pPr>
              <w:jc w:val="center"/>
              <w:rPr>
                <w:rFonts w:eastAsia="標楷體" w:cs="Times New Roman"/>
              </w:rPr>
            </w:pPr>
            <w:r>
              <w:rPr>
                <w:rFonts w:eastAsia="標楷體" w:cs="Times New Roman"/>
              </w:rPr>
              <w:t>會議負責人</w:t>
            </w:r>
          </w:p>
        </w:tc>
        <w:tc>
          <w:tcPr>
            <w:tcW w:w="2637" w:type="dxa"/>
            <w:shd w:val="clear" w:color="auto" w:fill="auto"/>
            <w:tcMar>
              <w:left w:w="108" w:type="dxa"/>
            </w:tcMar>
          </w:tcPr>
          <w:p w14:paraId="46CA3284" w14:textId="77777777" w:rsidR="00B34661" w:rsidRDefault="005331F7">
            <w:pPr>
              <w:jc w:val="center"/>
              <w:rPr>
                <w:rFonts w:eastAsia="標楷體" w:cs="Times New Roman"/>
              </w:rPr>
            </w:pPr>
            <w:r>
              <w:rPr>
                <w:rFonts w:eastAsia="標楷體" w:cs="Times New Roman"/>
              </w:rPr>
              <w:t>String</w:t>
            </w:r>
          </w:p>
        </w:tc>
      </w:tr>
      <w:tr w:rsidR="00B34661" w14:paraId="1D8EB671" w14:textId="77777777">
        <w:trPr>
          <w:jc w:val="center"/>
        </w:trPr>
        <w:tc>
          <w:tcPr>
            <w:tcW w:w="3017" w:type="dxa"/>
            <w:shd w:val="clear" w:color="auto" w:fill="auto"/>
            <w:tcMar>
              <w:left w:w="108" w:type="dxa"/>
            </w:tcMar>
            <w:vAlign w:val="center"/>
          </w:tcPr>
          <w:p w14:paraId="784374A8" w14:textId="77777777" w:rsidR="00B34661" w:rsidRDefault="005331F7">
            <w:pPr>
              <w:jc w:val="center"/>
              <w:rPr>
                <w:rFonts w:eastAsia="標楷體" w:cs="Times New Roman"/>
              </w:rPr>
            </w:pPr>
            <w:r>
              <w:rPr>
                <w:rFonts w:eastAsia="標楷體" w:cs="Times New Roman"/>
              </w:rPr>
              <w:t>OWNER_EMAIL</w:t>
            </w:r>
          </w:p>
        </w:tc>
        <w:tc>
          <w:tcPr>
            <w:tcW w:w="2868" w:type="dxa"/>
            <w:shd w:val="clear" w:color="auto" w:fill="auto"/>
            <w:tcMar>
              <w:left w:w="108" w:type="dxa"/>
            </w:tcMar>
            <w:vAlign w:val="center"/>
          </w:tcPr>
          <w:p w14:paraId="4EDF3FB3" w14:textId="77777777" w:rsidR="00B34661" w:rsidRDefault="005331F7">
            <w:pPr>
              <w:jc w:val="center"/>
              <w:rPr>
                <w:rFonts w:eastAsia="標楷體" w:cs="Times New Roman"/>
              </w:rPr>
            </w:pPr>
            <w:r>
              <w:rPr>
                <w:rFonts w:eastAsia="標楷體" w:cs="Times New Roman"/>
              </w:rPr>
              <w:t>會議負責人電郵</w:t>
            </w:r>
          </w:p>
        </w:tc>
        <w:tc>
          <w:tcPr>
            <w:tcW w:w="2637" w:type="dxa"/>
            <w:shd w:val="clear" w:color="auto" w:fill="auto"/>
            <w:tcMar>
              <w:left w:w="108" w:type="dxa"/>
            </w:tcMar>
          </w:tcPr>
          <w:p w14:paraId="659B9ACE" w14:textId="77777777" w:rsidR="00B34661" w:rsidRDefault="005331F7">
            <w:pPr>
              <w:jc w:val="center"/>
              <w:rPr>
                <w:rFonts w:eastAsia="標楷體" w:cs="Times New Roman"/>
              </w:rPr>
            </w:pPr>
            <w:r>
              <w:rPr>
                <w:rFonts w:eastAsia="標楷體" w:cs="Times New Roman"/>
              </w:rPr>
              <w:t>String</w:t>
            </w:r>
          </w:p>
        </w:tc>
      </w:tr>
      <w:tr w:rsidR="00B34661" w14:paraId="1D3D55DF" w14:textId="77777777">
        <w:trPr>
          <w:jc w:val="center"/>
        </w:trPr>
        <w:tc>
          <w:tcPr>
            <w:tcW w:w="3017" w:type="dxa"/>
            <w:shd w:val="clear" w:color="auto" w:fill="auto"/>
            <w:tcMar>
              <w:left w:w="108" w:type="dxa"/>
            </w:tcMar>
            <w:vAlign w:val="center"/>
          </w:tcPr>
          <w:p w14:paraId="06F9CC38" w14:textId="77777777" w:rsidR="00B34661" w:rsidRDefault="00B34661">
            <w:pPr>
              <w:jc w:val="center"/>
              <w:rPr>
                <w:rFonts w:eastAsia="標楷體" w:cs="Times New Roman"/>
              </w:rPr>
            </w:pPr>
          </w:p>
        </w:tc>
        <w:tc>
          <w:tcPr>
            <w:tcW w:w="2868" w:type="dxa"/>
            <w:shd w:val="clear" w:color="auto" w:fill="auto"/>
            <w:tcMar>
              <w:left w:w="108" w:type="dxa"/>
            </w:tcMar>
            <w:vAlign w:val="center"/>
          </w:tcPr>
          <w:p w14:paraId="381C388A" w14:textId="77777777" w:rsidR="00B34661" w:rsidRDefault="00B34661">
            <w:pPr>
              <w:jc w:val="center"/>
              <w:rPr>
                <w:rFonts w:eastAsia="標楷體" w:cs="Times New Roman"/>
              </w:rPr>
            </w:pPr>
          </w:p>
        </w:tc>
        <w:tc>
          <w:tcPr>
            <w:tcW w:w="2637" w:type="dxa"/>
            <w:shd w:val="clear" w:color="auto" w:fill="auto"/>
            <w:tcMar>
              <w:left w:w="108" w:type="dxa"/>
            </w:tcMar>
          </w:tcPr>
          <w:p w14:paraId="2DB1E8D1" w14:textId="77777777" w:rsidR="00B34661" w:rsidRDefault="00B34661">
            <w:pPr>
              <w:jc w:val="center"/>
              <w:rPr>
                <w:rFonts w:eastAsia="標楷體" w:cs="Times New Roman"/>
              </w:rPr>
            </w:pPr>
          </w:p>
        </w:tc>
      </w:tr>
    </w:tbl>
    <w:p w14:paraId="55140B7A" w14:textId="77777777" w:rsidR="00B34661" w:rsidRDefault="005331F7">
      <w:r>
        <w:t>Ex:</w:t>
      </w:r>
    </w:p>
    <w:p w14:paraId="7D091B63" w14:textId="77777777" w:rsidR="00B34661" w:rsidRDefault="005331F7">
      <w:r>
        <w:t>{</w:t>
      </w:r>
    </w:p>
    <w:p w14:paraId="616C9D86" w14:textId="77777777" w:rsidR="00B34661" w:rsidRDefault="005331F7">
      <w:r>
        <w:t xml:space="preserve">    "USER_ID": "d56e0b12-db99-11e6-bf26-cec0c932ce01",</w:t>
      </w:r>
    </w:p>
    <w:p w14:paraId="1EE40190" w14:textId="77777777" w:rsidR="00B34661" w:rsidRDefault="005331F7">
      <w:r>
        <w:tab/>
        <w:t>“USER_NAME”:”</w:t>
      </w:r>
      <w:r>
        <w:t>李二二</w:t>
      </w:r>
      <w:r>
        <w:t>”,</w:t>
      </w:r>
    </w:p>
    <w:p w14:paraId="2C1CA9A9" w14:textId="77777777" w:rsidR="00B34661" w:rsidRDefault="005331F7">
      <w:r>
        <w:t xml:space="preserve">    "MEETING_DATA": [</w:t>
      </w:r>
    </w:p>
    <w:p w14:paraId="62A582A6" w14:textId="77777777" w:rsidR="00B34661" w:rsidRDefault="005331F7">
      <w:r>
        <w:t xml:space="preserve">        {</w:t>
      </w:r>
    </w:p>
    <w:p w14:paraId="0291F45F" w14:textId="77777777" w:rsidR="00B34661" w:rsidRDefault="005331F7">
      <w:r>
        <w:t xml:space="preserve">            "MEETING_ID": "a46595d0-fbcd-4d56-8bdc-3d8fa659b6a1",</w:t>
      </w:r>
    </w:p>
    <w:p w14:paraId="3458A0BA" w14:textId="77777777" w:rsidR="00B34661" w:rsidRDefault="005331F7">
      <w:r>
        <w:t xml:space="preserve">            "SUPJECT": "XXX</w:t>
      </w:r>
      <w:r>
        <w:t>公司會議</w:t>
      </w:r>
      <w:r>
        <w:t>",</w:t>
      </w:r>
    </w:p>
    <w:p w14:paraId="471ACC99" w14:textId="77777777" w:rsidR="00B34661" w:rsidRDefault="005331F7">
      <w:r>
        <w:t xml:space="preserve">            "START_TIME": "2016-06-30 09:30:00",</w:t>
      </w:r>
    </w:p>
    <w:p w14:paraId="6A27EFEF" w14:textId="77777777" w:rsidR="00B34661" w:rsidRDefault="005331F7">
      <w:r>
        <w:t xml:space="preserve">            "END_TIME": "2016-06-30 12:30:00",</w:t>
      </w:r>
    </w:p>
    <w:p w14:paraId="192C8250" w14:textId="77777777" w:rsidR="00B34661" w:rsidRDefault="005331F7">
      <w:r>
        <w:t xml:space="preserve">            "ROOM_ID": "ITES_101",</w:t>
      </w:r>
    </w:p>
    <w:p w14:paraId="5B8FEC69" w14:textId="77777777" w:rsidR="00B34661" w:rsidRDefault="005331F7">
      <w:r>
        <w:t xml:space="preserve">            "OWNER": "</w:t>
      </w:r>
      <w:r>
        <w:t>王一二</w:t>
      </w:r>
      <w:r>
        <w:t>",</w:t>
      </w:r>
    </w:p>
    <w:p w14:paraId="3B6D5E92" w14:textId="77777777" w:rsidR="00B34661" w:rsidRDefault="005331F7">
      <w:r>
        <w:t xml:space="preserve">            "OWNER_EMAIL": "qwer1234@iii.org.tw"</w:t>
      </w:r>
    </w:p>
    <w:p w14:paraId="6DD1EC7D" w14:textId="77777777" w:rsidR="00B34661" w:rsidRDefault="005331F7">
      <w:r>
        <w:t xml:space="preserve">        },</w:t>
      </w:r>
    </w:p>
    <w:p w14:paraId="296A755E" w14:textId="77777777" w:rsidR="00B34661" w:rsidRDefault="005331F7">
      <w:r>
        <w:t xml:space="preserve">        {</w:t>
      </w:r>
    </w:p>
    <w:p w14:paraId="742557A9" w14:textId="77777777" w:rsidR="00B34661" w:rsidRDefault="005331F7">
      <w:r>
        <w:lastRenderedPageBreak/>
        <w:t xml:space="preserve">            "MEETING_ID": "95999b7e-f56f-46b0-b0c0-00eede1afd78",</w:t>
      </w:r>
    </w:p>
    <w:p w14:paraId="57A0D74B" w14:textId="77777777" w:rsidR="00B34661" w:rsidRDefault="005331F7">
      <w:r>
        <w:t xml:space="preserve">            "SUPJECT": "</w:t>
      </w:r>
      <w:r>
        <w:t>促進</w:t>
      </w:r>
      <w:r>
        <w:t>XXX</w:t>
      </w:r>
      <w:r>
        <w:t>發展計畫</w:t>
      </w:r>
      <w:r>
        <w:t>",</w:t>
      </w:r>
    </w:p>
    <w:p w14:paraId="50703D79" w14:textId="77777777" w:rsidR="00B34661" w:rsidRDefault="005331F7">
      <w:r>
        <w:t xml:space="preserve">            "START_TIME": "2016-07-30 09:30:00",</w:t>
      </w:r>
    </w:p>
    <w:p w14:paraId="7CF33401" w14:textId="77777777" w:rsidR="00B34661" w:rsidRDefault="005331F7">
      <w:r>
        <w:t xml:space="preserve">            "END_TIME": "2016-06-30 12:30:00",</w:t>
      </w:r>
    </w:p>
    <w:p w14:paraId="191EFD88" w14:textId="77777777" w:rsidR="00B34661" w:rsidRDefault="005331F7">
      <w:r>
        <w:t xml:space="preserve">            "ROOM_ID": "ITES_102",</w:t>
      </w:r>
    </w:p>
    <w:p w14:paraId="54F104ED" w14:textId="77777777" w:rsidR="00B34661" w:rsidRDefault="005331F7">
      <w:r>
        <w:t xml:space="preserve">            "OWNER": "</w:t>
      </w:r>
      <w:r>
        <w:t>王二一</w:t>
      </w:r>
      <w:r>
        <w:t>",</w:t>
      </w:r>
    </w:p>
    <w:p w14:paraId="3D56CC9E" w14:textId="77777777" w:rsidR="00B34661" w:rsidRDefault="005331F7">
      <w:r>
        <w:t xml:space="preserve">            "OWNER_EMAIL": "qoiu1234@iii.org.tw"</w:t>
      </w:r>
    </w:p>
    <w:p w14:paraId="45F49F0B" w14:textId="77777777" w:rsidR="00B34661" w:rsidRDefault="005331F7">
      <w:r>
        <w:t xml:space="preserve">        },</w:t>
      </w:r>
    </w:p>
    <w:p w14:paraId="54863413" w14:textId="77777777" w:rsidR="00B34661" w:rsidRDefault="005331F7">
      <w:r>
        <w:t>{</w:t>
      </w:r>
    </w:p>
    <w:p w14:paraId="3B8896E4" w14:textId="77777777" w:rsidR="00B34661" w:rsidRDefault="005331F7">
      <w:r>
        <w:t xml:space="preserve">            "MEETING_ID": "95999b7e-f56f-46b0-b0c0-00eede1ass78",</w:t>
      </w:r>
    </w:p>
    <w:p w14:paraId="02118871" w14:textId="77777777" w:rsidR="00B34661" w:rsidRDefault="005331F7">
      <w:r>
        <w:t xml:space="preserve">            "SUPJECT": "</w:t>
      </w:r>
      <w:r>
        <w:t>促進</w:t>
      </w:r>
      <w:r>
        <w:t>YYY</w:t>
      </w:r>
      <w:r>
        <w:t>發展計畫</w:t>
      </w:r>
      <w:r>
        <w:t>",</w:t>
      </w:r>
    </w:p>
    <w:p w14:paraId="75AC01D5" w14:textId="77777777" w:rsidR="00B34661" w:rsidRDefault="005331F7">
      <w:r>
        <w:t xml:space="preserve">            "START_TIME": "2016-08-30 09:30:00",</w:t>
      </w:r>
    </w:p>
    <w:p w14:paraId="62CF3DB8" w14:textId="77777777" w:rsidR="00B34661" w:rsidRDefault="005331F7">
      <w:r>
        <w:t xml:space="preserve">            "END_TIME": "2016-08-30 12:30:00",</w:t>
      </w:r>
    </w:p>
    <w:p w14:paraId="437F97A2" w14:textId="77777777" w:rsidR="00B34661" w:rsidRDefault="005331F7">
      <w:r>
        <w:t xml:space="preserve">            "ROOM_ID": "ITES_102",</w:t>
      </w:r>
    </w:p>
    <w:p w14:paraId="10E8E8E3" w14:textId="77777777" w:rsidR="00B34661" w:rsidRDefault="005331F7">
      <w:r>
        <w:t xml:space="preserve">            "OWNER": "</w:t>
      </w:r>
      <w:r>
        <w:t>王二日</w:t>
      </w:r>
      <w:r>
        <w:t>",</w:t>
      </w:r>
    </w:p>
    <w:p w14:paraId="523B076F" w14:textId="77777777" w:rsidR="00B34661" w:rsidRDefault="005331F7">
      <w:r>
        <w:t xml:space="preserve">            "OWNER_EMAIL": "qoiu1234222@iii.org.tw"</w:t>
      </w:r>
    </w:p>
    <w:p w14:paraId="3D99054A" w14:textId="77777777" w:rsidR="00B34661" w:rsidRDefault="005331F7">
      <w:r>
        <w:t xml:space="preserve">        }</w:t>
      </w:r>
    </w:p>
    <w:p w14:paraId="326CCB2A" w14:textId="77777777" w:rsidR="00B34661" w:rsidRDefault="00B34661"/>
    <w:p w14:paraId="12BAD796" w14:textId="77777777" w:rsidR="00B34661" w:rsidRDefault="005331F7">
      <w:r>
        <w:t xml:space="preserve">    ]</w:t>
      </w:r>
    </w:p>
    <w:p w14:paraId="24ED5A5A" w14:textId="77777777" w:rsidR="00B34661" w:rsidRDefault="005331F7">
      <w:r>
        <w:t>}</w:t>
      </w:r>
    </w:p>
    <w:p w14:paraId="40B005C3" w14:textId="77777777" w:rsidR="00B34661" w:rsidRDefault="00B34661"/>
    <w:p w14:paraId="3BD9E63A" w14:textId="77777777" w:rsidR="00B34661" w:rsidRDefault="005331F7" w:rsidP="00427CCF">
      <w:pPr>
        <w:pStyle w:val="31"/>
      </w:pPr>
      <w:bookmarkStart w:id="326" w:name="_Toc479769063"/>
      <w:r>
        <w:t>Smart Building AMX Control Access Command Request JSON Example</w:t>
      </w:r>
      <w:bookmarkStart w:id="327" w:name="_Ref472328428"/>
      <w:bookmarkEnd w:id="326"/>
      <w:bookmarkEnd w:id="327"/>
      <w:r>
        <w:t xml:space="preserve"> </w:t>
      </w:r>
    </w:p>
    <w:tbl>
      <w:tblPr>
        <w:tblStyle w:val="af8"/>
        <w:tblW w:w="8522" w:type="dxa"/>
        <w:jc w:val="center"/>
        <w:tblLook w:val="04A0" w:firstRow="1" w:lastRow="0" w:firstColumn="1" w:lastColumn="0" w:noHBand="0" w:noVBand="1"/>
      </w:tblPr>
      <w:tblGrid>
        <w:gridCol w:w="3017"/>
        <w:gridCol w:w="2868"/>
        <w:gridCol w:w="2637"/>
      </w:tblGrid>
      <w:tr w:rsidR="00B34661" w14:paraId="25EECC4D" w14:textId="77777777">
        <w:trPr>
          <w:jc w:val="center"/>
        </w:trPr>
        <w:tc>
          <w:tcPr>
            <w:tcW w:w="3017" w:type="dxa"/>
            <w:shd w:val="clear" w:color="auto" w:fill="DDD9C3" w:themeFill="background2" w:themeFillShade="E6"/>
            <w:tcMar>
              <w:left w:w="108" w:type="dxa"/>
            </w:tcMar>
            <w:vAlign w:val="center"/>
          </w:tcPr>
          <w:p w14:paraId="3162177D" w14:textId="77777777" w:rsidR="00B34661" w:rsidRDefault="005331F7">
            <w:pPr>
              <w:jc w:val="center"/>
              <w:rPr>
                <w:rFonts w:eastAsia="標楷體" w:cs="Times New Roman"/>
              </w:rPr>
            </w:pPr>
            <w:r>
              <w:rPr>
                <w:rFonts w:eastAsia="標楷體" w:cs="Times New Roman"/>
              </w:rPr>
              <w:t>欄位名稱</w:t>
            </w:r>
          </w:p>
        </w:tc>
        <w:tc>
          <w:tcPr>
            <w:tcW w:w="2868" w:type="dxa"/>
            <w:shd w:val="clear" w:color="auto" w:fill="DDD9C3" w:themeFill="background2" w:themeFillShade="E6"/>
            <w:tcMar>
              <w:left w:w="108" w:type="dxa"/>
            </w:tcMar>
            <w:vAlign w:val="center"/>
          </w:tcPr>
          <w:p w14:paraId="1B2BD6C7" w14:textId="77777777" w:rsidR="00B34661" w:rsidRDefault="005331F7">
            <w:pPr>
              <w:jc w:val="center"/>
              <w:rPr>
                <w:rFonts w:eastAsia="標楷體" w:cs="Times New Roman"/>
              </w:rPr>
            </w:pPr>
            <w:r>
              <w:rPr>
                <w:rFonts w:eastAsia="標楷體" w:cs="Times New Roman"/>
              </w:rPr>
              <w:t>欄位說明</w:t>
            </w:r>
          </w:p>
        </w:tc>
        <w:tc>
          <w:tcPr>
            <w:tcW w:w="2637" w:type="dxa"/>
            <w:shd w:val="clear" w:color="auto" w:fill="DDD9C3" w:themeFill="background2" w:themeFillShade="E6"/>
            <w:tcMar>
              <w:left w:w="108" w:type="dxa"/>
            </w:tcMar>
          </w:tcPr>
          <w:p w14:paraId="7BDB44E4" w14:textId="77777777" w:rsidR="00B34661" w:rsidRDefault="005331F7">
            <w:pPr>
              <w:jc w:val="center"/>
              <w:rPr>
                <w:rFonts w:eastAsia="標楷體" w:cs="Times New Roman"/>
              </w:rPr>
            </w:pPr>
            <w:r>
              <w:rPr>
                <w:rFonts w:eastAsia="標楷體" w:cs="Times New Roman"/>
              </w:rPr>
              <w:t>欄位型態</w:t>
            </w:r>
          </w:p>
        </w:tc>
      </w:tr>
      <w:tr w:rsidR="00B34661" w14:paraId="634E9A2E" w14:textId="77777777">
        <w:trPr>
          <w:jc w:val="center"/>
        </w:trPr>
        <w:tc>
          <w:tcPr>
            <w:tcW w:w="3017" w:type="dxa"/>
            <w:shd w:val="clear" w:color="auto" w:fill="auto"/>
            <w:tcMar>
              <w:left w:w="108" w:type="dxa"/>
            </w:tcMar>
            <w:vAlign w:val="center"/>
          </w:tcPr>
          <w:p w14:paraId="552067FC" w14:textId="77777777" w:rsidR="00B34661" w:rsidRDefault="005331F7">
            <w:pPr>
              <w:jc w:val="center"/>
              <w:rPr>
                <w:rFonts w:eastAsia="標楷體" w:cs="Times New Roman"/>
              </w:rPr>
            </w:pPr>
            <w:r>
              <w:rPr>
                <w:rFonts w:eastAsia="標楷體" w:cs="Times New Roman"/>
              </w:rPr>
              <w:t>USER_ID</w:t>
            </w:r>
          </w:p>
        </w:tc>
        <w:tc>
          <w:tcPr>
            <w:tcW w:w="2868" w:type="dxa"/>
            <w:shd w:val="clear" w:color="auto" w:fill="auto"/>
            <w:tcMar>
              <w:left w:w="108" w:type="dxa"/>
            </w:tcMar>
            <w:vAlign w:val="center"/>
          </w:tcPr>
          <w:p w14:paraId="5742095C" w14:textId="77777777" w:rsidR="00B34661" w:rsidRDefault="005331F7">
            <w:pPr>
              <w:jc w:val="center"/>
              <w:rPr>
                <w:rFonts w:eastAsia="標楷體" w:cs="Times New Roman"/>
              </w:rPr>
            </w:pPr>
            <w:r>
              <w:rPr>
                <w:rFonts w:eastAsia="標楷體" w:cs="Times New Roman"/>
              </w:rPr>
              <w:t>APP User UUID</w:t>
            </w:r>
          </w:p>
        </w:tc>
        <w:tc>
          <w:tcPr>
            <w:tcW w:w="2637" w:type="dxa"/>
            <w:shd w:val="clear" w:color="auto" w:fill="auto"/>
            <w:tcMar>
              <w:left w:w="108" w:type="dxa"/>
            </w:tcMar>
          </w:tcPr>
          <w:p w14:paraId="1B6DEDF5" w14:textId="77777777" w:rsidR="00B34661" w:rsidRDefault="005331F7">
            <w:pPr>
              <w:jc w:val="center"/>
              <w:rPr>
                <w:rFonts w:eastAsia="標楷體" w:cs="Times New Roman"/>
              </w:rPr>
            </w:pPr>
            <w:r>
              <w:rPr>
                <w:rFonts w:eastAsia="標楷體" w:cs="Times New Roman"/>
              </w:rPr>
              <w:t>String</w:t>
            </w:r>
          </w:p>
        </w:tc>
      </w:tr>
      <w:tr w:rsidR="00B34661" w14:paraId="57930BEC" w14:textId="77777777">
        <w:trPr>
          <w:jc w:val="center"/>
        </w:trPr>
        <w:tc>
          <w:tcPr>
            <w:tcW w:w="3017" w:type="dxa"/>
            <w:shd w:val="clear" w:color="auto" w:fill="auto"/>
            <w:tcMar>
              <w:left w:w="108" w:type="dxa"/>
            </w:tcMar>
            <w:vAlign w:val="center"/>
          </w:tcPr>
          <w:p w14:paraId="597DD02B" w14:textId="77777777" w:rsidR="00B34661" w:rsidRDefault="005331F7">
            <w:pPr>
              <w:jc w:val="center"/>
              <w:rPr>
                <w:rFonts w:eastAsia="標楷體" w:cs="Times New Roman"/>
              </w:rPr>
            </w:pPr>
            <w:r>
              <w:rPr>
                <w:rFonts w:eastAsia="標楷體" w:cs="Times New Roman"/>
              </w:rPr>
              <w:t>ROOM_ID</w:t>
            </w:r>
          </w:p>
        </w:tc>
        <w:tc>
          <w:tcPr>
            <w:tcW w:w="2868" w:type="dxa"/>
            <w:shd w:val="clear" w:color="auto" w:fill="auto"/>
            <w:tcMar>
              <w:left w:w="108" w:type="dxa"/>
            </w:tcMar>
            <w:vAlign w:val="center"/>
          </w:tcPr>
          <w:p w14:paraId="4AA7EC52" w14:textId="77777777" w:rsidR="00B34661" w:rsidRDefault="005331F7">
            <w:pPr>
              <w:jc w:val="center"/>
              <w:rPr>
                <w:rFonts w:eastAsia="標楷體" w:cs="Times New Roman"/>
              </w:rPr>
            </w:pPr>
            <w:r>
              <w:rPr>
                <w:rFonts w:eastAsia="標楷體" w:cs="Times New Roman"/>
              </w:rPr>
              <w:t>控制哪間會議室</w:t>
            </w:r>
          </w:p>
        </w:tc>
        <w:tc>
          <w:tcPr>
            <w:tcW w:w="2637" w:type="dxa"/>
            <w:shd w:val="clear" w:color="auto" w:fill="auto"/>
            <w:tcMar>
              <w:left w:w="108" w:type="dxa"/>
            </w:tcMar>
          </w:tcPr>
          <w:p w14:paraId="2721D271" w14:textId="77777777" w:rsidR="00B34661" w:rsidRDefault="005331F7">
            <w:pPr>
              <w:jc w:val="center"/>
              <w:rPr>
                <w:rFonts w:eastAsia="標楷體" w:cs="Times New Roman"/>
              </w:rPr>
            </w:pPr>
            <w:r>
              <w:rPr>
                <w:rFonts w:eastAsia="標楷體" w:cs="Times New Roman"/>
              </w:rPr>
              <w:t>String</w:t>
            </w:r>
          </w:p>
        </w:tc>
      </w:tr>
    </w:tbl>
    <w:p w14:paraId="3F3D3287" w14:textId="77777777" w:rsidR="00B34661" w:rsidRDefault="005331F7">
      <w:r>
        <w:t>Ex:</w:t>
      </w:r>
    </w:p>
    <w:p w14:paraId="29C83E0F" w14:textId="77777777" w:rsidR="00B34661" w:rsidRDefault="005331F7">
      <w:r>
        <w:t>{</w:t>
      </w:r>
    </w:p>
    <w:p w14:paraId="02019733" w14:textId="77777777" w:rsidR="00B34661" w:rsidRDefault="005331F7">
      <w:r>
        <w:t xml:space="preserve">    "USER_ID": "d56e0b12-db99-11e6-bf26-cec0c932ce01",</w:t>
      </w:r>
    </w:p>
    <w:p w14:paraId="12123986" w14:textId="77777777" w:rsidR="00B34661" w:rsidRDefault="005331F7">
      <w:r>
        <w:tab/>
        <w:t>"</w:t>
      </w:r>
      <w:r>
        <w:rPr>
          <w:rFonts w:eastAsia="標楷體" w:cs="Times New Roman"/>
        </w:rPr>
        <w:t xml:space="preserve"> ROOM_ID</w:t>
      </w:r>
      <w:r>
        <w:t xml:space="preserve"> ":" ITES_101"</w:t>
      </w:r>
    </w:p>
    <w:p w14:paraId="603593C9" w14:textId="77777777" w:rsidR="00B34661" w:rsidRDefault="005331F7">
      <w:r>
        <w:t>}</w:t>
      </w:r>
    </w:p>
    <w:p w14:paraId="02736927" w14:textId="77777777" w:rsidR="00B34661" w:rsidRDefault="00B34661"/>
    <w:p w14:paraId="2095BC8F" w14:textId="77777777" w:rsidR="00B34661" w:rsidRDefault="005331F7" w:rsidP="00427CCF">
      <w:pPr>
        <w:pStyle w:val="31"/>
      </w:pPr>
      <w:bookmarkStart w:id="328" w:name="_Ref472328422"/>
      <w:r>
        <w:t xml:space="preserve"> </w:t>
      </w:r>
      <w:bookmarkStart w:id="329" w:name="_Toc479769064"/>
      <w:bookmarkEnd w:id="328"/>
      <w:r>
        <w:t xml:space="preserve">Smart Building AMX Control Access Command Response JSON </w:t>
      </w:r>
      <w:r>
        <w:lastRenderedPageBreak/>
        <w:t>Example</w:t>
      </w:r>
      <w:bookmarkEnd w:id="329"/>
    </w:p>
    <w:tbl>
      <w:tblPr>
        <w:tblStyle w:val="af8"/>
        <w:tblW w:w="8522" w:type="dxa"/>
        <w:jc w:val="center"/>
        <w:tblLook w:val="04A0" w:firstRow="1" w:lastRow="0" w:firstColumn="1" w:lastColumn="0" w:noHBand="0" w:noVBand="1"/>
      </w:tblPr>
      <w:tblGrid>
        <w:gridCol w:w="2599"/>
        <w:gridCol w:w="2121"/>
        <w:gridCol w:w="2046"/>
        <w:gridCol w:w="1756"/>
      </w:tblGrid>
      <w:tr w:rsidR="00B34661" w14:paraId="56DD25DF" w14:textId="77777777">
        <w:trPr>
          <w:jc w:val="center"/>
        </w:trPr>
        <w:tc>
          <w:tcPr>
            <w:tcW w:w="2598" w:type="dxa"/>
            <w:shd w:val="clear" w:color="auto" w:fill="DDD9C3" w:themeFill="background2" w:themeFillShade="E6"/>
            <w:tcMar>
              <w:left w:w="108" w:type="dxa"/>
            </w:tcMar>
            <w:vAlign w:val="center"/>
          </w:tcPr>
          <w:p w14:paraId="2B6F870E" w14:textId="77777777" w:rsidR="00B34661" w:rsidRDefault="005331F7">
            <w:pPr>
              <w:jc w:val="center"/>
              <w:rPr>
                <w:rFonts w:eastAsia="標楷體" w:cs="Times New Roman"/>
              </w:rPr>
            </w:pPr>
            <w:r>
              <w:rPr>
                <w:rFonts w:eastAsia="標楷體" w:cs="Times New Roman"/>
              </w:rPr>
              <w:t>欄位名稱</w:t>
            </w:r>
          </w:p>
        </w:tc>
        <w:tc>
          <w:tcPr>
            <w:tcW w:w="2121" w:type="dxa"/>
            <w:shd w:val="clear" w:color="auto" w:fill="DDD9C3" w:themeFill="background2" w:themeFillShade="E6"/>
            <w:tcMar>
              <w:left w:w="108" w:type="dxa"/>
            </w:tcMar>
            <w:vAlign w:val="center"/>
          </w:tcPr>
          <w:p w14:paraId="709CEB0A" w14:textId="77777777" w:rsidR="00B34661" w:rsidRDefault="005331F7">
            <w:pPr>
              <w:jc w:val="center"/>
              <w:rPr>
                <w:rFonts w:eastAsia="標楷體" w:cs="Times New Roman"/>
              </w:rPr>
            </w:pPr>
            <w:r>
              <w:rPr>
                <w:rFonts w:eastAsia="標楷體" w:cs="Times New Roman"/>
              </w:rPr>
              <w:t>欄位說明</w:t>
            </w:r>
          </w:p>
        </w:tc>
        <w:tc>
          <w:tcPr>
            <w:tcW w:w="2046" w:type="dxa"/>
            <w:shd w:val="clear" w:color="auto" w:fill="DDD9C3" w:themeFill="background2" w:themeFillShade="E6"/>
            <w:tcMar>
              <w:left w:w="108" w:type="dxa"/>
            </w:tcMar>
          </w:tcPr>
          <w:p w14:paraId="4EF1DF5C" w14:textId="77777777" w:rsidR="00B34661" w:rsidRDefault="005331F7">
            <w:pPr>
              <w:jc w:val="center"/>
              <w:rPr>
                <w:rFonts w:eastAsia="標楷體" w:cs="Times New Roman"/>
              </w:rPr>
            </w:pPr>
            <w:r>
              <w:rPr>
                <w:rFonts w:eastAsia="標楷體" w:cs="Times New Roman"/>
              </w:rPr>
              <w:t>欄位型態</w:t>
            </w:r>
          </w:p>
        </w:tc>
        <w:tc>
          <w:tcPr>
            <w:tcW w:w="1756" w:type="dxa"/>
            <w:shd w:val="clear" w:color="auto" w:fill="DDD9C3" w:themeFill="background2" w:themeFillShade="E6"/>
            <w:tcMar>
              <w:left w:w="108" w:type="dxa"/>
            </w:tcMar>
          </w:tcPr>
          <w:p w14:paraId="3012A8A9" w14:textId="77777777" w:rsidR="00B34661" w:rsidRDefault="005331F7">
            <w:pPr>
              <w:jc w:val="center"/>
              <w:rPr>
                <w:rFonts w:eastAsia="標楷體" w:cs="Times New Roman"/>
              </w:rPr>
            </w:pPr>
            <w:r>
              <w:rPr>
                <w:rFonts w:eastAsia="標楷體" w:cs="Times New Roman"/>
              </w:rPr>
              <w:t>註</w:t>
            </w:r>
          </w:p>
        </w:tc>
      </w:tr>
      <w:tr w:rsidR="00B34661" w14:paraId="2C25999A" w14:textId="77777777">
        <w:trPr>
          <w:jc w:val="center"/>
        </w:trPr>
        <w:tc>
          <w:tcPr>
            <w:tcW w:w="2598" w:type="dxa"/>
            <w:shd w:val="clear" w:color="auto" w:fill="auto"/>
            <w:tcMar>
              <w:left w:w="108" w:type="dxa"/>
            </w:tcMar>
            <w:vAlign w:val="center"/>
          </w:tcPr>
          <w:p w14:paraId="7D02CAFA" w14:textId="77777777" w:rsidR="00B34661" w:rsidRDefault="005331F7">
            <w:pPr>
              <w:jc w:val="center"/>
              <w:rPr>
                <w:rFonts w:eastAsia="標楷體" w:cs="Times New Roman"/>
              </w:rPr>
            </w:pPr>
            <w:r>
              <w:rPr>
                <w:rFonts w:eastAsia="標楷體" w:cs="Times New Roman"/>
              </w:rPr>
              <w:t>USER_ID</w:t>
            </w:r>
          </w:p>
        </w:tc>
        <w:tc>
          <w:tcPr>
            <w:tcW w:w="2121" w:type="dxa"/>
            <w:shd w:val="clear" w:color="auto" w:fill="auto"/>
            <w:tcMar>
              <w:left w:w="108" w:type="dxa"/>
            </w:tcMar>
            <w:vAlign w:val="center"/>
          </w:tcPr>
          <w:p w14:paraId="6F31D965" w14:textId="77777777" w:rsidR="00B34661" w:rsidRDefault="005331F7">
            <w:pPr>
              <w:jc w:val="center"/>
              <w:rPr>
                <w:rFonts w:eastAsia="標楷體" w:cs="Times New Roman"/>
              </w:rPr>
            </w:pPr>
            <w:r>
              <w:rPr>
                <w:rFonts w:eastAsia="標楷體" w:cs="Times New Roman"/>
              </w:rPr>
              <w:t>APP User UUID</w:t>
            </w:r>
          </w:p>
        </w:tc>
        <w:tc>
          <w:tcPr>
            <w:tcW w:w="2046" w:type="dxa"/>
            <w:shd w:val="clear" w:color="auto" w:fill="auto"/>
            <w:tcMar>
              <w:left w:w="108" w:type="dxa"/>
            </w:tcMar>
          </w:tcPr>
          <w:p w14:paraId="666DEC34" w14:textId="77777777"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14:paraId="220B721D" w14:textId="77777777" w:rsidR="00B34661" w:rsidRDefault="00B34661">
            <w:pPr>
              <w:jc w:val="center"/>
              <w:rPr>
                <w:rFonts w:eastAsia="標楷體" w:cs="Times New Roman"/>
              </w:rPr>
            </w:pPr>
          </w:p>
        </w:tc>
      </w:tr>
      <w:tr w:rsidR="00B34661" w14:paraId="0D7C8E7F" w14:textId="77777777">
        <w:trPr>
          <w:jc w:val="center"/>
        </w:trPr>
        <w:tc>
          <w:tcPr>
            <w:tcW w:w="2598" w:type="dxa"/>
            <w:shd w:val="clear" w:color="auto" w:fill="auto"/>
            <w:tcMar>
              <w:left w:w="108" w:type="dxa"/>
            </w:tcMar>
            <w:vAlign w:val="center"/>
          </w:tcPr>
          <w:p w14:paraId="39828555" w14:textId="77777777" w:rsidR="00B34661" w:rsidRDefault="005331F7">
            <w:pPr>
              <w:jc w:val="center"/>
              <w:rPr>
                <w:rFonts w:eastAsia="標楷體" w:cs="Times New Roman"/>
              </w:rPr>
            </w:pPr>
            <w:r>
              <w:rPr>
                <w:rFonts w:eastAsia="標楷體" w:cs="Times New Roman"/>
              </w:rPr>
              <w:t>RESULT</w:t>
            </w:r>
          </w:p>
        </w:tc>
        <w:tc>
          <w:tcPr>
            <w:tcW w:w="2121" w:type="dxa"/>
            <w:shd w:val="clear" w:color="auto" w:fill="auto"/>
            <w:tcMar>
              <w:left w:w="108" w:type="dxa"/>
            </w:tcMar>
            <w:vAlign w:val="center"/>
          </w:tcPr>
          <w:p w14:paraId="5F41E64B" w14:textId="77777777" w:rsidR="00B34661" w:rsidRDefault="005331F7">
            <w:pPr>
              <w:jc w:val="center"/>
              <w:rPr>
                <w:rFonts w:eastAsia="標楷體" w:cs="Times New Roman"/>
              </w:rPr>
            </w:pPr>
            <w:r>
              <w:rPr>
                <w:rFonts w:eastAsia="標楷體" w:cs="Times New Roman"/>
              </w:rPr>
              <w:t>是否能控制</w:t>
            </w:r>
            <w:r>
              <w:rPr>
                <w:rFonts w:eastAsia="標楷體" w:cs="Times New Roman"/>
              </w:rPr>
              <w:t xml:space="preserve">AMX </w:t>
            </w:r>
            <w:r>
              <w:rPr>
                <w:rFonts w:eastAsia="標楷體" w:cs="Times New Roman"/>
              </w:rPr>
              <w:t>設備</w:t>
            </w:r>
          </w:p>
        </w:tc>
        <w:tc>
          <w:tcPr>
            <w:tcW w:w="2046" w:type="dxa"/>
            <w:shd w:val="clear" w:color="auto" w:fill="auto"/>
            <w:tcMar>
              <w:left w:w="108" w:type="dxa"/>
            </w:tcMar>
          </w:tcPr>
          <w:p w14:paraId="7E2CB1F8" w14:textId="77777777" w:rsidR="00B34661" w:rsidRDefault="005331F7">
            <w:pPr>
              <w:jc w:val="center"/>
              <w:rPr>
                <w:rFonts w:eastAsia="標楷體" w:cs="Times New Roman"/>
              </w:rPr>
            </w:pPr>
            <w:r>
              <w:rPr>
                <w:rFonts w:eastAsia="標楷體" w:cs="Times New Roman"/>
              </w:rPr>
              <w:t>Boolean</w:t>
            </w:r>
          </w:p>
        </w:tc>
        <w:tc>
          <w:tcPr>
            <w:tcW w:w="1756" w:type="dxa"/>
            <w:shd w:val="clear" w:color="auto" w:fill="auto"/>
            <w:tcMar>
              <w:left w:w="108" w:type="dxa"/>
            </w:tcMar>
          </w:tcPr>
          <w:p w14:paraId="13B4786C" w14:textId="77777777" w:rsidR="00B34661" w:rsidRDefault="00B34661">
            <w:pPr>
              <w:jc w:val="center"/>
              <w:rPr>
                <w:rFonts w:eastAsia="標楷體" w:cs="Times New Roman"/>
              </w:rPr>
            </w:pPr>
          </w:p>
        </w:tc>
      </w:tr>
      <w:tr w:rsidR="00B34661" w14:paraId="7926A0AF" w14:textId="77777777">
        <w:trPr>
          <w:jc w:val="center"/>
        </w:trPr>
        <w:tc>
          <w:tcPr>
            <w:tcW w:w="2598" w:type="dxa"/>
            <w:shd w:val="clear" w:color="auto" w:fill="auto"/>
            <w:tcMar>
              <w:left w:w="108" w:type="dxa"/>
            </w:tcMar>
            <w:vAlign w:val="center"/>
          </w:tcPr>
          <w:p w14:paraId="7E7347A5" w14:textId="77777777" w:rsidR="00B34661" w:rsidRDefault="005331F7">
            <w:pPr>
              <w:jc w:val="center"/>
              <w:rPr>
                <w:rFonts w:eastAsia="標楷體" w:cs="Times New Roman"/>
              </w:rPr>
            </w:pPr>
            <w:r>
              <w:rPr>
                <w:rFonts w:eastAsia="標楷體" w:cs="Times New Roman"/>
              </w:rPr>
              <w:t>ROOM_IP</w:t>
            </w:r>
          </w:p>
        </w:tc>
        <w:tc>
          <w:tcPr>
            <w:tcW w:w="2121" w:type="dxa"/>
            <w:shd w:val="clear" w:color="auto" w:fill="auto"/>
            <w:tcMar>
              <w:left w:w="108" w:type="dxa"/>
            </w:tcMar>
            <w:vAlign w:val="center"/>
          </w:tcPr>
          <w:p w14:paraId="279076E9" w14:textId="77777777" w:rsidR="00B34661" w:rsidRDefault="005331F7">
            <w:pPr>
              <w:jc w:val="center"/>
              <w:rPr>
                <w:rFonts w:eastAsia="標楷體" w:cs="Times New Roman"/>
              </w:rPr>
            </w:pPr>
            <w:r>
              <w:rPr>
                <w:rFonts w:eastAsia="標楷體" w:cs="Times New Roman"/>
              </w:rPr>
              <w:t>控制那間會議室</w:t>
            </w:r>
            <w:r>
              <w:rPr>
                <w:rFonts w:eastAsia="標楷體" w:cs="Times New Roman"/>
              </w:rPr>
              <w:t>IP</w:t>
            </w:r>
          </w:p>
        </w:tc>
        <w:tc>
          <w:tcPr>
            <w:tcW w:w="2046" w:type="dxa"/>
            <w:shd w:val="clear" w:color="auto" w:fill="auto"/>
            <w:tcMar>
              <w:left w:w="108" w:type="dxa"/>
            </w:tcMar>
          </w:tcPr>
          <w:p w14:paraId="6C2E86C2" w14:textId="77777777"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14:paraId="4FF4B092" w14:textId="77777777" w:rsidR="00B34661" w:rsidRDefault="00B34661">
            <w:pPr>
              <w:jc w:val="center"/>
              <w:rPr>
                <w:rFonts w:eastAsia="標楷體" w:cs="Times New Roman"/>
              </w:rPr>
            </w:pPr>
          </w:p>
        </w:tc>
      </w:tr>
      <w:tr w:rsidR="00B34661" w14:paraId="41D8786F" w14:textId="77777777">
        <w:trPr>
          <w:jc w:val="center"/>
        </w:trPr>
        <w:tc>
          <w:tcPr>
            <w:tcW w:w="2598" w:type="dxa"/>
            <w:shd w:val="clear" w:color="auto" w:fill="auto"/>
            <w:tcMar>
              <w:left w:w="108" w:type="dxa"/>
            </w:tcMar>
            <w:vAlign w:val="center"/>
          </w:tcPr>
          <w:p w14:paraId="59EF5CFF" w14:textId="77777777" w:rsidR="00B34661" w:rsidRDefault="005331F7">
            <w:pPr>
              <w:jc w:val="center"/>
              <w:rPr>
                <w:rFonts w:eastAsia="標楷體" w:cs="Times New Roman"/>
              </w:rPr>
            </w:pPr>
            <w:r>
              <w:rPr>
                <w:rFonts w:eastAsia="標楷體" w:cs="Times New Roman"/>
              </w:rPr>
              <w:t>ROOM_PORT</w:t>
            </w:r>
          </w:p>
        </w:tc>
        <w:tc>
          <w:tcPr>
            <w:tcW w:w="2121" w:type="dxa"/>
            <w:shd w:val="clear" w:color="auto" w:fill="auto"/>
            <w:tcMar>
              <w:left w:w="108" w:type="dxa"/>
            </w:tcMar>
            <w:vAlign w:val="center"/>
          </w:tcPr>
          <w:p w14:paraId="4ECF938E" w14:textId="77777777" w:rsidR="00B34661" w:rsidRDefault="005331F7">
            <w:pPr>
              <w:jc w:val="center"/>
              <w:rPr>
                <w:rFonts w:eastAsia="標楷體" w:cs="Times New Roman"/>
              </w:rPr>
            </w:pPr>
            <w:r>
              <w:rPr>
                <w:rFonts w:eastAsia="標楷體" w:cs="Times New Roman"/>
              </w:rPr>
              <w:t>控制那間會議室</w:t>
            </w:r>
            <w:r>
              <w:rPr>
                <w:rFonts w:eastAsia="標楷體" w:cs="Times New Roman"/>
              </w:rPr>
              <w:t>Port</w:t>
            </w:r>
          </w:p>
        </w:tc>
        <w:tc>
          <w:tcPr>
            <w:tcW w:w="2046" w:type="dxa"/>
            <w:shd w:val="clear" w:color="auto" w:fill="auto"/>
            <w:tcMar>
              <w:left w:w="108" w:type="dxa"/>
            </w:tcMar>
          </w:tcPr>
          <w:p w14:paraId="0C5C7E2A" w14:textId="77777777" w:rsidR="00B34661" w:rsidRDefault="005331F7">
            <w:pPr>
              <w:jc w:val="center"/>
              <w:rPr>
                <w:rFonts w:eastAsia="標楷體" w:cs="Times New Roman"/>
              </w:rPr>
            </w:pPr>
            <w:r>
              <w:rPr>
                <w:rFonts w:eastAsia="標楷體" w:cs="Times New Roman"/>
              </w:rPr>
              <w:t>int</w:t>
            </w:r>
          </w:p>
        </w:tc>
        <w:tc>
          <w:tcPr>
            <w:tcW w:w="1756" w:type="dxa"/>
            <w:shd w:val="clear" w:color="auto" w:fill="auto"/>
            <w:tcMar>
              <w:left w:w="108" w:type="dxa"/>
            </w:tcMar>
          </w:tcPr>
          <w:p w14:paraId="5360C0FC" w14:textId="77777777" w:rsidR="00B34661" w:rsidRDefault="00B34661">
            <w:pPr>
              <w:jc w:val="center"/>
              <w:rPr>
                <w:rFonts w:eastAsia="標楷體" w:cs="Times New Roman"/>
              </w:rPr>
            </w:pPr>
          </w:p>
        </w:tc>
      </w:tr>
      <w:tr w:rsidR="00B34661" w14:paraId="6BBD76E1" w14:textId="77777777">
        <w:trPr>
          <w:jc w:val="center"/>
        </w:trPr>
        <w:tc>
          <w:tcPr>
            <w:tcW w:w="2598" w:type="dxa"/>
            <w:shd w:val="clear" w:color="auto" w:fill="auto"/>
            <w:tcMar>
              <w:left w:w="108" w:type="dxa"/>
            </w:tcMar>
            <w:vAlign w:val="center"/>
          </w:tcPr>
          <w:p w14:paraId="289121F4" w14:textId="77777777" w:rsidR="00B34661" w:rsidRDefault="005331F7">
            <w:pPr>
              <w:jc w:val="center"/>
              <w:rPr>
                <w:rFonts w:eastAsia="標楷體" w:cs="Times New Roman"/>
              </w:rPr>
            </w:pPr>
            <w:r>
              <w:rPr>
                <w:rFonts w:eastAsia="標楷體" w:cs="Times New Roman"/>
              </w:rPr>
              <w:t>ROOM_TOKEN</w:t>
            </w:r>
          </w:p>
        </w:tc>
        <w:tc>
          <w:tcPr>
            <w:tcW w:w="2121" w:type="dxa"/>
            <w:shd w:val="clear" w:color="auto" w:fill="auto"/>
            <w:tcMar>
              <w:left w:w="108" w:type="dxa"/>
            </w:tcMar>
            <w:vAlign w:val="center"/>
          </w:tcPr>
          <w:p w14:paraId="62D04922" w14:textId="77777777" w:rsidR="00B34661" w:rsidRDefault="005331F7">
            <w:pPr>
              <w:jc w:val="center"/>
              <w:rPr>
                <w:rFonts w:eastAsia="標楷體" w:cs="Times New Roman"/>
              </w:rPr>
            </w:pPr>
            <w:r>
              <w:rPr>
                <w:rFonts w:eastAsia="標楷體" w:cs="Times New Roman"/>
              </w:rPr>
              <w:t>控制那間會議室</w:t>
            </w:r>
            <w:r>
              <w:rPr>
                <w:rFonts w:eastAsia="標楷體" w:cs="Times New Roman"/>
              </w:rPr>
              <w:t>Token</w:t>
            </w:r>
          </w:p>
        </w:tc>
        <w:tc>
          <w:tcPr>
            <w:tcW w:w="2046" w:type="dxa"/>
            <w:shd w:val="clear" w:color="auto" w:fill="auto"/>
            <w:tcMar>
              <w:left w:w="108" w:type="dxa"/>
            </w:tcMar>
          </w:tcPr>
          <w:p w14:paraId="6B927FBB" w14:textId="77777777" w:rsidR="00B34661" w:rsidRDefault="005331F7">
            <w:pPr>
              <w:jc w:val="center"/>
              <w:rPr>
                <w:rFonts w:eastAsia="標楷體" w:cs="Times New Roman"/>
              </w:rPr>
            </w:pPr>
            <w:r>
              <w:rPr>
                <w:rFonts w:eastAsia="標楷體" w:cs="Times New Roman"/>
              </w:rPr>
              <w:t>String</w:t>
            </w:r>
          </w:p>
        </w:tc>
        <w:tc>
          <w:tcPr>
            <w:tcW w:w="1756" w:type="dxa"/>
            <w:shd w:val="clear" w:color="auto" w:fill="auto"/>
            <w:tcMar>
              <w:left w:w="108" w:type="dxa"/>
            </w:tcMar>
          </w:tcPr>
          <w:p w14:paraId="6E3B15BA" w14:textId="77777777" w:rsidR="00B34661" w:rsidRDefault="005331F7">
            <w:pPr>
              <w:jc w:val="center"/>
              <w:rPr>
                <w:rFonts w:eastAsia="標楷體" w:cs="Times New Roman"/>
              </w:rPr>
            </w:pPr>
            <w:r>
              <w:rPr>
                <w:rFonts w:eastAsia="標楷體" w:cs="Times New Roman"/>
              </w:rPr>
              <w:t>Token</w:t>
            </w:r>
            <w:r>
              <w:rPr>
                <w:rFonts w:eastAsia="標楷體" w:cs="Times New Roman"/>
              </w:rPr>
              <w:t>為控制會議室依據，會依時間而過期</w:t>
            </w:r>
          </w:p>
        </w:tc>
      </w:tr>
    </w:tbl>
    <w:p w14:paraId="5E868EBF" w14:textId="77777777" w:rsidR="00B34661" w:rsidRDefault="00B34661"/>
    <w:p w14:paraId="6B1F1CB6" w14:textId="77777777" w:rsidR="00B34661" w:rsidRDefault="005331F7">
      <w:r>
        <w:t>當</w:t>
      </w:r>
      <w:r>
        <w:t xml:space="preserve">Result = false </w:t>
      </w:r>
      <w:r>
        <w:t>時，</w:t>
      </w:r>
      <w:r>
        <w:t>IP</w:t>
      </w:r>
      <w:r>
        <w:t>為</w:t>
      </w:r>
      <w:r>
        <w:t>""</w:t>
      </w:r>
      <w:r>
        <w:t>，</w:t>
      </w:r>
      <w:r>
        <w:t>Port</w:t>
      </w:r>
      <w:r>
        <w:t>為</w:t>
      </w:r>
      <w:r>
        <w:t>-1</w:t>
      </w:r>
    </w:p>
    <w:p w14:paraId="239D5E77" w14:textId="77777777" w:rsidR="00B34661" w:rsidRDefault="005331F7">
      <w:r>
        <w:t>Ex:</w:t>
      </w:r>
    </w:p>
    <w:p w14:paraId="673DC7E1" w14:textId="77777777" w:rsidR="00B34661" w:rsidRDefault="005331F7">
      <w:r>
        <w:t>{</w:t>
      </w:r>
    </w:p>
    <w:p w14:paraId="4829FBF9" w14:textId="77777777" w:rsidR="00B34661" w:rsidRDefault="005331F7">
      <w:r>
        <w:t xml:space="preserve">    "USER_ID": "d56e0b12-db99-11e6-bf26-cec0c932ce01",</w:t>
      </w:r>
    </w:p>
    <w:p w14:paraId="0DB45541" w14:textId="77777777" w:rsidR="00B34661" w:rsidRDefault="005331F7">
      <w:r>
        <w:t xml:space="preserve">    " RESULT": false</w:t>
      </w:r>
    </w:p>
    <w:p w14:paraId="5A375143" w14:textId="77777777" w:rsidR="00B34661" w:rsidRDefault="005331F7">
      <w:r>
        <w:t>}</w:t>
      </w:r>
    </w:p>
    <w:p w14:paraId="17356F74" w14:textId="77777777" w:rsidR="00B34661" w:rsidRDefault="005331F7" w:rsidP="00427CCF">
      <w:pPr>
        <w:pStyle w:val="31"/>
      </w:pPr>
      <w:bookmarkStart w:id="330" w:name="_Ref472332189"/>
      <w:bookmarkStart w:id="331" w:name="_Toc479769065"/>
      <w:bookmarkEnd w:id="330"/>
      <w:r>
        <w:t>Smart Building Wireless Power Charge Command Request</w:t>
      </w:r>
      <w:bookmarkEnd w:id="331"/>
    </w:p>
    <w:tbl>
      <w:tblPr>
        <w:tblStyle w:val="af8"/>
        <w:tblW w:w="8522" w:type="dxa"/>
        <w:jc w:val="center"/>
        <w:tblLook w:val="04A0" w:firstRow="1" w:lastRow="0" w:firstColumn="1" w:lastColumn="0" w:noHBand="0" w:noVBand="1"/>
      </w:tblPr>
      <w:tblGrid>
        <w:gridCol w:w="3006"/>
        <w:gridCol w:w="2893"/>
        <w:gridCol w:w="2623"/>
      </w:tblGrid>
      <w:tr w:rsidR="00B34661" w14:paraId="091BD833" w14:textId="77777777">
        <w:trPr>
          <w:jc w:val="center"/>
        </w:trPr>
        <w:tc>
          <w:tcPr>
            <w:tcW w:w="3006" w:type="dxa"/>
            <w:shd w:val="clear" w:color="auto" w:fill="DDD9C3" w:themeFill="background2" w:themeFillShade="E6"/>
            <w:tcMar>
              <w:left w:w="108" w:type="dxa"/>
            </w:tcMar>
            <w:vAlign w:val="center"/>
          </w:tcPr>
          <w:p w14:paraId="78016F22" w14:textId="77777777" w:rsidR="00B34661" w:rsidRDefault="005331F7">
            <w:pPr>
              <w:jc w:val="center"/>
              <w:rPr>
                <w:rFonts w:eastAsia="標楷體" w:cs="Times New Roman"/>
              </w:rPr>
            </w:pPr>
            <w:r>
              <w:rPr>
                <w:rFonts w:eastAsia="標楷體" w:cs="Times New Roman"/>
              </w:rPr>
              <w:t>欄位名稱</w:t>
            </w:r>
          </w:p>
        </w:tc>
        <w:tc>
          <w:tcPr>
            <w:tcW w:w="2893" w:type="dxa"/>
            <w:shd w:val="clear" w:color="auto" w:fill="DDD9C3" w:themeFill="background2" w:themeFillShade="E6"/>
            <w:tcMar>
              <w:left w:w="108" w:type="dxa"/>
            </w:tcMar>
            <w:vAlign w:val="center"/>
          </w:tcPr>
          <w:p w14:paraId="6A115BD1" w14:textId="77777777" w:rsidR="00B34661" w:rsidRDefault="005331F7">
            <w:pPr>
              <w:jc w:val="center"/>
              <w:rPr>
                <w:rFonts w:eastAsia="標楷體" w:cs="Times New Roman"/>
              </w:rPr>
            </w:pPr>
            <w:r>
              <w:rPr>
                <w:rFonts w:eastAsia="標楷體" w:cs="Times New Roman"/>
              </w:rPr>
              <w:t>欄位說明</w:t>
            </w:r>
          </w:p>
        </w:tc>
        <w:tc>
          <w:tcPr>
            <w:tcW w:w="2623" w:type="dxa"/>
            <w:shd w:val="clear" w:color="auto" w:fill="DDD9C3" w:themeFill="background2" w:themeFillShade="E6"/>
            <w:tcMar>
              <w:left w:w="108" w:type="dxa"/>
            </w:tcMar>
          </w:tcPr>
          <w:p w14:paraId="36FC537E" w14:textId="77777777" w:rsidR="00B34661" w:rsidRDefault="005331F7">
            <w:pPr>
              <w:jc w:val="center"/>
              <w:rPr>
                <w:rFonts w:eastAsia="標楷體" w:cs="Times New Roman"/>
              </w:rPr>
            </w:pPr>
            <w:r>
              <w:rPr>
                <w:rFonts w:eastAsia="標楷體" w:cs="Times New Roman"/>
              </w:rPr>
              <w:t>欄位型態</w:t>
            </w:r>
          </w:p>
        </w:tc>
      </w:tr>
      <w:tr w:rsidR="00B34661" w14:paraId="09108B96" w14:textId="77777777">
        <w:trPr>
          <w:jc w:val="center"/>
        </w:trPr>
        <w:tc>
          <w:tcPr>
            <w:tcW w:w="3006" w:type="dxa"/>
            <w:shd w:val="clear" w:color="auto" w:fill="auto"/>
            <w:tcMar>
              <w:left w:w="108" w:type="dxa"/>
            </w:tcMar>
            <w:vAlign w:val="center"/>
          </w:tcPr>
          <w:p w14:paraId="0C41E4B0" w14:textId="77777777" w:rsidR="00B34661" w:rsidRDefault="005331F7">
            <w:pPr>
              <w:jc w:val="center"/>
              <w:rPr>
                <w:rFonts w:eastAsia="標楷體" w:cs="Times New Roman"/>
              </w:rPr>
            </w:pPr>
            <w:r>
              <w:rPr>
                <w:rFonts w:eastAsia="標楷體" w:cs="Times New Roman"/>
              </w:rPr>
              <w:t>APP_ID</w:t>
            </w:r>
          </w:p>
        </w:tc>
        <w:tc>
          <w:tcPr>
            <w:tcW w:w="2893" w:type="dxa"/>
            <w:shd w:val="clear" w:color="auto" w:fill="auto"/>
            <w:tcMar>
              <w:left w:w="108" w:type="dxa"/>
            </w:tcMar>
            <w:vAlign w:val="center"/>
          </w:tcPr>
          <w:p w14:paraId="56EEE457" w14:textId="77777777" w:rsidR="00B34661" w:rsidRDefault="005331F7">
            <w:pPr>
              <w:jc w:val="center"/>
              <w:rPr>
                <w:rFonts w:eastAsia="標楷體" w:cs="Times New Roman"/>
              </w:rPr>
            </w:pPr>
            <w:r>
              <w:rPr>
                <w:rFonts w:eastAsia="標楷體" w:cs="Times New Roman"/>
              </w:rPr>
              <w:t>MORE APP ID</w:t>
            </w:r>
          </w:p>
        </w:tc>
        <w:tc>
          <w:tcPr>
            <w:tcW w:w="2623" w:type="dxa"/>
            <w:shd w:val="clear" w:color="auto" w:fill="auto"/>
            <w:tcMar>
              <w:left w:w="108" w:type="dxa"/>
            </w:tcMar>
          </w:tcPr>
          <w:p w14:paraId="25BAC47C" w14:textId="77777777" w:rsidR="00B34661" w:rsidRDefault="005331F7">
            <w:pPr>
              <w:jc w:val="center"/>
              <w:rPr>
                <w:rFonts w:eastAsia="標楷體" w:cs="Times New Roman"/>
              </w:rPr>
            </w:pPr>
            <w:r>
              <w:rPr>
                <w:rFonts w:eastAsia="標楷體" w:cs="Times New Roman"/>
              </w:rPr>
              <w:t>String</w:t>
            </w:r>
          </w:p>
        </w:tc>
      </w:tr>
      <w:tr w:rsidR="00B34661" w14:paraId="40ECFB44" w14:textId="77777777">
        <w:trPr>
          <w:jc w:val="center"/>
        </w:trPr>
        <w:tc>
          <w:tcPr>
            <w:tcW w:w="3006" w:type="dxa"/>
            <w:shd w:val="clear" w:color="auto" w:fill="auto"/>
            <w:tcMar>
              <w:left w:w="108" w:type="dxa"/>
            </w:tcMar>
            <w:vAlign w:val="center"/>
          </w:tcPr>
          <w:p w14:paraId="5AC7B85B" w14:textId="77777777" w:rsidR="00B34661" w:rsidRDefault="005331F7">
            <w:pPr>
              <w:jc w:val="center"/>
              <w:rPr>
                <w:rFonts w:eastAsia="標楷體" w:cs="Times New Roman"/>
              </w:rPr>
            </w:pPr>
            <w:r>
              <w:rPr>
                <w:rFonts w:eastAsia="標楷體" w:cs="Times New Roman"/>
              </w:rPr>
              <w:t>USER_ID</w:t>
            </w:r>
          </w:p>
        </w:tc>
        <w:tc>
          <w:tcPr>
            <w:tcW w:w="2893" w:type="dxa"/>
            <w:shd w:val="clear" w:color="auto" w:fill="auto"/>
            <w:tcMar>
              <w:left w:w="108" w:type="dxa"/>
            </w:tcMar>
            <w:vAlign w:val="center"/>
          </w:tcPr>
          <w:p w14:paraId="3AF8641C" w14:textId="77777777" w:rsidR="00B34661" w:rsidRDefault="005331F7">
            <w:pPr>
              <w:jc w:val="center"/>
              <w:rPr>
                <w:rFonts w:eastAsia="標楷體" w:cs="Times New Roman"/>
              </w:rPr>
            </w:pPr>
            <w:r>
              <w:rPr>
                <w:rFonts w:eastAsia="標楷體" w:cs="Times New Roman"/>
              </w:rPr>
              <w:t>APP User UUID</w:t>
            </w:r>
          </w:p>
        </w:tc>
        <w:tc>
          <w:tcPr>
            <w:tcW w:w="2623" w:type="dxa"/>
            <w:shd w:val="clear" w:color="auto" w:fill="auto"/>
            <w:tcMar>
              <w:left w:w="108" w:type="dxa"/>
            </w:tcMar>
          </w:tcPr>
          <w:p w14:paraId="662552F9" w14:textId="77777777" w:rsidR="00B34661" w:rsidRDefault="005331F7">
            <w:pPr>
              <w:jc w:val="center"/>
              <w:rPr>
                <w:rFonts w:eastAsia="標楷體" w:cs="Times New Roman"/>
              </w:rPr>
            </w:pPr>
            <w:r>
              <w:rPr>
                <w:rFonts w:eastAsia="標楷體" w:cs="Times New Roman"/>
              </w:rPr>
              <w:t>String</w:t>
            </w:r>
          </w:p>
        </w:tc>
      </w:tr>
      <w:tr w:rsidR="00B34661" w14:paraId="30009210" w14:textId="77777777">
        <w:trPr>
          <w:jc w:val="center"/>
        </w:trPr>
        <w:tc>
          <w:tcPr>
            <w:tcW w:w="3006" w:type="dxa"/>
            <w:shd w:val="clear" w:color="auto" w:fill="auto"/>
            <w:tcMar>
              <w:left w:w="108" w:type="dxa"/>
            </w:tcMar>
            <w:vAlign w:val="center"/>
          </w:tcPr>
          <w:p w14:paraId="5E702D41" w14:textId="77777777" w:rsidR="00B34661" w:rsidRDefault="005331F7">
            <w:pPr>
              <w:jc w:val="center"/>
              <w:rPr>
                <w:rFonts w:eastAsia="標楷體" w:cs="Times New Roman"/>
              </w:rPr>
            </w:pPr>
            <w:r>
              <w:rPr>
                <w:rFonts w:eastAsia="標楷體" w:cs="Times New Roman"/>
              </w:rPr>
              <w:t>CHARGE_PLACE</w:t>
            </w:r>
          </w:p>
        </w:tc>
        <w:tc>
          <w:tcPr>
            <w:tcW w:w="2893" w:type="dxa"/>
            <w:shd w:val="clear" w:color="auto" w:fill="auto"/>
            <w:tcMar>
              <w:left w:w="108" w:type="dxa"/>
            </w:tcMar>
            <w:vAlign w:val="center"/>
          </w:tcPr>
          <w:p w14:paraId="1084F061" w14:textId="77777777" w:rsidR="00B34661" w:rsidRDefault="005331F7">
            <w:pPr>
              <w:jc w:val="center"/>
              <w:rPr>
                <w:rFonts w:eastAsia="標楷體" w:cs="Times New Roman"/>
              </w:rPr>
            </w:pPr>
            <w:r>
              <w:rPr>
                <w:rFonts w:eastAsia="標楷體" w:cs="Times New Roman"/>
              </w:rPr>
              <w:t>充電位置</w:t>
            </w:r>
          </w:p>
        </w:tc>
        <w:tc>
          <w:tcPr>
            <w:tcW w:w="2623" w:type="dxa"/>
            <w:shd w:val="clear" w:color="auto" w:fill="auto"/>
            <w:tcMar>
              <w:left w:w="108" w:type="dxa"/>
            </w:tcMar>
          </w:tcPr>
          <w:p w14:paraId="570683F1" w14:textId="77777777" w:rsidR="00B34661" w:rsidRDefault="005331F7">
            <w:pPr>
              <w:jc w:val="center"/>
              <w:rPr>
                <w:rFonts w:eastAsia="標楷體" w:cs="Times New Roman"/>
              </w:rPr>
            </w:pPr>
            <w:r>
              <w:rPr>
                <w:rFonts w:eastAsia="標楷體" w:cs="Times New Roman"/>
              </w:rPr>
              <w:t>String</w:t>
            </w:r>
          </w:p>
        </w:tc>
      </w:tr>
    </w:tbl>
    <w:p w14:paraId="20F03DAA" w14:textId="77777777" w:rsidR="00B34661" w:rsidRDefault="005331F7">
      <w:r>
        <w:t>Ex:</w:t>
      </w:r>
    </w:p>
    <w:p w14:paraId="3B7A7208" w14:textId="77777777" w:rsidR="00B34661" w:rsidRDefault="005331F7">
      <w:r>
        <w:t>{</w:t>
      </w:r>
    </w:p>
    <w:p w14:paraId="63757D7D" w14:textId="77777777" w:rsidR="00B34661" w:rsidRDefault="005331F7">
      <w:r>
        <w:t xml:space="preserve">    "APP_ID": "1484537462214",</w:t>
      </w:r>
    </w:p>
    <w:p w14:paraId="2D5C036C" w14:textId="77777777" w:rsidR="00B34661" w:rsidRDefault="005331F7">
      <w:r>
        <w:t xml:space="preserve">    "USER_ID": "d56e0b12-db99-11e6-bf26-cec0c932ce01",</w:t>
      </w:r>
    </w:p>
    <w:p w14:paraId="3DFC0600" w14:textId="77777777" w:rsidR="00B34661" w:rsidRDefault="005331F7">
      <w:r>
        <w:t xml:space="preserve">    "CHARGE_</w:t>
      </w:r>
      <w:r>
        <w:rPr>
          <w:rFonts w:eastAsia="標楷體" w:cs="Times New Roman"/>
        </w:rPr>
        <w:t xml:space="preserve"> PLACE</w:t>
      </w:r>
      <w:r>
        <w:t xml:space="preserve"> ": "ITES_FLOOR_1"</w:t>
      </w:r>
    </w:p>
    <w:p w14:paraId="087EF795" w14:textId="77777777" w:rsidR="00B34661" w:rsidRDefault="005331F7">
      <w:r>
        <w:t>}</w:t>
      </w:r>
    </w:p>
    <w:p w14:paraId="09ECD0D8" w14:textId="77777777" w:rsidR="00B34661" w:rsidRDefault="00B34661"/>
    <w:p w14:paraId="5D14AD68" w14:textId="77777777" w:rsidR="00B34661" w:rsidRDefault="00B34661"/>
    <w:p w14:paraId="7D4D5ECC" w14:textId="77777777" w:rsidR="00B34661" w:rsidRDefault="005331F7" w:rsidP="00427CCF">
      <w:pPr>
        <w:pStyle w:val="31"/>
      </w:pPr>
      <w:bookmarkStart w:id="332" w:name="_Toc479769066"/>
      <w:r>
        <w:t>Smart Building Wireless Power Charge Command Response</w:t>
      </w:r>
      <w:bookmarkEnd w:id="332"/>
    </w:p>
    <w:tbl>
      <w:tblPr>
        <w:tblStyle w:val="af8"/>
        <w:tblW w:w="8522" w:type="dxa"/>
        <w:jc w:val="center"/>
        <w:tblLook w:val="04A0" w:firstRow="1" w:lastRow="0" w:firstColumn="1" w:lastColumn="0" w:noHBand="0" w:noVBand="1"/>
      </w:tblPr>
      <w:tblGrid>
        <w:gridCol w:w="3039"/>
        <w:gridCol w:w="2785"/>
        <w:gridCol w:w="2698"/>
      </w:tblGrid>
      <w:tr w:rsidR="00B34661" w14:paraId="568A6A82" w14:textId="77777777">
        <w:trPr>
          <w:jc w:val="center"/>
        </w:trPr>
        <w:tc>
          <w:tcPr>
            <w:tcW w:w="3039" w:type="dxa"/>
            <w:shd w:val="clear" w:color="auto" w:fill="DDD9C3" w:themeFill="background2" w:themeFillShade="E6"/>
            <w:tcMar>
              <w:left w:w="108" w:type="dxa"/>
            </w:tcMar>
            <w:vAlign w:val="center"/>
          </w:tcPr>
          <w:p w14:paraId="1C3AA728" w14:textId="77777777"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14:paraId="112B6481" w14:textId="77777777"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14:paraId="48BB5A77" w14:textId="77777777" w:rsidR="00B34661" w:rsidRDefault="005331F7">
            <w:pPr>
              <w:jc w:val="center"/>
              <w:rPr>
                <w:rFonts w:eastAsia="標楷體" w:cs="Times New Roman"/>
              </w:rPr>
            </w:pPr>
            <w:r>
              <w:rPr>
                <w:rFonts w:eastAsia="標楷體" w:cs="Times New Roman"/>
              </w:rPr>
              <w:t>欄位型態</w:t>
            </w:r>
          </w:p>
        </w:tc>
      </w:tr>
      <w:tr w:rsidR="00B34661" w14:paraId="12C5CD0A" w14:textId="77777777">
        <w:trPr>
          <w:jc w:val="center"/>
        </w:trPr>
        <w:tc>
          <w:tcPr>
            <w:tcW w:w="3039" w:type="dxa"/>
            <w:shd w:val="clear" w:color="auto" w:fill="auto"/>
            <w:tcMar>
              <w:left w:w="108" w:type="dxa"/>
            </w:tcMar>
            <w:vAlign w:val="center"/>
          </w:tcPr>
          <w:p w14:paraId="1724F0EB" w14:textId="77777777" w:rsidR="00B34661" w:rsidRDefault="005331F7">
            <w:pPr>
              <w:jc w:val="center"/>
              <w:rPr>
                <w:rFonts w:eastAsia="標楷體" w:cs="Times New Roman"/>
              </w:rPr>
            </w:pPr>
            <w:r>
              <w:rPr>
                <w:rFonts w:eastAsia="標楷體" w:cs="Times New Roman"/>
              </w:rPr>
              <w:lastRenderedPageBreak/>
              <w:t>CHARGE_LOCATION</w:t>
            </w:r>
          </w:p>
        </w:tc>
        <w:tc>
          <w:tcPr>
            <w:tcW w:w="2785" w:type="dxa"/>
            <w:shd w:val="clear" w:color="auto" w:fill="auto"/>
            <w:tcMar>
              <w:left w:w="108" w:type="dxa"/>
            </w:tcMar>
            <w:vAlign w:val="center"/>
          </w:tcPr>
          <w:p w14:paraId="7F3B2C3A" w14:textId="77777777" w:rsidR="00B34661" w:rsidRDefault="005331F7">
            <w:pPr>
              <w:jc w:val="center"/>
              <w:rPr>
                <w:rFonts w:eastAsia="標楷體" w:cs="Times New Roman"/>
              </w:rPr>
            </w:pPr>
            <w:r>
              <w:rPr>
                <w:rFonts w:eastAsia="標楷體" w:cs="Times New Roman"/>
              </w:rPr>
              <w:t>充電指定位置</w:t>
            </w:r>
          </w:p>
        </w:tc>
        <w:tc>
          <w:tcPr>
            <w:tcW w:w="2698" w:type="dxa"/>
            <w:shd w:val="clear" w:color="auto" w:fill="auto"/>
            <w:tcMar>
              <w:left w:w="108" w:type="dxa"/>
            </w:tcMar>
          </w:tcPr>
          <w:p w14:paraId="1C1CAA81" w14:textId="77777777" w:rsidR="00B34661" w:rsidRDefault="005331F7">
            <w:pPr>
              <w:jc w:val="center"/>
              <w:rPr>
                <w:rFonts w:eastAsia="標楷體" w:cs="Times New Roman"/>
              </w:rPr>
            </w:pPr>
            <w:r>
              <w:rPr>
                <w:rFonts w:eastAsia="標楷體" w:cs="Times New Roman"/>
              </w:rPr>
              <w:t>String</w:t>
            </w:r>
          </w:p>
        </w:tc>
      </w:tr>
    </w:tbl>
    <w:p w14:paraId="4957B89F" w14:textId="77777777" w:rsidR="00B34661" w:rsidRDefault="005331F7">
      <w:r>
        <w:t>Ex:</w:t>
      </w:r>
    </w:p>
    <w:p w14:paraId="45528A3F" w14:textId="77777777" w:rsidR="00B34661" w:rsidRDefault="005331F7">
      <w:r>
        <w:t>{</w:t>
      </w:r>
    </w:p>
    <w:p w14:paraId="0A8E6E9A" w14:textId="77777777" w:rsidR="00B34661" w:rsidRDefault="005331F7">
      <w:r>
        <w:t xml:space="preserve">    "</w:t>
      </w:r>
      <w:r>
        <w:rPr>
          <w:rFonts w:eastAsia="標楷體" w:cs="Times New Roman"/>
        </w:rPr>
        <w:t>CHARGE_LOCATION</w:t>
      </w:r>
      <w:r>
        <w:t xml:space="preserve"> ": "1"</w:t>
      </w:r>
    </w:p>
    <w:p w14:paraId="1535CA03" w14:textId="77777777" w:rsidR="00B34661" w:rsidRDefault="005331F7">
      <w:r>
        <w:t>}</w:t>
      </w:r>
    </w:p>
    <w:p w14:paraId="4B93942E" w14:textId="77777777" w:rsidR="00B34661" w:rsidRDefault="00B34661"/>
    <w:p w14:paraId="77A8804D" w14:textId="77777777" w:rsidR="00B34661" w:rsidRDefault="005331F7" w:rsidP="00427CCF">
      <w:pPr>
        <w:pStyle w:val="31"/>
      </w:pPr>
      <w:bookmarkStart w:id="333" w:name="_Ref472695257"/>
      <w:bookmarkStart w:id="334" w:name="_Toc479769067"/>
      <w:bookmarkEnd w:id="333"/>
      <w:r>
        <w:t>Facebook Token Command Request</w:t>
      </w:r>
      <w:bookmarkEnd w:id="334"/>
    </w:p>
    <w:tbl>
      <w:tblPr>
        <w:tblStyle w:val="af8"/>
        <w:tblW w:w="8522" w:type="dxa"/>
        <w:jc w:val="center"/>
        <w:tblLook w:val="04A0" w:firstRow="1" w:lastRow="0" w:firstColumn="1" w:lastColumn="0" w:noHBand="0" w:noVBand="1"/>
      </w:tblPr>
      <w:tblGrid>
        <w:gridCol w:w="3039"/>
        <w:gridCol w:w="2785"/>
        <w:gridCol w:w="2698"/>
      </w:tblGrid>
      <w:tr w:rsidR="00B34661" w14:paraId="26B461E5" w14:textId="77777777">
        <w:trPr>
          <w:jc w:val="center"/>
        </w:trPr>
        <w:tc>
          <w:tcPr>
            <w:tcW w:w="3039" w:type="dxa"/>
            <w:shd w:val="clear" w:color="auto" w:fill="DDD9C3" w:themeFill="background2" w:themeFillShade="E6"/>
            <w:tcMar>
              <w:left w:w="108" w:type="dxa"/>
            </w:tcMar>
            <w:vAlign w:val="center"/>
          </w:tcPr>
          <w:p w14:paraId="164EF0C7" w14:textId="77777777"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14:paraId="6D77BDDC" w14:textId="77777777"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14:paraId="25BB8A46" w14:textId="77777777" w:rsidR="00B34661" w:rsidRDefault="005331F7">
            <w:pPr>
              <w:jc w:val="center"/>
              <w:rPr>
                <w:rFonts w:eastAsia="標楷體" w:cs="Times New Roman"/>
              </w:rPr>
            </w:pPr>
            <w:r>
              <w:rPr>
                <w:rFonts w:eastAsia="標楷體" w:cs="Times New Roman"/>
              </w:rPr>
              <w:t>欄位型態</w:t>
            </w:r>
          </w:p>
        </w:tc>
      </w:tr>
      <w:tr w:rsidR="00B34661" w14:paraId="059277C7" w14:textId="77777777">
        <w:trPr>
          <w:jc w:val="center"/>
        </w:trPr>
        <w:tc>
          <w:tcPr>
            <w:tcW w:w="3039" w:type="dxa"/>
            <w:shd w:val="clear" w:color="auto" w:fill="auto"/>
            <w:tcMar>
              <w:left w:w="108" w:type="dxa"/>
            </w:tcMar>
            <w:vAlign w:val="center"/>
          </w:tcPr>
          <w:p w14:paraId="711C4616" w14:textId="77777777" w:rsidR="00B34661" w:rsidRDefault="005331F7">
            <w:pPr>
              <w:jc w:val="center"/>
              <w:rPr>
                <w:rFonts w:eastAsia="標楷體" w:cs="Times New Roman"/>
              </w:rPr>
            </w:pPr>
            <w:r>
              <w:rPr>
                <w:rFonts w:eastAsia="標楷體" w:cs="Times New Roman"/>
              </w:rPr>
              <w:t>FACEBOOK_TOKEN</w:t>
            </w:r>
          </w:p>
        </w:tc>
        <w:tc>
          <w:tcPr>
            <w:tcW w:w="2785" w:type="dxa"/>
            <w:shd w:val="clear" w:color="auto" w:fill="auto"/>
            <w:tcMar>
              <w:left w:w="108" w:type="dxa"/>
            </w:tcMar>
            <w:vAlign w:val="center"/>
          </w:tcPr>
          <w:p w14:paraId="64B9A729" w14:textId="77777777" w:rsidR="00B34661" w:rsidRDefault="005331F7">
            <w:pPr>
              <w:jc w:val="center"/>
              <w:rPr>
                <w:rFonts w:eastAsia="標楷體" w:cs="Times New Roman"/>
              </w:rPr>
            </w:pPr>
            <w:r>
              <w:rPr>
                <w:rFonts w:eastAsia="標楷體" w:cs="Times New Roman"/>
              </w:rPr>
              <w:t>Facebook Token</w:t>
            </w:r>
          </w:p>
        </w:tc>
        <w:tc>
          <w:tcPr>
            <w:tcW w:w="2698" w:type="dxa"/>
            <w:shd w:val="clear" w:color="auto" w:fill="auto"/>
            <w:tcMar>
              <w:left w:w="108" w:type="dxa"/>
            </w:tcMar>
          </w:tcPr>
          <w:p w14:paraId="414EC2C3" w14:textId="77777777" w:rsidR="00B34661" w:rsidRDefault="005331F7">
            <w:pPr>
              <w:jc w:val="center"/>
              <w:rPr>
                <w:rFonts w:eastAsia="標楷體" w:cs="Times New Roman"/>
              </w:rPr>
            </w:pPr>
            <w:r>
              <w:rPr>
                <w:rFonts w:eastAsia="標楷體" w:cs="Times New Roman"/>
              </w:rPr>
              <w:t>String</w:t>
            </w:r>
          </w:p>
        </w:tc>
      </w:tr>
      <w:tr w:rsidR="00B34661" w14:paraId="270872CE" w14:textId="77777777">
        <w:trPr>
          <w:jc w:val="center"/>
        </w:trPr>
        <w:tc>
          <w:tcPr>
            <w:tcW w:w="3039" w:type="dxa"/>
            <w:shd w:val="clear" w:color="auto" w:fill="auto"/>
            <w:tcMar>
              <w:left w:w="108" w:type="dxa"/>
            </w:tcMar>
            <w:vAlign w:val="center"/>
          </w:tcPr>
          <w:p w14:paraId="5F09C4F7" w14:textId="77777777" w:rsidR="00B34661" w:rsidRDefault="005331F7">
            <w:pPr>
              <w:jc w:val="center"/>
              <w:rPr>
                <w:rFonts w:eastAsia="標楷體" w:cs="Times New Roman"/>
              </w:rPr>
            </w:pPr>
            <w:r>
              <w:rPr>
                <w:rFonts w:eastAsia="標楷體" w:cs="Times New Roman"/>
              </w:rPr>
              <w:t>FACEBOOK _APP_ID</w:t>
            </w:r>
          </w:p>
        </w:tc>
        <w:tc>
          <w:tcPr>
            <w:tcW w:w="2785" w:type="dxa"/>
            <w:shd w:val="clear" w:color="auto" w:fill="auto"/>
            <w:tcMar>
              <w:left w:w="108" w:type="dxa"/>
            </w:tcMar>
            <w:vAlign w:val="center"/>
          </w:tcPr>
          <w:p w14:paraId="14D61000" w14:textId="77777777" w:rsidR="00B34661" w:rsidRDefault="005331F7">
            <w:pPr>
              <w:jc w:val="center"/>
              <w:rPr>
                <w:rFonts w:eastAsia="標楷體" w:cs="Times New Roman"/>
              </w:rPr>
            </w:pPr>
            <w:r>
              <w:rPr>
                <w:rFonts w:eastAsia="標楷體" w:cs="Times New Roman"/>
              </w:rPr>
              <w:t>Facebook APP ID</w:t>
            </w:r>
          </w:p>
        </w:tc>
        <w:tc>
          <w:tcPr>
            <w:tcW w:w="2698" w:type="dxa"/>
            <w:shd w:val="clear" w:color="auto" w:fill="auto"/>
            <w:tcMar>
              <w:left w:w="108" w:type="dxa"/>
            </w:tcMar>
          </w:tcPr>
          <w:p w14:paraId="7330826D" w14:textId="77777777" w:rsidR="00B34661" w:rsidRDefault="005331F7">
            <w:pPr>
              <w:jc w:val="center"/>
              <w:rPr>
                <w:rFonts w:eastAsia="標楷體" w:cs="Times New Roman"/>
              </w:rPr>
            </w:pPr>
            <w:r>
              <w:rPr>
                <w:rFonts w:eastAsia="標楷體" w:cs="Times New Roman"/>
              </w:rPr>
              <w:t>String</w:t>
            </w:r>
          </w:p>
        </w:tc>
      </w:tr>
      <w:tr w:rsidR="00B34661" w14:paraId="03279C44" w14:textId="77777777">
        <w:trPr>
          <w:jc w:val="center"/>
        </w:trPr>
        <w:tc>
          <w:tcPr>
            <w:tcW w:w="3039" w:type="dxa"/>
            <w:shd w:val="clear" w:color="auto" w:fill="auto"/>
            <w:tcMar>
              <w:left w:w="108" w:type="dxa"/>
            </w:tcMar>
            <w:vAlign w:val="center"/>
          </w:tcPr>
          <w:p w14:paraId="0A290F32" w14:textId="77777777" w:rsidR="00B34661" w:rsidRDefault="005331F7">
            <w:pPr>
              <w:jc w:val="center"/>
              <w:rPr>
                <w:rFonts w:eastAsia="標楷體" w:cs="Times New Roman"/>
              </w:rPr>
            </w:pPr>
            <w:r>
              <w:rPr>
                <w:rFonts w:eastAsia="標楷體" w:cs="Times New Roman"/>
              </w:rPr>
              <w:t>FACEBOOK_USER_ID</w:t>
            </w:r>
          </w:p>
        </w:tc>
        <w:tc>
          <w:tcPr>
            <w:tcW w:w="2785" w:type="dxa"/>
            <w:shd w:val="clear" w:color="auto" w:fill="auto"/>
            <w:tcMar>
              <w:left w:w="108" w:type="dxa"/>
            </w:tcMar>
            <w:vAlign w:val="center"/>
          </w:tcPr>
          <w:p w14:paraId="6438BA24" w14:textId="77777777" w:rsidR="00B34661" w:rsidRDefault="005331F7">
            <w:pPr>
              <w:jc w:val="center"/>
              <w:rPr>
                <w:rFonts w:eastAsia="標楷體" w:cs="Times New Roman"/>
              </w:rPr>
            </w:pPr>
            <w:r>
              <w:rPr>
                <w:rFonts w:eastAsia="標楷體" w:cs="Times New Roman"/>
              </w:rPr>
              <w:t>Facebook User ID</w:t>
            </w:r>
          </w:p>
        </w:tc>
        <w:tc>
          <w:tcPr>
            <w:tcW w:w="2698" w:type="dxa"/>
            <w:shd w:val="clear" w:color="auto" w:fill="auto"/>
            <w:tcMar>
              <w:left w:w="108" w:type="dxa"/>
            </w:tcMar>
          </w:tcPr>
          <w:p w14:paraId="6F49F422" w14:textId="77777777" w:rsidR="00B34661" w:rsidRDefault="005331F7">
            <w:pPr>
              <w:jc w:val="center"/>
              <w:rPr>
                <w:rFonts w:eastAsia="標楷體" w:cs="Times New Roman"/>
              </w:rPr>
            </w:pPr>
            <w:r>
              <w:rPr>
                <w:rFonts w:eastAsia="標楷體" w:cs="Times New Roman"/>
              </w:rPr>
              <w:t>String</w:t>
            </w:r>
          </w:p>
        </w:tc>
      </w:tr>
      <w:tr w:rsidR="00B34661" w14:paraId="340A40E3" w14:textId="77777777">
        <w:trPr>
          <w:jc w:val="center"/>
        </w:trPr>
        <w:tc>
          <w:tcPr>
            <w:tcW w:w="3039" w:type="dxa"/>
            <w:shd w:val="clear" w:color="auto" w:fill="auto"/>
            <w:tcMar>
              <w:left w:w="108" w:type="dxa"/>
            </w:tcMar>
            <w:vAlign w:val="center"/>
          </w:tcPr>
          <w:p w14:paraId="21A27D00" w14:textId="77777777" w:rsidR="00B34661" w:rsidRDefault="005331F7">
            <w:pPr>
              <w:jc w:val="center"/>
              <w:rPr>
                <w:rFonts w:eastAsia="標楷體" w:cs="Times New Roman"/>
              </w:rPr>
            </w:pPr>
            <w:r>
              <w:rPr>
                <w:rFonts w:eastAsia="標楷體" w:cs="Times New Roman"/>
              </w:rPr>
              <w:t>APP_ID</w:t>
            </w:r>
          </w:p>
        </w:tc>
        <w:tc>
          <w:tcPr>
            <w:tcW w:w="2785" w:type="dxa"/>
            <w:shd w:val="clear" w:color="auto" w:fill="auto"/>
            <w:tcMar>
              <w:left w:w="108" w:type="dxa"/>
            </w:tcMar>
            <w:vAlign w:val="center"/>
          </w:tcPr>
          <w:p w14:paraId="71A2277D" w14:textId="77777777" w:rsidR="00B34661" w:rsidRDefault="005331F7">
            <w:pPr>
              <w:jc w:val="center"/>
              <w:rPr>
                <w:rFonts w:eastAsia="標楷體" w:cs="Times New Roman"/>
              </w:rPr>
            </w:pPr>
            <w:r>
              <w:rPr>
                <w:rFonts w:eastAsia="標楷體" w:cs="Times New Roman"/>
              </w:rPr>
              <w:t>APP</w:t>
            </w:r>
            <w:r>
              <w:rPr>
                <w:rFonts w:eastAsia="標楷體" w:cs="Times New Roman"/>
              </w:rPr>
              <w:t>使用的</w:t>
            </w:r>
            <w:r>
              <w:rPr>
                <w:rFonts w:eastAsia="標楷體" w:cs="Times New Roman"/>
              </w:rPr>
              <w:t>ID</w:t>
            </w:r>
          </w:p>
        </w:tc>
        <w:tc>
          <w:tcPr>
            <w:tcW w:w="2698" w:type="dxa"/>
            <w:shd w:val="clear" w:color="auto" w:fill="auto"/>
            <w:tcMar>
              <w:left w:w="108" w:type="dxa"/>
            </w:tcMar>
          </w:tcPr>
          <w:p w14:paraId="74D1E9FB" w14:textId="77777777" w:rsidR="00B34661" w:rsidRDefault="005331F7">
            <w:pPr>
              <w:jc w:val="center"/>
              <w:rPr>
                <w:rFonts w:eastAsia="標楷體" w:cs="Times New Roman"/>
              </w:rPr>
            </w:pPr>
            <w:r>
              <w:rPr>
                <w:rFonts w:eastAsia="標楷體" w:cs="Times New Roman"/>
              </w:rPr>
              <w:t>String</w:t>
            </w:r>
          </w:p>
        </w:tc>
      </w:tr>
      <w:tr w:rsidR="00B34661" w14:paraId="0205D359" w14:textId="77777777">
        <w:trPr>
          <w:jc w:val="center"/>
        </w:trPr>
        <w:tc>
          <w:tcPr>
            <w:tcW w:w="3039" w:type="dxa"/>
            <w:shd w:val="clear" w:color="auto" w:fill="auto"/>
            <w:tcMar>
              <w:left w:w="108" w:type="dxa"/>
            </w:tcMar>
            <w:vAlign w:val="center"/>
          </w:tcPr>
          <w:p w14:paraId="0868244D" w14:textId="77777777" w:rsidR="00B34661" w:rsidRDefault="005331F7">
            <w:pPr>
              <w:jc w:val="center"/>
              <w:rPr>
                <w:rFonts w:eastAsia="標楷體" w:cs="Times New Roman"/>
              </w:rPr>
            </w:pPr>
            <w:r>
              <w:rPr>
                <w:rFonts w:eastAsia="標楷體" w:cs="Times New Roman"/>
              </w:rPr>
              <w:t>USER_ID</w:t>
            </w:r>
          </w:p>
        </w:tc>
        <w:tc>
          <w:tcPr>
            <w:tcW w:w="2785" w:type="dxa"/>
            <w:shd w:val="clear" w:color="auto" w:fill="auto"/>
            <w:tcMar>
              <w:left w:w="108" w:type="dxa"/>
            </w:tcMar>
            <w:vAlign w:val="center"/>
          </w:tcPr>
          <w:p w14:paraId="1E455DAA" w14:textId="77777777" w:rsidR="00B34661" w:rsidRDefault="005331F7">
            <w:pPr>
              <w:jc w:val="center"/>
              <w:rPr>
                <w:rFonts w:eastAsia="標楷體" w:cs="Times New Roman"/>
              </w:rPr>
            </w:pPr>
            <w:r>
              <w:rPr>
                <w:rFonts w:eastAsia="標楷體" w:cs="Times New Roman"/>
              </w:rPr>
              <w:t>APP</w:t>
            </w:r>
            <w:r>
              <w:rPr>
                <w:rFonts w:eastAsia="標楷體" w:cs="Times New Roman"/>
              </w:rPr>
              <w:t>的</w:t>
            </w:r>
            <w:r>
              <w:rPr>
                <w:rFonts w:eastAsia="標楷體" w:cs="Times New Roman"/>
              </w:rPr>
              <w:t>USER ID</w:t>
            </w:r>
          </w:p>
        </w:tc>
        <w:tc>
          <w:tcPr>
            <w:tcW w:w="2698" w:type="dxa"/>
            <w:shd w:val="clear" w:color="auto" w:fill="auto"/>
            <w:tcMar>
              <w:left w:w="108" w:type="dxa"/>
            </w:tcMar>
          </w:tcPr>
          <w:p w14:paraId="6627055E" w14:textId="77777777" w:rsidR="00B34661" w:rsidRDefault="005331F7">
            <w:pPr>
              <w:jc w:val="center"/>
              <w:rPr>
                <w:rFonts w:eastAsia="標楷體" w:cs="Times New Roman"/>
              </w:rPr>
            </w:pPr>
            <w:r>
              <w:rPr>
                <w:rFonts w:eastAsia="標楷體" w:cs="Times New Roman"/>
              </w:rPr>
              <w:t>String</w:t>
            </w:r>
          </w:p>
        </w:tc>
      </w:tr>
    </w:tbl>
    <w:p w14:paraId="3489BBE6" w14:textId="77777777" w:rsidR="00B34661" w:rsidRDefault="005331F7">
      <w:r>
        <w:t>Ex:</w:t>
      </w:r>
    </w:p>
    <w:p w14:paraId="22FA33BC" w14:textId="77777777" w:rsidR="00B34661" w:rsidRDefault="005331F7">
      <w:r>
        <w:t>{</w:t>
      </w:r>
    </w:p>
    <w:p w14:paraId="739F8138" w14:textId="77777777" w:rsidR="00B34661" w:rsidRDefault="005331F7">
      <w:pPr>
        <w:rPr>
          <w:rFonts w:eastAsia="標楷體" w:cs="Times New Roman"/>
        </w:rPr>
      </w:pPr>
      <w:r>
        <w:tab/>
        <w:t>"</w:t>
      </w:r>
      <w:r>
        <w:rPr>
          <w:rFonts w:eastAsia="標楷體" w:cs="Times New Roman"/>
        </w:rPr>
        <w:t>FACEBOOK_TOKEN</w:t>
      </w:r>
      <w:r>
        <w:t>":"xxxxxxxxxxxxxxxxxxxxxxxxxxxxx"</w:t>
      </w:r>
      <w:r>
        <w:rPr>
          <w:rFonts w:eastAsia="標楷體" w:cs="Times New Roman"/>
        </w:rPr>
        <w:t>,</w:t>
      </w:r>
    </w:p>
    <w:p w14:paraId="492D3DF3" w14:textId="77777777" w:rsidR="00B34661" w:rsidRDefault="005331F7">
      <w:r>
        <w:rPr>
          <w:rFonts w:eastAsia="標楷體" w:cs="Times New Roman"/>
        </w:rPr>
        <w:tab/>
      </w:r>
      <w:r>
        <w:t>"</w:t>
      </w:r>
      <w:r>
        <w:rPr>
          <w:rFonts w:eastAsia="標楷體" w:cs="Times New Roman"/>
        </w:rPr>
        <w:t>FACEBOOK _APP_ID</w:t>
      </w:r>
      <w:r>
        <w:t>":"xxxxxxxxxx",</w:t>
      </w:r>
    </w:p>
    <w:p w14:paraId="67AE6FD0" w14:textId="77777777" w:rsidR="00B34661" w:rsidRDefault="005331F7">
      <w:pPr>
        <w:ind w:firstLine="480"/>
      </w:pPr>
      <w:r>
        <w:t>"</w:t>
      </w:r>
      <w:r>
        <w:rPr>
          <w:rFonts w:eastAsia="標楷體" w:cs="Times New Roman"/>
        </w:rPr>
        <w:t>FACEBOOK_USER_ID</w:t>
      </w:r>
      <w:r>
        <w:t>":"131324643413",</w:t>
      </w:r>
    </w:p>
    <w:p w14:paraId="2A0464EB" w14:textId="77777777" w:rsidR="00B34661" w:rsidRDefault="005331F7">
      <w:r>
        <w:t xml:space="preserve">    "APP_ID": "1484537462214",</w:t>
      </w:r>
    </w:p>
    <w:p w14:paraId="05A0437F" w14:textId="77777777" w:rsidR="00B34661" w:rsidRDefault="005331F7">
      <w:r>
        <w:t xml:space="preserve">    "USER_ID": "d56e0b12-db99-11e6-bf26-cec0c932ce01"</w:t>
      </w:r>
    </w:p>
    <w:p w14:paraId="704A147C" w14:textId="77777777" w:rsidR="00B34661" w:rsidRDefault="005331F7">
      <w:r>
        <w:t>}</w:t>
      </w:r>
    </w:p>
    <w:p w14:paraId="6500BF79" w14:textId="77777777" w:rsidR="00B34661" w:rsidRDefault="00B34661"/>
    <w:p w14:paraId="68BE6A7C" w14:textId="77777777" w:rsidR="00B34661" w:rsidRDefault="005331F7" w:rsidP="00427CCF">
      <w:pPr>
        <w:pStyle w:val="31"/>
      </w:pPr>
      <w:bookmarkStart w:id="335" w:name="_Ref475525147"/>
      <w:bookmarkStart w:id="336" w:name="_Toc479769068"/>
      <w:bookmarkEnd w:id="335"/>
      <w:r>
        <w:t>Long Data Command Request &amp; Response</w:t>
      </w:r>
      <w:bookmarkEnd w:id="336"/>
    </w:p>
    <w:tbl>
      <w:tblPr>
        <w:tblStyle w:val="af8"/>
        <w:tblW w:w="8522" w:type="dxa"/>
        <w:jc w:val="center"/>
        <w:tblLook w:val="04A0" w:firstRow="1" w:lastRow="0" w:firstColumn="1" w:lastColumn="0" w:noHBand="0" w:noVBand="1"/>
      </w:tblPr>
      <w:tblGrid>
        <w:gridCol w:w="3039"/>
        <w:gridCol w:w="2785"/>
        <w:gridCol w:w="2698"/>
      </w:tblGrid>
      <w:tr w:rsidR="00B34661" w14:paraId="2569E4AE" w14:textId="77777777">
        <w:trPr>
          <w:jc w:val="center"/>
        </w:trPr>
        <w:tc>
          <w:tcPr>
            <w:tcW w:w="3039" w:type="dxa"/>
            <w:shd w:val="clear" w:color="auto" w:fill="DDD9C3" w:themeFill="background2" w:themeFillShade="E6"/>
            <w:tcMar>
              <w:left w:w="108" w:type="dxa"/>
            </w:tcMar>
            <w:vAlign w:val="center"/>
          </w:tcPr>
          <w:p w14:paraId="6C07F59B" w14:textId="77777777" w:rsidR="00B34661" w:rsidRDefault="005331F7">
            <w:pPr>
              <w:jc w:val="center"/>
              <w:rPr>
                <w:rFonts w:eastAsia="標楷體" w:cs="Times New Roman"/>
              </w:rPr>
            </w:pPr>
            <w:r>
              <w:rPr>
                <w:rFonts w:eastAsia="標楷體" w:cs="Times New Roman"/>
              </w:rPr>
              <w:t>欄位名稱</w:t>
            </w:r>
          </w:p>
        </w:tc>
        <w:tc>
          <w:tcPr>
            <w:tcW w:w="2785" w:type="dxa"/>
            <w:shd w:val="clear" w:color="auto" w:fill="DDD9C3" w:themeFill="background2" w:themeFillShade="E6"/>
            <w:tcMar>
              <w:left w:w="108" w:type="dxa"/>
            </w:tcMar>
            <w:vAlign w:val="center"/>
          </w:tcPr>
          <w:p w14:paraId="08661DFE" w14:textId="77777777" w:rsidR="00B34661" w:rsidRDefault="005331F7">
            <w:pPr>
              <w:jc w:val="center"/>
              <w:rPr>
                <w:rFonts w:eastAsia="標楷體" w:cs="Times New Roman"/>
              </w:rPr>
            </w:pPr>
            <w:r>
              <w:rPr>
                <w:rFonts w:eastAsia="標楷體" w:cs="Times New Roman"/>
              </w:rPr>
              <w:t>欄位說明</w:t>
            </w:r>
          </w:p>
        </w:tc>
        <w:tc>
          <w:tcPr>
            <w:tcW w:w="2698" w:type="dxa"/>
            <w:shd w:val="clear" w:color="auto" w:fill="DDD9C3" w:themeFill="background2" w:themeFillShade="E6"/>
            <w:tcMar>
              <w:left w:w="108" w:type="dxa"/>
            </w:tcMar>
          </w:tcPr>
          <w:p w14:paraId="5099554A" w14:textId="77777777" w:rsidR="00B34661" w:rsidRDefault="005331F7">
            <w:pPr>
              <w:jc w:val="center"/>
              <w:rPr>
                <w:rFonts w:eastAsia="標楷體" w:cs="Times New Roman"/>
              </w:rPr>
            </w:pPr>
            <w:r>
              <w:rPr>
                <w:rFonts w:eastAsia="標楷體" w:cs="Times New Roman"/>
              </w:rPr>
              <w:t>欄位型態</w:t>
            </w:r>
          </w:p>
        </w:tc>
      </w:tr>
      <w:tr w:rsidR="00B34661" w14:paraId="37AECE17" w14:textId="77777777">
        <w:trPr>
          <w:jc w:val="center"/>
        </w:trPr>
        <w:tc>
          <w:tcPr>
            <w:tcW w:w="3039" w:type="dxa"/>
            <w:shd w:val="clear" w:color="auto" w:fill="auto"/>
            <w:tcMar>
              <w:left w:w="108" w:type="dxa"/>
            </w:tcMar>
            <w:vAlign w:val="center"/>
          </w:tcPr>
          <w:p w14:paraId="6A76B728" w14:textId="77777777" w:rsidR="00B34661" w:rsidRDefault="005331F7">
            <w:pPr>
              <w:jc w:val="center"/>
              <w:rPr>
                <w:rFonts w:eastAsia="標楷體" w:cs="Times New Roman"/>
              </w:rPr>
            </w:pPr>
            <w:r>
              <w:rPr>
                <w:rFonts w:eastAsia="標楷體" w:cs="Times New Roman"/>
              </w:rPr>
              <w:t>COMMAND_ID</w:t>
            </w:r>
          </w:p>
        </w:tc>
        <w:tc>
          <w:tcPr>
            <w:tcW w:w="2785" w:type="dxa"/>
            <w:shd w:val="clear" w:color="auto" w:fill="auto"/>
            <w:tcMar>
              <w:left w:w="108" w:type="dxa"/>
            </w:tcMar>
            <w:vAlign w:val="center"/>
          </w:tcPr>
          <w:p w14:paraId="675D7277" w14:textId="77777777" w:rsidR="00B34661" w:rsidRDefault="005331F7">
            <w:pPr>
              <w:jc w:val="center"/>
              <w:rPr>
                <w:rFonts w:eastAsia="標楷體" w:cs="Times New Roman"/>
              </w:rPr>
            </w:pPr>
            <w:r>
              <w:rPr>
                <w:rFonts w:eastAsia="標楷體" w:cs="Times New Roman"/>
              </w:rPr>
              <w:t>命令</w:t>
            </w:r>
            <w:r>
              <w:rPr>
                <w:rFonts w:eastAsia="標楷體" w:cs="Times New Roman"/>
              </w:rPr>
              <w:t>ID</w:t>
            </w:r>
          </w:p>
        </w:tc>
        <w:tc>
          <w:tcPr>
            <w:tcW w:w="2698" w:type="dxa"/>
            <w:shd w:val="clear" w:color="auto" w:fill="auto"/>
            <w:tcMar>
              <w:left w:w="108" w:type="dxa"/>
            </w:tcMar>
          </w:tcPr>
          <w:p w14:paraId="06FD1F84" w14:textId="77777777" w:rsidR="00B34661" w:rsidRDefault="005331F7">
            <w:pPr>
              <w:jc w:val="center"/>
              <w:rPr>
                <w:rFonts w:eastAsia="標楷體" w:cs="Times New Roman"/>
              </w:rPr>
            </w:pPr>
            <w:r>
              <w:rPr>
                <w:rFonts w:eastAsia="標楷體" w:cs="Times New Roman"/>
              </w:rPr>
              <w:t>int</w:t>
            </w:r>
          </w:p>
        </w:tc>
      </w:tr>
      <w:tr w:rsidR="00B34661" w14:paraId="363BA84A" w14:textId="77777777">
        <w:trPr>
          <w:jc w:val="center"/>
        </w:trPr>
        <w:tc>
          <w:tcPr>
            <w:tcW w:w="3039" w:type="dxa"/>
            <w:shd w:val="clear" w:color="auto" w:fill="auto"/>
            <w:tcMar>
              <w:left w:w="108" w:type="dxa"/>
            </w:tcMar>
            <w:vAlign w:val="center"/>
          </w:tcPr>
          <w:p w14:paraId="4825189A" w14:textId="77777777" w:rsidR="00B34661" w:rsidRDefault="005331F7">
            <w:pPr>
              <w:jc w:val="center"/>
              <w:rPr>
                <w:rFonts w:eastAsia="標楷體" w:cs="Times New Roman"/>
              </w:rPr>
            </w:pPr>
            <w:r>
              <w:rPr>
                <w:rFonts w:eastAsia="標楷體" w:cs="Times New Roman"/>
              </w:rPr>
              <w:t>DATA</w:t>
            </w:r>
          </w:p>
        </w:tc>
        <w:tc>
          <w:tcPr>
            <w:tcW w:w="2785" w:type="dxa"/>
            <w:shd w:val="clear" w:color="auto" w:fill="auto"/>
            <w:tcMar>
              <w:left w:w="108" w:type="dxa"/>
            </w:tcMar>
            <w:vAlign w:val="center"/>
          </w:tcPr>
          <w:p w14:paraId="522DBA64" w14:textId="77777777" w:rsidR="00B34661" w:rsidRDefault="005331F7">
            <w:pPr>
              <w:jc w:val="center"/>
              <w:rPr>
                <w:rFonts w:eastAsia="標楷體" w:cs="Times New Roman"/>
              </w:rPr>
            </w:pPr>
            <w:r>
              <w:rPr>
                <w:rFonts w:eastAsia="標楷體" w:cs="Times New Roman"/>
              </w:rPr>
              <w:t>內容資料，</w:t>
            </w:r>
          </w:p>
          <w:p w14:paraId="3F545E21" w14:textId="77777777" w:rsidR="00B34661" w:rsidRDefault="005331F7">
            <w:pPr>
              <w:jc w:val="center"/>
              <w:rPr>
                <w:rFonts w:eastAsia="標楷體" w:cs="Times New Roman"/>
              </w:rPr>
            </w:pPr>
            <w:r>
              <w:rPr>
                <w:rFonts w:eastAsia="標楷體" w:cs="Times New Roman"/>
              </w:rPr>
              <w:t>自訂欄位，可超過</w:t>
            </w:r>
            <w:r>
              <w:rPr>
                <w:rFonts w:eastAsia="標楷體" w:cs="Times New Roman"/>
              </w:rPr>
              <w:t>2K Byte</w:t>
            </w:r>
            <w:r>
              <w:rPr>
                <w:rFonts w:eastAsia="標楷體" w:cs="Times New Roman"/>
              </w:rPr>
              <w:t>限制</w:t>
            </w:r>
          </w:p>
        </w:tc>
        <w:tc>
          <w:tcPr>
            <w:tcW w:w="2698" w:type="dxa"/>
            <w:shd w:val="clear" w:color="auto" w:fill="auto"/>
            <w:tcMar>
              <w:left w:w="108" w:type="dxa"/>
            </w:tcMar>
            <w:vAlign w:val="center"/>
          </w:tcPr>
          <w:p w14:paraId="22ABDCA0" w14:textId="77777777" w:rsidR="00B34661" w:rsidRDefault="005331F7">
            <w:pPr>
              <w:jc w:val="center"/>
              <w:rPr>
                <w:rFonts w:eastAsia="標楷體" w:cs="Times New Roman"/>
              </w:rPr>
            </w:pPr>
            <w:r>
              <w:rPr>
                <w:rFonts w:eastAsia="標楷體" w:cs="Times New Roman"/>
              </w:rPr>
              <w:t>JSON</w:t>
            </w:r>
          </w:p>
        </w:tc>
      </w:tr>
    </w:tbl>
    <w:p w14:paraId="29B3E145" w14:textId="77777777" w:rsidR="00B34661" w:rsidRDefault="005331F7">
      <w:r>
        <w:t>Ex:</w:t>
      </w:r>
    </w:p>
    <w:p w14:paraId="74D5EB5B" w14:textId="77777777" w:rsidR="00B34661" w:rsidRDefault="005331F7">
      <w:r>
        <w:t>{</w:t>
      </w:r>
    </w:p>
    <w:p w14:paraId="4DB2F35A" w14:textId="77777777" w:rsidR="00B34661" w:rsidRDefault="005331F7">
      <w:pPr>
        <w:rPr>
          <w:rFonts w:eastAsia="標楷體" w:cs="Times New Roman"/>
        </w:rPr>
      </w:pPr>
      <w:r>
        <w:tab/>
        <w:t>"</w:t>
      </w:r>
      <w:r>
        <w:rPr>
          <w:rFonts w:eastAsia="標楷體" w:cs="Times New Roman"/>
        </w:rPr>
        <w:t xml:space="preserve"> COMMAND_ID</w:t>
      </w:r>
      <w:r>
        <w:t xml:space="preserve"> ":2</w:t>
      </w:r>
      <w:r>
        <w:rPr>
          <w:rFonts w:eastAsia="標楷體" w:cs="Times New Roman"/>
        </w:rPr>
        <w:t>,</w:t>
      </w:r>
    </w:p>
    <w:p w14:paraId="652E8FBF" w14:textId="77777777" w:rsidR="00B34661" w:rsidRDefault="005331F7">
      <w:r>
        <w:rPr>
          <w:rFonts w:eastAsia="標楷體" w:cs="Times New Roman"/>
        </w:rPr>
        <w:tab/>
      </w:r>
      <w:r>
        <w:t>"</w:t>
      </w:r>
      <w:r>
        <w:rPr>
          <w:rFonts w:eastAsia="標楷體" w:cs="Times New Roman"/>
        </w:rPr>
        <w:t xml:space="preserve"> DATA</w:t>
      </w:r>
      <w:r>
        <w:t xml:space="preserve"> ":</w:t>
      </w:r>
    </w:p>
    <w:p w14:paraId="464D7A3D" w14:textId="77777777" w:rsidR="00B34661" w:rsidRDefault="005331F7">
      <w:pPr>
        <w:ind w:firstLine="480"/>
      </w:pPr>
      <w:r>
        <w:t>{</w:t>
      </w:r>
    </w:p>
    <w:p w14:paraId="2557468F" w14:textId="77777777" w:rsidR="00B34661" w:rsidRDefault="005331F7">
      <w:r>
        <w:tab/>
      </w:r>
      <w:r>
        <w:tab/>
        <w:t>"test":"xxxx",</w:t>
      </w:r>
    </w:p>
    <w:p w14:paraId="203AB1F8" w14:textId="77777777" w:rsidR="00B34661" w:rsidRDefault="005331F7">
      <w:r>
        <w:t xml:space="preserve">        "test2":"xxxx"</w:t>
      </w:r>
    </w:p>
    <w:p w14:paraId="06CA3EA7" w14:textId="77777777" w:rsidR="00B34661" w:rsidRDefault="005331F7">
      <w:pPr>
        <w:ind w:firstLine="480"/>
      </w:pPr>
      <w:r>
        <w:t>}</w:t>
      </w:r>
    </w:p>
    <w:p w14:paraId="17D2520E" w14:textId="77777777" w:rsidR="00B34661" w:rsidRDefault="005331F7">
      <w:r>
        <w:lastRenderedPageBreak/>
        <w:t>}</w:t>
      </w:r>
    </w:p>
    <w:p w14:paraId="7AA29E33" w14:textId="77777777" w:rsidR="00B34661" w:rsidRDefault="00B34661"/>
    <w:p w14:paraId="4B9C16CB" w14:textId="77777777" w:rsidR="001B69D1" w:rsidRDefault="001B69D1" w:rsidP="00427CCF">
      <w:pPr>
        <w:pStyle w:val="31"/>
      </w:pPr>
      <w:r>
        <w:rPr>
          <w:rFonts w:hint="eastAsia"/>
        </w:rPr>
        <w:t>Semantic Word Request PDU Body Format</w:t>
      </w:r>
    </w:p>
    <w:p w14:paraId="3E2344C9" w14:textId="77777777" w:rsidR="001B69D1" w:rsidRDefault="00495C42" w:rsidP="001B69D1">
      <w:r>
        <w:rPr>
          <w:rFonts w:hint="eastAsia"/>
        </w:rPr>
        <w:t>JSON Data Format</w:t>
      </w:r>
      <w:r w:rsidR="001B69D1">
        <w:rPr>
          <w:rFonts w:hint="eastAsia"/>
        </w:rPr>
        <w:t xml:space="preserve"> </w:t>
      </w:r>
    </w:p>
    <w:tbl>
      <w:tblPr>
        <w:tblStyle w:val="af8"/>
        <w:tblW w:w="8522" w:type="dxa"/>
        <w:jc w:val="center"/>
        <w:tblLook w:val="04A0" w:firstRow="1" w:lastRow="0" w:firstColumn="1" w:lastColumn="0" w:noHBand="0" w:noVBand="1"/>
      </w:tblPr>
      <w:tblGrid>
        <w:gridCol w:w="2093"/>
        <w:gridCol w:w="2977"/>
        <w:gridCol w:w="3452"/>
      </w:tblGrid>
      <w:tr w:rsidR="001B69D1" w14:paraId="431D4C10" w14:textId="77777777" w:rsidTr="00707010">
        <w:trPr>
          <w:jc w:val="center"/>
        </w:trPr>
        <w:tc>
          <w:tcPr>
            <w:tcW w:w="2093" w:type="dxa"/>
            <w:shd w:val="clear" w:color="auto" w:fill="DDD9C3" w:themeFill="background2" w:themeFillShade="E6"/>
            <w:tcMar>
              <w:left w:w="108" w:type="dxa"/>
            </w:tcMar>
            <w:vAlign w:val="center"/>
          </w:tcPr>
          <w:p w14:paraId="6A12A118" w14:textId="77777777" w:rsidR="001B69D1" w:rsidRDefault="00D30306" w:rsidP="00C256C9">
            <w:pPr>
              <w:jc w:val="center"/>
              <w:rPr>
                <w:rFonts w:eastAsia="標楷體" w:cs="Times New Roman"/>
              </w:rPr>
            </w:pPr>
            <w:r>
              <w:rPr>
                <w:rFonts w:eastAsia="標楷體" w:cs="Times New Roman" w:hint="eastAsia"/>
              </w:rPr>
              <w:t>Name</w:t>
            </w:r>
          </w:p>
        </w:tc>
        <w:tc>
          <w:tcPr>
            <w:tcW w:w="2977" w:type="dxa"/>
            <w:shd w:val="clear" w:color="auto" w:fill="DDD9C3" w:themeFill="background2" w:themeFillShade="E6"/>
            <w:tcMar>
              <w:left w:w="108" w:type="dxa"/>
            </w:tcMar>
            <w:vAlign w:val="center"/>
          </w:tcPr>
          <w:p w14:paraId="67BAF9E5" w14:textId="77777777" w:rsidR="001B69D1" w:rsidRDefault="00D30306" w:rsidP="00C256C9">
            <w:pPr>
              <w:jc w:val="center"/>
              <w:rPr>
                <w:rFonts w:eastAsia="標楷體" w:cs="Times New Roman"/>
              </w:rPr>
            </w:pPr>
            <w:r>
              <w:rPr>
                <w:rFonts w:eastAsia="標楷體" w:cs="Times New Roman" w:hint="eastAsia"/>
              </w:rPr>
              <w:t>Value Data Type</w:t>
            </w:r>
          </w:p>
        </w:tc>
        <w:tc>
          <w:tcPr>
            <w:tcW w:w="3452" w:type="dxa"/>
            <w:shd w:val="clear" w:color="auto" w:fill="DDD9C3" w:themeFill="background2" w:themeFillShade="E6"/>
            <w:tcMar>
              <w:left w:w="108" w:type="dxa"/>
            </w:tcMar>
          </w:tcPr>
          <w:p w14:paraId="0B11C0C7" w14:textId="77777777" w:rsidR="001B69D1" w:rsidRDefault="00D30306" w:rsidP="00C256C9">
            <w:pPr>
              <w:jc w:val="center"/>
              <w:rPr>
                <w:rFonts w:eastAsia="標楷體" w:cs="Times New Roman"/>
              </w:rPr>
            </w:pPr>
            <w:r>
              <w:rPr>
                <w:rFonts w:eastAsia="標楷體" w:cs="Times New Roman" w:hint="eastAsia"/>
              </w:rPr>
              <w:t>Description</w:t>
            </w:r>
          </w:p>
        </w:tc>
      </w:tr>
      <w:tr w:rsidR="00766EC9" w:rsidRPr="00D30306" w14:paraId="31262C87" w14:textId="77777777" w:rsidTr="00C256C9">
        <w:trPr>
          <w:jc w:val="center"/>
        </w:trPr>
        <w:tc>
          <w:tcPr>
            <w:tcW w:w="2093" w:type="dxa"/>
            <w:shd w:val="clear" w:color="auto" w:fill="auto"/>
            <w:tcMar>
              <w:left w:w="108" w:type="dxa"/>
            </w:tcMar>
            <w:vAlign w:val="center"/>
          </w:tcPr>
          <w:p w14:paraId="55FBDD60" w14:textId="77777777" w:rsidR="00766EC9" w:rsidRDefault="00766EC9" w:rsidP="00C256C9">
            <w:pPr>
              <w:jc w:val="center"/>
              <w:rPr>
                <w:rFonts w:eastAsia="標楷體" w:cs="Times New Roman"/>
              </w:rPr>
            </w:pPr>
            <w:r>
              <w:rPr>
                <w:rFonts w:eastAsia="標楷體" w:cs="Times New Roman" w:hint="eastAsia"/>
              </w:rPr>
              <w:t>id</w:t>
            </w:r>
          </w:p>
        </w:tc>
        <w:tc>
          <w:tcPr>
            <w:tcW w:w="2977" w:type="dxa"/>
            <w:shd w:val="clear" w:color="auto" w:fill="auto"/>
            <w:tcMar>
              <w:left w:w="108" w:type="dxa"/>
            </w:tcMar>
            <w:vAlign w:val="center"/>
          </w:tcPr>
          <w:p w14:paraId="3A68845E" w14:textId="77777777" w:rsidR="00766EC9" w:rsidRDefault="00766EC9" w:rsidP="00C256C9">
            <w:pPr>
              <w:jc w:val="center"/>
              <w:rPr>
                <w:rFonts w:eastAsia="標楷體"/>
              </w:rPr>
            </w:pPr>
            <w:r>
              <w:rPr>
                <w:rFonts w:eastAsia="標楷體" w:hint="eastAsia"/>
              </w:rPr>
              <w:t>Integer</w:t>
            </w:r>
          </w:p>
        </w:tc>
        <w:tc>
          <w:tcPr>
            <w:tcW w:w="3452" w:type="dxa"/>
            <w:shd w:val="clear" w:color="auto" w:fill="auto"/>
            <w:tcMar>
              <w:left w:w="108" w:type="dxa"/>
            </w:tcMar>
          </w:tcPr>
          <w:p w14:paraId="56AAD17B" w14:textId="77777777" w:rsidR="0094142F" w:rsidRDefault="00766EC9" w:rsidP="00C256C9">
            <w:pPr>
              <w:rPr>
                <w:rFonts w:eastAsia="標楷體" w:cs="Times New Roman"/>
              </w:rPr>
            </w:pPr>
            <w:r>
              <w:rPr>
                <w:rFonts w:eastAsia="標楷體" w:cs="Times New Roman" w:hint="eastAsia"/>
              </w:rPr>
              <w:t>文字內容編號，多個文字內容封包傳送時，編號會相同。</w:t>
            </w:r>
          </w:p>
          <w:p w14:paraId="72333286" w14:textId="77777777" w:rsidR="00AC59F8" w:rsidRPr="0013615A" w:rsidRDefault="00AC59F8" w:rsidP="00C256C9">
            <w:pPr>
              <w:rPr>
                <w:rFonts w:eastAsia="標楷體" w:cs="Times New Roman"/>
              </w:rPr>
            </w:pPr>
            <w:r>
              <w:rPr>
                <w:rFonts w:eastAsia="標楷體" w:cs="Times New Roman" w:hint="eastAsia"/>
              </w:rPr>
              <w:t>1</w:t>
            </w:r>
            <w:r>
              <w:rPr>
                <w:rFonts w:eastAsia="標楷體" w:cs="Times New Roman" w:hint="eastAsia"/>
              </w:rPr>
              <w:t>：啟始值</w:t>
            </w:r>
          </w:p>
        </w:tc>
      </w:tr>
      <w:tr w:rsidR="001B69D1" w:rsidRPr="00D30306" w14:paraId="2291454F" w14:textId="77777777" w:rsidTr="00C63FFE">
        <w:trPr>
          <w:jc w:val="center"/>
        </w:trPr>
        <w:tc>
          <w:tcPr>
            <w:tcW w:w="2093" w:type="dxa"/>
            <w:shd w:val="clear" w:color="auto" w:fill="auto"/>
            <w:tcMar>
              <w:left w:w="108" w:type="dxa"/>
            </w:tcMar>
            <w:vAlign w:val="center"/>
          </w:tcPr>
          <w:p w14:paraId="2086F59C" w14:textId="77777777" w:rsidR="001B69D1" w:rsidRPr="00D30306" w:rsidRDefault="0026344A" w:rsidP="00C256C9">
            <w:pPr>
              <w:jc w:val="center"/>
              <w:rPr>
                <w:rFonts w:eastAsia="標楷體" w:cs="Times New Roman"/>
              </w:rPr>
            </w:pPr>
            <w:r>
              <w:rPr>
                <w:rFonts w:eastAsia="標楷體" w:cs="Times New Roman" w:hint="eastAsia"/>
              </w:rPr>
              <w:t>type</w:t>
            </w:r>
          </w:p>
        </w:tc>
        <w:tc>
          <w:tcPr>
            <w:tcW w:w="2977" w:type="dxa"/>
            <w:shd w:val="clear" w:color="auto" w:fill="auto"/>
            <w:tcMar>
              <w:left w:w="108" w:type="dxa"/>
            </w:tcMar>
            <w:vAlign w:val="center"/>
          </w:tcPr>
          <w:p w14:paraId="74892ED8" w14:textId="77777777" w:rsidR="001B69D1" w:rsidRPr="00D30306" w:rsidRDefault="0026344A" w:rsidP="00C63FFE">
            <w:pPr>
              <w:jc w:val="center"/>
              <w:rPr>
                <w:rFonts w:eastAsia="標楷體" w:cs="Times New Roman"/>
              </w:rPr>
            </w:pPr>
            <w:r>
              <w:rPr>
                <w:rFonts w:eastAsia="標楷體" w:hint="eastAsia"/>
              </w:rPr>
              <w:t>Integer</w:t>
            </w:r>
          </w:p>
        </w:tc>
        <w:tc>
          <w:tcPr>
            <w:tcW w:w="3452" w:type="dxa"/>
            <w:shd w:val="clear" w:color="auto" w:fill="auto"/>
            <w:tcMar>
              <w:left w:w="108" w:type="dxa"/>
            </w:tcMar>
          </w:tcPr>
          <w:p w14:paraId="4DD7181E" w14:textId="77777777" w:rsidR="001B69D1" w:rsidRDefault="0026344A" w:rsidP="006A686D">
            <w:pPr>
              <w:rPr>
                <w:rFonts w:eastAsia="標楷體" w:cs="Times New Roman"/>
              </w:rPr>
            </w:pPr>
            <w:r>
              <w:rPr>
                <w:rFonts w:eastAsia="標楷體" w:cs="Times New Roman" w:hint="eastAsia"/>
              </w:rPr>
              <w:t>文字內容類型：</w:t>
            </w:r>
          </w:p>
          <w:p w14:paraId="4FC51648" w14:textId="77777777" w:rsidR="00707010" w:rsidRDefault="00707010" w:rsidP="00707010">
            <w:pPr>
              <w:rPr>
                <w:rFonts w:eastAsia="標楷體" w:cs="Times New Roman"/>
              </w:rPr>
            </w:pPr>
            <w:r>
              <w:rPr>
                <w:rFonts w:eastAsia="標楷體" w:cs="Times New Roman" w:hint="eastAsia"/>
              </w:rPr>
              <w:t>0</w:t>
            </w:r>
            <w:r>
              <w:rPr>
                <w:rFonts w:eastAsia="標楷體" w:cs="Times New Roman" w:hint="eastAsia"/>
              </w:rPr>
              <w:t>：無定義</w:t>
            </w:r>
            <w:r>
              <w:rPr>
                <w:rFonts w:eastAsia="標楷體" w:cs="Times New Roman" w:hint="eastAsia"/>
              </w:rPr>
              <w:t>(</w:t>
            </w:r>
            <w:r>
              <w:rPr>
                <w:rFonts w:eastAsia="標楷體" w:cs="Times New Roman" w:hint="eastAsia"/>
              </w:rPr>
              <w:t>由</w:t>
            </w:r>
            <w:r>
              <w:rPr>
                <w:rFonts w:eastAsia="標楷體" w:cs="Times New Roman" w:hint="eastAsia"/>
              </w:rPr>
              <w:t>server</w:t>
            </w:r>
            <w:r>
              <w:rPr>
                <w:rFonts w:eastAsia="標楷體" w:cs="Times New Roman" w:hint="eastAsia"/>
              </w:rPr>
              <w:t>判斷</w:t>
            </w:r>
            <w:r>
              <w:rPr>
                <w:rFonts w:eastAsia="標楷體" w:cs="Times New Roman" w:hint="eastAsia"/>
              </w:rPr>
              <w:t>)</w:t>
            </w:r>
          </w:p>
          <w:p w14:paraId="56F4AAC3" w14:textId="77777777" w:rsidR="00707010" w:rsidRDefault="00707010" w:rsidP="00707010">
            <w:pPr>
              <w:rPr>
                <w:rFonts w:eastAsia="標楷體" w:cs="Times New Roman"/>
              </w:rPr>
            </w:pPr>
            <w:r>
              <w:rPr>
                <w:rFonts w:eastAsia="標楷體" w:cs="Times New Roman" w:hint="eastAsia"/>
              </w:rPr>
              <w:t>1</w:t>
            </w:r>
            <w:r>
              <w:rPr>
                <w:rFonts w:eastAsia="標楷體" w:cs="Times New Roman" w:hint="eastAsia"/>
              </w:rPr>
              <w:t>：控制</w:t>
            </w:r>
          </w:p>
          <w:p w14:paraId="0347D62E" w14:textId="77777777" w:rsidR="00707010" w:rsidRDefault="00707010" w:rsidP="00707010">
            <w:pPr>
              <w:rPr>
                <w:rFonts w:eastAsia="標楷體" w:cs="Times New Roman"/>
              </w:rPr>
            </w:pPr>
            <w:r>
              <w:rPr>
                <w:rFonts w:eastAsia="標楷體" w:cs="Times New Roman" w:hint="eastAsia"/>
              </w:rPr>
              <w:t>2</w:t>
            </w:r>
            <w:r>
              <w:rPr>
                <w:rFonts w:eastAsia="標楷體" w:cs="Times New Roman" w:hint="eastAsia"/>
              </w:rPr>
              <w:t>：會話</w:t>
            </w:r>
          </w:p>
          <w:p w14:paraId="75F0664B" w14:textId="77777777" w:rsidR="004A001A" w:rsidRPr="00D30306" w:rsidRDefault="004A001A" w:rsidP="00707010">
            <w:pPr>
              <w:rPr>
                <w:rFonts w:eastAsia="標楷體" w:cs="Times New Roman"/>
              </w:rPr>
            </w:pPr>
            <w:r>
              <w:rPr>
                <w:rFonts w:eastAsia="標楷體" w:cs="Times New Roman" w:hint="eastAsia"/>
              </w:rPr>
              <w:t>3</w:t>
            </w:r>
            <w:r>
              <w:rPr>
                <w:rFonts w:eastAsia="標楷體" w:cs="Times New Roman" w:hint="eastAsia"/>
              </w:rPr>
              <w:t>：紀錄</w:t>
            </w:r>
          </w:p>
        </w:tc>
      </w:tr>
      <w:tr w:rsidR="001B69D1" w:rsidRPr="00D30306" w14:paraId="4E94FA4B" w14:textId="77777777" w:rsidTr="00C63FFE">
        <w:trPr>
          <w:jc w:val="center"/>
        </w:trPr>
        <w:tc>
          <w:tcPr>
            <w:tcW w:w="2093" w:type="dxa"/>
            <w:shd w:val="clear" w:color="auto" w:fill="auto"/>
            <w:tcMar>
              <w:left w:w="108" w:type="dxa"/>
            </w:tcMar>
            <w:vAlign w:val="center"/>
          </w:tcPr>
          <w:p w14:paraId="3A1CAE0F" w14:textId="77777777" w:rsidR="001B69D1" w:rsidRPr="00D30306" w:rsidRDefault="004A001A" w:rsidP="00C256C9">
            <w:pPr>
              <w:jc w:val="center"/>
              <w:rPr>
                <w:rFonts w:eastAsia="標楷體" w:cs="Times New Roman"/>
              </w:rPr>
            </w:pPr>
            <w:r>
              <w:rPr>
                <w:rFonts w:eastAsia="標楷體" w:cs="Times New Roman" w:hint="eastAsia"/>
              </w:rPr>
              <w:t>word</w:t>
            </w:r>
          </w:p>
        </w:tc>
        <w:tc>
          <w:tcPr>
            <w:tcW w:w="2977" w:type="dxa"/>
            <w:shd w:val="clear" w:color="auto" w:fill="auto"/>
            <w:tcMar>
              <w:left w:w="108" w:type="dxa"/>
            </w:tcMar>
            <w:vAlign w:val="center"/>
          </w:tcPr>
          <w:p w14:paraId="794E3E6D" w14:textId="77777777" w:rsidR="001B69D1" w:rsidRPr="00D30306" w:rsidRDefault="00D30306" w:rsidP="00C63FFE">
            <w:pPr>
              <w:jc w:val="center"/>
              <w:rPr>
                <w:rFonts w:eastAsia="標楷體" w:cs="Times New Roman"/>
              </w:rPr>
            </w:pPr>
            <w:r w:rsidRPr="00D30306">
              <w:rPr>
                <w:rFonts w:eastAsia="標楷體"/>
              </w:rPr>
              <w:t>Octet String</w:t>
            </w:r>
          </w:p>
        </w:tc>
        <w:tc>
          <w:tcPr>
            <w:tcW w:w="3452" w:type="dxa"/>
            <w:shd w:val="clear" w:color="auto" w:fill="auto"/>
            <w:tcMar>
              <w:left w:w="108" w:type="dxa"/>
            </w:tcMar>
          </w:tcPr>
          <w:p w14:paraId="49BDD8A7" w14:textId="77777777" w:rsidR="001B69D1" w:rsidRDefault="004A001A" w:rsidP="00F34F22">
            <w:pPr>
              <w:rPr>
                <w:rFonts w:eastAsia="標楷體" w:cs="Times New Roman"/>
              </w:rPr>
            </w:pPr>
            <w:r>
              <w:rPr>
                <w:rFonts w:eastAsia="標楷體" w:cs="Times New Roman" w:hint="eastAsia"/>
              </w:rPr>
              <w:t>文字內容</w:t>
            </w:r>
          </w:p>
          <w:p w14:paraId="132D5EA7" w14:textId="77777777" w:rsidR="00F34F22" w:rsidRPr="00D30306" w:rsidRDefault="00F34F22" w:rsidP="00F34F22">
            <w:pPr>
              <w:rPr>
                <w:rFonts w:eastAsia="標楷體" w:cs="Times New Roman"/>
              </w:rPr>
            </w:pPr>
            <w:r>
              <w:rPr>
                <w:rFonts w:eastAsia="標楷體" w:cs="Times New Roman" w:hint="eastAsia"/>
              </w:rPr>
              <w:t>當文字內容過長，超過</w:t>
            </w:r>
            <w:r>
              <w:rPr>
                <w:rFonts w:eastAsia="標楷體" w:cs="Times New Roman" w:hint="eastAsia"/>
              </w:rPr>
              <w:t>2048byte</w:t>
            </w:r>
            <w:r>
              <w:rPr>
                <w:rFonts w:eastAsia="標楷體" w:cs="Times New Roman" w:hint="eastAsia"/>
              </w:rPr>
              <w:t>時，將切成多個封包傳送</w:t>
            </w:r>
          </w:p>
        </w:tc>
      </w:tr>
      <w:tr w:rsidR="001B69D1" w:rsidRPr="00D30306" w14:paraId="6359D99B" w14:textId="77777777" w:rsidTr="00C63FFE">
        <w:trPr>
          <w:jc w:val="center"/>
        </w:trPr>
        <w:tc>
          <w:tcPr>
            <w:tcW w:w="2093" w:type="dxa"/>
            <w:shd w:val="clear" w:color="auto" w:fill="auto"/>
            <w:tcMar>
              <w:left w:w="108" w:type="dxa"/>
            </w:tcMar>
            <w:vAlign w:val="center"/>
          </w:tcPr>
          <w:p w14:paraId="4452EFFB" w14:textId="77777777" w:rsidR="001B69D1" w:rsidRPr="00D30306" w:rsidRDefault="00F34F22" w:rsidP="00C256C9">
            <w:pPr>
              <w:jc w:val="center"/>
              <w:rPr>
                <w:rFonts w:eastAsia="標楷體" w:cs="Times New Roman"/>
              </w:rPr>
            </w:pPr>
            <w:r>
              <w:rPr>
                <w:rFonts w:eastAsia="標楷體" w:cs="Times New Roman" w:hint="eastAsia"/>
              </w:rPr>
              <w:t>total</w:t>
            </w:r>
          </w:p>
        </w:tc>
        <w:tc>
          <w:tcPr>
            <w:tcW w:w="2977" w:type="dxa"/>
            <w:shd w:val="clear" w:color="auto" w:fill="auto"/>
            <w:tcMar>
              <w:left w:w="108" w:type="dxa"/>
            </w:tcMar>
            <w:vAlign w:val="center"/>
          </w:tcPr>
          <w:p w14:paraId="3CCD36C4" w14:textId="77777777" w:rsidR="001B69D1" w:rsidRPr="00D30306" w:rsidRDefault="00F34F22" w:rsidP="00C63FFE">
            <w:pPr>
              <w:jc w:val="center"/>
              <w:rPr>
                <w:rFonts w:eastAsia="標楷體" w:cs="Times New Roman"/>
              </w:rPr>
            </w:pPr>
            <w:r>
              <w:rPr>
                <w:rFonts w:eastAsia="標楷體" w:hint="eastAsia"/>
              </w:rPr>
              <w:t>Integer</w:t>
            </w:r>
          </w:p>
        </w:tc>
        <w:tc>
          <w:tcPr>
            <w:tcW w:w="3452" w:type="dxa"/>
            <w:shd w:val="clear" w:color="auto" w:fill="auto"/>
            <w:tcMar>
              <w:left w:w="108" w:type="dxa"/>
            </w:tcMar>
          </w:tcPr>
          <w:p w14:paraId="27BADB17" w14:textId="77777777" w:rsidR="001B69D1" w:rsidRDefault="00F34F22" w:rsidP="00F34F22">
            <w:pPr>
              <w:rPr>
                <w:rFonts w:eastAsia="標楷體" w:cs="Times New Roman"/>
              </w:rPr>
            </w:pPr>
            <w:r>
              <w:rPr>
                <w:rFonts w:eastAsia="標楷體" w:cs="Times New Roman" w:hint="eastAsia"/>
              </w:rPr>
              <w:t>多個內容封包的切割數</w:t>
            </w:r>
          </w:p>
          <w:p w14:paraId="4673CBAF" w14:textId="77777777" w:rsidR="006F01E1" w:rsidRPr="00D30306" w:rsidRDefault="0013615A" w:rsidP="00F34F22">
            <w:pPr>
              <w:rPr>
                <w:rFonts w:eastAsia="標楷體" w:cs="Times New Roman"/>
              </w:rPr>
            </w:pPr>
            <w:r>
              <w:rPr>
                <w:rFonts w:eastAsia="標楷體" w:cs="Times New Roman" w:hint="eastAsia"/>
              </w:rPr>
              <w:t>0</w:t>
            </w:r>
            <w:r>
              <w:rPr>
                <w:rFonts w:eastAsia="標楷體" w:cs="Times New Roman" w:hint="eastAsia"/>
              </w:rPr>
              <w:t>：單一封包，無切割</w:t>
            </w:r>
          </w:p>
        </w:tc>
      </w:tr>
      <w:tr w:rsidR="00D30306" w:rsidRPr="00D30306" w14:paraId="4B68C36D" w14:textId="77777777" w:rsidTr="00C63FFE">
        <w:trPr>
          <w:jc w:val="center"/>
        </w:trPr>
        <w:tc>
          <w:tcPr>
            <w:tcW w:w="2093" w:type="dxa"/>
            <w:shd w:val="clear" w:color="auto" w:fill="auto"/>
            <w:tcMar>
              <w:left w:w="108" w:type="dxa"/>
            </w:tcMar>
            <w:vAlign w:val="center"/>
          </w:tcPr>
          <w:p w14:paraId="08FDF1C5" w14:textId="77777777" w:rsidR="00D30306" w:rsidRPr="00D30306" w:rsidRDefault="00F34F22" w:rsidP="00C256C9">
            <w:pPr>
              <w:jc w:val="center"/>
              <w:rPr>
                <w:rFonts w:eastAsia="標楷體" w:cs="Times New Roman"/>
              </w:rPr>
            </w:pPr>
            <w:r>
              <w:rPr>
                <w:rFonts w:eastAsia="標楷體" w:cs="Times New Roman" w:hint="eastAsia"/>
              </w:rPr>
              <w:t>number</w:t>
            </w:r>
          </w:p>
        </w:tc>
        <w:tc>
          <w:tcPr>
            <w:tcW w:w="2977" w:type="dxa"/>
            <w:shd w:val="clear" w:color="auto" w:fill="auto"/>
            <w:tcMar>
              <w:left w:w="108" w:type="dxa"/>
            </w:tcMar>
            <w:vAlign w:val="center"/>
          </w:tcPr>
          <w:p w14:paraId="1130B99B" w14:textId="77777777" w:rsidR="00D30306" w:rsidRPr="00D30306" w:rsidRDefault="00F34F22" w:rsidP="00C63FFE">
            <w:pPr>
              <w:jc w:val="center"/>
            </w:pPr>
            <w:r>
              <w:rPr>
                <w:rFonts w:eastAsia="標楷體" w:hint="eastAsia"/>
              </w:rPr>
              <w:t>Integer</w:t>
            </w:r>
          </w:p>
        </w:tc>
        <w:tc>
          <w:tcPr>
            <w:tcW w:w="3452" w:type="dxa"/>
            <w:shd w:val="clear" w:color="auto" w:fill="auto"/>
            <w:tcMar>
              <w:left w:w="108" w:type="dxa"/>
            </w:tcMar>
          </w:tcPr>
          <w:p w14:paraId="154D3B24" w14:textId="77777777" w:rsidR="00D30306" w:rsidRDefault="00F34F22" w:rsidP="00F34F22">
            <w:pPr>
              <w:rPr>
                <w:rFonts w:eastAsia="標楷體" w:cs="Times New Roman"/>
              </w:rPr>
            </w:pPr>
            <w:r>
              <w:rPr>
                <w:rFonts w:eastAsia="標楷體" w:cs="Times New Roman" w:hint="eastAsia"/>
              </w:rPr>
              <w:t>內容封包編號</w:t>
            </w:r>
            <w:r w:rsidR="00D708E7">
              <w:rPr>
                <w:rFonts w:eastAsia="標楷體" w:cs="Times New Roman" w:hint="eastAsia"/>
              </w:rPr>
              <w:t>：</w:t>
            </w:r>
          </w:p>
          <w:p w14:paraId="4EE280A9" w14:textId="77777777" w:rsidR="00D708E7" w:rsidRDefault="00D708E7" w:rsidP="00F34F22">
            <w:pPr>
              <w:rPr>
                <w:rFonts w:eastAsia="標楷體" w:cs="Times New Roman"/>
              </w:rPr>
            </w:pPr>
            <w:r>
              <w:rPr>
                <w:rFonts w:eastAsia="標楷體" w:cs="Times New Roman" w:hint="eastAsia"/>
              </w:rPr>
              <w:t>0</w:t>
            </w:r>
            <w:r>
              <w:rPr>
                <w:rFonts w:eastAsia="標楷體" w:cs="Times New Roman" w:hint="eastAsia"/>
              </w:rPr>
              <w:t>：無切割</w:t>
            </w:r>
          </w:p>
          <w:p w14:paraId="626EB027" w14:textId="77777777" w:rsidR="00D708E7" w:rsidRPr="00D30306" w:rsidRDefault="00D708E7" w:rsidP="00F34F22">
            <w:pPr>
              <w:rPr>
                <w:rFonts w:eastAsia="標楷體" w:cs="Times New Roman"/>
              </w:rPr>
            </w:pPr>
            <w:r>
              <w:rPr>
                <w:rFonts w:eastAsia="標楷體" w:cs="Times New Roman" w:hint="eastAsia"/>
              </w:rPr>
              <w:t>1</w:t>
            </w:r>
            <w:r>
              <w:rPr>
                <w:rFonts w:eastAsia="標楷體" w:cs="Times New Roman" w:hint="eastAsia"/>
              </w:rPr>
              <w:t>：啟始值</w:t>
            </w:r>
          </w:p>
        </w:tc>
      </w:tr>
    </w:tbl>
    <w:p w14:paraId="0D1DFEB9" w14:textId="77777777" w:rsidR="00B34661" w:rsidRDefault="00B34661"/>
    <w:p w14:paraId="52C1B5AE" w14:textId="77777777" w:rsidR="00B34661" w:rsidRDefault="00D30306">
      <w:r>
        <w:rPr>
          <w:rFonts w:hint="eastAsia"/>
        </w:rPr>
        <w:t>Example</w:t>
      </w:r>
      <w:r>
        <w:rPr>
          <w:rFonts w:hint="eastAsia"/>
        </w:rPr>
        <w:t>：</w:t>
      </w:r>
    </w:p>
    <w:p w14:paraId="6C63B012" w14:textId="77777777" w:rsidR="00957C1C" w:rsidRDefault="00957C1C" w:rsidP="00957C1C">
      <w:r>
        <w:t>{</w:t>
      </w:r>
    </w:p>
    <w:p w14:paraId="476696E7" w14:textId="77777777" w:rsidR="00957C1C" w:rsidRDefault="00957C1C" w:rsidP="00957C1C">
      <w:r>
        <w:tab/>
        <w:t>"id": 0,</w:t>
      </w:r>
    </w:p>
    <w:p w14:paraId="45B7F934" w14:textId="77777777" w:rsidR="00957C1C" w:rsidRDefault="00957C1C" w:rsidP="00957C1C">
      <w:r>
        <w:tab/>
        <w:t>"type": 0,</w:t>
      </w:r>
    </w:p>
    <w:p w14:paraId="3DE01F33" w14:textId="77777777" w:rsidR="00957C1C" w:rsidRDefault="00957C1C" w:rsidP="00957C1C">
      <w:r>
        <w:rPr>
          <w:rFonts w:hint="eastAsia"/>
        </w:rPr>
        <w:tab/>
        <w:t>"word": "</w:t>
      </w:r>
      <w:r>
        <w:rPr>
          <w:rFonts w:hint="eastAsia"/>
        </w:rPr>
        <w:t>小汁女</w:t>
      </w:r>
      <w:r>
        <w:rPr>
          <w:rFonts w:hint="eastAsia"/>
        </w:rPr>
        <w:t>",</w:t>
      </w:r>
    </w:p>
    <w:p w14:paraId="5A19C32A" w14:textId="77777777" w:rsidR="00957C1C" w:rsidRDefault="00957C1C" w:rsidP="00957C1C">
      <w:r>
        <w:tab/>
        <w:t>"total": 0,</w:t>
      </w:r>
    </w:p>
    <w:p w14:paraId="296101B8" w14:textId="77777777" w:rsidR="00957C1C" w:rsidRDefault="00957C1C" w:rsidP="00957C1C">
      <w:r>
        <w:tab/>
        <w:t>"number": 0</w:t>
      </w:r>
    </w:p>
    <w:p w14:paraId="098BB30F" w14:textId="77777777" w:rsidR="00D30306" w:rsidRDefault="00957C1C" w:rsidP="00957C1C">
      <w:r>
        <w:t>}</w:t>
      </w:r>
    </w:p>
    <w:p w14:paraId="4F60F74D" w14:textId="77777777" w:rsidR="00611DC2" w:rsidRDefault="00611DC2"/>
    <w:p w14:paraId="55FC2F4B" w14:textId="77777777" w:rsidR="00611DC2" w:rsidRDefault="00611DC2" w:rsidP="00427CCF">
      <w:pPr>
        <w:pStyle w:val="31"/>
      </w:pPr>
      <w:r>
        <w:rPr>
          <w:rFonts w:hint="eastAsia"/>
        </w:rPr>
        <w:t>Semantic Word Response PDU Body Format</w:t>
      </w:r>
    </w:p>
    <w:p w14:paraId="46AF46C8" w14:textId="77777777" w:rsidR="00611DC2" w:rsidRDefault="00611DC2" w:rsidP="00611DC2">
      <w:r>
        <w:rPr>
          <w:rFonts w:hint="eastAsia"/>
        </w:rPr>
        <w:t xml:space="preserve">JSON Data Format </w:t>
      </w:r>
    </w:p>
    <w:tbl>
      <w:tblPr>
        <w:tblStyle w:val="af8"/>
        <w:tblW w:w="8522" w:type="dxa"/>
        <w:jc w:val="center"/>
        <w:tblLook w:val="04A0" w:firstRow="1" w:lastRow="0" w:firstColumn="1" w:lastColumn="0" w:noHBand="0" w:noVBand="1"/>
      </w:tblPr>
      <w:tblGrid>
        <w:gridCol w:w="1384"/>
        <w:gridCol w:w="2410"/>
        <w:gridCol w:w="4728"/>
      </w:tblGrid>
      <w:tr w:rsidR="00611DC2" w14:paraId="17A6BB10" w14:textId="77777777" w:rsidTr="001F71FF">
        <w:trPr>
          <w:jc w:val="center"/>
        </w:trPr>
        <w:tc>
          <w:tcPr>
            <w:tcW w:w="1384" w:type="dxa"/>
            <w:shd w:val="clear" w:color="auto" w:fill="DDD9C3" w:themeFill="background2" w:themeFillShade="E6"/>
            <w:tcMar>
              <w:left w:w="108" w:type="dxa"/>
            </w:tcMar>
            <w:vAlign w:val="center"/>
          </w:tcPr>
          <w:p w14:paraId="4D3B4E22" w14:textId="77777777" w:rsidR="00611DC2" w:rsidRDefault="00611DC2" w:rsidP="00C256C9">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14:paraId="77314245" w14:textId="77777777" w:rsidR="00611DC2" w:rsidRDefault="00611DC2" w:rsidP="00C256C9">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14:paraId="37C83BB1" w14:textId="77777777" w:rsidR="00611DC2" w:rsidRDefault="00611DC2" w:rsidP="00C256C9">
            <w:pPr>
              <w:jc w:val="center"/>
              <w:rPr>
                <w:rFonts w:eastAsia="標楷體" w:cs="Times New Roman"/>
              </w:rPr>
            </w:pPr>
            <w:r>
              <w:rPr>
                <w:rFonts w:eastAsia="標楷體" w:cs="Times New Roman" w:hint="eastAsia"/>
              </w:rPr>
              <w:t>Description</w:t>
            </w:r>
          </w:p>
        </w:tc>
      </w:tr>
      <w:tr w:rsidR="00F87C32" w:rsidRPr="00D30306" w14:paraId="72FC5011" w14:textId="77777777" w:rsidTr="001F71FF">
        <w:trPr>
          <w:jc w:val="center"/>
        </w:trPr>
        <w:tc>
          <w:tcPr>
            <w:tcW w:w="1384" w:type="dxa"/>
            <w:shd w:val="clear" w:color="auto" w:fill="auto"/>
            <w:tcMar>
              <w:left w:w="108" w:type="dxa"/>
            </w:tcMar>
            <w:vAlign w:val="center"/>
          </w:tcPr>
          <w:p w14:paraId="72630C68" w14:textId="77777777" w:rsidR="00F87C32" w:rsidRPr="00D30306" w:rsidRDefault="00F87C32" w:rsidP="00C256C9">
            <w:pPr>
              <w:jc w:val="center"/>
              <w:rPr>
                <w:rFonts w:eastAsia="標楷體" w:cs="Times New Roman"/>
              </w:rPr>
            </w:pPr>
            <w:r>
              <w:rPr>
                <w:rFonts w:eastAsia="標楷體" w:cs="Times New Roman" w:hint="eastAsia"/>
              </w:rPr>
              <w:t>id</w:t>
            </w:r>
          </w:p>
        </w:tc>
        <w:tc>
          <w:tcPr>
            <w:tcW w:w="2410" w:type="dxa"/>
            <w:shd w:val="clear" w:color="auto" w:fill="auto"/>
            <w:tcMar>
              <w:left w:w="108" w:type="dxa"/>
            </w:tcMar>
            <w:vAlign w:val="center"/>
          </w:tcPr>
          <w:p w14:paraId="5CDFE971" w14:textId="77777777" w:rsidR="00F87C32" w:rsidRDefault="00F87C32" w:rsidP="00C256C9">
            <w:pPr>
              <w:jc w:val="center"/>
              <w:rPr>
                <w:rFonts w:eastAsia="標楷體"/>
              </w:rPr>
            </w:pPr>
            <w:r>
              <w:rPr>
                <w:rFonts w:eastAsia="標楷體" w:hint="eastAsia"/>
              </w:rPr>
              <w:t>Integer</w:t>
            </w:r>
          </w:p>
        </w:tc>
        <w:tc>
          <w:tcPr>
            <w:tcW w:w="4728" w:type="dxa"/>
            <w:shd w:val="clear" w:color="auto" w:fill="auto"/>
            <w:tcMar>
              <w:left w:w="108" w:type="dxa"/>
            </w:tcMar>
          </w:tcPr>
          <w:p w14:paraId="150B710A" w14:textId="77777777" w:rsidR="00F87C32" w:rsidRPr="0013615A" w:rsidRDefault="00F87C32" w:rsidP="00F87C32">
            <w:pPr>
              <w:rPr>
                <w:rFonts w:eastAsia="標楷體" w:cs="Times New Roman"/>
              </w:rPr>
            </w:pPr>
            <w:r>
              <w:rPr>
                <w:rFonts w:eastAsia="標楷體" w:cs="Times New Roman" w:hint="eastAsia"/>
              </w:rPr>
              <w:t>與</w:t>
            </w:r>
            <w:r>
              <w:rPr>
                <w:rFonts w:eastAsia="標楷體" w:cs="Times New Roman" w:hint="eastAsia"/>
              </w:rPr>
              <w:t>Request</w:t>
            </w:r>
            <w:r>
              <w:rPr>
                <w:rFonts w:eastAsia="標楷體" w:cs="Times New Roman" w:hint="eastAsia"/>
              </w:rPr>
              <w:t>文字內容編號相同</w:t>
            </w:r>
          </w:p>
        </w:tc>
      </w:tr>
      <w:tr w:rsidR="006064B3" w:rsidRPr="00D30306" w14:paraId="4B92003D" w14:textId="77777777" w:rsidTr="001F71FF">
        <w:trPr>
          <w:jc w:val="center"/>
        </w:trPr>
        <w:tc>
          <w:tcPr>
            <w:tcW w:w="1384" w:type="dxa"/>
            <w:shd w:val="clear" w:color="auto" w:fill="auto"/>
            <w:tcMar>
              <w:left w:w="108" w:type="dxa"/>
            </w:tcMar>
            <w:vAlign w:val="center"/>
          </w:tcPr>
          <w:p w14:paraId="5498884C" w14:textId="77777777" w:rsidR="006064B3" w:rsidRPr="00D30306" w:rsidRDefault="006064B3" w:rsidP="00C256C9">
            <w:pPr>
              <w:jc w:val="center"/>
              <w:rPr>
                <w:rFonts w:eastAsia="標楷體" w:cs="Times New Roman"/>
              </w:rPr>
            </w:pPr>
            <w:r>
              <w:rPr>
                <w:rFonts w:eastAsia="標楷體" w:cs="Times New Roman" w:hint="eastAsia"/>
              </w:rPr>
              <w:t>type</w:t>
            </w:r>
          </w:p>
        </w:tc>
        <w:tc>
          <w:tcPr>
            <w:tcW w:w="2410" w:type="dxa"/>
            <w:shd w:val="clear" w:color="auto" w:fill="auto"/>
            <w:tcMar>
              <w:left w:w="108" w:type="dxa"/>
            </w:tcMar>
            <w:vAlign w:val="center"/>
          </w:tcPr>
          <w:p w14:paraId="7AB1A9A4" w14:textId="77777777" w:rsidR="006064B3" w:rsidRPr="00D30306" w:rsidRDefault="006064B3" w:rsidP="00C256C9">
            <w:pPr>
              <w:jc w:val="center"/>
              <w:rPr>
                <w:rFonts w:eastAsia="標楷體" w:cs="Times New Roman"/>
              </w:rPr>
            </w:pPr>
            <w:r>
              <w:rPr>
                <w:rFonts w:eastAsia="標楷體" w:hint="eastAsia"/>
              </w:rPr>
              <w:t>Integer</w:t>
            </w:r>
          </w:p>
        </w:tc>
        <w:tc>
          <w:tcPr>
            <w:tcW w:w="4728" w:type="dxa"/>
            <w:shd w:val="clear" w:color="auto" w:fill="auto"/>
            <w:tcMar>
              <w:left w:w="108" w:type="dxa"/>
            </w:tcMar>
          </w:tcPr>
          <w:p w14:paraId="0CC5F736" w14:textId="77777777" w:rsidR="006064B3" w:rsidRDefault="006064B3" w:rsidP="00C256C9">
            <w:pPr>
              <w:rPr>
                <w:rFonts w:eastAsia="標楷體" w:cs="Times New Roman"/>
              </w:rPr>
            </w:pPr>
            <w:r>
              <w:rPr>
                <w:rFonts w:eastAsia="標楷體" w:cs="Times New Roman" w:hint="eastAsia"/>
              </w:rPr>
              <w:t>執行類型：</w:t>
            </w:r>
          </w:p>
          <w:p w14:paraId="21A98532" w14:textId="77777777" w:rsidR="006064B3" w:rsidRDefault="006064B3" w:rsidP="00C256C9">
            <w:pPr>
              <w:rPr>
                <w:rFonts w:eastAsia="標楷體" w:cs="Times New Roman"/>
              </w:rPr>
            </w:pPr>
            <w:r>
              <w:rPr>
                <w:rFonts w:eastAsia="標楷體" w:cs="Times New Roman" w:hint="eastAsia"/>
              </w:rPr>
              <w:lastRenderedPageBreak/>
              <w:t>0</w:t>
            </w:r>
            <w:r>
              <w:rPr>
                <w:rFonts w:eastAsia="標楷體" w:cs="Times New Roman" w:hint="eastAsia"/>
              </w:rPr>
              <w:t>：無定義</w:t>
            </w:r>
            <w:r>
              <w:rPr>
                <w:rFonts w:eastAsia="標楷體" w:cs="Times New Roman" w:hint="eastAsia"/>
              </w:rPr>
              <w:t>(server</w:t>
            </w:r>
            <w:r w:rsidR="00931D17">
              <w:rPr>
                <w:rFonts w:eastAsia="標楷體" w:cs="Times New Roman" w:hint="eastAsia"/>
              </w:rPr>
              <w:t>無法判斷請求</w:t>
            </w:r>
            <w:r>
              <w:rPr>
                <w:rFonts w:eastAsia="標楷體" w:cs="Times New Roman" w:hint="eastAsia"/>
              </w:rPr>
              <w:t>)</w:t>
            </w:r>
          </w:p>
          <w:p w14:paraId="7F6799F0" w14:textId="77777777" w:rsidR="006064B3" w:rsidRDefault="006064B3" w:rsidP="00C256C9">
            <w:pPr>
              <w:rPr>
                <w:rFonts w:eastAsia="標楷體" w:cs="Times New Roman"/>
              </w:rPr>
            </w:pPr>
            <w:r>
              <w:rPr>
                <w:rFonts w:eastAsia="標楷體" w:cs="Times New Roman" w:hint="eastAsia"/>
              </w:rPr>
              <w:t>1</w:t>
            </w:r>
            <w:r w:rsidR="00931D17">
              <w:rPr>
                <w:rFonts w:eastAsia="標楷體" w:cs="Times New Roman" w:hint="eastAsia"/>
              </w:rPr>
              <w:t>：</w:t>
            </w:r>
            <w:r w:rsidR="00931D17">
              <w:rPr>
                <w:rFonts w:eastAsia="標楷體" w:cs="Times New Roman" w:hint="eastAsia"/>
              </w:rPr>
              <w:t>Spotify</w:t>
            </w:r>
            <w:r w:rsidR="00931D17">
              <w:rPr>
                <w:rFonts w:eastAsia="標楷體" w:cs="Times New Roman" w:hint="eastAsia"/>
              </w:rPr>
              <w:t>音樂</w:t>
            </w:r>
          </w:p>
          <w:p w14:paraId="44899708" w14:textId="77777777" w:rsidR="006064B3" w:rsidRDefault="006064B3" w:rsidP="00C256C9">
            <w:pPr>
              <w:rPr>
                <w:rFonts w:eastAsia="標楷體" w:cs="Times New Roman"/>
              </w:rPr>
            </w:pPr>
            <w:r>
              <w:rPr>
                <w:rFonts w:eastAsia="標楷體" w:cs="Times New Roman" w:hint="eastAsia"/>
              </w:rPr>
              <w:t>2</w:t>
            </w:r>
            <w:r w:rsidR="00931D17">
              <w:rPr>
                <w:rFonts w:eastAsia="標楷體" w:cs="Times New Roman" w:hint="eastAsia"/>
              </w:rPr>
              <w:t>：故事播放</w:t>
            </w:r>
          </w:p>
          <w:p w14:paraId="6D73D7B5" w14:textId="77777777" w:rsidR="006064B3" w:rsidRDefault="006064B3" w:rsidP="00C256C9">
            <w:pPr>
              <w:rPr>
                <w:rFonts w:eastAsia="標楷體" w:cs="Times New Roman"/>
              </w:rPr>
            </w:pPr>
            <w:r>
              <w:rPr>
                <w:rFonts w:eastAsia="標楷體" w:cs="Times New Roman" w:hint="eastAsia"/>
              </w:rPr>
              <w:t>3</w:t>
            </w:r>
            <w:r>
              <w:rPr>
                <w:rFonts w:eastAsia="標楷體" w:cs="Times New Roman" w:hint="eastAsia"/>
              </w:rPr>
              <w:t>：</w:t>
            </w:r>
            <w:r w:rsidR="00931D17">
              <w:rPr>
                <w:rFonts w:eastAsia="標楷體" w:cs="Times New Roman" w:hint="eastAsia"/>
              </w:rPr>
              <w:t>TTS</w:t>
            </w:r>
          </w:p>
          <w:p w14:paraId="102737BD" w14:textId="77777777" w:rsidR="00435B37" w:rsidRPr="00D30306" w:rsidRDefault="00435B37" w:rsidP="00C256C9">
            <w:pPr>
              <w:rPr>
                <w:rFonts w:eastAsia="標楷體" w:cs="Times New Roman"/>
              </w:rPr>
            </w:pPr>
            <w:r>
              <w:rPr>
                <w:rFonts w:eastAsia="標楷體" w:cs="Times New Roman" w:hint="eastAsia"/>
              </w:rPr>
              <w:t>4</w:t>
            </w:r>
            <w:r>
              <w:rPr>
                <w:rFonts w:eastAsia="標楷體" w:cs="Times New Roman" w:hint="eastAsia"/>
              </w:rPr>
              <w:t>：</w:t>
            </w:r>
            <w:r>
              <w:rPr>
                <w:rFonts w:eastAsia="標楷體" w:cs="Times New Roman" w:hint="eastAsia"/>
              </w:rPr>
              <w:t>Local</w:t>
            </w:r>
            <w:r>
              <w:rPr>
                <w:rFonts w:eastAsia="標楷體" w:cs="Times New Roman" w:hint="eastAsia"/>
              </w:rPr>
              <w:t>音樂</w:t>
            </w:r>
          </w:p>
        </w:tc>
      </w:tr>
      <w:tr w:rsidR="00611DC2" w:rsidRPr="00D30306" w14:paraId="505B9387" w14:textId="77777777" w:rsidTr="001F71FF">
        <w:trPr>
          <w:jc w:val="center"/>
        </w:trPr>
        <w:tc>
          <w:tcPr>
            <w:tcW w:w="1384" w:type="dxa"/>
            <w:shd w:val="clear" w:color="auto" w:fill="auto"/>
            <w:tcMar>
              <w:left w:w="108" w:type="dxa"/>
            </w:tcMar>
            <w:vAlign w:val="center"/>
          </w:tcPr>
          <w:p w14:paraId="3B1FEEF0" w14:textId="77777777" w:rsidR="00611DC2" w:rsidRPr="00D30306" w:rsidRDefault="00562912" w:rsidP="00C256C9">
            <w:pPr>
              <w:jc w:val="center"/>
              <w:rPr>
                <w:rFonts w:eastAsia="標楷體" w:cs="Times New Roman"/>
              </w:rPr>
            </w:pPr>
            <w:r>
              <w:rPr>
                <w:rFonts w:eastAsia="標楷體" w:cs="Times New Roman" w:hint="eastAsia"/>
              </w:rPr>
              <w:lastRenderedPageBreak/>
              <w:t>music</w:t>
            </w:r>
          </w:p>
        </w:tc>
        <w:tc>
          <w:tcPr>
            <w:tcW w:w="2410" w:type="dxa"/>
            <w:shd w:val="clear" w:color="auto" w:fill="auto"/>
            <w:tcMar>
              <w:left w:w="108" w:type="dxa"/>
            </w:tcMar>
            <w:vAlign w:val="center"/>
          </w:tcPr>
          <w:p w14:paraId="531E51AA" w14:textId="77777777" w:rsidR="00611DC2" w:rsidRPr="00D30306" w:rsidRDefault="00DB12B5" w:rsidP="00C256C9">
            <w:pPr>
              <w:jc w:val="center"/>
              <w:rPr>
                <w:rFonts w:eastAsia="標楷體" w:cs="Times New Roman"/>
              </w:rPr>
            </w:pPr>
            <w:r>
              <w:rPr>
                <w:rFonts w:eastAsia="標楷體" w:hint="eastAsia"/>
              </w:rPr>
              <w:t xml:space="preserve">JSON </w:t>
            </w:r>
            <w:r w:rsidR="00611DC2" w:rsidRPr="00D30306">
              <w:rPr>
                <w:rFonts w:eastAsia="標楷體"/>
              </w:rPr>
              <w:t>O</w:t>
            </w:r>
            <w:r>
              <w:rPr>
                <w:rFonts w:eastAsia="標楷體" w:hint="eastAsia"/>
              </w:rPr>
              <w:t>bject</w:t>
            </w:r>
          </w:p>
        </w:tc>
        <w:tc>
          <w:tcPr>
            <w:tcW w:w="4728" w:type="dxa"/>
            <w:shd w:val="clear" w:color="auto" w:fill="auto"/>
            <w:tcMar>
              <w:left w:w="108" w:type="dxa"/>
            </w:tcMar>
          </w:tcPr>
          <w:p w14:paraId="4D2FD6DA" w14:textId="77777777" w:rsidR="00611DC2" w:rsidRDefault="00562912" w:rsidP="00562912">
            <w:pPr>
              <w:rPr>
                <w:rFonts w:eastAsia="標楷體" w:cs="Times New Roman"/>
              </w:rPr>
            </w:pPr>
            <w:r>
              <w:rPr>
                <w:rFonts w:eastAsia="標楷體" w:cs="Times New Roman" w:hint="eastAsia"/>
              </w:rPr>
              <w:t>如果</w:t>
            </w:r>
            <w:r>
              <w:rPr>
                <w:rFonts w:eastAsia="標楷體" w:cs="Times New Roman" w:hint="eastAsia"/>
              </w:rPr>
              <w:t>type=1</w:t>
            </w:r>
            <w:r w:rsidR="009C45F0">
              <w:rPr>
                <w:rFonts w:eastAsia="標楷體" w:cs="Times New Roman" w:hint="eastAsia"/>
              </w:rPr>
              <w:t>或</w:t>
            </w:r>
            <w:r w:rsidR="009C45F0">
              <w:rPr>
                <w:rFonts w:eastAsia="標楷體" w:cs="Times New Roman" w:hint="eastAsia"/>
              </w:rPr>
              <w:t>4</w:t>
            </w:r>
            <w:r w:rsidR="00D246E7">
              <w:rPr>
                <w:rFonts w:eastAsia="標楷體" w:cs="Times New Roman" w:hint="eastAsia"/>
              </w:rPr>
              <w:t>時出現</w:t>
            </w:r>
          </w:p>
          <w:p w14:paraId="3F5238D8" w14:textId="77777777" w:rsidR="006F096C" w:rsidRPr="00D30306" w:rsidRDefault="006F096C" w:rsidP="00562912">
            <w:pPr>
              <w:rPr>
                <w:rFonts w:eastAsia="標楷體" w:cs="Times New Roman"/>
              </w:rPr>
            </w:pPr>
            <w:r>
              <w:rPr>
                <w:rFonts w:eastAsia="標楷體" w:cs="Times New Roman" w:hint="eastAsia"/>
              </w:rPr>
              <w:t>Ref.</w:t>
            </w:r>
            <w:r w:rsidR="00E64828">
              <w:rPr>
                <w:rFonts w:eastAsia="標楷體" w:cs="Times New Roman"/>
              </w:rPr>
              <w:fldChar w:fldCharType="begin"/>
            </w:r>
            <w:r w:rsidR="00BE558F">
              <w:rPr>
                <w:rFonts w:eastAsia="標楷體" w:cs="Times New Roman"/>
              </w:rPr>
              <w:instrText xml:space="preserve"> </w:instrText>
            </w:r>
            <w:r w:rsidR="00BE558F">
              <w:rPr>
                <w:rFonts w:eastAsia="標楷體" w:cs="Times New Roman" w:hint="eastAsia"/>
              </w:rPr>
              <w:instrText>REF _Ref479952283 \r \h</w:instrText>
            </w:r>
            <w:r w:rsidR="00BE558F">
              <w:rPr>
                <w:rFonts w:eastAsia="標楷體" w:cs="Times New Roman"/>
              </w:rPr>
              <w:instrText xml:space="preserve"> </w:instrText>
            </w:r>
            <w:r w:rsidR="00E64828">
              <w:rPr>
                <w:rFonts w:eastAsia="標楷體" w:cs="Times New Roman"/>
              </w:rPr>
            </w:r>
            <w:r w:rsidR="00E64828">
              <w:rPr>
                <w:rFonts w:eastAsia="標楷體" w:cs="Times New Roman"/>
              </w:rPr>
              <w:fldChar w:fldCharType="separate"/>
            </w:r>
            <w:r w:rsidR="00BE558F">
              <w:rPr>
                <w:rFonts w:eastAsia="標楷體" w:cs="Times New Roman"/>
              </w:rPr>
              <w:t>3.3.1.18.1</w:t>
            </w:r>
            <w:r w:rsidR="00E64828">
              <w:rPr>
                <w:rFonts w:eastAsia="標楷體" w:cs="Times New Roman"/>
              </w:rPr>
              <w:fldChar w:fldCharType="end"/>
            </w:r>
          </w:p>
        </w:tc>
      </w:tr>
      <w:tr w:rsidR="00611DC2" w:rsidRPr="00D30306" w14:paraId="4DF9CF1E" w14:textId="77777777" w:rsidTr="001F71FF">
        <w:trPr>
          <w:jc w:val="center"/>
        </w:trPr>
        <w:tc>
          <w:tcPr>
            <w:tcW w:w="1384" w:type="dxa"/>
            <w:shd w:val="clear" w:color="auto" w:fill="auto"/>
            <w:tcMar>
              <w:left w:w="108" w:type="dxa"/>
            </w:tcMar>
            <w:vAlign w:val="center"/>
          </w:tcPr>
          <w:p w14:paraId="643792CF" w14:textId="77777777" w:rsidR="00611DC2" w:rsidRPr="00D30306" w:rsidRDefault="00F3287B" w:rsidP="00C256C9">
            <w:pPr>
              <w:jc w:val="center"/>
              <w:rPr>
                <w:rFonts w:eastAsia="標楷體" w:cs="Times New Roman"/>
              </w:rPr>
            </w:pPr>
            <w:r>
              <w:rPr>
                <w:rFonts w:eastAsia="標楷體" w:cs="Times New Roman" w:hint="eastAsia"/>
              </w:rPr>
              <w:t>story</w:t>
            </w:r>
          </w:p>
        </w:tc>
        <w:tc>
          <w:tcPr>
            <w:tcW w:w="2410" w:type="dxa"/>
            <w:shd w:val="clear" w:color="auto" w:fill="auto"/>
            <w:tcMar>
              <w:left w:w="108" w:type="dxa"/>
            </w:tcMar>
          </w:tcPr>
          <w:p w14:paraId="4307F733" w14:textId="77777777" w:rsidR="00611DC2" w:rsidRPr="00D30306" w:rsidRDefault="00F3287B" w:rsidP="00C256C9">
            <w:pPr>
              <w:jc w:val="center"/>
            </w:pPr>
            <w:r>
              <w:rPr>
                <w:rFonts w:eastAsia="標楷體" w:hint="eastAsia"/>
              </w:rPr>
              <w:t xml:space="preserve">JSON </w:t>
            </w:r>
            <w:r w:rsidRPr="00D30306">
              <w:rPr>
                <w:rFonts w:eastAsia="標楷體"/>
              </w:rPr>
              <w:t>O</w:t>
            </w:r>
            <w:r>
              <w:rPr>
                <w:rFonts w:eastAsia="標楷體" w:hint="eastAsia"/>
              </w:rPr>
              <w:t>bject</w:t>
            </w:r>
          </w:p>
        </w:tc>
        <w:tc>
          <w:tcPr>
            <w:tcW w:w="4728" w:type="dxa"/>
            <w:shd w:val="clear" w:color="auto" w:fill="auto"/>
            <w:tcMar>
              <w:left w:w="108" w:type="dxa"/>
            </w:tcMar>
          </w:tcPr>
          <w:p w14:paraId="23A33DDD" w14:textId="77777777" w:rsidR="00F3287B" w:rsidRDefault="00F3287B" w:rsidP="00F3287B">
            <w:pPr>
              <w:rPr>
                <w:rFonts w:eastAsia="標楷體" w:cs="Times New Roman"/>
              </w:rPr>
            </w:pPr>
            <w:r>
              <w:rPr>
                <w:rFonts w:eastAsia="標楷體" w:cs="Times New Roman" w:hint="eastAsia"/>
              </w:rPr>
              <w:t>如果</w:t>
            </w:r>
            <w:r w:rsidR="00E540A3">
              <w:rPr>
                <w:rFonts w:eastAsia="標楷體" w:cs="Times New Roman" w:hint="eastAsia"/>
              </w:rPr>
              <w:t>type=2</w:t>
            </w:r>
            <w:r>
              <w:rPr>
                <w:rFonts w:eastAsia="標楷體" w:cs="Times New Roman" w:hint="eastAsia"/>
              </w:rPr>
              <w:t>時出現</w:t>
            </w:r>
          </w:p>
          <w:p w14:paraId="4889150F" w14:textId="77777777" w:rsidR="00611DC2" w:rsidRPr="00D30306" w:rsidRDefault="00294F0A" w:rsidP="00562912">
            <w:pPr>
              <w:rPr>
                <w:rFonts w:eastAsia="標楷體" w:cs="Times New Roman"/>
              </w:rPr>
            </w:pPr>
            <w:r>
              <w:rPr>
                <w:rFonts w:eastAsia="標楷體" w:cs="Times New Roman" w:hint="eastAsia"/>
              </w:rPr>
              <w:t xml:space="preserve">Ref. </w:t>
            </w:r>
          </w:p>
        </w:tc>
      </w:tr>
      <w:tr w:rsidR="00611DC2" w:rsidRPr="00D30306" w14:paraId="79B46B80" w14:textId="77777777" w:rsidTr="001F71FF">
        <w:trPr>
          <w:jc w:val="center"/>
        </w:trPr>
        <w:tc>
          <w:tcPr>
            <w:tcW w:w="1384" w:type="dxa"/>
            <w:shd w:val="clear" w:color="auto" w:fill="auto"/>
            <w:tcMar>
              <w:left w:w="108" w:type="dxa"/>
            </w:tcMar>
            <w:vAlign w:val="center"/>
          </w:tcPr>
          <w:p w14:paraId="038B969B" w14:textId="77777777" w:rsidR="00611DC2" w:rsidRPr="00D30306" w:rsidRDefault="00E540A3" w:rsidP="00C256C9">
            <w:pPr>
              <w:jc w:val="center"/>
              <w:rPr>
                <w:rFonts w:eastAsia="標楷體" w:cs="Times New Roman"/>
              </w:rPr>
            </w:pPr>
            <w:r>
              <w:rPr>
                <w:rFonts w:eastAsia="標楷體" w:cs="Times New Roman" w:hint="eastAsia"/>
              </w:rPr>
              <w:t>tts</w:t>
            </w:r>
          </w:p>
        </w:tc>
        <w:tc>
          <w:tcPr>
            <w:tcW w:w="2410" w:type="dxa"/>
            <w:shd w:val="clear" w:color="auto" w:fill="auto"/>
            <w:tcMar>
              <w:left w:w="108" w:type="dxa"/>
            </w:tcMar>
          </w:tcPr>
          <w:p w14:paraId="1D1D7095" w14:textId="77777777" w:rsidR="00611DC2" w:rsidRPr="00D30306" w:rsidRDefault="00611DC2" w:rsidP="00C256C9">
            <w:pPr>
              <w:jc w:val="center"/>
            </w:pPr>
            <w:r w:rsidRPr="00D30306">
              <w:rPr>
                <w:rFonts w:eastAsia="標楷體"/>
              </w:rPr>
              <w:t>Octet String</w:t>
            </w:r>
          </w:p>
        </w:tc>
        <w:tc>
          <w:tcPr>
            <w:tcW w:w="4728" w:type="dxa"/>
            <w:shd w:val="clear" w:color="auto" w:fill="auto"/>
            <w:tcMar>
              <w:left w:w="108" w:type="dxa"/>
            </w:tcMar>
          </w:tcPr>
          <w:p w14:paraId="0D74C76B" w14:textId="77777777" w:rsidR="00611DC2" w:rsidRDefault="00E540A3" w:rsidP="00562912">
            <w:pPr>
              <w:rPr>
                <w:rFonts w:eastAsia="標楷體" w:cs="Times New Roman"/>
              </w:rPr>
            </w:pPr>
            <w:r>
              <w:rPr>
                <w:rFonts w:eastAsia="標楷體" w:cs="Times New Roman" w:hint="eastAsia"/>
              </w:rPr>
              <w:t>如果</w:t>
            </w:r>
            <w:r>
              <w:rPr>
                <w:rFonts w:eastAsia="標楷體" w:cs="Times New Roman" w:hint="eastAsia"/>
              </w:rPr>
              <w:t>type=3</w:t>
            </w:r>
            <w:r>
              <w:rPr>
                <w:rFonts w:eastAsia="標楷體" w:cs="Times New Roman" w:hint="eastAsia"/>
              </w:rPr>
              <w:t>時出現</w:t>
            </w:r>
          </w:p>
          <w:p w14:paraId="54130BB1" w14:textId="77777777" w:rsidR="00F043D0" w:rsidRPr="00D30306" w:rsidRDefault="00F043D0" w:rsidP="00562912">
            <w:pPr>
              <w:rPr>
                <w:rFonts w:eastAsia="標楷體" w:cs="Times New Roman"/>
              </w:rPr>
            </w:pPr>
            <w:r>
              <w:rPr>
                <w:rFonts w:eastAsia="標楷體" w:cs="Times New Roman" w:hint="eastAsia"/>
              </w:rPr>
              <w:t>前端要播的字串</w:t>
            </w:r>
          </w:p>
        </w:tc>
      </w:tr>
    </w:tbl>
    <w:p w14:paraId="198D046A" w14:textId="77777777" w:rsidR="00611DC2" w:rsidRDefault="00611DC2" w:rsidP="00611DC2"/>
    <w:p w14:paraId="51EF142C" w14:textId="77777777" w:rsidR="00427CCF" w:rsidRDefault="00427CCF" w:rsidP="00427CCF">
      <w:pPr>
        <w:pStyle w:val="31"/>
        <w:numPr>
          <w:ilvl w:val="4"/>
          <w:numId w:val="2"/>
        </w:numPr>
      </w:pPr>
      <w:bookmarkStart w:id="337" w:name="_Ref479952283"/>
      <w:r>
        <w:rPr>
          <w:rFonts w:hint="eastAsia"/>
        </w:rPr>
        <w:t>Semantic Word Response PDU music JSON Format</w:t>
      </w:r>
      <w:bookmarkEnd w:id="337"/>
    </w:p>
    <w:p w14:paraId="5BE5C8A1" w14:textId="77777777" w:rsidR="009C0878" w:rsidRDefault="009C0878" w:rsidP="00FB3516">
      <w:r>
        <w:rPr>
          <w:rFonts w:hint="eastAsia"/>
        </w:rPr>
        <w:t xml:space="preserve">JSON </w:t>
      </w:r>
      <w:r w:rsidR="00FD5B5E">
        <w:rPr>
          <w:rFonts w:hint="eastAsia"/>
        </w:rPr>
        <w:t xml:space="preserve">music </w:t>
      </w:r>
      <w:r>
        <w:rPr>
          <w:rFonts w:hint="eastAsia"/>
        </w:rPr>
        <w:t xml:space="preserve">Format </w:t>
      </w:r>
    </w:p>
    <w:tbl>
      <w:tblPr>
        <w:tblStyle w:val="af8"/>
        <w:tblW w:w="8522" w:type="dxa"/>
        <w:jc w:val="center"/>
        <w:tblLook w:val="04A0" w:firstRow="1" w:lastRow="0" w:firstColumn="1" w:lastColumn="0" w:noHBand="0" w:noVBand="1"/>
      </w:tblPr>
      <w:tblGrid>
        <w:gridCol w:w="1384"/>
        <w:gridCol w:w="2410"/>
        <w:gridCol w:w="4728"/>
      </w:tblGrid>
      <w:tr w:rsidR="009C0878" w14:paraId="7E98CEA6" w14:textId="77777777" w:rsidTr="00C256C9">
        <w:trPr>
          <w:jc w:val="center"/>
        </w:trPr>
        <w:tc>
          <w:tcPr>
            <w:tcW w:w="1384" w:type="dxa"/>
            <w:shd w:val="clear" w:color="auto" w:fill="DDD9C3" w:themeFill="background2" w:themeFillShade="E6"/>
            <w:tcMar>
              <w:left w:w="108" w:type="dxa"/>
            </w:tcMar>
            <w:vAlign w:val="center"/>
          </w:tcPr>
          <w:p w14:paraId="194EB0DE" w14:textId="77777777" w:rsidR="009C0878" w:rsidRDefault="009C0878" w:rsidP="00C256C9">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14:paraId="7AE3E918" w14:textId="77777777" w:rsidR="009C0878" w:rsidRDefault="009C0878" w:rsidP="00C256C9">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14:paraId="1472439E" w14:textId="77777777" w:rsidR="009C0878" w:rsidRDefault="009C0878" w:rsidP="00C256C9">
            <w:pPr>
              <w:jc w:val="center"/>
              <w:rPr>
                <w:rFonts w:eastAsia="標楷體" w:cs="Times New Roman"/>
              </w:rPr>
            </w:pPr>
            <w:r>
              <w:rPr>
                <w:rFonts w:eastAsia="標楷體" w:cs="Times New Roman" w:hint="eastAsia"/>
              </w:rPr>
              <w:t>Description</w:t>
            </w:r>
          </w:p>
        </w:tc>
      </w:tr>
      <w:tr w:rsidR="00B152FA" w14:paraId="37F5AE98" w14:textId="77777777" w:rsidTr="00B152FA">
        <w:trPr>
          <w:jc w:val="center"/>
        </w:trPr>
        <w:tc>
          <w:tcPr>
            <w:tcW w:w="1384" w:type="dxa"/>
            <w:shd w:val="clear" w:color="auto" w:fill="auto"/>
            <w:tcMar>
              <w:left w:w="108" w:type="dxa"/>
            </w:tcMar>
            <w:vAlign w:val="center"/>
          </w:tcPr>
          <w:p w14:paraId="473CB6BB" w14:textId="77777777" w:rsidR="00B152FA" w:rsidRDefault="00B152FA" w:rsidP="00C256C9">
            <w:pPr>
              <w:jc w:val="center"/>
              <w:rPr>
                <w:rFonts w:eastAsia="標楷體" w:cs="Times New Roman"/>
              </w:rPr>
            </w:pPr>
            <w:r>
              <w:rPr>
                <w:rFonts w:eastAsia="標楷體" w:cs="Times New Roman" w:hint="eastAsia"/>
              </w:rPr>
              <w:t>source</w:t>
            </w:r>
          </w:p>
        </w:tc>
        <w:tc>
          <w:tcPr>
            <w:tcW w:w="2410" w:type="dxa"/>
            <w:shd w:val="clear" w:color="auto" w:fill="auto"/>
            <w:tcMar>
              <w:left w:w="108" w:type="dxa"/>
            </w:tcMar>
            <w:vAlign w:val="center"/>
          </w:tcPr>
          <w:p w14:paraId="7F3B0AA8" w14:textId="77777777" w:rsidR="00B152FA" w:rsidRDefault="00B152FA" w:rsidP="00C256C9">
            <w:pPr>
              <w:jc w:val="center"/>
              <w:rPr>
                <w:rFonts w:eastAsia="標楷體" w:cs="Times New Roman"/>
              </w:rPr>
            </w:pPr>
            <w:r>
              <w:rPr>
                <w:rFonts w:eastAsia="標楷體" w:hint="eastAsia"/>
              </w:rPr>
              <w:t>Integer</w:t>
            </w:r>
          </w:p>
        </w:tc>
        <w:tc>
          <w:tcPr>
            <w:tcW w:w="4728" w:type="dxa"/>
            <w:shd w:val="clear" w:color="auto" w:fill="auto"/>
            <w:tcMar>
              <w:left w:w="108" w:type="dxa"/>
            </w:tcMar>
          </w:tcPr>
          <w:p w14:paraId="1714D05C" w14:textId="77777777" w:rsidR="00B152FA" w:rsidRDefault="00625BFF" w:rsidP="00B152FA">
            <w:pPr>
              <w:rPr>
                <w:rFonts w:eastAsia="標楷體" w:cs="Times New Roman"/>
              </w:rPr>
            </w:pPr>
            <w:r>
              <w:rPr>
                <w:rFonts w:eastAsia="標楷體" w:cs="Times New Roman" w:hint="eastAsia"/>
              </w:rPr>
              <w:t>0</w:t>
            </w:r>
            <w:r>
              <w:rPr>
                <w:rFonts w:eastAsia="標楷體" w:cs="Times New Roman" w:hint="eastAsia"/>
              </w:rPr>
              <w:t>：無定義</w:t>
            </w:r>
          </w:p>
          <w:p w14:paraId="148A20AF" w14:textId="77777777" w:rsidR="00625BFF" w:rsidRDefault="00625BFF" w:rsidP="00B152FA">
            <w:pPr>
              <w:rPr>
                <w:rFonts w:eastAsia="標楷體" w:cs="Times New Roman"/>
              </w:rPr>
            </w:pPr>
            <w:r>
              <w:rPr>
                <w:rFonts w:eastAsia="標楷體" w:cs="Times New Roman" w:hint="eastAsia"/>
              </w:rPr>
              <w:t>1</w:t>
            </w:r>
            <w:r>
              <w:rPr>
                <w:rFonts w:eastAsia="標楷體" w:cs="Times New Roman" w:hint="eastAsia"/>
              </w:rPr>
              <w:t>：</w:t>
            </w:r>
            <w:r>
              <w:rPr>
                <w:rFonts w:eastAsia="標楷體" w:cs="Times New Roman" w:hint="eastAsia"/>
              </w:rPr>
              <w:t>Local</w:t>
            </w:r>
          </w:p>
          <w:p w14:paraId="12148316" w14:textId="77777777" w:rsidR="00625BFF" w:rsidRDefault="00625BFF" w:rsidP="00B152FA">
            <w:pPr>
              <w:rPr>
                <w:rFonts w:eastAsia="標楷體" w:cs="Times New Roman"/>
              </w:rPr>
            </w:pPr>
            <w:r>
              <w:rPr>
                <w:rFonts w:eastAsia="標楷體" w:cs="Times New Roman" w:hint="eastAsia"/>
              </w:rPr>
              <w:t>2</w:t>
            </w:r>
            <w:r>
              <w:rPr>
                <w:rFonts w:eastAsia="標楷體" w:cs="Times New Roman" w:hint="eastAsia"/>
              </w:rPr>
              <w:t>：</w:t>
            </w:r>
            <w:r>
              <w:rPr>
                <w:rFonts w:eastAsia="標楷體" w:cs="Times New Roman" w:hint="eastAsia"/>
              </w:rPr>
              <w:t>Spotify</w:t>
            </w:r>
          </w:p>
        </w:tc>
      </w:tr>
      <w:tr w:rsidR="009C0878" w:rsidRPr="00D30306" w14:paraId="40AD537C" w14:textId="77777777" w:rsidTr="00C256C9">
        <w:trPr>
          <w:jc w:val="center"/>
        </w:trPr>
        <w:tc>
          <w:tcPr>
            <w:tcW w:w="1384" w:type="dxa"/>
            <w:shd w:val="clear" w:color="auto" w:fill="auto"/>
            <w:tcMar>
              <w:left w:w="108" w:type="dxa"/>
            </w:tcMar>
            <w:vAlign w:val="center"/>
          </w:tcPr>
          <w:p w14:paraId="6737E19F" w14:textId="77777777" w:rsidR="009C0878" w:rsidRPr="00D30306" w:rsidRDefault="00CE5BFE" w:rsidP="00C256C9">
            <w:pPr>
              <w:jc w:val="center"/>
              <w:rPr>
                <w:rFonts w:eastAsia="標楷體" w:cs="Times New Roman"/>
              </w:rPr>
            </w:pPr>
            <w:r>
              <w:rPr>
                <w:rFonts w:eastAsia="標楷體" w:cs="Times New Roman" w:hint="eastAsia"/>
              </w:rPr>
              <w:t>album</w:t>
            </w:r>
          </w:p>
        </w:tc>
        <w:tc>
          <w:tcPr>
            <w:tcW w:w="2410" w:type="dxa"/>
            <w:shd w:val="clear" w:color="auto" w:fill="auto"/>
            <w:tcMar>
              <w:left w:w="108" w:type="dxa"/>
            </w:tcMar>
            <w:vAlign w:val="center"/>
          </w:tcPr>
          <w:p w14:paraId="65D779E2" w14:textId="77777777" w:rsidR="009C0878" w:rsidRDefault="00CE5BFE" w:rsidP="00C256C9">
            <w:pPr>
              <w:jc w:val="center"/>
              <w:rPr>
                <w:rFonts w:eastAsia="標楷體"/>
              </w:rPr>
            </w:pPr>
            <w:r w:rsidRPr="00D30306">
              <w:rPr>
                <w:rFonts w:eastAsia="標楷體"/>
              </w:rPr>
              <w:t>Octet String</w:t>
            </w:r>
          </w:p>
        </w:tc>
        <w:tc>
          <w:tcPr>
            <w:tcW w:w="4728" w:type="dxa"/>
            <w:shd w:val="clear" w:color="auto" w:fill="auto"/>
            <w:tcMar>
              <w:left w:w="108" w:type="dxa"/>
            </w:tcMar>
          </w:tcPr>
          <w:p w14:paraId="166BCD3D" w14:textId="77777777" w:rsidR="009C0878" w:rsidRPr="0013615A" w:rsidRDefault="007B0374" w:rsidP="00C256C9">
            <w:pPr>
              <w:rPr>
                <w:rFonts w:eastAsia="標楷體" w:cs="Times New Roman"/>
              </w:rPr>
            </w:pPr>
            <w:r>
              <w:rPr>
                <w:rFonts w:eastAsia="標楷體" w:cs="Times New Roman" w:hint="eastAsia"/>
              </w:rPr>
              <w:t>專輯</w:t>
            </w:r>
          </w:p>
        </w:tc>
      </w:tr>
      <w:tr w:rsidR="009C0878" w:rsidRPr="00D30306" w14:paraId="5304B0CB" w14:textId="77777777" w:rsidTr="00C256C9">
        <w:trPr>
          <w:jc w:val="center"/>
        </w:trPr>
        <w:tc>
          <w:tcPr>
            <w:tcW w:w="1384" w:type="dxa"/>
            <w:shd w:val="clear" w:color="auto" w:fill="auto"/>
            <w:tcMar>
              <w:left w:w="108" w:type="dxa"/>
            </w:tcMar>
            <w:vAlign w:val="center"/>
          </w:tcPr>
          <w:p w14:paraId="546889F9" w14:textId="77777777" w:rsidR="009C0878" w:rsidRPr="00D30306" w:rsidRDefault="007B0374" w:rsidP="00C256C9">
            <w:pPr>
              <w:jc w:val="center"/>
              <w:rPr>
                <w:rFonts w:eastAsia="標楷體" w:cs="Times New Roman"/>
              </w:rPr>
            </w:pPr>
            <w:r>
              <w:rPr>
                <w:rFonts w:eastAsia="標楷體" w:cs="Times New Roman" w:hint="eastAsia"/>
              </w:rPr>
              <w:t>artist</w:t>
            </w:r>
          </w:p>
        </w:tc>
        <w:tc>
          <w:tcPr>
            <w:tcW w:w="2410" w:type="dxa"/>
            <w:shd w:val="clear" w:color="auto" w:fill="auto"/>
            <w:tcMar>
              <w:left w:w="108" w:type="dxa"/>
            </w:tcMar>
            <w:vAlign w:val="center"/>
          </w:tcPr>
          <w:p w14:paraId="4981EBB3" w14:textId="77777777" w:rsidR="009C0878" w:rsidRPr="00D30306" w:rsidRDefault="007B0374"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14:paraId="183C0E7E" w14:textId="77777777" w:rsidR="009C0878" w:rsidRPr="00D30306" w:rsidRDefault="007B0374" w:rsidP="00C256C9">
            <w:pPr>
              <w:rPr>
                <w:rFonts w:eastAsia="標楷體" w:cs="Times New Roman"/>
              </w:rPr>
            </w:pPr>
            <w:r>
              <w:rPr>
                <w:rFonts w:eastAsia="標楷體" w:cs="Times New Roman" w:hint="eastAsia"/>
              </w:rPr>
              <w:t>歌手</w:t>
            </w:r>
          </w:p>
        </w:tc>
      </w:tr>
      <w:tr w:rsidR="009C0878" w:rsidRPr="00D30306" w14:paraId="3A8BFF20" w14:textId="77777777" w:rsidTr="00C256C9">
        <w:trPr>
          <w:jc w:val="center"/>
        </w:trPr>
        <w:tc>
          <w:tcPr>
            <w:tcW w:w="1384" w:type="dxa"/>
            <w:shd w:val="clear" w:color="auto" w:fill="auto"/>
            <w:tcMar>
              <w:left w:w="108" w:type="dxa"/>
            </w:tcMar>
            <w:vAlign w:val="center"/>
          </w:tcPr>
          <w:p w14:paraId="75FF3E59" w14:textId="77777777" w:rsidR="009C0878" w:rsidRPr="00D30306" w:rsidRDefault="00C256C9" w:rsidP="00C256C9">
            <w:pPr>
              <w:jc w:val="center"/>
              <w:rPr>
                <w:rFonts w:eastAsia="標楷體" w:cs="Times New Roman"/>
              </w:rPr>
            </w:pPr>
            <w:r>
              <w:rPr>
                <w:rFonts w:eastAsia="標楷體" w:cs="Times New Roman" w:hint="eastAsia"/>
              </w:rPr>
              <w:t>song</w:t>
            </w:r>
          </w:p>
        </w:tc>
        <w:tc>
          <w:tcPr>
            <w:tcW w:w="2410" w:type="dxa"/>
            <w:shd w:val="clear" w:color="auto" w:fill="auto"/>
            <w:tcMar>
              <w:left w:w="108" w:type="dxa"/>
            </w:tcMar>
            <w:vAlign w:val="center"/>
          </w:tcPr>
          <w:p w14:paraId="5C07DE08" w14:textId="77777777" w:rsidR="009C0878" w:rsidRPr="00D30306" w:rsidRDefault="00A40476"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14:paraId="34DDC2EE" w14:textId="77777777" w:rsidR="009C0878" w:rsidRPr="00D30306" w:rsidRDefault="00A40476" w:rsidP="00C256C9">
            <w:pPr>
              <w:rPr>
                <w:rFonts w:eastAsia="標楷體" w:cs="Times New Roman"/>
              </w:rPr>
            </w:pPr>
            <w:r>
              <w:rPr>
                <w:rFonts w:eastAsia="標楷體" w:cs="Times New Roman" w:hint="eastAsia"/>
              </w:rPr>
              <w:t>歌名</w:t>
            </w:r>
          </w:p>
        </w:tc>
      </w:tr>
      <w:tr w:rsidR="0044666C" w:rsidRPr="00D30306" w14:paraId="30F9279F" w14:textId="77777777" w:rsidTr="00C256C9">
        <w:trPr>
          <w:jc w:val="center"/>
        </w:trPr>
        <w:tc>
          <w:tcPr>
            <w:tcW w:w="1384" w:type="dxa"/>
            <w:shd w:val="clear" w:color="auto" w:fill="auto"/>
            <w:tcMar>
              <w:left w:w="108" w:type="dxa"/>
            </w:tcMar>
            <w:vAlign w:val="center"/>
          </w:tcPr>
          <w:p w14:paraId="27C74039" w14:textId="77777777" w:rsidR="0044666C" w:rsidRDefault="0044666C" w:rsidP="00C256C9">
            <w:pPr>
              <w:jc w:val="center"/>
              <w:rPr>
                <w:rFonts w:eastAsia="標楷體" w:cs="Times New Roman"/>
              </w:rPr>
            </w:pPr>
            <w:r>
              <w:rPr>
                <w:rFonts w:eastAsia="標楷體" w:cs="Times New Roman" w:hint="eastAsia"/>
              </w:rPr>
              <w:t>id</w:t>
            </w:r>
          </w:p>
        </w:tc>
        <w:tc>
          <w:tcPr>
            <w:tcW w:w="2410" w:type="dxa"/>
            <w:shd w:val="clear" w:color="auto" w:fill="auto"/>
            <w:tcMar>
              <w:left w:w="108" w:type="dxa"/>
            </w:tcMar>
            <w:vAlign w:val="center"/>
          </w:tcPr>
          <w:p w14:paraId="21F79D21" w14:textId="77777777" w:rsidR="0044666C" w:rsidRPr="00D30306" w:rsidRDefault="0044666C" w:rsidP="00C256C9">
            <w:pPr>
              <w:jc w:val="center"/>
              <w:rPr>
                <w:rFonts w:eastAsia="標楷體"/>
              </w:rPr>
            </w:pPr>
            <w:r w:rsidRPr="00D30306">
              <w:rPr>
                <w:rFonts w:eastAsia="標楷體"/>
              </w:rPr>
              <w:t>Octet String</w:t>
            </w:r>
          </w:p>
        </w:tc>
        <w:tc>
          <w:tcPr>
            <w:tcW w:w="4728" w:type="dxa"/>
            <w:shd w:val="clear" w:color="auto" w:fill="auto"/>
            <w:tcMar>
              <w:left w:w="108" w:type="dxa"/>
            </w:tcMar>
          </w:tcPr>
          <w:p w14:paraId="3353CD56" w14:textId="77777777" w:rsidR="0044666C" w:rsidRDefault="0044666C" w:rsidP="00C256C9">
            <w:pPr>
              <w:rPr>
                <w:rFonts w:eastAsia="標楷體" w:cs="Times New Roman"/>
              </w:rPr>
            </w:pPr>
            <w:r>
              <w:rPr>
                <w:rFonts w:eastAsia="標楷體" w:cs="Times New Roman" w:hint="eastAsia"/>
              </w:rPr>
              <w:t>歌曲</w:t>
            </w:r>
            <w:r>
              <w:rPr>
                <w:rFonts w:eastAsia="標楷體" w:cs="Times New Roman" w:hint="eastAsia"/>
              </w:rPr>
              <w:t>ID</w:t>
            </w:r>
          </w:p>
        </w:tc>
      </w:tr>
      <w:tr w:rsidR="00B24049" w:rsidRPr="00D30306" w14:paraId="26698AA1" w14:textId="77777777" w:rsidTr="00C256C9">
        <w:trPr>
          <w:jc w:val="center"/>
        </w:trPr>
        <w:tc>
          <w:tcPr>
            <w:tcW w:w="1384" w:type="dxa"/>
            <w:shd w:val="clear" w:color="auto" w:fill="auto"/>
            <w:tcMar>
              <w:left w:w="108" w:type="dxa"/>
            </w:tcMar>
            <w:vAlign w:val="center"/>
          </w:tcPr>
          <w:p w14:paraId="6171CE42" w14:textId="77777777" w:rsidR="00B24049" w:rsidRDefault="00B24049" w:rsidP="00C256C9">
            <w:pPr>
              <w:jc w:val="center"/>
              <w:rPr>
                <w:rFonts w:eastAsia="標楷體" w:cs="Times New Roman"/>
              </w:rPr>
            </w:pPr>
            <w:r>
              <w:rPr>
                <w:rFonts w:eastAsia="標楷體" w:cs="Times New Roman" w:hint="eastAsia"/>
              </w:rPr>
              <w:t>host</w:t>
            </w:r>
          </w:p>
        </w:tc>
        <w:tc>
          <w:tcPr>
            <w:tcW w:w="2410" w:type="dxa"/>
            <w:shd w:val="clear" w:color="auto" w:fill="auto"/>
            <w:tcMar>
              <w:left w:w="108" w:type="dxa"/>
            </w:tcMar>
            <w:vAlign w:val="center"/>
          </w:tcPr>
          <w:p w14:paraId="6602AF76" w14:textId="77777777" w:rsidR="00B24049" w:rsidRPr="00D30306" w:rsidRDefault="00B24049" w:rsidP="00C256C9">
            <w:pPr>
              <w:jc w:val="center"/>
              <w:rPr>
                <w:rFonts w:eastAsia="標楷體"/>
              </w:rPr>
            </w:pPr>
            <w:r w:rsidRPr="00D30306">
              <w:rPr>
                <w:rFonts w:eastAsia="標楷體"/>
              </w:rPr>
              <w:t>Octet String</w:t>
            </w:r>
          </w:p>
        </w:tc>
        <w:tc>
          <w:tcPr>
            <w:tcW w:w="4728" w:type="dxa"/>
            <w:shd w:val="clear" w:color="auto" w:fill="auto"/>
            <w:tcMar>
              <w:left w:w="108" w:type="dxa"/>
            </w:tcMar>
          </w:tcPr>
          <w:p w14:paraId="10123AE1" w14:textId="77777777" w:rsidR="00B24049" w:rsidRDefault="00C70010" w:rsidP="00E947B2">
            <w:pPr>
              <w:rPr>
                <w:rFonts w:eastAsia="標楷體" w:cs="Times New Roman"/>
              </w:rPr>
            </w:pPr>
            <w:r>
              <w:rPr>
                <w:rFonts w:eastAsia="標楷體" w:cs="Times New Roman" w:hint="eastAsia"/>
              </w:rPr>
              <w:t>歌曲</w:t>
            </w:r>
            <w:r w:rsidR="00B24049">
              <w:rPr>
                <w:rFonts w:eastAsia="標楷體" w:cs="Times New Roman" w:hint="eastAsia"/>
              </w:rPr>
              <w:t>來源網址</w:t>
            </w:r>
          </w:p>
        </w:tc>
      </w:tr>
      <w:tr w:rsidR="00B24049" w:rsidRPr="00D30306" w14:paraId="7AAB40B9" w14:textId="77777777" w:rsidTr="00C256C9">
        <w:trPr>
          <w:jc w:val="center"/>
        </w:trPr>
        <w:tc>
          <w:tcPr>
            <w:tcW w:w="1384" w:type="dxa"/>
            <w:shd w:val="clear" w:color="auto" w:fill="auto"/>
            <w:tcMar>
              <w:left w:w="108" w:type="dxa"/>
            </w:tcMar>
            <w:vAlign w:val="center"/>
          </w:tcPr>
          <w:p w14:paraId="39F80181" w14:textId="77777777" w:rsidR="00B24049" w:rsidRDefault="00B24049" w:rsidP="00C256C9">
            <w:pPr>
              <w:jc w:val="center"/>
              <w:rPr>
                <w:rFonts w:eastAsia="標楷體" w:cs="Times New Roman"/>
              </w:rPr>
            </w:pPr>
            <w:r>
              <w:rPr>
                <w:rFonts w:eastAsia="標楷體" w:cs="Times New Roman" w:hint="eastAsia"/>
              </w:rPr>
              <w:t>file</w:t>
            </w:r>
          </w:p>
        </w:tc>
        <w:tc>
          <w:tcPr>
            <w:tcW w:w="2410" w:type="dxa"/>
            <w:shd w:val="clear" w:color="auto" w:fill="auto"/>
            <w:tcMar>
              <w:left w:w="108" w:type="dxa"/>
            </w:tcMar>
            <w:vAlign w:val="center"/>
          </w:tcPr>
          <w:p w14:paraId="7A5E827C" w14:textId="77777777" w:rsidR="00B24049" w:rsidRPr="00D30306" w:rsidRDefault="00B24049" w:rsidP="00C256C9">
            <w:pPr>
              <w:jc w:val="center"/>
              <w:rPr>
                <w:rFonts w:eastAsia="標楷體"/>
              </w:rPr>
            </w:pPr>
            <w:r w:rsidRPr="00D30306">
              <w:rPr>
                <w:rFonts w:eastAsia="標楷體"/>
              </w:rPr>
              <w:t>Octet String</w:t>
            </w:r>
          </w:p>
        </w:tc>
        <w:tc>
          <w:tcPr>
            <w:tcW w:w="4728" w:type="dxa"/>
            <w:shd w:val="clear" w:color="auto" w:fill="auto"/>
            <w:tcMar>
              <w:left w:w="108" w:type="dxa"/>
            </w:tcMar>
          </w:tcPr>
          <w:p w14:paraId="16C0B9F9" w14:textId="77777777" w:rsidR="00B24049" w:rsidRPr="00D30306" w:rsidRDefault="00C70010" w:rsidP="00E947B2">
            <w:pPr>
              <w:rPr>
                <w:rFonts w:eastAsia="標楷體" w:cs="Times New Roman"/>
              </w:rPr>
            </w:pPr>
            <w:r>
              <w:rPr>
                <w:rFonts w:eastAsia="標楷體" w:cs="Times New Roman" w:hint="eastAsia"/>
              </w:rPr>
              <w:t>歌曲</w:t>
            </w:r>
            <w:r w:rsidR="00B24049">
              <w:rPr>
                <w:rFonts w:eastAsia="標楷體" w:cs="Times New Roman" w:hint="eastAsia"/>
              </w:rPr>
              <w:t>檔案名</w:t>
            </w:r>
          </w:p>
        </w:tc>
      </w:tr>
    </w:tbl>
    <w:p w14:paraId="16DEED0D" w14:textId="77777777" w:rsidR="00427CCF" w:rsidRPr="00427CCF" w:rsidRDefault="00427CCF" w:rsidP="00611DC2"/>
    <w:p w14:paraId="0138B84F" w14:textId="77777777" w:rsidR="00427CCF" w:rsidRPr="009C0878" w:rsidRDefault="00427CCF" w:rsidP="00611DC2"/>
    <w:p w14:paraId="78036518" w14:textId="77777777" w:rsidR="00611DC2" w:rsidRDefault="00611DC2" w:rsidP="00611DC2">
      <w:r>
        <w:rPr>
          <w:rFonts w:hint="eastAsia"/>
        </w:rPr>
        <w:t>Example</w:t>
      </w:r>
      <w:r>
        <w:rPr>
          <w:rFonts w:hint="eastAsia"/>
        </w:rPr>
        <w:t>：</w:t>
      </w:r>
    </w:p>
    <w:p w14:paraId="354A44FA" w14:textId="77777777" w:rsidR="00611DC2" w:rsidRDefault="00611DC2" w:rsidP="00611DC2">
      <w:r>
        <w:rPr>
          <w:rFonts w:hint="eastAsia"/>
        </w:rPr>
        <w:t>{</w:t>
      </w:r>
    </w:p>
    <w:p w14:paraId="7D45088D" w14:textId="77777777" w:rsidR="0030642F" w:rsidRDefault="0030642F" w:rsidP="0030642F">
      <w:pPr>
        <w:ind w:firstLine="480"/>
      </w:pPr>
      <w:r>
        <w:t>"</w:t>
      </w:r>
      <w:r w:rsidR="00F85CA9">
        <w:rPr>
          <w:rFonts w:hint="eastAsia"/>
        </w:rPr>
        <w:t>source</w:t>
      </w:r>
      <w:r>
        <w:t>":</w:t>
      </w:r>
      <w:r>
        <w:rPr>
          <w:rFonts w:hint="eastAsia"/>
        </w:rPr>
        <w:t xml:space="preserve"> </w:t>
      </w:r>
      <w:r w:rsidR="001B6639">
        <w:rPr>
          <w:rFonts w:hint="eastAsia"/>
        </w:rPr>
        <w:t>2</w:t>
      </w:r>
      <w:r>
        <w:t>,</w:t>
      </w:r>
    </w:p>
    <w:p w14:paraId="5C661257" w14:textId="77777777" w:rsidR="009F437A" w:rsidRDefault="00611DC2" w:rsidP="009F437A">
      <w:r>
        <w:rPr>
          <w:rFonts w:hint="eastAsia"/>
        </w:rPr>
        <w:tab/>
      </w:r>
      <w:r w:rsidR="009F437A">
        <w:t>"</w:t>
      </w:r>
      <w:r w:rsidR="009F437A">
        <w:rPr>
          <w:rFonts w:hint="eastAsia"/>
        </w:rPr>
        <w:t>album</w:t>
      </w:r>
      <w:r w:rsidR="00ED5A14">
        <w:t>":</w:t>
      </w:r>
      <w:r w:rsidR="004A425E">
        <w:rPr>
          <w:rFonts w:hint="eastAsia"/>
        </w:rPr>
        <w:t xml:space="preserve"> </w:t>
      </w:r>
      <w:r w:rsidR="009F437A">
        <w:t>"</w:t>
      </w:r>
      <w:r w:rsidR="004A425E">
        <w:rPr>
          <w:rFonts w:hint="eastAsia"/>
        </w:rPr>
        <w:t>a</w:t>
      </w:r>
      <w:r w:rsidR="009F437A">
        <w:rPr>
          <w:rFonts w:hint="eastAsia"/>
        </w:rPr>
        <w:t>ltar</w:t>
      </w:r>
      <w:r w:rsidR="004A425E">
        <w:rPr>
          <w:rFonts w:hint="eastAsia"/>
        </w:rPr>
        <w:t>s of m</w:t>
      </w:r>
      <w:r w:rsidR="009F437A">
        <w:rPr>
          <w:rFonts w:hint="eastAsia"/>
        </w:rPr>
        <w:t>adness</w:t>
      </w:r>
      <w:r w:rsidR="009F437A">
        <w:t>",</w:t>
      </w:r>
    </w:p>
    <w:p w14:paraId="52DA7D07" w14:textId="77777777" w:rsidR="009F437A" w:rsidRDefault="009F437A" w:rsidP="009F437A">
      <w:r>
        <w:tab/>
        <w:t>"</w:t>
      </w:r>
      <w:r w:rsidR="00ED5A14">
        <w:rPr>
          <w:rFonts w:hint="eastAsia"/>
        </w:rPr>
        <w:t>artist</w:t>
      </w:r>
      <w:r w:rsidR="00ED5A14">
        <w:t>":</w:t>
      </w:r>
      <w:r w:rsidR="004A425E">
        <w:rPr>
          <w:rFonts w:hint="eastAsia"/>
        </w:rPr>
        <w:t xml:space="preserve"> </w:t>
      </w:r>
      <w:r w:rsidR="00ED5A14">
        <w:t>"</w:t>
      </w:r>
      <w:r w:rsidR="004A425E">
        <w:rPr>
          <w:rFonts w:hint="eastAsia"/>
        </w:rPr>
        <w:t>morbid a</w:t>
      </w:r>
      <w:r w:rsidR="00BF280C">
        <w:rPr>
          <w:rFonts w:hint="eastAsia"/>
        </w:rPr>
        <w:t>ngel</w:t>
      </w:r>
      <w:r w:rsidR="00ED5A14">
        <w:t>"</w:t>
      </w:r>
      <w:r>
        <w:t>,</w:t>
      </w:r>
    </w:p>
    <w:p w14:paraId="22FB6530" w14:textId="77777777" w:rsidR="009F437A" w:rsidRDefault="004A425E" w:rsidP="009F437A">
      <w:r>
        <w:rPr>
          <w:rFonts w:hint="eastAsia"/>
        </w:rPr>
        <w:tab/>
        <w:t>"song</w:t>
      </w:r>
      <w:r w:rsidR="009F437A">
        <w:rPr>
          <w:rFonts w:hint="eastAsia"/>
        </w:rPr>
        <w:t>": "</w:t>
      </w:r>
      <w:r>
        <w:rPr>
          <w:rFonts w:hint="eastAsia"/>
        </w:rPr>
        <w:t>immortal rites</w:t>
      </w:r>
      <w:r w:rsidR="009F437A">
        <w:rPr>
          <w:rFonts w:hint="eastAsia"/>
        </w:rPr>
        <w:t>",</w:t>
      </w:r>
    </w:p>
    <w:p w14:paraId="2165AEA4" w14:textId="77777777" w:rsidR="0044666C" w:rsidRDefault="0044666C" w:rsidP="009F437A">
      <w:r>
        <w:rPr>
          <w:rFonts w:hint="eastAsia"/>
        </w:rPr>
        <w:tab/>
        <w:t>"id": "xxxxxxxxxxxxxxxxxxxxxx"</w:t>
      </w:r>
    </w:p>
    <w:p w14:paraId="54E99900" w14:textId="77777777" w:rsidR="00611DC2" w:rsidRDefault="00611DC2" w:rsidP="00611DC2">
      <w:r>
        <w:rPr>
          <w:rFonts w:hint="eastAsia"/>
        </w:rPr>
        <w:t>}</w:t>
      </w:r>
    </w:p>
    <w:p w14:paraId="209F8385" w14:textId="77777777" w:rsidR="00611DC2" w:rsidRDefault="001B6639">
      <w:r>
        <w:t>O</w:t>
      </w:r>
      <w:r>
        <w:rPr>
          <w:rFonts w:hint="eastAsia"/>
        </w:rPr>
        <w:t>r</w:t>
      </w:r>
    </w:p>
    <w:p w14:paraId="22855C16" w14:textId="77777777" w:rsidR="001B6639" w:rsidRDefault="001B6639" w:rsidP="001B6639">
      <w:r>
        <w:rPr>
          <w:rFonts w:hint="eastAsia"/>
        </w:rPr>
        <w:t>{</w:t>
      </w:r>
    </w:p>
    <w:p w14:paraId="712A7881" w14:textId="77777777" w:rsidR="001B6639" w:rsidRDefault="001B6639" w:rsidP="001B6639">
      <w:pPr>
        <w:ind w:firstLine="480"/>
      </w:pPr>
      <w:r>
        <w:t>"</w:t>
      </w:r>
      <w:r>
        <w:rPr>
          <w:rFonts w:hint="eastAsia"/>
        </w:rPr>
        <w:t>source</w:t>
      </w:r>
      <w:r>
        <w:t>":</w:t>
      </w:r>
      <w:r>
        <w:rPr>
          <w:rFonts w:hint="eastAsia"/>
        </w:rPr>
        <w:t xml:space="preserve"> </w:t>
      </w:r>
      <w:r w:rsidR="00AB43F6">
        <w:rPr>
          <w:rFonts w:hint="eastAsia"/>
        </w:rPr>
        <w:t>1</w:t>
      </w:r>
      <w:r>
        <w:t>,</w:t>
      </w:r>
    </w:p>
    <w:p w14:paraId="055DD5C4" w14:textId="77777777" w:rsidR="001B6639" w:rsidRDefault="001B6639" w:rsidP="001B6639">
      <w:r>
        <w:rPr>
          <w:rFonts w:hint="eastAsia"/>
        </w:rPr>
        <w:tab/>
      </w:r>
      <w:r>
        <w:t>"</w:t>
      </w:r>
      <w:r>
        <w:rPr>
          <w:rFonts w:hint="eastAsia"/>
        </w:rPr>
        <w:t>album</w:t>
      </w:r>
      <w:r>
        <w:t>":</w:t>
      </w:r>
      <w:r>
        <w:rPr>
          <w:rFonts w:hint="eastAsia"/>
        </w:rPr>
        <w:t xml:space="preserve"> </w:t>
      </w:r>
      <w:r>
        <w:t>"</w:t>
      </w:r>
      <w:r>
        <w:rPr>
          <w:rFonts w:hint="eastAsia"/>
        </w:rPr>
        <w:t>altars of madness</w:t>
      </w:r>
      <w:r>
        <w:t>",</w:t>
      </w:r>
    </w:p>
    <w:p w14:paraId="7BDE7F11" w14:textId="77777777" w:rsidR="001B6639" w:rsidRDefault="001B6639" w:rsidP="001B6639">
      <w:r>
        <w:tab/>
        <w:t>"</w:t>
      </w:r>
      <w:r>
        <w:rPr>
          <w:rFonts w:hint="eastAsia"/>
        </w:rPr>
        <w:t>artist</w:t>
      </w:r>
      <w:r>
        <w:t>":</w:t>
      </w:r>
      <w:r>
        <w:rPr>
          <w:rFonts w:hint="eastAsia"/>
        </w:rPr>
        <w:t xml:space="preserve"> </w:t>
      </w:r>
      <w:r>
        <w:t>"</w:t>
      </w:r>
      <w:r>
        <w:rPr>
          <w:rFonts w:hint="eastAsia"/>
        </w:rPr>
        <w:t>morbid angel</w:t>
      </w:r>
      <w:r>
        <w:t>",</w:t>
      </w:r>
    </w:p>
    <w:p w14:paraId="21BD983A" w14:textId="77777777" w:rsidR="001B6639" w:rsidRDefault="001B6639" w:rsidP="001B6639">
      <w:r>
        <w:rPr>
          <w:rFonts w:hint="eastAsia"/>
        </w:rPr>
        <w:lastRenderedPageBreak/>
        <w:tab/>
        <w:t>"song": "immortal rites",</w:t>
      </w:r>
    </w:p>
    <w:p w14:paraId="0185B607" w14:textId="77777777" w:rsidR="002B5383" w:rsidRDefault="001B6639" w:rsidP="002B5383">
      <w:r>
        <w:rPr>
          <w:rFonts w:hint="eastAsia"/>
        </w:rPr>
        <w:tab/>
      </w:r>
      <w:r w:rsidR="002B5383">
        <w:t>"</w:t>
      </w:r>
      <w:r w:rsidR="002B5383">
        <w:rPr>
          <w:rFonts w:hint="eastAsia"/>
        </w:rPr>
        <w:t>host</w:t>
      </w:r>
      <w:r w:rsidR="002B5383">
        <w:t>":"</w:t>
      </w:r>
      <w:r w:rsidR="002B5383">
        <w:rPr>
          <w:rFonts w:hint="eastAsia"/>
        </w:rPr>
        <w:t>h</w:t>
      </w:r>
      <w:r w:rsidR="002B5383" w:rsidRPr="001117F7">
        <w:rPr>
          <w:rFonts w:hint="eastAsia"/>
        </w:rPr>
        <w:t>ttp</w:t>
      </w:r>
      <w:r w:rsidR="002B5383">
        <w:rPr>
          <w:rFonts w:hint="eastAsia"/>
        </w:rPr>
        <w:t>s</w:t>
      </w:r>
      <w:r w:rsidR="002B5383" w:rsidRPr="001117F7">
        <w:rPr>
          <w:rFonts w:hint="eastAsia"/>
        </w:rPr>
        <w:t>://</w:t>
      </w:r>
      <w:r w:rsidR="002B5383">
        <w:rPr>
          <w:rFonts w:hint="eastAsia"/>
        </w:rPr>
        <w:t>iiideasmartbuilding.sytes.net</w:t>
      </w:r>
      <w:r w:rsidR="002B5383" w:rsidRPr="001117F7">
        <w:rPr>
          <w:rFonts w:hint="eastAsia"/>
        </w:rPr>
        <w:t>/story/</w:t>
      </w:r>
      <w:r w:rsidR="002B5383">
        <w:t>"</w:t>
      </w:r>
      <w:r w:rsidR="002B5383">
        <w:rPr>
          <w:rFonts w:hint="eastAsia"/>
        </w:rPr>
        <w:t>,</w:t>
      </w:r>
    </w:p>
    <w:p w14:paraId="01A4CC91" w14:textId="77777777" w:rsidR="001B6639" w:rsidRDefault="002B5383" w:rsidP="002B5383">
      <w:r>
        <w:rPr>
          <w:rFonts w:hint="eastAsia"/>
        </w:rPr>
        <w:tab/>
      </w:r>
      <w:r>
        <w:t>"</w:t>
      </w:r>
      <w:r>
        <w:rPr>
          <w:rFonts w:hint="eastAsia"/>
        </w:rPr>
        <w:t>file</w:t>
      </w:r>
      <w:r>
        <w:t>":</w:t>
      </w:r>
      <w:r>
        <w:rPr>
          <w:rFonts w:hint="eastAsia"/>
        </w:rPr>
        <w:t xml:space="preserve"> </w:t>
      </w:r>
      <w:r>
        <w:t>"</w:t>
      </w:r>
      <w:r w:rsidR="000A33A4">
        <w:rPr>
          <w:rFonts w:hint="eastAsia"/>
        </w:rPr>
        <w:t>tokyoHot</w:t>
      </w:r>
      <w:r>
        <w:rPr>
          <w:rFonts w:hint="eastAsia"/>
        </w:rPr>
        <w:t>.mp3</w:t>
      </w:r>
      <w:r>
        <w:t>"</w:t>
      </w:r>
    </w:p>
    <w:p w14:paraId="2A4875A0" w14:textId="77777777" w:rsidR="001B6639" w:rsidRDefault="001B6639" w:rsidP="001B6639">
      <w:r>
        <w:rPr>
          <w:rFonts w:hint="eastAsia"/>
        </w:rPr>
        <w:t>}</w:t>
      </w:r>
    </w:p>
    <w:p w14:paraId="38D53AC6" w14:textId="77777777" w:rsidR="001B6639" w:rsidRDefault="001B6639"/>
    <w:p w14:paraId="673C9F99" w14:textId="77777777" w:rsidR="00366D7B" w:rsidRDefault="00366D7B" w:rsidP="00366D7B">
      <w:pPr>
        <w:pStyle w:val="31"/>
        <w:numPr>
          <w:ilvl w:val="4"/>
          <w:numId w:val="2"/>
        </w:numPr>
      </w:pPr>
      <w:r>
        <w:rPr>
          <w:rFonts w:hint="eastAsia"/>
        </w:rPr>
        <w:t xml:space="preserve">Semantic Word Response PDU </w:t>
      </w:r>
      <w:r w:rsidR="00A91062">
        <w:rPr>
          <w:rFonts w:hint="eastAsia"/>
        </w:rPr>
        <w:t xml:space="preserve">story </w:t>
      </w:r>
      <w:r>
        <w:rPr>
          <w:rFonts w:hint="eastAsia"/>
        </w:rPr>
        <w:t>JSON Format</w:t>
      </w:r>
    </w:p>
    <w:p w14:paraId="1BC394B0" w14:textId="77777777" w:rsidR="00366D7B" w:rsidRDefault="00366D7B" w:rsidP="00366D7B">
      <w:r>
        <w:rPr>
          <w:rFonts w:hint="eastAsia"/>
        </w:rPr>
        <w:t xml:space="preserve">JSON music Format </w:t>
      </w:r>
    </w:p>
    <w:tbl>
      <w:tblPr>
        <w:tblStyle w:val="af8"/>
        <w:tblW w:w="8522" w:type="dxa"/>
        <w:jc w:val="center"/>
        <w:tblLook w:val="04A0" w:firstRow="1" w:lastRow="0" w:firstColumn="1" w:lastColumn="0" w:noHBand="0" w:noVBand="1"/>
      </w:tblPr>
      <w:tblGrid>
        <w:gridCol w:w="1384"/>
        <w:gridCol w:w="2410"/>
        <w:gridCol w:w="4728"/>
      </w:tblGrid>
      <w:tr w:rsidR="00366D7B" w14:paraId="273D066D" w14:textId="77777777" w:rsidTr="00C256C9">
        <w:trPr>
          <w:jc w:val="center"/>
        </w:trPr>
        <w:tc>
          <w:tcPr>
            <w:tcW w:w="1384" w:type="dxa"/>
            <w:shd w:val="clear" w:color="auto" w:fill="DDD9C3" w:themeFill="background2" w:themeFillShade="E6"/>
            <w:tcMar>
              <w:left w:w="108" w:type="dxa"/>
            </w:tcMar>
            <w:vAlign w:val="center"/>
          </w:tcPr>
          <w:p w14:paraId="392BF130" w14:textId="77777777" w:rsidR="00366D7B" w:rsidRDefault="00366D7B" w:rsidP="00C256C9">
            <w:pPr>
              <w:jc w:val="center"/>
              <w:rPr>
                <w:rFonts w:eastAsia="標楷體" w:cs="Times New Roman"/>
              </w:rPr>
            </w:pPr>
            <w:r>
              <w:rPr>
                <w:rFonts w:eastAsia="標楷體" w:cs="Times New Roman" w:hint="eastAsia"/>
              </w:rPr>
              <w:t>Name</w:t>
            </w:r>
          </w:p>
        </w:tc>
        <w:tc>
          <w:tcPr>
            <w:tcW w:w="2410" w:type="dxa"/>
            <w:shd w:val="clear" w:color="auto" w:fill="DDD9C3" w:themeFill="background2" w:themeFillShade="E6"/>
            <w:tcMar>
              <w:left w:w="108" w:type="dxa"/>
            </w:tcMar>
            <w:vAlign w:val="center"/>
          </w:tcPr>
          <w:p w14:paraId="65D0A2B1" w14:textId="77777777" w:rsidR="00366D7B" w:rsidRDefault="00366D7B" w:rsidP="00C256C9">
            <w:pPr>
              <w:jc w:val="center"/>
              <w:rPr>
                <w:rFonts w:eastAsia="標楷體" w:cs="Times New Roman"/>
              </w:rPr>
            </w:pPr>
            <w:r>
              <w:rPr>
                <w:rFonts w:eastAsia="標楷體" w:cs="Times New Roman" w:hint="eastAsia"/>
              </w:rPr>
              <w:t>Value Data Type</w:t>
            </w:r>
          </w:p>
        </w:tc>
        <w:tc>
          <w:tcPr>
            <w:tcW w:w="4728" w:type="dxa"/>
            <w:shd w:val="clear" w:color="auto" w:fill="DDD9C3" w:themeFill="background2" w:themeFillShade="E6"/>
            <w:tcMar>
              <w:left w:w="108" w:type="dxa"/>
            </w:tcMar>
          </w:tcPr>
          <w:p w14:paraId="0FFE3B7E" w14:textId="77777777" w:rsidR="00366D7B" w:rsidRDefault="00366D7B" w:rsidP="00C256C9">
            <w:pPr>
              <w:jc w:val="center"/>
              <w:rPr>
                <w:rFonts w:eastAsia="標楷體" w:cs="Times New Roman"/>
              </w:rPr>
            </w:pPr>
            <w:r>
              <w:rPr>
                <w:rFonts w:eastAsia="標楷體" w:cs="Times New Roman" w:hint="eastAsia"/>
              </w:rPr>
              <w:t>Description</w:t>
            </w:r>
          </w:p>
        </w:tc>
      </w:tr>
      <w:tr w:rsidR="00366D7B" w:rsidRPr="00D30306" w14:paraId="1E18AC64" w14:textId="77777777" w:rsidTr="00C256C9">
        <w:trPr>
          <w:jc w:val="center"/>
        </w:trPr>
        <w:tc>
          <w:tcPr>
            <w:tcW w:w="1384" w:type="dxa"/>
            <w:shd w:val="clear" w:color="auto" w:fill="auto"/>
            <w:tcMar>
              <w:left w:w="108" w:type="dxa"/>
            </w:tcMar>
            <w:vAlign w:val="center"/>
          </w:tcPr>
          <w:p w14:paraId="6B2C392B" w14:textId="77777777" w:rsidR="00366D7B" w:rsidRPr="00D30306" w:rsidRDefault="00C256C9" w:rsidP="00C256C9">
            <w:pPr>
              <w:jc w:val="center"/>
              <w:rPr>
                <w:rFonts w:eastAsia="標楷體" w:cs="Times New Roman"/>
              </w:rPr>
            </w:pPr>
            <w:r>
              <w:rPr>
                <w:rFonts w:eastAsia="標楷體" w:cs="Times New Roman" w:hint="eastAsia"/>
              </w:rPr>
              <w:t>story</w:t>
            </w:r>
          </w:p>
        </w:tc>
        <w:tc>
          <w:tcPr>
            <w:tcW w:w="2410" w:type="dxa"/>
            <w:shd w:val="clear" w:color="auto" w:fill="auto"/>
            <w:tcMar>
              <w:left w:w="108" w:type="dxa"/>
            </w:tcMar>
            <w:vAlign w:val="center"/>
          </w:tcPr>
          <w:p w14:paraId="1A9A21F5" w14:textId="77777777" w:rsidR="00366D7B" w:rsidRDefault="00366D7B" w:rsidP="00C256C9">
            <w:pPr>
              <w:jc w:val="center"/>
              <w:rPr>
                <w:rFonts w:eastAsia="標楷體"/>
              </w:rPr>
            </w:pPr>
            <w:r w:rsidRPr="00D30306">
              <w:rPr>
                <w:rFonts w:eastAsia="標楷體"/>
              </w:rPr>
              <w:t>Octet String</w:t>
            </w:r>
          </w:p>
        </w:tc>
        <w:tc>
          <w:tcPr>
            <w:tcW w:w="4728" w:type="dxa"/>
            <w:shd w:val="clear" w:color="auto" w:fill="auto"/>
            <w:tcMar>
              <w:left w:w="108" w:type="dxa"/>
            </w:tcMar>
          </w:tcPr>
          <w:p w14:paraId="261566E2" w14:textId="77777777" w:rsidR="00366D7B" w:rsidRPr="0013615A" w:rsidRDefault="0093173A" w:rsidP="00C256C9">
            <w:pPr>
              <w:rPr>
                <w:rFonts w:eastAsia="標楷體" w:cs="Times New Roman"/>
              </w:rPr>
            </w:pPr>
            <w:r>
              <w:rPr>
                <w:rFonts w:eastAsia="標楷體" w:cs="Times New Roman" w:hint="eastAsia"/>
              </w:rPr>
              <w:t>故事名稱</w:t>
            </w:r>
          </w:p>
        </w:tc>
      </w:tr>
      <w:tr w:rsidR="001117F7" w:rsidRPr="00D30306" w14:paraId="2492FEA0" w14:textId="77777777" w:rsidTr="00C256C9">
        <w:trPr>
          <w:jc w:val="center"/>
        </w:trPr>
        <w:tc>
          <w:tcPr>
            <w:tcW w:w="1384" w:type="dxa"/>
            <w:shd w:val="clear" w:color="auto" w:fill="auto"/>
            <w:tcMar>
              <w:left w:w="108" w:type="dxa"/>
            </w:tcMar>
            <w:vAlign w:val="center"/>
          </w:tcPr>
          <w:p w14:paraId="339A4C53" w14:textId="77777777" w:rsidR="001117F7" w:rsidRDefault="001117F7" w:rsidP="00C256C9">
            <w:pPr>
              <w:jc w:val="center"/>
              <w:rPr>
                <w:rFonts w:eastAsia="標楷體" w:cs="Times New Roman"/>
              </w:rPr>
            </w:pPr>
            <w:r>
              <w:rPr>
                <w:rFonts w:eastAsia="標楷體" w:cs="Times New Roman" w:hint="eastAsia"/>
              </w:rPr>
              <w:t>host</w:t>
            </w:r>
          </w:p>
        </w:tc>
        <w:tc>
          <w:tcPr>
            <w:tcW w:w="2410" w:type="dxa"/>
            <w:shd w:val="clear" w:color="auto" w:fill="auto"/>
            <w:tcMar>
              <w:left w:w="108" w:type="dxa"/>
            </w:tcMar>
            <w:vAlign w:val="center"/>
          </w:tcPr>
          <w:p w14:paraId="416ED761" w14:textId="77777777" w:rsidR="001117F7" w:rsidRPr="00D30306" w:rsidRDefault="001117F7" w:rsidP="00C256C9">
            <w:pPr>
              <w:jc w:val="center"/>
              <w:rPr>
                <w:rFonts w:eastAsia="標楷體"/>
              </w:rPr>
            </w:pPr>
            <w:r w:rsidRPr="00D30306">
              <w:rPr>
                <w:rFonts w:eastAsia="標楷體"/>
              </w:rPr>
              <w:t>Octet String</w:t>
            </w:r>
          </w:p>
        </w:tc>
        <w:tc>
          <w:tcPr>
            <w:tcW w:w="4728" w:type="dxa"/>
            <w:shd w:val="clear" w:color="auto" w:fill="auto"/>
            <w:tcMar>
              <w:left w:w="108" w:type="dxa"/>
            </w:tcMar>
          </w:tcPr>
          <w:p w14:paraId="54498C2A" w14:textId="77777777" w:rsidR="001117F7" w:rsidRDefault="001117F7" w:rsidP="00C256C9">
            <w:pPr>
              <w:rPr>
                <w:rFonts w:eastAsia="標楷體" w:cs="Times New Roman"/>
              </w:rPr>
            </w:pPr>
            <w:r>
              <w:rPr>
                <w:rFonts w:eastAsia="標楷體" w:cs="Times New Roman" w:hint="eastAsia"/>
              </w:rPr>
              <w:t>故事來源網址</w:t>
            </w:r>
          </w:p>
        </w:tc>
      </w:tr>
      <w:tr w:rsidR="00366D7B" w:rsidRPr="00D30306" w14:paraId="4EAD7FEE" w14:textId="77777777" w:rsidTr="00C256C9">
        <w:trPr>
          <w:jc w:val="center"/>
        </w:trPr>
        <w:tc>
          <w:tcPr>
            <w:tcW w:w="1384" w:type="dxa"/>
            <w:shd w:val="clear" w:color="auto" w:fill="auto"/>
            <w:tcMar>
              <w:left w:w="108" w:type="dxa"/>
            </w:tcMar>
            <w:vAlign w:val="center"/>
          </w:tcPr>
          <w:p w14:paraId="363F1206" w14:textId="77777777" w:rsidR="00366D7B" w:rsidRPr="00D30306" w:rsidRDefault="00C256C9" w:rsidP="00C256C9">
            <w:pPr>
              <w:jc w:val="center"/>
              <w:rPr>
                <w:rFonts w:eastAsia="標楷體" w:cs="Times New Roman"/>
              </w:rPr>
            </w:pPr>
            <w:r>
              <w:rPr>
                <w:rFonts w:eastAsia="標楷體" w:cs="Times New Roman" w:hint="eastAsia"/>
              </w:rPr>
              <w:t>file</w:t>
            </w:r>
          </w:p>
        </w:tc>
        <w:tc>
          <w:tcPr>
            <w:tcW w:w="2410" w:type="dxa"/>
            <w:shd w:val="clear" w:color="auto" w:fill="auto"/>
            <w:tcMar>
              <w:left w:w="108" w:type="dxa"/>
            </w:tcMar>
            <w:vAlign w:val="center"/>
          </w:tcPr>
          <w:p w14:paraId="2CA3381D" w14:textId="77777777" w:rsidR="00366D7B" w:rsidRPr="00D30306" w:rsidRDefault="00366D7B" w:rsidP="00C256C9">
            <w:pPr>
              <w:jc w:val="center"/>
              <w:rPr>
                <w:rFonts w:eastAsia="標楷體" w:cs="Times New Roman"/>
              </w:rPr>
            </w:pPr>
            <w:r w:rsidRPr="00D30306">
              <w:rPr>
                <w:rFonts w:eastAsia="標楷體"/>
              </w:rPr>
              <w:t>Octet String</w:t>
            </w:r>
          </w:p>
        </w:tc>
        <w:tc>
          <w:tcPr>
            <w:tcW w:w="4728" w:type="dxa"/>
            <w:shd w:val="clear" w:color="auto" w:fill="auto"/>
            <w:tcMar>
              <w:left w:w="108" w:type="dxa"/>
            </w:tcMar>
          </w:tcPr>
          <w:p w14:paraId="0CAC7267" w14:textId="77777777" w:rsidR="00366D7B" w:rsidRPr="00D30306" w:rsidRDefault="00B16E17" w:rsidP="00C256C9">
            <w:pPr>
              <w:rPr>
                <w:rFonts w:eastAsia="標楷體" w:cs="Times New Roman"/>
              </w:rPr>
            </w:pPr>
            <w:r>
              <w:rPr>
                <w:rFonts w:eastAsia="標楷體" w:cs="Times New Roman" w:hint="eastAsia"/>
              </w:rPr>
              <w:t>故事</w:t>
            </w:r>
            <w:r w:rsidR="001117F7">
              <w:rPr>
                <w:rFonts w:eastAsia="標楷體" w:cs="Times New Roman" w:hint="eastAsia"/>
              </w:rPr>
              <w:t>檔案名</w:t>
            </w:r>
          </w:p>
        </w:tc>
      </w:tr>
    </w:tbl>
    <w:p w14:paraId="7111B53C" w14:textId="77777777" w:rsidR="00366D7B" w:rsidRPr="00427CCF" w:rsidRDefault="00366D7B" w:rsidP="00366D7B"/>
    <w:p w14:paraId="4F62AE97" w14:textId="77777777" w:rsidR="00366D7B" w:rsidRPr="009C0878" w:rsidRDefault="00366D7B" w:rsidP="00366D7B"/>
    <w:p w14:paraId="17D0B0FF" w14:textId="77777777" w:rsidR="00366D7B" w:rsidRDefault="00366D7B" w:rsidP="00366D7B">
      <w:r>
        <w:rPr>
          <w:rFonts w:hint="eastAsia"/>
        </w:rPr>
        <w:t>Example</w:t>
      </w:r>
      <w:r>
        <w:rPr>
          <w:rFonts w:hint="eastAsia"/>
        </w:rPr>
        <w:t>：</w:t>
      </w:r>
    </w:p>
    <w:p w14:paraId="3C22EDD2" w14:textId="77777777" w:rsidR="00366D7B" w:rsidRDefault="00366D7B" w:rsidP="00366D7B">
      <w:r>
        <w:rPr>
          <w:rFonts w:hint="eastAsia"/>
        </w:rPr>
        <w:t>{</w:t>
      </w:r>
    </w:p>
    <w:p w14:paraId="230A5A32" w14:textId="77777777" w:rsidR="00366D7B" w:rsidRDefault="00366D7B" w:rsidP="00366D7B">
      <w:r>
        <w:rPr>
          <w:rFonts w:hint="eastAsia"/>
        </w:rPr>
        <w:tab/>
      </w:r>
      <w:r>
        <w:t>"</w:t>
      </w:r>
      <w:r w:rsidR="000359EE">
        <w:rPr>
          <w:rFonts w:hint="eastAsia"/>
        </w:rPr>
        <w:t>story</w:t>
      </w:r>
      <w:r>
        <w:t>":</w:t>
      </w:r>
      <w:r>
        <w:rPr>
          <w:rFonts w:hint="eastAsia"/>
        </w:rPr>
        <w:t xml:space="preserve"> </w:t>
      </w:r>
      <w:r>
        <w:t>"</w:t>
      </w:r>
      <w:r w:rsidR="00B16E17">
        <w:rPr>
          <w:rFonts w:hint="eastAsia"/>
        </w:rPr>
        <w:t>玉圃團</w:t>
      </w:r>
      <w:r>
        <w:t>",</w:t>
      </w:r>
    </w:p>
    <w:p w14:paraId="5F32FFE3" w14:textId="77777777" w:rsidR="00366D7B" w:rsidRDefault="00366D7B" w:rsidP="00366D7B">
      <w:r>
        <w:tab/>
        <w:t>"</w:t>
      </w:r>
      <w:r w:rsidR="001117F7">
        <w:rPr>
          <w:rFonts w:hint="eastAsia"/>
        </w:rPr>
        <w:t>host</w:t>
      </w:r>
      <w:r>
        <w:t>":</w:t>
      </w:r>
      <w:r w:rsidR="001117F7">
        <w:t>"</w:t>
      </w:r>
      <w:r w:rsidR="001117F7">
        <w:rPr>
          <w:rFonts w:hint="eastAsia"/>
        </w:rPr>
        <w:t>h</w:t>
      </w:r>
      <w:r w:rsidR="001117F7" w:rsidRPr="001117F7">
        <w:rPr>
          <w:rFonts w:hint="eastAsia"/>
        </w:rPr>
        <w:t>ttp</w:t>
      </w:r>
      <w:r w:rsidR="00CD371F">
        <w:rPr>
          <w:rFonts w:hint="eastAsia"/>
        </w:rPr>
        <w:t>s</w:t>
      </w:r>
      <w:r w:rsidR="001117F7" w:rsidRPr="001117F7">
        <w:rPr>
          <w:rFonts w:hint="eastAsia"/>
        </w:rPr>
        <w:t>://</w:t>
      </w:r>
      <w:r w:rsidR="00CD371F">
        <w:rPr>
          <w:rFonts w:hint="eastAsia"/>
        </w:rPr>
        <w:t>iiideasmartbuilding.sytes.net</w:t>
      </w:r>
      <w:r w:rsidR="001117F7" w:rsidRPr="001117F7">
        <w:rPr>
          <w:rFonts w:hint="eastAsia"/>
        </w:rPr>
        <w:t>/story/</w:t>
      </w:r>
      <w:r w:rsidR="001117F7">
        <w:t>"</w:t>
      </w:r>
      <w:r w:rsidR="001117F7">
        <w:rPr>
          <w:rFonts w:hint="eastAsia"/>
        </w:rPr>
        <w:t>,</w:t>
      </w:r>
    </w:p>
    <w:p w14:paraId="428F8B7F" w14:textId="77777777" w:rsidR="001117F7" w:rsidRDefault="001117F7" w:rsidP="00366D7B">
      <w:r>
        <w:rPr>
          <w:rFonts w:hint="eastAsia"/>
        </w:rPr>
        <w:tab/>
      </w:r>
      <w:r>
        <w:t>"</w:t>
      </w:r>
      <w:r w:rsidR="000359EE">
        <w:rPr>
          <w:rFonts w:hint="eastAsia"/>
        </w:rPr>
        <w:t>file</w:t>
      </w:r>
      <w:r>
        <w:t>":</w:t>
      </w:r>
      <w:r>
        <w:rPr>
          <w:rFonts w:hint="eastAsia"/>
        </w:rPr>
        <w:t xml:space="preserve"> </w:t>
      </w:r>
      <w:r>
        <w:t>"</w:t>
      </w:r>
      <w:r>
        <w:rPr>
          <w:rFonts w:hint="eastAsia"/>
        </w:rPr>
        <w:t>happy_sod.mp3</w:t>
      </w:r>
      <w:r>
        <w:t>"</w:t>
      </w:r>
    </w:p>
    <w:p w14:paraId="17E74D6C" w14:textId="77777777" w:rsidR="00366D7B" w:rsidRDefault="00366D7B" w:rsidP="00366D7B">
      <w:r>
        <w:rPr>
          <w:rFonts w:hint="eastAsia"/>
        </w:rPr>
        <w:t>}</w:t>
      </w:r>
    </w:p>
    <w:p w14:paraId="1F91EA40" w14:textId="77777777" w:rsidR="00366D7B" w:rsidRDefault="00366D7B"/>
    <w:p w14:paraId="3BD44DB3" w14:textId="77777777" w:rsidR="00B34661" w:rsidRDefault="005331F7">
      <w:pPr>
        <w:pStyle w:val="11"/>
        <w:numPr>
          <w:ilvl w:val="0"/>
          <w:numId w:val="2"/>
        </w:numPr>
        <w:rPr>
          <w:rFonts w:ascii="Times New Roman" w:eastAsia="標楷體" w:hAnsi="Times New Roman"/>
        </w:rPr>
      </w:pPr>
      <w:bookmarkStart w:id="338" w:name="_Ref472332198"/>
      <w:bookmarkStart w:id="339" w:name="_Toc479769069"/>
      <w:bookmarkEnd w:id="338"/>
      <w:r>
        <w:rPr>
          <w:rFonts w:ascii="Times New Roman" w:eastAsia="標楷體" w:hAnsi="Times New Roman"/>
        </w:rPr>
        <w:t>Notes</w:t>
      </w:r>
      <w:bookmarkEnd w:id="339"/>
    </w:p>
    <w:p w14:paraId="5AB5AB8F" w14:textId="77777777" w:rsidR="00B34661" w:rsidRDefault="00B34661"/>
    <w:sectPr w:rsidR="00B34661" w:rsidSect="00B34661">
      <w:pgSz w:w="11906" w:h="16838"/>
      <w:pgMar w:top="1440" w:right="1800" w:bottom="1440" w:left="1800" w:header="0" w:footer="0" w:gutter="0"/>
      <w:cols w:space="720"/>
      <w:formProt w:val="0"/>
      <w:titlePg/>
      <w:docGrid w:type="lines" w:linePitch="36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5" w:author="161003" w:date="2017-03-22T16:17:00Z" w:initials="R">
    <w:p w14:paraId="3CD3A6AA" w14:textId="77777777" w:rsidR="00E947B2" w:rsidRDefault="00E947B2">
      <w:r>
        <w:rPr>
          <w:rFonts w:ascii="Liberation Serif" w:eastAsia="DejaVu Sans" w:hAnsi="Liberation Serif" w:cs="Noto Sans CJK TC Regular"/>
          <w:szCs w:val="24"/>
          <w:lang w:eastAsia="en-US" w:bidi="en-US"/>
        </w:rPr>
        <w:t>新增</w:t>
      </w:r>
      <w:r>
        <w:rPr>
          <w:rFonts w:ascii="Liberation Serif" w:eastAsia="DejaVu Sans" w:hAnsi="Liberation Serif" w:cs="Noto Sans CJK TC Regular"/>
          <w:szCs w:val="24"/>
          <w:lang w:eastAsia="en-US" w:bidi="en-US"/>
        </w:rPr>
        <w:t>level request-status</w:t>
      </w:r>
    </w:p>
  </w:comment>
  <w:comment w:id="111" w:author="161003" w:date="2017-03-22T16:17:00Z" w:initials="R">
    <w:p w14:paraId="1EADA0C6" w14:textId="77777777" w:rsidR="00E947B2" w:rsidRDefault="00E947B2">
      <w:r>
        <w:rPr>
          <w:rFonts w:ascii="Liberation Serif" w:eastAsia="DejaVu Sans" w:hAnsi="Liberation Serif" w:cs="Noto Sans CJK TC Regular"/>
          <w:szCs w:val="24"/>
          <w:lang w:eastAsia="en-US" w:bidi="en-US"/>
        </w:rPr>
        <w:t>新增</w:t>
      </w:r>
      <w:r>
        <w:rPr>
          <w:rFonts w:ascii="Liberation Serif" w:eastAsia="DejaVu Sans" w:hAnsi="Liberation Serif" w:cs="Noto Sans CJK TC Regular"/>
          <w:szCs w:val="24"/>
          <w:lang w:eastAsia="en-US" w:bidi="en-US"/>
        </w:rPr>
        <w:t xml:space="preserve">level </w:t>
      </w:r>
      <w:r>
        <w:rPr>
          <w:rFonts w:ascii="Liberation Serif" w:eastAsia="DejaVu Sans" w:hAnsi="Liberation Serif" w:cs="Noto Sans CJK TC Regular"/>
          <w:szCs w:val="24"/>
          <w:lang w:eastAsia="en-US" w:bidi="en-US"/>
        </w:rPr>
        <w:t>之</w:t>
      </w:r>
      <w:r>
        <w:rPr>
          <w:rFonts w:ascii="Liberation Serif" w:eastAsia="DejaVu Sans" w:hAnsi="Liberation Serif" w:cs="Noto Sans CJK TC Regular"/>
          <w:szCs w:val="24"/>
          <w:lang w:eastAsia="en-US" w:bidi="en-US"/>
        </w:rPr>
        <w:t xml:space="preserve"> key</w:t>
      </w:r>
    </w:p>
  </w:comment>
  <w:comment w:id="118" w:author="161003" w:date="2017-03-22T16:17:00Z" w:initials="R">
    <w:p w14:paraId="05FD9DAE" w14:textId="77777777" w:rsidR="00E947B2" w:rsidRDefault="00E947B2">
      <w:r>
        <w:rPr>
          <w:rFonts w:ascii="Liberation Serif" w:eastAsia="DejaVu Sans" w:hAnsi="Liberation Serif" w:cs="Noto Sans CJK TC Regular"/>
          <w:szCs w:val="24"/>
          <w:lang w:eastAsia="en-US" w:bidi="en-US"/>
        </w:rPr>
        <w:t>新增音量查詢</w:t>
      </w:r>
    </w:p>
  </w:comment>
  <w:comment w:id="220" w:author="161003" w:date="2017-03-22T16:17:00Z" w:initials="R">
    <w:p w14:paraId="6D96D634" w14:textId="77777777" w:rsidR="00E947B2" w:rsidRDefault="00E947B2">
      <w:r>
        <w:rPr>
          <w:rFonts w:ascii="Liberation Serif" w:eastAsia="DejaVu Sans" w:hAnsi="Liberation Serif" w:cs="Noto Sans CJK TC Regular"/>
          <w:szCs w:val="24"/>
          <w:lang w:eastAsia="en-US" w:bidi="en-US"/>
        </w:rPr>
        <w:t>音量大小</w:t>
      </w:r>
      <w:r>
        <w:rPr>
          <w:rFonts w:ascii="Liberation Serif" w:eastAsia="DejaVu Sans" w:hAnsi="Liberation Serif" w:cs="Noto Sans CJK TC Regular"/>
          <w:szCs w:val="24"/>
          <w:lang w:eastAsia="en-US" w:bidi="en-US"/>
        </w:rPr>
        <w:t>Status Response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D3A6AA" w15:done="0"/>
  <w15:commentEx w15:paraId="1EADA0C6" w15:done="0"/>
  <w15:commentEx w15:paraId="05FD9DAE" w15:done="0"/>
  <w15:commentEx w15:paraId="6D96D6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3680F8" w14:textId="77777777" w:rsidR="005E5888" w:rsidRDefault="005E5888" w:rsidP="0060379B">
      <w:r>
        <w:separator/>
      </w:r>
    </w:p>
  </w:endnote>
  <w:endnote w:type="continuationSeparator" w:id="0">
    <w:p w14:paraId="7E196A10" w14:textId="77777777" w:rsidR="005E5888" w:rsidRDefault="005E5888" w:rsidP="006037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 w:name="Liberation Sans">
    <w:altName w:val="Arial"/>
    <w:charset w:val="01"/>
    <w:family w:val="swiss"/>
    <w:pitch w:val="variable"/>
  </w:font>
  <w:font w:name="文泉驛微米黑">
    <w:altName w:val="新細明體"/>
    <w:panose1 w:val="00000000000000000000"/>
    <w:charset w:val="88"/>
    <w:family w:val="roman"/>
    <w:notTrueType/>
    <w:pitch w:val="default"/>
  </w:font>
  <w:font w:name="Noto Sans CJK TC Regular">
    <w:altName w:val="Times New Roman"/>
    <w:panose1 w:val="00000000000000000000"/>
    <w:charset w:val="00"/>
    <w:family w:val="roman"/>
    <w:notTrueType/>
    <w:pitch w:val="default"/>
  </w:font>
  <w:font w:name="Monospace">
    <w:altName w:val="Times New Roman"/>
    <w:charset w:val="01"/>
    <w:family w:val="roman"/>
    <w:pitch w:val="variable"/>
  </w:font>
  <w:font w:name="Liberation Serif">
    <w:altName w:val="Times New Roman"/>
    <w:charset w:val="01"/>
    <w:family w:val="roman"/>
    <w:pitch w:val="variable"/>
  </w:font>
  <w:font w:name="DejaVu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1249DC0" w14:textId="77777777" w:rsidR="005E5888" w:rsidRDefault="005E5888" w:rsidP="0060379B">
      <w:r>
        <w:separator/>
      </w:r>
    </w:p>
  </w:footnote>
  <w:footnote w:type="continuationSeparator" w:id="0">
    <w:p w14:paraId="56C3E331" w14:textId="77777777" w:rsidR="005E5888" w:rsidRDefault="005E5888" w:rsidP="006037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A75DE2"/>
    <w:multiLevelType w:val="multilevel"/>
    <w:tmpl w:val="F864B238"/>
    <w:lvl w:ilvl="0">
      <w:start w:val="1"/>
      <w:numFmt w:val="decimal"/>
      <w:pStyle w:val="11"/>
      <w:lvlText w:val="%1."/>
      <w:lvlJc w:val="left"/>
      <w:pPr>
        <w:ind w:left="425" w:hanging="425"/>
      </w:pPr>
    </w:lvl>
    <w:lvl w:ilvl="1">
      <w:start w:val="1"/>
      <w:numFmt w:val="decimal"/>
      <w:pStyle w:val="21"/>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41"/>
      <w:lvlText w:val="%1.%2.%3.%4."/>
      <w:lvlJc w:val="left"/>
      <w:pPr>
        <w:ind w:left="851" w:hanging="851"/>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50C67585"/>
    <w:multiLevelType w:val="multilevel"/>
    <w:tmpl w:val="C568E11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pStyle w:val="31"/>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68EE32E6"/>
    <w:multiLevelType w:val="multilevel"/>
    <w:tmpl w:val="ACF6D826"/>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rPr>
        <w:b/>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B34661"/>
    <w:rsid w:val="000359EE"/>
    <w:rsid w:val="00052B73"/>
    <w:rsid w:val="000A33A4"/>
    <w:rsid w:val="001117F7"/>
    <w:rsid w:val="0013615A"/>
    <w:rsid w:val="001B6639"/>
    <w:rsid w:val="001B69D1"/>
    <w:rsid w:val="001F71FF"/>
    <w:rsid w:val="00254C2F"/>
    <w:rsid w:val="0026344A"/>
    <w:rsid w:val="00290797"/>
    <w:rsid w:val="00294F0A"/>
    <w:rsid w:val="002B456D"/>
    <w:rsid w:val="002B5383"/>
    <w:rsid w:val="0030642F"/>
    <w:rsid w:val="00311796"/>
    <w:rsid w:val="00366D7B"/>
    <w:rsid w:val="00392AE9"/>
    <w:rsid w:val="003E3CBB"/>
    <w:rsid w:val="003F4849"/>
    <w:rsid w:val="00427CCF"/>
    <w:rsid w:val="00435B37"/>
    <w:rsid w:val="00436883"/>
    <w:rsid w:val="0044666C"/>
    <w:rsid w:val="00481862"/>
    <w:rsid w:val="0048349B"/>
    <w:rsid w:val="00495C42"/>
    <w:rsid w:val="004A001A"/>
    <w:rsid w:val="004A425E"/>
    <w:rsid w:val="004B2C9A"/>
    <w:rsid w:val="004F611B"/>
    <w:rsid w:val="004F6C64"/>
    <w:rsid w:val="005331F7"/>
    <w:rsid w:val="00534480"/>
    <w:rsid w:val="00562912"/>
    <w:rsid w:val="005E5888"/>
    <w:rsid w:val="005F283B"/>
    <w:rsid w:val="00601475"/>
    <w:rsid w:val="0060379B"/>
    <w:rsid w:val="006064B3"/>
    <w:rsid w:val="00611DC2"/>
    <w:rsid w:val="00625BFF"/>
    <w:rsid w:val="006A686D"/>
    <w:rsid w:val="006D52D3"/>
    <w:rsid w:val="006E37A6"/>
    <w:rsid w:val="006F01E1"/>
    <w:rsid w:val="006F096C"/>
    <w:rsid w:val="00707010"/>
    <w:rsid w:val="0071166F"/>
    <w:rsid w:val="00766EC9"/>
    <w:rsid w:val="007B0374"/>
    <w:rsid w:val="007E7D24"/>
    <w:rsid w:val="008704FB"/>
    <w:rsid w:val="008D745C"/>
    <w:rsid w:val="0093173A"/>
    <w:rsid w:val="00931D17"/>
    <w:rsid w:val="00934DF4"/>
    <w:rsid w:val="0094142F"/>
    <w:rsid w:val="00957C1C"/>
    <w:rsid w:val="0096002D"/>
    <w:rsid w:val="009912F9"/>
    <w:rsid w:val="009A7FDB"/>
    <w:rsid w:val="009C0878"/>
    <w:rsid w:val="009C45F0"/>
    <w:rsid w:val="009D2323"/>
    <w:rsid w:val="009D711A"/>
    <w:rsid w:val="009F437A"/>
    <w:rsid w:val="00A37673"/>
    <w:rsid w:val="00A40476"/>
    <w:rsid w:val="00A91062"/>
    <w:rsid w:val="00AB43F6"/>
    <w:rsid w:val="00AC1E4A"/>
    <w:rsid w:val="00AC59F8"/>
    <w:rsid w:val="00AD53C5"/>
    <w:rsid w:val="00AD54C0"/>
    <w:rsid w:val="00AD5AE0"/>
    <w:rsid w:val="00B152FA"/>
    <w:rsid w:val="00B16E17"/>
    <w:rsid w:val="00B24049"/>
    <w:rsid w:val="00B34661"/>
    <w:rsid w:val="00BE558F"/>
    <w:rsid w:val="00BF280C"/>
    <w:rsid w:val="00C256C9"/>
    <w:rsid w:val="00C50CCF"/>
    <w:rsid w:val="00C63FFE"/>
    <w:rsid w:val="00C70010"/>
    <w:rsid w:val="00C858DE"/>
    <w:rsid w:val="00C860A1"/>
    <w:rsid w:val="00CA1382"/>
    <w:rsid w:val="00CB09CF"/>
    <w:rsid w:val="00CD371F"/>
    <w:rsid w:val="00CE5BFE"/>
    <w:rsid w:val="00D22E5C"/>
    <w:rsid w:val="00D246E7"/>
    <w:rsid w:val="00D30306"/>
    <w:rsid w:val="00D44904"/>
    <w:rsid w:val="00D60875"/>
    <w:rsid w:val="00D667E8"/>
    <w:rsid w:val="00D708E7"/>
    <w:rsid w:val="00DB12B5"/>
    <w:rsid w:val="00DC1B28"/>
    <w:rsid w:val="00E43FB0"/>
    <w:rsid w:val="00E540A3"/>
    <w:rsid w:val="00E64828"/>
    <w:rsid w:val="00E947B2"/>
    <w:rsid w:val="00ED5A14"/>
    <w:rsid w:val="00F043D0"/>
    <w:rsid w:val="00F119C6"/>
    <w:rsid w:val="00F121E6"/>
    <w:rsid w:val="00F3287B"/>
    <w:rsid w:val="00F34F22"/>
    <w:rsid w:val="00F5308B"/>
    <w:rsid w:val="00F85CA9"/>
    <w:rsid w:val="00F861B4"/>
    <w:rsid w:val="00F87C32"/>
    <w:rsid w:val="00F87D2B"/>
    <w:rsid w:val="00FA24B4"/>
    <w:rsid w:val="00FB3516"/>
    <w:rsid w:val="00FD5B5E"/>
    <w:rsid w:val="00FE489E"/>
    <w:rsid w:val="00FF464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D0EB8B"/>
  <w15:docId w15:val="{E86B4217-0CDA-4F4B-86A3-7B72CBC7B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01B4E"/>
    <w:pPr>
      <w:widowControl w:val="0"/>
    </w:pPr>
    <w:rPr>
      <w:rFonts w:ascii="Times New Roman"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標題 11"/>
    <w:basedOn w:val="a"/>
    <w:autoRedefine/>
    <w:uiPriority w:val="9"/>
    <w:qFormat/>
    <w:rsid w:val="00E22CCE"/>
    <w:pPr>
      <w:keepNext/>
      <w:numPr>
        <w:numId w:val="1"/>
      </w:numPr>
      <w:spacing w:before="180" w:after="180" w:line="720" w:lineRule="auto"/>
      <w:outlineLvl w:val="0"/>
    </w:pPr>
    <w:rPr>
      <w:rFonts w:asciiTheme="majorHAnsi" w:eastAsiaTheme="majorEastAsia" w:hAnsiTheme="majorHAnsi" w:cstheme="majorBidi"/>
      <w:b/>
      <w:bCs/>
      <w:sz w:val="32"/>
      <w:szCs w:val="52"/>
    </w:rPr>
  </w:style>
  <w:style w:type="paragraph" w:customStyle="1" w:styleId="21">
    <w:name w:val="標題 21"/>
    <w:basedOn w:val="a"/>
    <w:autoRedefine/>
    <w:uiPriority w:val="9"/>
    <w:unhideWhenUsed/>
    <w:qFormat/>
    <w:rsid w:val="006A35E8"/>
    <w:pPr>
      <w:keepNext/>
      <w:numPr>
        <w:ilvl w:val="1"/>
        <w:numId w:val="1"/>
      </w:numPr>
      <w:spacing w:line="720" w:lineRule="auto"/>
      <w:outlineLvl w:val="1"/>
    </w:pPr>
    <w:rPr>
      <w:rFonts w:eastAsiaTheme="majorEastAsia" w:cs="Times New Roman"/>
      <w:b/>
      <w:bCs/>
      <w:sz w:val="28"/>
      <w:szCs w:val="48"/>
    </w:rPr>
  </w:style>
  <w:style w:type="paragraph" w:customStyle="1" w:styleId="31">
    <w:name w:val="標題 31"/>
    <w:basedOn w:val="a"/>
    <w:autoRedefine/>
    <w:uiPriority w:val="9"/>
    <w:unhideWhenUsed/>
    <w:qFormat/>
    <w:rsid w:val="00427CCF"/>
    <w:pPr>
      <w:keepNext/>
      <w:numPr>
        <w:ilvl w:val="3"/>
        <w:numId w:val="2"/>
      </w:numPr>
      <w:spacing w:line="720" w:lineRule="auto"/>
      <w:outlineLvl w:val="2"/>
    </w:pPr>
    <w:rPr>
      <w:rFonts w:eastAsia="標楷體" w:cstheme="majorBidi"/>
      <w:b/>
      <w:bCs/>
      <w:szCs w:val="24"/>
    </w:rPr>
  </w:style>
  <w:style w:type="paragraph" w:customStyle="1" w:styleId="41">
    <w:name w:val="標題 41"/>
    <w:basedOn w:val="a"/>
    <w:autoRedefine/>
    <w:uiPriority w:val="9"/>
    <w:unhideWhenUsed/>
    <w:qFormat/>
    <w:rsid w:val="00F35F83"/>
    <w:pPr>
      <w:keepNext/>
      <w:numPr>
        <w:ilvl w:val="3"/>
        <w:numId w:val="1"/>
      </w:numPr>
      <w:spacing w:line="720" w:lineRule="auto"/>
      <w:outlineLvl w:val="3"/>
    </w:pPr>
    <w:rPr>
      <w:rFonts w:eastAsiaTheme="majorEastAsia" w:cs="Times New Roman"/>
      <w:b/>
      <w:sz w:val="28"/>
      <w:szCs w:val="28"/>
    </w:rPr>
  </w:style>
  <w:style w:type="character" w:customStyle="1" w:styleId="a3">
    <w:name w:val="無間距 字元"/>
    <w:basedOn w:val="a0"/>
    <w:uiPriority w:val="1"/>
    <w:qFormat/>
    <w:rsid w:val="008F2FF4"/>
    <w:rPr>
      <w:rFonts w:ascii="Times New Roman" w:hAnsi="Times New Roman" w:cs="Times New Roman"/>
    </w:rPr>
  </w:style>
  <w:style w:type="character" w:customStyle="1" w:styleId="a4">
    <w:name w:val="註解方塊文字 字元"/>
    <w:basedOn w:val="a0"/>
    <w:uiPriority w:val="99"/>
    <w:semiHidden/>
    <w:qFormat/>
    <w:rsid w:val="00EB2032"/>
    <w:rPr>
      <w:rFonts w:asciiTheme="majorHAnsi" w:eastAsiaTheme="majorEastAsia" w:hAnsiTheme="majorHAnsi" w:cstheme="majorBidi"/>
      <w:sz w:val="18"/>
      <w:szCs w:val="18"/>
    </w:rPr>
  </w:style>
  <w:style w:type="character" w:customStyle="1" w:styleId="1">
    <w:name w:val="標題 1 字元"/>
    <w:basedOn w:val="a0"/>
    <w:link w:val="1"/>
    <w:uiPriority w:val="9"/>
    <w:qFormat/>
    <w:rsid w:val="00E22CCE"/>
    <w:rPr>
      <w:rFonts w:asciiTheme="majorHAnsi" w:eastAsiaTheme="majorEastAsia" w:hAnsiTheme="majorHAnsi" w:cstheme="majorBidi"/>
      <w:b/>
      <w:bCs/>
      <w:sz w:val="32"/>
      <w:szCs w:val="52"/>
    </w:rPr>
  </w:style>
  <w:style w:type="character" w:customStyle="1" w:styleId="2">
    <w:name w:val="標題 2 字元"/>
    <w:basedOn w:val="a0"/>
    <w:link w:val="2"/>
    <w:uiPriority w:val="9"/>
    <w:qFormat/>
    <w:rsid w:val="006A35E8"/>
    <w:rPr>
      <w:rFonts w:ascii="Times New Roman" w:eastAsiaTheme="majorEastAsia" w:hAnsi="Times New Roman" w:cs="Times New Roman"/>
      <w:b/>
      <w:bCs/>
      <w:sz w:val="28"/>
      <w:szCs w:val="48"/>
    </w:rPr>
  </w:style>
  <w:style w:type="character" w:customStyle="1" w:styleId="InternetLink">
    <w:name w:val="Internet Link"/>
    <w:basedOn w:val="a0"/>
    <w:uiPriority w:val="99"/>
    <w:unhideWhenUsed/>
    <w:rsid w:val="00521B8B"/>
    <w:rPr>
      <w:color w:val="0000FF" w:themeColor="hyperlink"/>
      <w:u w:val="single"/>
    </w:rPr>
  </w:style>
  <w:style w:type="character" w:customStyle="1" w:styleId="a5">
    <w:name w:val="頁首 字元"/>
    <w:basedOn w:val="a0"/>
    <w:uiPriority w:val="99"/>
    <w:qFormat/>
    <w:rsid w:val="0093365B"/>
    <w:rPr>
      <w:sz w:val="20"/>
      <w:szCs w:val="20"/>
    </w:rPr>
  </w:style>
  <w:style w:type="character" w:customStyle="1" w:styleId="a6">
    <w:name w:val="頁尾 字元"/>
    <w:basedOn w:val="a0"/>
    <w:uiPriority w:val="99"/>
    <w:qFormat/>
    <w:rsid w:val="0093365B"/>
    <w:rPr>
      <w:sz w:val="20"/>
      <w:szCs w:val="20"/>
    </w:rPr>
  </w:style>
  <w:style w:type="character" w:customStyle="1" w:styleId="3">
    <w:name w:val="標題 3 字元"/>
    <w:basedOn w:val="a0"/>
    <w:link w:val="3"/>
    <w:uiPriority w:val="9"/>
    <w:qFormat/>
    <w:rsid w:val="00A6711B"/>
    <w:rPr>
      <w:rFonts w:ascii="Times New Roman" w:eastAsia="標楷體" w:hAnsi="Times New Roman" w:cstheme="majorBidi"/>
      <w:b/>
      <w:bCs/>
      <w:szCs w:val="24"/>
    </w:rPr>
  </w:style>
  <w:style w:type="character" w:customStyle="1" w:styleId="4">
    <w:name w:val="標題 4 字元"/>
    <w:basedOn w:val="a0"/>
    <w:link w:val="4"/>
    <w:uiPriority w:val="9"/>
    <w:qFormat/>
    <w:rsid w:val="00F35F83"/>
    <w:rPr>
      <w:rFonts w:ascii="Times New Roman" w:eastAsiaTheme="majorEastAsia" w:hAnsi="Times New Roman" w:cs="Times New Roman"/>
      <w:b/>
      <w:sz w:val="28"/>
      <w:szCs w:val="28"/>
    </w:rPr>
  </w:style>
  <w:style w:type="character" w:customStyle="1" w:styleId="apple-converted-space">
    <w:name w:val="apple-converted-space"/>
    <w:basedOn w:val="a0"/>
    <w:qFormat/>
    <w:rsid w:val="0063686B"/>
  </w:style>
  <w:style w:type="character" w:customStyle="1" w:styleId="a7">
    <w:name w:val="標題 字元"/>
    <w:basedOn w:val="a0"/>
    <w:uiPriority w:val="10"/>
    <w:qFormat/>
    <w:rsid w:val="0048367F"/>
    <w:rPr>
      <w:rFonts w:asciiTheme="majorHAnsi" w:eastAsia="新細明體" w:hAnsiTheme="majorHAnsi" w:cstheme="majorBidi"/>
      <w:b/>
      <w:bCs/>
      <w:sz w:val="32"/>
      <w:szCs w:val="32"/>
    </w:rPr>
  </w:style>
  <w:style w:type="character" w:customStyle="1" w:styleId="a8">
    <w:name w:val="副標題 字元"/>
    <w:basedOn w:val="a0"/>
    <w:uiPriority w:val="11"/>
    <w:qFormat/>
    <w:rsid w:val="0048367F"/>
    <w:rPr>
      <w:rFonts w:asciiTheme="majorHAnsi" w:eastAsia="新細明體" w:hAnsiTheme="majorHAnsi" w:cstheme="majorBidi"/>
      <w:i/>
      <w:iCs/>
      <w:szCs w:val="24"/>
    </w:rPr>
  </w:style>
  <w:style w:type="character" w:customStyle="1" w:styleId="ccmtdefault">
    <w:name w:val="ccmtdefault"/>
    <w:basedOn w:val="a0"/>
    <w:qFormat/>
    <w:rsid w:val="00555B51"/>
  </w:style>
  <w:style w:type="character" w:customStyle="1" w:styleId="sac">
    <w:name w:val="sac"/>
    <w:basedOn w:val="a0"/>
    <w:qFormat/>
    <w:rsid w:val="009B2656"/>
  </w:style>
  <w:style w:type="character" w:customStyle="1" w:styleId="a9">
    <w:name w:val="文件引導模式 字元"/>
    <w:basedOn w:val="a0"/>
    <w:uiPriority w:val="99"/>
    <w:semiHidden/>
    <w:qFormat/>
    <w:rsid w:val="00C12A01"/>
    <w:rPr>
      <w:rFonts w:ascii="新細明體" w:eastAsia="新細明體" w:hAnsi="新細明體"/>
      <w:sz w:val="18"/>
      <w:szCs w:val="18"/>
    </w:rPr>
  </w:style>
  <w:style w:type="character" w:styleId="aa">
    <w:name w:val="annotation reference"/>
    <w:basedOn w:val="a0"/>
    <w:uiPriority w:val="99"/>
    <w:semiHidden/>
    <w:unhideWhenUsed/>
    <w:qFormat/>
    <w:rsid w:val="00FD72F3"/>
    <w:rPr>
      <w:sz w:val="18"/>
      <w:szCs w:val="18"/>
    </w:rPr>
  </w:style>
  <w:style w:type="character" w:customStyle="1" w:styleId="ab">
    <w:name w:val="註解文字 字元"/>
    <w:basedOn w:val="a0"/>
    <w:uiPriority w:val="99"/>
    <w:semiHidden/>
    <w:qFormat/>
    <w:rsid w:val="00FD72F3"/>
    <w:rPr>
      <w:rFonts w:ascii="Times New Roman" w:hAnsi="Times New Roman"/>
    </w:rPr>
  </w:style>
  <w:style w:type="character" w:customStyle="1" w:styleId="ac">
    <w:name w:val="註解主旨 字元"/>
    <w:basedOn w:val="ab"/>
    <w:uiPriority w:val="99"/>
    <w:semiHidden/>
    <w:qFormat/>
    <w:rsid w:val="00FD72F3"/>
    <w:rPr>
      <w:rFonts w:ascii="Times New Roman" w:hAnsi="Times New Roman"/>
      <w:b/>
      <w:bCs/>
    </w:rPr>
  </w:style>
  <w:style w:type="character" w:customStyle="1" w:styleId="ListLabel1">
    <w:name w:val="ListLabel 1"/>
    <w:qFormat/>
    <w:rsid w:val="00B34661"/>
    <w:rPr>
      <w:b/>
      <w:sz w:val="24"/>
      <w:szCs w:val="24"/>
    </w:rPr>
  </w:style>
  <w:style w:type="character" w:customStyle="1" w:styleId="ListLabel2">
    <w:name w:val="ListLabel 2"/>
    <w:qFormat/>
    <w:rsid w:val="00B34661"/>
    <w:rPr>
      <w:b/>
      <w:sz w:val="24"/>
      <w:szCs w:val="24"/>
    </w:rPr>
  </w:style>
  <w:style w:type="character" w:customStyle="1" w:styleId="ListLabel3">
    <w:name w:val="ListLabel 3"/>
    <w:qFormat/>
    <w:rsid w:val="00B34661"/>
    <w:rPr>
      <w:b/>
      <w:sz w:val="24"/>
      <w:szCs w:val="24"/>
    </w:rPr>
  </w:style>
  <w:style w:type="character" w:customStyle="1" w:styleId="ListLabel4">
    <w:name w:val="ListLabel 4"/>
    <w:qFormat/>
    <w:rsid w:val="00B34661"/>
    <w:rPr>
      <w:b/>
      <w:sz w:val="24"/>
      <w:szCs w:val="24"/>
    </w:rPr>
  </w:style>
  <w:style w:type="character" w:customStyle="1" w:styleId="ListLabel5">
    <w:name w:val="ListLabel 5"/>
    <w:qFormat/>
    <w:rsid w:val="00B34661"/>
    <w:rPr>
      <w:b/>
      <w:sz w:val="24"/>
      <w:szCs w:val="24"/>
    </w:rPr>
  </w:style>
  <w:style w:type="character" w:customStyle="1" w:styleId="ListLabel6">
    <w:name w:val="ListLabel 6"/>
    <w:qFormat/>
    <w:rsid w:val="00B34661"/>
    <w:rPr>
      <w:b/>
      <w:sz w:val="24"/>
      <w:szCs w:val="24"/>
    </w:rPr>
  </w:style>
  <w:style w:type="character" w:customStyle="1" w:styleId="ListLabel7">
    <w:name w:val="ListLabel 7"/>
    <w:qFormat/>
    <w:rsid w:val="00B34661"/>
    <w:rPr>
      <w:b/>
      <w:sz w:val="24"/>
      <w:szCs w:val="24"/>
    </w:rPr>
  </w:style>
  <w:style w:type="character" w:customStyle="1" w:styleId="ListLabel8">
    <w:name w:val="ListLabel 8"/>
    <w:qFormat/>
    <w:rsid w:val="00B34661"/>
    <w:rPr>
      <w:b/>
      <w:sz w:val="24"/>
      <w:szCs w:val="24"/>
    </w:rPr>
  </w:style>
  <w:style w:type="character" w:customStyle="1" w:styleId="ListLabel9">
    <w:name w:val="ListLabel 9"/>
    <w:qFormat/>
    <w:rsid w:val="00B34661"/>
    <w:rPr>
      <w:b/>
      <w:sz w:val="24"/>
      <w:szCs w:val="24"/>
    </w:rPr>
  </w:style>
  <w:style w:type="character" w:customStyle="1" w:styleId="ListLabel10">
    <w:name w:val="ListLabel 10"/>
    <w:qFormat/>
    <w:rsid w:val="00B34661"/>
    <w:rPr>
      <w:b/>
      <w:sz w:val="24"/>
      <w:szCs w:val="24"/>
    </w:rPr>
  </w:style>
  <w:style w:type="character" w:customStyle="1" w:styleId="ListLabel11">
    <w:name w:val="ListLabel 11"/>
    <w:qFormat/>
    <w:rsid w:val="00B34661"/>
    <w:rPr>
      <w:b/>
      <w:sz w:val="24"/>
      <w:szCs w:val="24"/>
    </w:rPr>
  </w:style>
  <w:style w:type="character" w:customStyle="1" w:styleId="ListLabel12">
    <w:name w:val="ListLabel 12"/>
    <w:qFormat/>
    <w:rsid w:val="00B34661"/>
    <w:rPr>
      <w:b/>
      <w:sz w:val="24"/>
      <w:szCs w:val="24"/>
    </w:rPr>
  </w:style>
  <w:style w:type="character" w:customStyle="1" w:styleId="ListLabel13">
    <w:name w:val="ListLabel 13"/>
    <w:qFormat/>
    <w:rsid w:val="00B34661"/>
    <w:rPr>
      <w:b/>
      <w:sz w:val="24"/>
      <w:szCs w:val="24"/>
    </w:rPr>
  </w:style>
  <w:style w:type="character" w:customStyle="1" w:styleId="ListLabel14">
    <w:name w:val="ListLabel 14"/>
    <w:qFormat/>
    <w:rsid w:val="00B34661"/>
    <w:rPr>
      <w:b/>
      <w:sz w:val="24"/>
      <w:szCs w:val="24"/>
    </w:rPr>
  </w:style>
  <w:style w:type="character" w:customStyle="1" w:styleId="ListLabel15">
    <w:name w:val="ListLabel 15"/>
    <w:qFormat/>
    <w:rsid w:val="00B34661"/>
    <w:rPr>
      <w:b/>
      <w:sz w:val="24"/>
      <w:szCs w:val="24"/>
    </w:rPr>
  </w:style>
  <w:style w:type="character" w:customStyle="1" w:styleId="ListLabel16">
    <w:name w:val="ListLabel 16"/>
    <w:qFormat/>
    <w:rsid w:val="00B34661"/>
    <w:rPr>
      <w:b/>
      <w:sz w:val="24"/>
      <w:szCs w:val="24"/>
    </w:rPr>
  </w:style>
  <w:style w:type="character" w:customStyle="1" w:styleId="ListLabel17">
    <w:name w:val="ListLabel 17"/>
    <w:qFormat/>
    <w:rsid w:val="00B34661"/>
    <w:rPr>
      <w:b/>
      <w:sz w:val="24"/>
      <w:szCs w:val="24"/>
    </w:rPr>
  </w:style>
  <w:style w:type="character" w:customStyle="1" w:styleId="ListLabel18">
    <w:name w:val="ListLabel 18"/>
    <w:qFormat/>
    <w:rsid w:val="00B34661"/>
    <w:rPr>
      <w:b/>
      <w:sz w:val="24"/>
      <w:szCs w:val="24"/>
    </w:rPr>
  </w:style>
  <w:style w:type="character" w:customStyle="1" w:styleId="ListLabel19">
    <w:name w:val="ListLabel 19"/>
    <w:qFormat/>
    <w:rsid w:val="00B34661"/>
    <w:rPr>
      <w:b/>
      <w:sz w:val="24"/>
      <w:szCs w:val="24"/>
    </w:rPr>
  </w:style>
  <w:style w:type="character" w:customStyle="1" w:styleId="ListLabel20">
    <w:name w:val="ListLabel 20"/>
    <w:qFormat/>
    <w:rsid w:val="00B34661"/>
    <w:rPr>
      <w:b/>
      <w:sz w:val="24"/>
      <w:szCs w:val="24"/>
    </w:rPr>
  </w:style>
  <w:style w:type="character" w:customStyle="1" w:styleId="ListLabel21">
    <w:name w:val="ListLabel 21"/>
    <w:qFormat/>
    <w:rsid w:val="00B34661"/>
    <w:rPr>
      <w:b/>
      <w:sz w:val="24"/>
      <w:szCs w:val="24"/>
    </w:rPr>
  </w:style>
  <w:style w:type="character" w:customStyle="1" w:styleId="ListLabel22">
    <w:name w:val="ListLabel 22"/>
    <w:qFormat/>
    <w:rsid w:val="00B34661"/>
    <w:rPr>
      <w:b/>
      <w:sz w:val="24"/>
      <w:szCs w:val="24"/>
    </w:rPr>
  </w:style>
  <w:style w:type="character" w:customStyle="1" w:styleId="ListLabel23">
    <w:name w:val="ListLabel 23"/>
    <w:qFormat/>
    <w:rsid w:val="00B34661"/>
    <w:rPr>
      <w:b/>
      <w:sz w:val="24"/>
      <w:szCs w:val="24"/>
    </w:rPr>
  </w:style>
  <w:style w:type="character" w:customStyle="1" w:styleId="ListLabel24">
    <w:name w:val="ListLabel 24"/>
    <w:qFormat/>
    <w:rsid w:val="00B34661"/>
    <w:rPr>
      <w:b/>
      <w:sz w:val="24"/>
      <w:szCs w:val="24"/>
    </w:rPr>
  </w:style>
  <w:style w:type="character" w:customStyle="1" w:styleId="ListLabel25">
    <w:name w:val="ListLabel 25"/>
    <w:qFormat/>
    <w:rsid w:val="00B34661"/>
    <w:rPr>
      <w:b/>
      <w:sz w:val="24"/>
      <w:szCs w:val="24"/>
    </w:rPr>
  </w:style>
  <w:style w:type="character" w:customStyle="1" w:styleId="ListLabel26">
    <w:name w:val="ListLabel 26"/>
    <w:qFormat/>
    <w:rsid w:val="00B34661"/>
    <w:rPr>
      <w:b/>
      <w:sz w:val="24"/>
      <w:szCs w:val="24"/>
    </w:rPr>
  </w:style>
  <w:style w:type="character" w:customStyle="1" w:styleId="ListLabel27">
    <w:name w:val="ListLabel 27"/>
    <w:qFormat/>
    <w:rsid w:val="00B34661"/>
    <w:rPr>
      <w:b/>
      <w:sz w:val="24"/>
      <w:szCs w:val="24"/>
    </w:rPr>
  </w:style>
  <w:style w:type="character" w:customStyle="1" w:styleId="ListLabel28">
    <w:name w:val="ListLabel 28"/>
    <w:qFormat/>
    <w:rsid w:val="00B34661"/>
    <w:rPr>
      <w:b/>
      <w:sz w:val="24"/>
      <w:szCs w:val="24"/>
    </w:rPr>
  </w:style>
  <w:style w:type="character" w:customStyle="1" w:styleId="ListLabel29">
    <w:name w:val="ListLabel 29"/>
    <w:qFormat/>
    <w:rsid w:val="00B34661"/>
    <w:rPr>
      <w:b/>
      <w:sz w:val="24"/>
      <w:szCs w:val="24"/>
    </w:rPr>
  </w:style>
  <w:style w:type="character" w:customStyle="1" w:styleId="IndexLink">
    <w:name w:val="Index Link"/>
    <w:qFormat/>
    <w:rsid w:val="00B34661"/>
  </w:style>
  <w:style w:type="paragraph" w:customStyle="1" w:styleId="Heading">
    <w:name w:val="Heading"/>
    <w:basedOn w:val="a"/>
    <w:next w:val="ad"/>
    <w:qFormat/>
    <w:rsid w:val="00B34661"/>
    <w:pPr>
      <w:keepNext/>
      <w:spacing w:before="240" w:after="120"/>
    </w:pPr>
    <w:rPr>
      <w:rFonts w:ascii="Liberation Sans" w:eastAsia="文泉驛微米黑" w:hAnsi="Liberation Sans" w:cs="Noto Sans CJK TC Regular"/>
      <w:sz w:val="28"/>
      <w:szCs w:val="28"/>
    </w:rPr>
  </w:style>
  <w:style w:type="paragraph" w:styleId="ad">
    <w:name w:val="Body Text"/>
    <w:basedOn w:val="a"/>
    <w:rsid w:val="00B34661"/>
    <w:pPr>
      <w:spacing w:after="140" w:line="288" w:lineRule="auto"/>
    </w:pPr>
  </w:style>
  <w:style w:type="paragraph" w:styleId="ae">
    <w:name w:val="List"/>
    <w:basedOn w:val="ad"/>
    <w:rsid w:val="00B34661"/>
  </w:style>
  <w:style w:type="paragraph" w:customStyle="1" w:styleId="10">
    <w:name w:val="標號1"/>
    <w:basedOn w:val="a"/>
    <w:qFormat/>
    <w:rsid w:val="00B34661"/>
    <w:pPr>
      <w:suppressLineNumbers/>
      <w:spacing w:before="120" w:after="120"/>
    </w:pPr>
    <w:rPr>
      <w:i/>
      <w:iCs/>
      <w:szCs w:val="24"/>
    </w:rPr>
  </w:style>
  <w:style w:type="paragraph" w:customStyle="1" w:styleId="Index">
    <w:name w:val="Index"/>
    <w:basedOn w:val="a"/>
    <w:qFormat/>
    <w:rsid w:val="00B34661"/>
    <w:pPr>
      <w:suppressLineNumbers/>
    </w:pPr>
  </w:style>
  <w:style w:type="paragraph" w:styleId="af">
    <w:name w:val="No Spacing"/>
    <w:autoRedefine/>
    <w:uiPriority w:val="1"/>
    <w:qFormat/>
    <w:rsid w:val="008F2FF4"/>
    <w:pPr>
      <w:spacing w:line="300" w:lineRule="auto"/>
      <w:ind w:firstLine="480"/>
    </w:pPr>
    <w:rPr>
      <w:rFonts w:ascii="Times New Roman" w:hAnsi="Times New Roman" w:cs="Times New Roman"/>
    </w:rPr>
  </w:style>
  <w:style w:type="paragraph" w:styleId="af0">
    <w:name w:val="Balloon Text"/>
    <w:basedOn w:val="a"/>
    <w:uiPriority w:val="99"/>
    <w:semiHidden/>
    <w:unhideWhenUsed/>
    <w:qFormat/>
    <w:rsid w:val="00EB2032"/>
    <w:rPr>
      <w:rFonts w:asciiTheme="majorHAnsi" w:eastAsiaTheme="majorEastAsia" w:hAnsiTheme="majorHAnsi" w:cstheme="majorBidi"/>
      <w:sz w:val="18"/>
      <w:szCs w:val="18"/>
    </w:rPr>
  </w:style>
  <w:style w:type="paragraph" w:styleId="af1">
    <w:name w:val="TOC Heading"/>
    <w:basedOn w:val="11"/>
    <w:uiPriority w:val="39"/>
    <w:unhideWhenUsed/>
    <w:qFormat/>
    <w:rsid w:val="00D14255"/>
    <w:pPr>
      <w:keepLines/>
      <w:widowControl/>
      <w:numPr>
        <w:numId w:val="0"/>
      </w:numPr>
      <w:spacing w:before="480" w:after="0" w:line="276" w:lineRule="auto"/>
    </w:pPr>
    <w:rPr>
      <w:color w:val="365F91" w:themeColor="accent1" w:themeShade="BF"/>
      <w:sz w:val="28"/>
      <w:szCs w:val="28"/>
    </w:rPr>
  </w:style>
  <w:style w:type="paragraph" w:styleId="af2">
    <w:name w:val="List Paragraph"/>
    <w:basedOn w:val="a"/>
    <w:uiPriority w:val="34"/>
    <w:qFormat/>
    <w:rsid w:val="009A0665"/>
    <w:pPr>
      <w:ind w:left="480"/>
    </w:pPr>
  </w:style>
  <w:style w:type="paragraph" w:customStyle="1" w:styleId="110">
    <w:name w:val="目錄 11"/>
    <w:basedOn w:val="a"/>
    <w:autoRedefine/>
    <w:uiPriority w:val="39"/>
    <w:unhideWhenUsed/>
    <w:rsid w:val="00521B8B"/>
  </w:style>
  <w:style w:type="paragraph" w:customStyle="1" w:styleId="210">
    <w:name w:val="目錄 21"/>
    <w:basedOn w:val="a"/>
    <w:autoRedefine/>
    <w:uiPriority w:val="39"/>
    <w:unhideWhenUsed/>
    <w:rsid w:val="00521B8B"/>
    <w:pPr>
      <w:ind w:left="480"/>
    </w:pPr>
  </w:style>
  <w:style w:type="paragraph" w:customStyle="1" w:styleId="12">
    <w:name w:val="頁首1"/>
    <w:basedOn w:val="a"/>
    <w:uiPriority w:val="99"/>
    <w:unhideWhenUsed/>
    <w:rsid w:val="0093365B"/>
    <w:pPr>
      <w:tabs>
        <w:tab w:val="center" w:pos="4153"/>
        <w:tab w:val="right" w:pos="8306"/>
      </w:tabs>
      <w:snapToGrid w:val="0"/>
    </w:pPr>
    <w:rPr>
      <w:sz w:val="20"/>
      <w:szCs w:val="20"/>
    </w:rPr>
  </w:style>
  <w:style w:type="paragraph" w:customStyle="1" w:styleId="13">
    <w:name w:val="頁尾1"/>
    <w:basedOn w:val="a"/>
    <w:uiPriority w:val="99"/>
    <w:unhideWhenUsed/>
    <w:rsid w:val="0093365B"/>
    <w:pPr>
      <w:tabs>
        <w:tab w:val="center" w:pos="4153"/>
        <w:tab w:val="right" w:pos="8306"/>
      </w:tabs>
      <w:snapToGrid w:val="0"/>
    </w:pPr>
    <w:rPr>
      <w:sz w:val="20"/>
      <w:szCs w:val="20"/>
    </w:rPr>
  </w:style>
  <w:style w:type="paragraph" w:customStyle="1" w:styleId="310">
    <w:name w:val="目錄 31"/>
    <w:basedOn w:val="a"/>
    <w:autoRedefine/>
    <w:uiPriority w:val="39"/>
    <w:unhideWhenUsed/>
    <w:rsid w:val="007C550F"/>
    <w:pPr>
      <w:ind w:left="960"/>
    </w:pPr>
  </w:style>
  <w:style w:type="paragraph" w:styleId="af3">
    <w:name w:val="Title"/>
    <w:basedOn w:val="a"/>
    <w:uiPriority w:val="10"/>
    <w:qFormat/>
    <w:rsid w:val="0048367F"/>
    <w:pPr>
      <w:spacing w:before="240" w:after="60"/>
      <w:jc w:val="center"/>
      <w:outlineLvl w:val="0"/>
    </w:pPr>
    <w:rPr>
      <w:rFonts w:asciiTheme="majorHAnsi" w:eastAsia="新細明體" w:hAnsiTheme="majorHAnsi" w:cstheme="majorBidi"/>
      <w:b/>
      <w:bCs/>
      <w:sz w:val="32"/>
      <w:szCs w:val="32"/>
    </w:rPr>
  </w:style>
  <w:style w:type="paragraph" w:styleId="af4">
    <w:name w:val="Subtitle"/>
    <w:basedOn w:val="a"/>
    <w:uiPriority w:val="11"/>
    <w:qFormat/>
    <w:rsid w:val="0048367F"/>
    <w:pPr>
      <w:spacing w:after="60"/>
      <w:jc w:val="center"/>
      <w:outlineLvl w:val="1"/>
    </w:pPr>
    <w:rPr>
      <w:rFonts w:asciiTheme="majorHAnsi" w:eastAsia="新細明體" w:hAnsiTheme="majorHAnsi" w:cstheme="majorBidi"/>
      <w:i/>
      <w:iCs/>
      <w:szCs w:val="24"/>
    </w:rPr>
  </w:style>
  <w:style w:type="paragraph" w:styleId="af5">
    <w:name w:val="Document Map"/>
    <w:basedOn w:val="a"/>
    <w:uiPriority w:val="99"/>
    <w:semiHidden/>
    <w:unhideWhenUsed/>
    <w:qFormat/>
    <w:rsid w:val="00C12A01"/>
    <w:rPr>
      <w:rFonts w:ascii="新細明體" w:eastAsia="新細明體" w:hAnsi="新細明體"/>
      <w:sz w:val="18"/>
      <w:szCs w:val="18"/>
    </w:rPr>
  </w:style>
  <w:style w:type="paragraph" w:customStyle="1" w:styleId="410">
    <w:name w:val="目錄 41"/>
    <w:basedOn w:val="a"/>
    <w:autoRedefine/>
    <w:uiPriority w:val="39"/>
    <w:unhideWhenUsed/>
    <w:rsid w:val="00DD34D0"/>
    <w:pPr>
      <w:ind w:left="1440"/>
    </w:pPr>
    <w:rPr>
      <w:rFonts w:asciiTheme="minorHAnsi" w:hAnsiTheme="minorHAnsi"/>
    </w:rPr>
  </w:style>
  <w:style w:type="paragraph" w:customStyle="1" w:styleId="51">
    <w:name w:val="目錄 51"/>
    <w:basedOn w:val="a"/>
    <w:autoRedefine/>
    <w:uiPriority w:val="39"/>
    <w:unhideWhenUsed/>
    <w:rsid w:val="00DD34D0"/>
    <w:pPr>
      <w:ind w:left="1920"/>
    </w:pPr>
    <w:rPr>
      <w:rFonts w:asciiTheme="minorHAnsi" w:hAnsiTheme="minorHAnsi"/>
    </w:rPr>
  </w:style>
  <w:style w:type="paragraph" w:customStyle="1" w:styleId="61">
    <w:name w:val="目錄 61"/>
    <w:basedOn w:val="a"/>
    <w:autoRedefine/>
    <w:uiPriority w:val="39"/>
    <w:unhideWhenUsed/>
    <w:rsid w:val="00DD34D0"/>
    <w:pPr>
      <w:ind w:left="2400"/>
    </w:pPr>
    <w:rPr>
      <w:rFonts w:asciiTheme="minorHAnsi" w:hAnsiTheme="minorHAnsi"/>
    </w:rPr>
  </w:style>
  <w:style w:type="paragraph" w:customStyle="1" w:styleId="71">
    <w:name w:val="目錄 71"/>
    <w:basedOn w:val="a"/>
    <w:autoRedefine/>
    <w:uiPriority w:val="39"/>
    <w:unhideWhenUsed/>
    <w:rsid w:val="00DD34D0"/>
    <w:pPr>
      <w:ind w:left="2880"/>
    </w:pPr>
    <w:rPr>
      <w:rFonts w:asciiTheme="minorHAnsi" w:hAnsiTheme="minorHAnsi"/>
    </w:rPr>
  </w:style>
  <w:style w:type="paragraph" w:customStyle="1" w:styleId="81">
    <w:name w:val="目錄 81"/>
    <w:basedOn w:val="a"/>
    <w:autoRedefine/>
    <w:uiPriority w:val="39"/>
    <w:unhideWhenUsed/>
    <w:rsid w:val="00DD34D0"/>
    <w:pPr>
      <w:ind w:left="3360"/>
    </w:pPr>
    <w:rPr>
      <w:rFonts w:asciiTheme="minorHAnsi" w:hAnsiTheme="minorHAnsi"/>
    </w:rPr>
  </w:style>
  <w:style w:type="paragraph" w:customStyle="1" w:styleId="91">
    <w:name w:val="目錄 91"/>
    <w:basedOn w:val="a"/>
    <w:autoRedefine/>
    <w:uiPriority w:val="39"/>
    <w:unhideWhenUsed/>
    <w:rsid w:val="00DD34D0"/>
    <w:pPr>
      <w:ind w:left="3840"/>
    </w:pPr>
    <w:rPr>
      <w:rFonts w:asciiTheme="minorHAnsi" w:hAnsiTheme="minorHAnsi"/>
    </w:rPr>
  </w:style>
  <w:style w:type="paragraph" w:styleId="af6">
    <w:name w:val="annotation text"/>
    <w:basedOn w:val="a"/>
    <w:uiPriority w:val="99"/>
    <w:semiHidden/>
    <w:unhideWhenUsed/>
    <w:qFormat/>
    <w:rsid w:val="00FD72F3"/>
  </w:style>
  <w:style w:type="paragraph" w:styleId="af7">
    <w:name w:val="annotation subject"/>
    <w:basedOn w:val="af6"/>
    <w:uiPriority w:val="99"/>
    <w:semiHidden/>
    <w:unhideWhenUsed/>
    <w:qFormat/>
    <w:rsid w:val="00FD72F3"/>
    <w:rPr>
      <w:b/>
      <w:bCs/>
    </w:rPr>
  </w:style>
  <w:style w:type="paragraph" w:customStyle="1" w:styleId="FrameContents">
    <w:name w:val="Frame Contents"/>
    <w:basedOn w:val="a"/>
    <w:qFormat/>
    <w:rsid w:val="00B34661"/>
  </w:style>
  <w:style w:type="table" w:styleId="af8">
    <w:name w:val="Table Grid"/>
    <w:basedOn w:val="a1"/>
    <w:uiPriority w:val="59"/>
    <w:rsid w:val="00AA2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9">
    <w:name w:val="header"/>
    <w:basedOn w:val="a"/>
    <w:link w:val="14"/>
    <w:uiPriority w:val="99"/>
    <w:semiHidden/>
    <w:unhideWhenUsed/>
    <w:rsid w:val="0060379B"/>
    <w:pPr>
      <w:tabs>
        <w:tab w:val="center" w:pos="4153"/>
        <w:tab w:val="right" w:pos="8306"/>
      </w:tabs>
      <w:snapToGrid w:val="0"/>
    </w:pPr>
    <w:rPr>
      <w:sz w:val="20"/>
      <w:szCs w:val="20"/>
    </w:rPr>
  </w:style>
  <w:style w:type="character" w:customStyle="1" w:styleId="14">
    <w:name w:val="頁首 字元1"/>
    <w:basedOn w:val="a0"/>
    <w:link w:val="af9"/>
    <w:uiPriority w:val="99"/>
    <w:semiHidden/>
    <w:rsid w:val="0060379B"/>
    <w:rPr>
      <w:rFonts w:ascii="Times New Roman" w:hAnsi="Times New Roman"/>
      <w:sz w:val="20"/>
      <w:szCs w:val="20"/>
    </w:rPr>
  </w:style>
  <w:style w:type="paragraph" w:styleId="afa">
    <w:name w:val="footer"/>
    <w:basedOn w:val="a"/>
    <w:link w:val="15"/>
    <w:uiPriority w:val="99"/>
    <w:semiHidden/>
    <w:unhideWhenUsed/>
    <w:rsid w:val="0060379B"/>
    <w:pPr>
      <w:tabs>
        <w:tab w:val="center" w:pos="4153"/>
        <w:tab w:val="right" w:pos="8306"/>
      </w:tabs>
      <w:snapToGrid w:val="0"/>
    </w:pPr>
    <w:rPr>
      <w:sz w:val="20"/>
      <w:szCs w:val="20"/>
    </w:rPr>
  </w:style>
  <w:style w:type="character" w:customStyle="1" w:styleId="15">
    <w:name w:val="頁尾 字元1"/>
    <w:basedOn w:val="a0"/>
    <w:link w:val="afa"/>
    <w:uiPriority w:val="99"/>
    <w:semiHidden/>
    <w:rsid w:val="0060379B"/>
    <w:rPr>
      <w:rFonts w:ascii="Times New Roman" w:hAnsi="Times New Roman"/>
      <w:sz w:val="20"/>
      <w:szCs w:val="20"/>
    </w:rPr>
  </w:style>
  <w:style w:type="paragraph" w:styleId="16">
    <w:name w:val="toc 1"/>
    <w:basedOn w:val="a"/>
    <w:next w:val="a"/>
    <w:autoRedefine/>
    <w:uiPriority w:val="39"/>
    <w:unhideWhenUsed/>
    <w:rsid w:val="0060379B"/>
  </w:style>
  <w:style w:type="paragraph" w:styleId="20">
    <w:name w:val="toc 2"/>
    <w:basedOn w:val="a"/>
    <w:next w:val="a"/>
    <w:autoRedefine/>
    <w:uiPriority w:val="39"/>
    <w:unhideWhenUsed/>
    <w:rsid w:val="0060379B"/>
    <w:pPr>
      <w:ind w:leftChars="200" w:left="480"/>
    </w:pPr>
  </w:style>
  <w:style w:type="paragraph" w:styleId="30">
    <w:name w:val="toc 3"/>
    <w:basedOn w:val="a"/>
    <w:next w:val="a"/>
    <w:autoRedefine/>
    <w:uiPriority w:val="39"/>
    <w:unhideWhenUsed/>
    <w:rsid w:val="0060379B"/>
    <w:pPr>
      <w:ind w:leftChars="400" w:left="960"/>
    </w:pPr>
  </w:style>
  <w:style w:type="paragraph" w:styleId="40">
    <w:name w:val="toc 4"/>
    <w:basedOn w:val="a"/>
    <w:next w:val="a"/>
    <w:autoRedefine/>
    <w:uiPriority w:val="39"/>
    <w:unhideWhenUsed/>
    <w:rsid w:val="0060379B"/>
    <w:pPr>
      <w:ind w:leftChars="600" w:left="1440"/>
    </w:pPr>
    <w:rPr>
      <w:rFonts w:asciiTheme="minorHAnsi" w:hAnsiTheme="minorHAnsi"/>
      <w:kern w:val="2"/>
    </w:rPr>
  </w:style>
  <w:style w:type="paragraph" w:styleId="5">
    <w:name w:val="toc 5"/>
    <w:basedOn w:val="a"/>
    <w:next w:val="a"/>
    <w:autoRedefine/>
    <w:uiPriority w:val="39"/>
    <w:unhideWhenUsed/>
    <w:rsid w:val="0060379B"/>
    <w:pPr>
      <w:ind w:leftChars="800" w:left="1920"/>
    </w:pPr>
    <w:rPr>
      <w:rFonts w:asciiTheme="minorHAnsi" w:hAnsiTheme="minorHAnsi"/>
      <w:kern w:val="2"/>
    </w:rPr>
  </w:style>
  <w:style w:type="paragraph" w:styleId="6">
    <w:name w:val="toc 6"/>
    <w:basedOn w:val="a"/>
    <w:next w:val="a"/>
    <w:autoRedefine/>
    <w:uiPriority w:val="39"/>
    <w:unhideWhenUsed/>
    <w:rsid w:val="0060379B"/>
    <w:pPr>
      <w:ind w:leftChars="1000" w:left="2400"/>
    </w:pPr>
    <w:rPr>
      <w:rFonts w:asciiTheme="minorHAnsi" w:hAnsiTheme="minorHAnsi"/>
      <w:kern w:val="2"/>
    </w:rPr>
  </w:style>
  <w:style w:type="paragraph" w:styleId="7">
    <w:name w:val="toc 7"/>
    <w:basedOn w:val="a"/>
    <w:next w:val="a"/>
    <w:autoRedefine/>
    <w:uiPriority w:val="39"/>
    <w:unhideWhenUsed/>
    <w:rsid w:val="0060379B"/>
    <w:pPr>
      <w:ind w:leftChars="1200" w:left="2880"/>
    </w:pPr>
    <w:rPr>
      <w:rFonts w:asciiTheme="minorHAnsi" w:hAnsiTheme="minorHAnsi"/>
      <w:kern w:val="2"/>
    </w:rPr>
  </w:style>
  <w:style w:type="paragraph" w:styleId="8">
    <w:name w:val="toc 8"/>
    <w:basedOn w:val="a"/>
    <w:next w:val="a"/>
    <w:autoRedefine/>
    <w:uiPriority w:val="39"/>
    <w:unhideWhenUsed/>
    <w:rsid w:val="0060379B"/>
    <w:pPr>
      <w:ind w:leftChars="1400" w:left="3360"/>
    </w:pPr>
    <w:rPr>
      <w:rFonts w:asciiTheme="minorHAnsi" w:hAnsiTheme="minorHAnsi"/>
      <w:kern w:val="2"/>
    </w:rPr>
  </w:style>
  <w:style w:type="paragraph" w:styleId="9">
    <w:name w:val="toc 9"/>
    <w:basedOn w:val="a"/>
    <w:next w:val="a"/>
    <w:autoRedefine/>
    <w:uiPriority w:val="39"/>
    <w:unhideWhenUsed/>
    <w:rsid w:val="0060379B"/>
    <w:pPr>
      <w:ind w:leftChars="1600" w:left="3840"/>
    </w:pPr>
    <w:rPr>
      <w:rFonts w:asciiTheme="minorHAnsi" w:hAnsiTheme="minorHAnsi"/>
      <w:kern w:val="2"/>
    </w:rPr>
  </w:style>
  <w:style w:type="character" w:styleId="afb">
    <w:name w:val="Hyperlink"/>
    <w:basedOn w:val="a0"/>
    <w:uiPriority w:val="99"/>
    <w:unhideWhenUsed/>
    <w:rsid w:val="006037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D9EBFB6-2A10-4085-82FD-088015714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14629</TotalTime>
  <Pages>95</Pages>
  <Words>13690</Words>
  <Characters>78037</Characters>
  <Application>Microsoft Office Word</Application>
  <DocSecurity>0</DocSecurity>
  <Lines>650</Lines>
  <Paragraphs>183</Paragraphs>
  <ScaleCrop>false</ScaleCrop>
  <Company>Hewlett-Packard Company</Company>
  <LinksUpToDate>false</LinksUpToDate>
  <CharactersWithSpaces>91544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Controller Message Protocol</dc:title>
  <dc:subject>Version 0.17.04.12</dc:subject>
  <dc:creator>user</dc:creator>
  <cp:lastModifiedBy>Jugo</cp:lastModifiedBy>
  <cp:revision>103</cp:revision>
  <dcterms:created xsi:type="dcterms:W3CDTF">2017-01-23T03:43:00Z</dcterms:created>
  <dcterms:modified xsi:type="dcterms:W3CDTF">2017-05-18T09:00:00Z</dcterms:modified>
  <dc:language>zh-TW</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